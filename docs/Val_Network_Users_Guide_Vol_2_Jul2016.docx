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ackground w:color="FFFFFF"/>
  <w:body>
    <w:p w14:paraId="0209833F" w14:textId="77777777" w:rsidR="001D7A53" w:rsidRDefault="00D636B1">
      <w:pPr>
        <w:pStyle w:val="BodyText"/>
        <w:jc w:val="center"/>
        <w:rPr>
          <w:b/>
          <w:sz w:val="44"/>
        </w:rPr>
      </w:pPr>
      <w:r>
        <w:rPr>
          <w:noProof/>
        </w:rPr>
        <mc:AlternateContent>
          <mc:Choice Requires="wps">
            <w:drawing>
              <wp:anchor distT="0" distB="0" distL="114300" distR="114300" simplePos="0" relativeHeight="251654656" behindDoc="0" locked="0" layoutInCell="1" allowOverlap="1" wp14:anchorId="5D94AB25" wp14:editId="2B769E48">
                <wp:simplePos x="0" y="0"/>
                <wp:positionH relativeFrom="column">
                  <wp:posOffset>-320040</wp:posOffset>
                </wp:positionH>
                <wp:positionV relativeFrom="paragraph">
                  <wp:posOffset>-38735</wp:posOffset>
                </wp:positionV>
                <wp:extent cx="6350" cy="7404735"/>
                <wp:effectExtent l="0" t="0" r="44450" b="37465"/>
                <wp:wrapNone/>
                <wp:docPr id="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7404735"/>
                        </a:xfrm>
                        <a:prstGeom prst="line">
                          <a:avLst/>
                        </a:prstGeom>
                        <a:noFill/>
                        <a:ln w="28440">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5pt,-3pt" to="-24.65pt,58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" strokeweight=".79mm">
                <v:stroke joinstyle="miter"/>
                <v:shadow opacity="49150f"/>
              </v:line>
            </w:pict>
          </mc:Fallback>
        </mc:AlternateContent>
      </w:r>
      <w:r w:rsidR="001D7A53">
        <w:rPr>
          <w:b/>
          <w:sz w:val="44"/>
        </w:rPr>
        <w:t>Global Precipitation Mission (GPM)</w:t>
      </w:r>
    </w:p>
    <w:p w14:paraId="41FCC554" w14:textId="77777777" w:rsidR="001D7A53" w:rsidRDefault="001D7A53">
      <w:pPr>
        <w:pStyle w:val="BodyText"/>
        <w:jc w:val="center"/>
        <w:rPr>
          <w:b/>
          <w:sz w:val="44"/>
        </w:rPr>
      </w:pPr>
      <w:r>
        <w:rPr>
          <w:b/>
          <w:sz w:val="44"/>
        </w:rPr>
        <w:t>Ground Validation System</w:t>
      </w:r>
    </w:p>
    <w:p w14:paraId="192AFF43" w14:textId="77777777" w:rsidR="001D7A53" w:rsidRDefault="001D7A53">
      <w:pPr>
        <w:pStyle w:val="BodyText"/>
        <w:jc w:val="center"/>
        <w:rPr>
          <w:b/>
          <w:sz w:val="44"/>
        </w:rPr>
      </w:pPr>
    </w:p>
    <w:p w14:paraId="218F6C5B" w14:textId="77777777" w:rsidR="001D7A53" w:rsidRDefault="001D7A53">
      <w:pPr>
        <w:pStyle w:val="BodyText"/>
        <w:jc w:val="center"/>
        <w:rPr>
          <w:b/>
          <w:sz w:val="40"/>
        </w:rPr>
      </w:pPr>
      <w:r>
        <w:rPr>
          <w:b/>
          <w:sz w:val="40"/>
        </w:rPr>
        <w:t>Validation Network Data Product User’s Guide</w:t>
      </w:r>
    </w:p>
    <w:p w14:paraId="163CAFAF" w14:textId="5C0D3D4C" w:rsidR="001D7A53" w:rsidRDefault="00D57A67">
      <w:pPr>
        <w:pStyle w:val="BodyText"/>
        <w:jc w:val="center"/>
        <w:rPr>
          <w:sz w:val="36"/>
        </w:rPr>
      </w:pPr>
      <w:r>
        <w:rPr>
          <w:sz w:val="36"/>
        </w:rPr>
        <w:t>Volume 2 – GPM Data Products</w:t>
      </w:r>
    </w:p>
    <w:p w14:paraId="312C9123" w14:textId="77777777" w:rsidR="001D7A53" w:rsidRDefault="001D7A53"/>
    <w:p w14:paraId="15C8A6E9" w14:textId="77777777" w:rsidR="001D7A53" w:rsidRDefault="001D7A53"/>
    <w:p w14:paraId="4DB7FF27" w14:textId="77777777" w:rsidR="001D7A53" w:rsidRDefault="001D7A53">
      <w:pPr>
        <w:rPr>
          <w:b/>
        </w:rPr>
      </w:pPr>
    </w:p>
    <w:p w14:paraId="26C45216" w14:textId="77777777" w:rsidR="001D7A53" w:rsidRDefault="001D7A53"/>
    <w:p w14:paraId="548DE471" w14:textId="77777777" w:rsidR="001D7A53" w:rsidRDefault="001D7A53">
      <w:pPr>
        <w:jc w:val="center"/>
        <w:rPr>
          <w:b/>
          <w:sz w:val="28"/>
        </w:rPr>
      </w:pPr>
    </w:p>
    <w:p w14:paraId="6281A3B5" w14:textId="2EC39234" w:rsidR="001D7A53" w:rsidRDefault="0037150C">
      <w:pPr>
        <w:jc w:val="center"/>
      </w:pPr>
      <w:r>
        <w:rPr>
          <w:b/>
          <w:sz w:val="28"/>
        </w:rPr>
        <w:t>November 16</w:t>
      </w:r>
      <w:r w:rsidR="001D7A53">
        <w:rPr>
          <w:b/>
          <w:sz w:val="28"/>
        </w:rPr>
        <w:t>, 201</w:t>
      </w:r>
      <w:r w:rsidR="00C71B95">
        <w:rPr>
          <w:b/>
          <w:sz w:val="28"/>
        </w:rPr>
        <w:t>5</w:t>
      </w:r>
    </w:p>
    <w:p w14:paraId="22723CBC" w14:textId="77777777" w:rsidR="001D7A53" w:rsidRDefault="001D7A53"/>
    <w:p w14:paraId="1390B3F1" w14:textId="77777777" w:rsidR="001D7A53" w:rsidRDefault="001D7A53"/>
    <w:p w14:paraId="3153EE82" w14:textId="77777777" w:rsidR="001D7A53" w:rsidRDefault="001D7A53"/>
    <w:p w14:paraId="7BF1AF6A" w14:textId="77777777" w:rsidR="001D7A53" w:rsidRDefault="001D7A53"/>
    <w:p w14:paraId="01E36C93" w14:textId="77777777" w:rsidR="001D7A53" w:rsidRDefault="001D7A53"/>
    <w:p w14:paraId="0CC8E8A5" w14:textId="77777777" w:rsidR="001D7A53" w:rsidRDefault="001D7A53"/>
    <w:p w14:paraId="1291BFFD" w14:textId="651F4A36" w:rsidR="001D7A53" w:rsidRDefault="001D7A53"/>
    <w:p w14:paraId="7C7F004C" w14:textId="77777777" w:rsidR="001D7A53" w:rsidRDefault="001D7A53">
      <w:pPr>
        <w:pStyle w:val="Footer"/>
        <w:tabs>
          <w:tab w:val="clear" w:pos="4320"/>
          <w:tab w:val="clear" w:pos="8640"/>
        </w:tabs>
      </w:pPr>
    </w:p>
    <w:p w14:paraId="2F3B6BCB" w14:textId="77777777" w:rsidR="001D7A53" w:rsidRDefault="001D7A53"/>
    <w:p w14:paraId="15A31680" w14:textId="77777777" w:rsidR="001D7A53" w:rsidRDefault="001D7A53"/>
    <w:p w14:paraId="2CA2F87B" w14:textId="77777777" w:rsidR="001D7A53" w:rsidRDefault="001D7A53"/>
    <w:p w14:paraId="03234135" w14:textId="77777777" w:rsidR="001D7A53" w:rsidRDefault="001D7A53"/>
    <w:p w14:paraId="7A893C68" w14:textId="77777777" w:rsidR="001D7A53" w:rsidRDefault="001D7A53">
      <w:pPr>
        <w:jc w:val="center"/>
      </w:pPr>
      <w:r>
        <w:t>Goddard Space Flight Center</w:t>
      </w:r>
    </w:p>
    <w:p w14:paraId="7DDF5DC9" w14:textId="77777777" w:rsidR="001D7A53" w:rsidRDefault="001D7A53">
      <w:pPr>
        <w:jc w:val="center"/>
      </w:pPr>
      <w:r>
        <w:t>Greenbelt, Maryland 20771</w:t>
      </w:r>
    </w:p>
    <w:p w14:paraId="7D1DF076" w14:textId="77777777" w:rsidR="001D7A53" w:rsidRDefault="001D7A53"/>
    <w:p w14:paraId="113E0CC9" w14:textId="77777777" w:rsidR="001D7A53" w:rsidRDefault="00D636B1">
      <w:pPr>
        <w:pStyle w:val="TOC1"/>
      </w:pPr>
      <w:r>
        <w:rPr>
          <w:noProof/>
        </w:rPr>
        <mc:AlternateContent>
          <mc:Choice Requires="wps">
            <w:drawing>
              <wp:anchor distT="0" distB="0" distL="114300" distR="114300" simplePos="0" relativeHeight="251657728" behindDoc="0" locked="0" layoutInCell="1" allowOverlap="1" wp14:anchorId="269EC75F" wp14:editId="34533E06">
                <wp:simplePos x="0" y="0"/>
                <wp:positionH relativeFrom="column">
                  <wp:posOffset>273050</wp:posOffset>
                </wp:positionH>
                <wp:positionV relativeFrom="paragraph">
                  <wp:posOffset>1858010</wp:posOffset>
                </wp:positionV>
                <wp:extent cx="5773420" cy="0"/>
                <wp:effectExtent l="0" t="0" r="17780" b="25400"/>
                <wp:wrapNone/>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28440">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46.3pt" to="476.1pt,14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" strokeweight=".79mm">
                <v:stroke joinstyle="miter"/>
                <v:shadow opacity="49150f"/>
              </v:line>
            </w:pict>
          </mc:Fallback>
        </mc:AlternateContent>
      </w:r>
    </w:p>
    <w:p w14:paraId="147D2462" w14:textId="77777777" w:rsidR="001D7A53" w:rsidRDefault="001D7A53"/>
    <w:p w14:paraId="1FE98145" w14:textId="77777777" w:rsidR="001D7A53" w:rsidRDefault="0055131D">
      <w:pPr>
        <w:pStyle w:val="BodyText"/>
        <w:jc w:val="center"/>
        <w:rPr>
          <w:b/>
          <w:sz w:val="44"/>
        </w:rPr>
      </w:pPr>
      <w:r>
        <w:rPr>
          <w:b/>
          <w:noProof/>
          <w:sz w:val="44"/>
        </w:rPr>
        <w:pict w14:anchorId="787F3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1" type="#_x0000_t75" style="position:absolute;left:0;text-align:left;margin-left:-68.3pt;margin-top:73.7pt;width:86.2pt;height:76.1pt;z-index:251661824;mso-wrap-edited:f;mso-wrap-distance-left:9.05pt;mso-wrap-distance-right:9.05pt" wrapcoords="20660 0 8827 0 2629 1069 2441 3421 563 6843 0 10265 -187 13900 2066 17108 2066 19889 -187 20958 -187 21172 21600 21172 21600 0 20660 0" filled="t">
            <v:fill color2="black" type="frame"/>
            <v:imagedata r:id="rId8" o:title=""/>
            <v:textbox inset="0,0,0,0"/>
            <w10:wrap type="through"/>
          </v:shape>
        </w:pict>
      </w:r>
    </w:p>
    <w:p w14:paraId="5C10FA59" w14:textId="77777777" w:rsidR="001D7A53" w:rsidRDefault="001D7A53">
      <w:pPr>
        <w:sectPr w:rsidR="001D7A53">
          <w:pgSz w:w="12240" w:h="15840"/>
          <w:pgMar w:top="1440" w:right="1800" w:bottom="1440" w:left="1800" w:header="720" w:footer="720" w:gutter="0"/>
          <w:pgNumType w:fmt="lowerRoman"/>
          <w:cols w:space="720"/>
          <w:docGrid w:linePitch="326"/>
        </w:sectPr>
      </w:pPr>
    </w:p>
    <w:p w14:paraId="126110B6" w14:textId="47F72486" w:rsidR="001D7A53" w:rsidRDefault="001D7A53">
      <w:pPr>
        <w:jc w:val="center"/>
        <w:rPr>
          <w:b/>
          <w:sz w:val="32"/>
        </w:rPr>
      </w:pPr>
      <w:r>
        <w:rPr>
          <w:b/>
          <w:sz w:val="32"/>
        </w:rPr>
        <w:lastRenderedPageBreak/>
        <w:t>Document History</w:t>
      </w:r>
    </w:p>
    <w:p w14:paraId="30CACA91" w14:textId="77777777" w:rsidR="001D7A53" w:rsidRDefault="001D7A53"/>
    <w:tbl>
      <w:tblPr>
        <w:tblW w:w="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057"/>
        <w:gridCol w:w="2160"/>
        <w:gridCol w:w="4415"/>
      </w:tblGrid>
      <w:tr w:rsidR="001D7A53" w14:paraId="222FBB55" w14:textId="77777777" w:rsidTr="00C71B95">
        <w:trPr>
          <w:cantSplit/>
          <w:tblHeader/>
          <w:jc w:val="center"/>
        </w:trPr>
        <w:tc>
          <w:tcPr>
            <w:tcW w:w="2057" w:type="dxa"/>
            <w:shd w:val="clear" w:color="auto" w:fill="D9D9D9"/>
            <w:vAlign w:val="center"/>
          </w:tcPr>
          <w:p w14:paraId="6EC9FC35" w14:textId="77777777" w:rsidR="001D7A53" w:rsidRDefault="001D7A53">
            <w:pPr>
              <w:pStyle w:val="WW-TableHeading"/>
              <w:snapToGrid w:val="0"/>
              <w:rPr>
                <w:lang w:bidi="x-none"/>
              </w:rPr>
            </w:pPr>
            <w:r>
              <w:rPr>
                <w:lang w:bidi="x-none"/>
              </w:rPr>
              <w:t>Document Version</w:t>
            </w:r>
          </w:p>
        </w:tc>
        <w:tc>
          <w:tcPr>
            <w:tcW w:w="2160" w:type="dxa"/>
            <w:shd w:val="clear" w:color="auto" w:fill="D9D9D9"/>
            <w:vAlign w:val="center"/>
          </w:tcPr>
          <w:p w14:paraId="55DD6DCC" w14:textId="77777777" w:rsidR="001D7A53" w:rsidRDefault="001D7A53">
            <w:pPr>
              <w:pStyle w:val="WW-TableHeading"/>
              <w:snapToGrid w:val="0"/>
              <w:rPr>
                <w:lang w:bidi="x-none"/>
              </w:rPr>
            </w:pPr>
            <w:r>
              <w:rPr>
                <w:lang w:bidi="x-none"/>
              </w:rPr>
              <w:t>Date</w:t>
            </w:r>
          </w:p>
        </w:tc>
        <w:tc>
          <w:tcPr>
            <w:tcW w:w="4415" w:type="dxa"/>
            <w:shd w:val="clear" w:color="auto" w:fill="D9D9D9"/>
            <w:vAlign w:val="center"/>
          </w:tcPr>
          <w:p w14:paraId="2AC9FE5B" w14:textId="77777777" w:rsidR="001D7A53" w:rsidRDefault="001D7A53">
            <w:pPr>
              <w:pStyle w:val="WW-TableHeading"/>
              <w:snapToGrid w:val="0"/>
              <w:rPr>
                <w:lang w:bidi="x-none"/>
              </w:rPr>
            </w:pPr>
            <w:r>
              <w:rPr>
                <w:lang w:bidi="x-none"/>
              </w:rPr>
              <w:t>Changes</w:t>
            </w:r>
          </w:p>
        </w:tc>
      </w:tr>
      <w:tr w:rsidR="000A4841" w14:paraId="0307FE35" w14:textId="77777777" w:rsidTr="00C71B95">
        <w:trPr>
          <w:trHeight w:val="413"/>
          <w:jc w:val="center"/>
        </w:trPr>
        <w:tc>
          <w:tcPr>
            <w:tcW w:w="2057" w:type="dxa"/>
            <w:vAlign w:val="center"/>
          </w:tcPr>
          <w:p w14:paraId="1C32704A" w14:textId="0D314DB0" w:rsidR="001D7A53" w:rsidRDefault="006D7B86" w:rsidP="000A4841">
            <w:pPr>
              <w:pStyle w:val="Tabletext"/>
              <w:keepNext w:val="0"/>
              <w:snapToGrid w:val="0"/>
              <w:rPr>
                <w:lang w:bidi="x-none"/>
              </w:rPr>
            </w:pPr>
            <w:r>
              <w:rPr>
                <w:lang w:bidi="x-none"/>
              </w:rPr>
              <w:t>1.0</w:t>
            </w:r>
          </w:p>
        </w:tc>
        <w:tc>
          <w:tcPr>
            <w:tcW w:w="2160" w:type="dxa"/>
            <w:vAlign w:val="center"/>
          </w:tcPr>
          <w:p w14:paraId="560A9A80" w14:textId="4F2D51C7" w:rsidR="000A4841" w:rsidRDefault="00C71B95">
            <w:pPr>
              <w:pStyle w:val="Tabletext"/>
              <w:snapToGrid w:val="0"/>
              <w:rPr>
                <w:lang w:bidi="x-none"/>
              </w:rPr>
            </w:pPr>
            <w:r>
              <w:rPr>
                <w:lang w:bidi="x-none"/>
              </w:rPr>
              <w:t>October 2</w:t>
            </w:r>
            <w:r w:rsidR="004B089F">
              <w:rPr>
                <w:lang w:bidi="x-none"/>
              </w:rPr>
              <w:t>2</w:t>
            </w:r>
            <w:r w:rsidR="000A4841">
              <w:rPr>
                <w:lang w:bidi="x-none"/>
              </w:rPr>
              <w:t>, 20</w:t>
            </w:r>
            <w:r w:rsidR="00D57A67">
              <w:rPr>
                <w:lang w:bidi="x-none"/>
              </w:rPr>
              <w:t>14</w:t>
            </w:r>
          </w:p>
        </w:tc>
        <w:tc>
          <w:tcPr>
            <w:tcW w:w="4415" w:type="dxa"/>
            <w:vAlign w:val="center"/>
          </w:tcPr>
          <w:p w14:paraId="6FD6159C" w14:textId="53DA51AF" w:rsidR="000A4841" w:rsidRDefault="000A4841" w:rsidP="006D7B86">
            <w:pPr>
              <w:pStyle w:val="Tabletext"/>
              <w:snapToGrid w:val="0"/>
              <w:rPr>
                <w:lang w:bidi="x-none"/>
              </w:rPr>
            </w:pPr>
            <w:r>
              <w:rPr>
                <w:lang w:bidi="x-none"/>
              </w:rPr>
              <w:t xml:space="preserve">Initial </w:t>
            </w:r>
            <w:r w:rsidR="00270103">
              <w:rPr>
                <w:lang w:bidi="x-none"/>
              </w:rPr>
              <w:t xml:space="preserve">document and netCDF matchup file </w:t>
            </w:r>
            <w:r w:rsidR="006D7B86">
              <w:rPr>
                <w:lang w:bidi="x-none"/>
              </w:rPr>
              <w:t>version</w:t>
            </w:r>
          </w:p>
        </w:tc>
      </w:tr>
      <w:tr w:rsidR="00C71B95" w14:paraId="77295BD9" w14:textId="77777777" w:rsidTr="00C71B95">
        <w:trPr>
          <w:trHeight w:val="413"/>
          <w:jc w:val="center"/>
        </w:trPr>
        <w:tc>
          <w:tcPr>
            <w:tcW w:w="2057" w:type="dxa"/>
            <w:vAlign w:val="center"/>
          </w:tcPr>
          <w:p w14:paraId="2B8C00FC" w14:textId="08B59CCE" w:rsidR="00C71B95" w:rsidRDefault="00C71B95" w:rsidP="000A4841">
            <w:pPr>
              <w:pStyle w:val="Tabletext"/>
              <w:keepNext w:val="0"/>
              <w:snapToGrid w:val="0"/>
              <w:rPr>
                <w:lang w:bidi="x-none"/>
              </w:rPr>
            </w:pPr>
            <w:r>
              <w:rPr>
                <w:lang w:bidi="x-none"/>
              </w:rPr>
              <w:t>1.1</w:t>
            </w:r>
          </w:p>
        </w:tc>
        <w:tc>
          <w:tcPr>
            <w:tcW w:w="2160" w:type="dxa"/>
            <w:vAlign w:val="center"/>
          </w:tcPr>
          <w:p w14:paraId="350E99CA" w14:textId="3A4D3FD0" w:rsidR="00C71B95" w:rsidRDefault="00C71B95">
            <w:pPr>
              <w:pStyle w:val="Tabletext"/>
              <w:snapToGrid w:val="0"/>
              <w:rPr>
                <w:lang w:bidi="x-none"/>
              </w:rPr>
            </w:pPr>
            <w:r>
              <w:rPr>
                <w:lang w:bidi="x-none"/>
              </w:rPr>
              <w:t>March 1, 2015</w:t>
            </w:r>
          </w:p>
        </w:tc>
        <w:tc>
          <w:tcPr>
            <w:tcW w:w="4415" w:type="dxa"/>
            <w:vAlign w:val="center"/>
          </w:tcPr>
          <w:p w14:paraId="0A585EAF" w14:textId="7BE0371C" w:rsidR="00C71B95" w:rsidRDefault="00F865D9" w:rsidP="00C71B95">
            <w:pPr>
              <w:pStyle w:val="Tabletext"/>
              <w:snapToGrid w:val="0"/>
              <w:rPr>
                <w:lang w:bidi="x-none"/>
              </w:rPr>
            </w:pPr>
            <w:r>
              <w:rPr>
                <w:lang w:bidi="x-none"/>
              </w:rPr>
              <w:t xml:space="preserve">- </w:t>
            </w:r>
            <w:r w:rsidR="00C71B95">
              <w:rPr>
                <w:lang w:bidi="x-none"/>
              </w:rPr>
              <w:t>Added definitions of GR_RC_rainrate and GR_RP_rainrate variables, and DPR variables piaFinal and stormTopHeight for GRtoDPR matchup file version 1</w:t>
            </w:r>
            <w:r w:rsidR="009B434E">
              <w:rPr>
                <w:lang w:bidi="x-none"/>
              </w:rPr>
              <w:t>.</w:t>
            </w:r>
            <w:r w:rsidR="00C71B95">
              <w:rPr>
                <w:lang w:bidi="x-none"/>
              </w:rPr>
              <w:t>1.</w:t>
            </w:r>
          </w:p>
          <w:p w14:paraId="654EFE83" w14:textId="77777777" w:rsidR="00F865D9" w:rsidRDefault="00F865D9" w:rsidP="00C71B95">
            <w:pPr>
              <w:pStyle w:val="Tabletext"/>
              <w:snapToGrid w:val="0"/>
              <w:rPr>
                <w:lang w:bidi="x-none"/>
              </w:rPr>
            </w:pPr>
            <w:r>
              <w:rPr>
                <w:lang w:bidi="x-none"/>
              </w:rPr>
              <w:t>- Modified description of the matchup netCDF data directory structure to reflect the new hierarchical structure under the directory data/gpmgv/netcdf/geo_match</w:t>
            </w:r>
            <w:r w:rsidR="0025332E">
              <w:rPr>
                <w:lang w:bidi="x-none"/>
              </w:rPr>
              <w:t>.</w:t>
            </w:r>
          </w:p>
          <w:p w14:paraId="0C2EB6D9" w14:textId="14F93CA3" w:rsidR="0025332E" w:rsidRDefault="0025332E" w:rsidP="00C71B95">
            <w:pPr>
              <w:pStyle w:val="Tabletext"/>
              <w:snapToGrid w:val="0"/>
              <w:rPr>
                <w:lang w:bidi="x-none"/>
              </w:rPr>
            </w:pPr>
            <w:r>
              <w:rPr>
                <w:lang w:bidi="x-none"/>
              </w:rPr>
              <w:t>- Changed matchup file version descriptor from “V_v” to “F_f” to be consistent throughout document.</w:t>
            </w:r>
          </w:p>
        </w:tc>
      </w:tr>
      <w:tr w:rsidR="00406DC6" w14:paraId="32D8AEB2" w14:textId="77777777" w:rsidTr="00C71B95">
        <w:trPr>
          <w:trHeight w:val="413"/>
          <w:jc w:val="center"/>
        </w:trPr>
        <w:tc>
          <w:tcPr>
            <w:tcW w:w="2057" w:type="dxa"/>
            <w:vAlign w:val="center"/>
          </w:tcPr>
          <w:p w14:paraId="48282EA4" w14:textId="163EC0B9" w:rsidR="00406DC6" w:rsidRDefault="00406DC6" w:rsidP="000A4841">
            <w:pPr>
              <w:pStyle w:val="Tabletext"/>
              <w:keepNext w:val="0"/>
              <w:snapToGrid w:val="0"/>
              <w:rPr>
                <w:lang w:bidi="x-none"/>
              </w:rPr>
            </w:pPr>
            <w:r>
              <w:rPr>
                <w:lang w:bidi="x-none"/>
              </w:rPr>
              <w:t>1.2</w:t>
            </w:r>
          </w:p>
        </w:tc>
        <w:tc>
          <w:tcPr>
            <w:tcW w:w="2160" w:type="dxa"/>
            <w:vAlign w:val="center"/>
          </w:tcPr>
          <w:p w14:paraId="48921B53" w14:textId="7C6278AB" w:rsidR="00406DC6" w:rsidRDefault="0037150C">
            <w:pPr>
              <w:pStyle w:val="Tabletext"/>
              <w:snapToGrid w:val="0"/>
              <w:rPr>
                <w:lang w:bidi="x-none"/>
              </w:rPr>
            </w:pPr>
            <w:r>
              <w:rPr>
                <w:lang w:bidi="x-none"/>
              </w:rPr>
              <w:t>November 16</w:t>
            </w:r>
            <w:r w:rsidR="00406DC6">
              <w:rPr>
                <w:lang w:bidi="x-none"/>
              </w:rPr>
              <w:t>, 2015</w:t>
            </w:r>
          </w:p>
        </w:tc>
        <w:tc>
          <w:tcPr>
            <w:tcW w:w="4415" w:type="dxa"/>
            <w:vAlign w:val="center"/>
          </w:tcPr>
          <w:p w14:paraId="36F49051" w14:textId="1969FDB7" w:rsidR="00406DC6" w:rsidRDefault="0078459E" w:rsidP="00406DC6">
            <w:pPr>
              <w:pStyle w:val="Tabletext"/>
              <w:snapToGrid w:val="0"/>
              <w:rPr>
                <w:lang w:bidi="x-none"/>
              </w:rPr>
            </w:pPr>
            <w:r>
              <w:rPr>
                <w:lang w:bidi="x-none"/>
              </w:rPr>
              <w:t xml:space="preserve">- </w:t>
            </w:r>
            <w:r w:rsidR="00406DC6">
              <w:rPr>
                <w:lang w:bidi="x-none"/>
              </w:rPr>
              <w:t xml:space="preserve">Added definitions for </w:t>
            </w:r>
            <w:r w:rsidR="00406DC6" w:rsidRPr="00B91359">
              <w:rPr>
                <w:rFonts w:ascii="Arial" w:hAnsi="Arial" w:cs="Arial"/>
                <w:sz w:val="22"/>
                <w:szCs w:val="22"/>
                <w:lang w:bidi="x-none"/>
              </w:rPr>
              <w:t>GR_DM</w:t>
            </w:r>
            <w:r w:rsidR="00406DC6">
              <w:rPr>
                <w:lang w:bidi="x-none"/>
              </w:rPr>
              <w:t xml:space="preserve"> and </w:t>
            </w:r>
            <w:r w:rsidR="00406DC6" w:rsidRPr="00B91359">
              <w:rPr>
                <w:rFonts w:ascii="Arial" w:hAnsi="Arial" w:cs="Arial"/>
                <w:sz w:val="22"/>
                <w:szCs w:val="22"/>
                <w:lang w:bidi="x-none"/>
              </w:rPr>
              <w:t>GR_N2</w:t>
            </w:r>
            <w:r w:rsidR="00406DC6">
              <w:rPr>
                <w:lang w:bidi="x-none"/>
              </w:rPr>
              <w:t xml:space="preserve"> variables and their “have” flags</w:t>
            </w:r>
            <w:r w:rsidR="003E4DD4">
              <w:rPr>
                <w:lang w:bidi="x-none"/>
              </w:rPr>
              <w:t xml:space="preserve"> and the </w:t>
            </w:r>
            <w:r w:rsidR="003E4DD4" w:rsidRPr="00B91359">
              <w:rPr>
                <w:rFonts w:ascii="Arial" w:hAnsi="Arial" w:cs="Arial"/>
                <w:sz w:val="22"/>
                <w:szCs w:val="22"/>
                <w:lang w:bidi="x-none"/>
              </w:rPr>
              <w:t>DPR_decluttered</w:t>
            </w:r>
            <w:r w:rsidR="003E4DD4" w:rsidRPr="00B91359">
              <w:rPr>
                <w:lang w:bidi="x-none"/>
              </w:rPr>
              <w:t xml:space="preserve"> variable</w:t>
            </w:r>
            <w:r w:rsidR="00406DC6">
              <w:rPr>
                <w:lang w:bidi="x-none"/>
              </w:rPr>
              <w:t xml:space="preserve"> for GRtoDPR matchup file version 1.2.</w:t>
            </w:r>
          </w:p>
          <w:p w14:paraId="04BA538C" w14:textId="56A07C0A" w:rsidR="00B71984" w:rsidRDefault="0078459E" w:rsidP="00406DC6">
            <w:pPr>
              <w:pStyle w:val="Tabletext"/>
              <w:snapToGrid w:val="0"/>
              <w:rPr>
                <w:lang w:bidi="x-none"/>
              </w:rPr>
            </w:pPr>
            <w:r>
              <w:rPr>
                <w:lang w:bidi="x-none"/>
              </w:rPr>
              <w:t xml:space="preserve">- </w:t>
            </w:r>
            <w:r w:rsidR="00B71984">
              <w:rPr>
                <w:lang w:bidi="x-none"/>
              </w:rPr>
              <w:t xml:space="preserve">Added definition of GR_blockage variable and its “have” flag for </w:t>
            </w:r>
            <w:r w:rsidR="00C56117">
              <w:rPr>
                <w:lang w:bidi="x-none"/>
              </w:rPr>
              <w:t xml:space="preserve">GRtoDPR </w:t>
            </w:r>
            <w:r w:rsidR="00B71984">
              <w:rPr>
                <w:lang w:bidi="x-none"/>
              </w:rPr>
              <w:t>matchup file version 1.21</w:t>
            </w:r>
            <w:r w:rsidR="00C56117">
              <w:rPr>
                <w:lang w:bidi="x-none"/>
              </w:rPr>
              <w:t>, and added both slant path and VPR versions of these variables for the GRtoGPROF file</w:t>
            </w:r>
            <w:r w:rsidR="00B71984">
              <w:rPr>
                <w:lang w:bidi="x-none"/>
              </w:rPr>
              <w:t>.</w:t>
            </w:r>
          </w:p>
          <w:p w14:paraId="395D6F46" w14:textId="77777777" w:rsidR="0078459E" w:rsidRDefault="0078459E" w:rsidP="00406DC6">
            <w:pPr>
              <w:pStyle w:val="Tabletext"/>
              <w:snapToGrid w:val="0"/>
              <w:rPr>
                <w:lang w:bidi="x-none"/>
              </w:rPr>
            </w:pPr>
            <w:r>
              <w:rPr>
                <w:lang w:bidi="x-none"/>
              </w:rPr>
              <w:t xml:space="preserve">- Added description of IDL binary SAVE files in the </w:t>
            </w:r>
            <w:r w:rsidRPr="00E37B5C">
              <w:rPr>
                <w:b/>
                <w:lang w:bidi="x-none"/>
              </w:rPr>
              <w:t>blockage</w:t>
            </w:r>
            <w:r>
              <w:rPr>
                <w:lang w:bidi="x-none"/>
              </w:rPr>
              <w:t xml:space="preserve"> data directory.</w:t>
            </w:r>
          </w:p>
          <w:p w14:paraId="5AF476E1" w14:textId="77777777" w:rsidR="00EE402D" w:rsidRDefault="003060E3" w:rsidP="00406DC6">
            <w:pPr>
              <w:pStyle w:val="Tabletext"/>
              <w:snapToGrid w:val="0"/>
              <w:rPr>
                <w:lang w:bidi="x-none"/>
              </w:rPr>
            </w:pPr>
            <w:r>
              <w:rPr>
                <w:lang w:bidi="x-none"/>
              </w:rPr>
              <w:t xml:space="preserve">- </w:t>
            </w:r>
            <w:r w:rsidR="00EE402D">
              <w:rPr>
                <w:lang w:bidi="x-none"/>
              </w:rPr>
              <w:t xml:space="preserve">Fixed </w:t>
            </w:r>
            <w:r>
              <w:rPr>
                <w:lang w:bidi="x-none"/>
              </w:rPr>
              <w:t xml:space="preserve">and generalized </w:t>
            </w:r>
            <w:r w:rsidR="00EE402D">
              <w:rPr>
                <w:lang w:bidi="x-none"/>
              </w:rPr>
              <w:t>GRtoGPROF file directory and naming conventions descriptions</w:t>
            </w:r>
            <w:r>
              <w:rPr>
                <w:lang w:bidi="x-none"/>
              </w:rPr>
              <w:t>.</w:t>
            </w:r>
          </w:p>
          <w:p w14:paraId="282F1F83" w14:textId="72C17A58" w:rsidR="0037150C" w:rsidRDefault="0037150C" w:rsidP="00406DC6">
            <w:pPr>
              <w:pStyle w:val="Tabletext"/>
              <w:snapToGrid w:val="0"/>
              <w:rPr>
                <w:lang w:bidi="x-none"/>
              </w:rPr>
            </w:pPr>
            <w:r>
              <w:rPr>
                <w:lang w:bidi="x-none"/>
              </w:rPr>
              <w:t>- Added Brazil radar IDs and locations to Table 1-1, and BrazilRadars orbit subset definition to Table 4-2.</w:t>
            </w:r>
          </w:p>
        </w:tc>
      </w:tr>
      <w:tr w:rsidR="007258DB" w14:paraId="4E86C500" w14:textId="77777777" w:rsidTr="00C71B95">
        <w:trPr>
          <w:trHeight w:val="413"/>
          <w:jc w:val="center"/>
          <w:ins w:id="0" w:author="Bob Morris" w:date="2016-06-29T13:02:00Z"/>
        </w:trPr>
        <w:tc>
          <w:tcPr>
            <w:tcW w:w="2057" w:type="dxa"/>
            <w:vAlign w:val="center"/>
          </w:tcPr>
          <w:p w14:paraId="2FC74EE8" w14:textId="23407688" w:rsidR="007258DB" w:rsidRDefault="007258DB" w:rsidP="000A4841">
            <w:pPr>
              <w:pStyle w:val="Tabletext"/>
              <w:keepNext w:val="0"/>
              <w:snapToGrid w:val="0"/>
              <w:rPr>
                <w:ins w:id="1" w:author="Bob Morris" w:date="2016-06-29T13:02:00Z"/>
                <w:lang w:bidi="x-none"/>
              </w:rPr>
            </w:pPr>
            <w:ins w:id="2" w:author="Bob Morris" w:date="2016-06-29T13:02:00Z">
              <w:r>
                <w:rPr>
                  <w:lang w:bidi="x-none"/>
                </w:rPr>
                <w:t>1.3</w:t>
              </w:r>
            </w:ins>
          </w:p>
        </w:tc>
        <w:tc>
          <w:tcPr>
            <w:tcW w:w="2160" w:type="dxa"/>
            <w:vAlign w:val="center"/>
          </w:tcPr>
          <w:p w14:paraId="0C2AE1C4" w14:textId="78FC3237" w:rsidR="007258DB" w:rsidRDefault="007258DB">
            <w:pPr>
              <w:pStyle w:val="Tabletext"/>
              <w:snapToGrid w:val="0"/>
              <w:rPr>
                <w:ins w:id="3" w:author="Bob Morris" w:date="2016-06-29T13:02:00Z"/>
                <w:lang w:bidi="x-none"/>
              </w:rPr>
            </w:pPr>
            <w:ins w:id="4" w:author="Bob Morris" w:date="2016-06-29T13:03:00Z">
              <w:r>
                <w:rPr>
                  <w:lang w:bidi="x-none"/>
                </w:rPr>
                <w:t>July x, 2016</w:t>
              </w:r>
            </w:ins>
          </w:p>
        </w:tc>
        <w:tc>
          <w:tcPr>
            <w:tcW w:w="4415" w:type="dxa"/>
            <w:vAlign w:val="center"/>
          </w:tcPr>
          <w:p w14:paraId="102DF159" w14:textId="69AEB038" w:rsidR="007258DB" w:rsidRDefault="007258DB" w:rsidP="00406DC6">
            <w:pPr>
              <w:pStyle w:val="Tabletext"/>
              <w:snapToGrid w:val="0"/>
              <w:rPr>
                <w:ins w:id="5" w:author="Bob Morris" w:date="2016-06-29T13:04:00Z"/>
                <w:lang w:bidi="x-none"/>
              </w:rPr>
            </w:pPr>
            <w:ins w:id="6" w:author="Bob Morris" w:date="2016-06-29T13:03:00Z">
              <w:r>
                <w:rPr>
                  <w:lang w:bidi="x-none"/>
                </w:rPr>
                <w:t xml:space="preserve">Added 1C-R-XCAL </w:t>
              </w:r>
            </w:ins>
            <w:ins w:id="7" w:author="Bob Morris" w:date="2016-06-29T13:09:00Z">
              <w:r>
                <w:rPr>
                  <w:lang w:bidi="x-none"/>
                </w:rPr>
                <w:t xml:space="preserve">type </w:t>
              </w:r>
            </w:ins>
            <w:ins w:id="8" w:author="Bob Morris" w:date="2016-06-29T13:03:00Z">
              <w:r>
                <w:rPr>
                  <w:lang w:bidi="x-none"/>
                </w:rPr>
                <w:t>to the GPM and Constellation products</w:t>
              </w:r>
            </w:ins>
            <w:ins w:id="9" w:author="Bob Morris" w:date="2016-06-29T13:04:00Z">
              <w:r>
                <w:rPr>
                  <w:lang w:bidi="x-none"/>
                </w:rPr>
                <w:t xml:space="preserve"> included in the VN database.</w:t>
              </w:r>
            </w:ins>
          </w:p>
          <w:p w14:paraId="3DDF816B" w14:textId="77777777" w:rsidR="007258DB" w:rsidRDefault="007258DB" w:rsidP="00406DC6">
            <w:pPr>
              <w:pStyle w:val="Tabletext"/>
              <w:snapToGrid w:val="0"/>
              <w:rPr>
                <w:ins w:id="10" w:author="Bob Morris" w:date="2016-06-29T13:04:00Z"/>
                <w:lang w:bidi="x-none"/>
              </w:rPr>
            </w:pPr>
            <w:ins w:id="11" w:author="Bob Morris" w:date="2016-06-29T13:04:00Z">
              <w:r>
                <w:rPr>
                  <w:lang w:bidi="x-none"/>
                </w:rPr>
                <w:t>Added definitions of XXX and YYY variables added to the GRtoDPRGMI matchup file for Version 1.21.</w:t>
              </w:r>
            </w:ins>
          </w:p>
          <w:p w14:paraId="5120B60D" w14:textId="77777777" w:rsidR="007258DB" w:rsidRDefault="007258DB" w:rsidP="00406DC6">
            <w:pPr>
              <w:pStyle w:val="Tabletext"/>
              <w:snapToGrid w:val="0"/>
              <w:rPr>
                <w:ins w:id="12" w:author="Microsoft Office User" w:date="2017-09-05T19:21:00Z"/>
                <w:lang w:bidi="x-none"/>
              </w:rPr>
            </w:pPr>
            <w:ins w:id="13" w:author="Bob Morris" w:date="2016-06-29T13:06:00Z">
              <w:r>
                <w:rPr>
                  <w:lang w:bidi="x-none"/>
                </w:rPr>
                <w:t xml:space="preserve">Added definitions of </w:t>
              </w:r>
            </w:ins>
            <w:ins w:id="14" w:author="Bob Morris" w:date="2016-06-29T13:07:00Z">
              <w:r>
                <w:rPr>
                  <w:lang w:bidi="x-none"/>
                </w:rPr>
                <w:t xml:space="preserve">common calibrated </w:t>
              </w:r>
            </w:ins>
            <w:ins w:id="15" w:author="Bob Morris" w:date="2016-06-29T13:06:00Z">
              <w:r>
                <w:rPr>
                  <w:lang w:bidi="x-none"/>
                </w:rPr>
                <w:t>brightness temperature variables added to the GRtoGPROF file.</w:t>
              </w:r>
            </w:ins>
          </w:p>
          <w:p w14:paraId="6423DA9E" w14:textId="445EC49E" w:rsidR="00DA36A3" w:rsidRDefault="00DA36A3" w:rsidP="00406DC6">
            <w:pPr>
              <w:pStyle w:val="Tabletext"/>
              <w:snapToGrid w:val="0"/>
              <w:rPr>
                <w:ins w:id="16" w:author="Bob Morris" w:date="2016-06-29T13:02:00Z"/>
                <w:lang w:bidi="x-none"/>
              </w:rPr>
            </w:pPr>
            <w:ins w:id="17" w:author="Microsoft Office User" w:date="2017-09-05T19:21:00Z">
              <w:r>
                <w:rPr>
                  <w:lang w:bidi="x-none"/>
                </w:rPr>
                <w:t>Added definitions of AUS-East and AUS-West subsets to T</w:t>
              </w:r>
              <w:bookmarkStart w:id="18" w:name="_GoBack"/>
              <w:bookmarkEnd w:id="18"/>
              <w:r>
                <w:rPr>
                  <w:lang w:bidi="x-none"/>
                </w:rPr>
                <w:t>able</w:t>
              </w:r>
            </w:ins>
            <w:ins w:id="19" w:author="Microsoft Office User" w:date="2017-09-05T19:22:00Z">
              <w:r>
                <w:rPr>
                  <w:lang w:bidi="x-none"/>
                </w:rPr>
                <w:t xml:space="preserve"> 4-2.</w:t>
              </w:r>
            </w:ins>
          </w:p>
        </w:tc>
      </w:tr>
    </w:tbl>
    <w:p w14:paraId="2F335667" w14:textId="4274A902" w:rsidR="00270103" w:rsidRDefault="00270103" w:rsidP="00270103">
      <w:pPr>
        <w:rPr>
          <w:b/>
          <w:sz w:val="32"/>
        </w:rPr>
      </w:pPr>
    </w:p>
    <w:p w14:paraId="0E6EDC4D" w14:textId="77777777" w:rsidR="000A4841" w:rsidRDefault="000A4841" w:rsidP="00270103">
      <w:pPr>
        <w:pageBreakBefore/>
        <w:jc w:val="center"/>
        <w:rPr>
          <w:b/>
          <w:sz w:val="32"/>
        </w:rPr>
      </w:pPr>
      <w:r>
        <w:rPr>
          <w:b/>
          <w:sz w:val="32"/>
        </w:rPr>
        <w:lastRenderedPageBreak/>
        <w:t>Contact Information</w:t>
      </w:r>
    </w:p>
    <w:p w14:paraId="4E063FB4" w14:textId="77777777" w:rsidR="000A4841" w:rsidRDefault="000A4841" w:rsidP="000A4841">
      <w:pPr>
        <w:pStyle w:val="BodyText"/>
        <w:jc w:val="center"/>
      </w:pPr>
      <w:r>
        <w:t>Additional information, including information on VN points-of-contact, can be obtained from the GPM Ground Validation web site:</w:t>
      </w:r>
    </w:p>
    <w:p w14:paraId="60C6AC0A" w14:textId="77777777" w:rsidR="000A4841" w:rsidRDefault="000A4841" w:rsidP="000A4841">
      <w:pPr>
        <w:pStyle w:val="BodyText"/>
        <w:jc w:val="center"/>
      </w:pPr>
      <w:r>
        <w:t>http://pmm.nasa.gov/science/ground-validation</w:t>
      </w:r>
    </w:p>
    <w:p w14:paraId="40C2D8B2" w14:textId="77777777" w:rsidR="000A4841" w:rsidRDefault="000A4841">
      <w:pPr>
        <w:pStyle w:val="Sigstitle"/>
        <w:pageBreakBefore/>
      </w:pPr>
      <w:r>
        <w:lastRenderedPageBreak/>
        <w:t>Table of Contents</w:t>
      </w:r>
    </w:p>
    <w:p w14:paraId="0DFFEF12" w14:textId="77777777" w:rsidR="000A4841" w:rsidRDefault="000A4841">
      <w:pPr>
        <w:pStyle w:val="Sigstitle"/>
      </w:pPr>
    </w:p>
    <w:p w14:paraId="2E83472D" w14:textId="77777777" w:rsidR="000A4841" w:rsidRDefault="000A4841">
      <w:pPr>
        <w:sectPr w:rsidR="000A4841">
          <w:headerReference w:type="default" r:id="rId9"/>
          <w:footerReference w:type="default" r:id="rId10"/>
          <w:headerReference w:type="first" r:id="rId11"/>
          <w:footerReference w:type="first" r:id="rId12"/>
          <w:pgSz w:w="12240" w:h="15840"/>
          <w:pgMar w:top="1440" w:right="1800" w:bottom="1440" w:left="1800" w:header="720" w:footer="720" w:gutter="0"/>
          <w:pgNumType w:fmt="lowerRoman"/>
          <w:cols w:space="720"/>
          <w:docGrid w:linePitch="326"/>
        </w:sectPr>
      </w:pPr>
    </w:p>
    <w:p w14:paraId="135F54F5" w14:textId="77777777" w:rsidR="004A14BE" w:rsidRDefault="000A4841">
      <w:pPr>
        <w:pStyle w:val="TOC1"/>
        <w:tabs>
          <w:tab w:val="left" w:pos="438"/>
          <w:tab w:val="right" w:leader="dot" w:pos="8630"/>
        </w:tabs>
        <w:rPr>
          <w:rFonts w:asciiTheme="minorHAnsi" w:eastAsiaTheme="minorEastAsia" w:hAnsiTheme="minorHAnsi" w:cstheme="minorBidi"/>
          <w:b w:val="0"/>
          <w:noProof/>
          <w:lang w:eastAsia="ja-JP"/>
        </w:rPr>
      </w:pPr>
      <w:r>
        <w:lastRenderedPageBreak/>
        <w:fldChar w:fldCharType="begin"/>
      </w:r>
      <w:r>
        <w:instrText xml:space="preserve"> TOC \o "1-3" </w:instrText>
      </w:r>
      <w:r>
        <w:fldChar w:fldCharType="separate"/>
      </w:r>
      <w:r w:rsidR="004A14BE">
        <w:rPr>
          <w:noProof/>
        </w:rPr>
        <w:t>1.</w:t>
      </w:r>
      <w:r w:rsidR="004A14BE">
        <w:rPr>
          <w:rFonts w:asciiTheme="minorHAnsi" w:eastAsiaTheme="minorEastAsia" w:hAnsiTheme="minorHAnsi" w:cstheme="minorBidi"/>
          <w:b w:val="0"/>
          <w:noProof/>
          <w:lang w:eastAsia="ja-JP"/>
        </w:rPr>
        <w:tab/>
      </w:r>
      <w:r w:rsidR="004A14BE">
        <w:rPr>
          <w:noProof/>
        </w:rPr>
        <w:t>Introduction</w:t>
      </w:r>
      <w:r w:rsidR="004A14BE">
        <w:rPr>
          <w:noProof/>
        </w:rPr>
        <w:tab/>
      </w:r>
      <w:r w:rsidR="004A14BE">
        <w:rPr>
          <w:noProof/>
        </w:rPr>
        <w:fldChar w:fldCharType="begin"/>
      </w:r>
      <w:r w:rsidR="004A14BE">
        <w:rPr>
          <w:noProof/>
        </w:rPr>
        <w:instrText xml:space="preserve"> PAGEREF _Toc277255429 \h </w:instrText>
      </w:r>
      <w:r w:rsidR="004A14BE">
        <w:rPr>
          <w:noProof/>
        </w:rPr>
      </w:r>
      <w:r w:rsidR="004A14BE">
        <w:rPr>
          <w:noProof/>
        </w:rPr>
        <w:fldChar w:fldCharType="separate"/>
      </w:r>
      <w:r w:rsidR="00EF20BE">
        <w:rPr>
          <w:noProof/>
        </w:rPr>
        <w:t>1</w:t>
      </w:r>
      <w:r w:rsidR="004A14BE">
        <w:rPr>
          <w:noProof/>
        </w:rPr>
        <w:fldChar w:fldCharType="end"/>
      </w:r>
    </w:p>
    <w:p w14:paraId="4B4AF081"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1.1</w:t>
      </w:r>
      <w:r>
        <w:rPr>
          <w:rFonts w:asciiTheme="minorHAnsi" w:eastAsiaTheme="minorEastAsia" w:hAnsiTheme="minorHAnsi" w:cstheme="minorBidi"/>
          <w:b w:val="0"/>
          <w:noProof/>
          <w:sz w:val="24"/>
          <w:szCs w:val="24"/>
          <w:lang w:eastAsia="ja-JP"/>
        </w:rPr>
        <w:tab/>
      </w:r>
      <w:r>
        <w:rPr>
          <w:noProof/>
        </w:rPr>
        <w:t>Data Availability</w:t>
      </w:r>
      <w:r>
        <w:rPr>
          <w:noProof/>
        </w:rPr>
        <w:tab/>
      </w:r>
      <w:r>
        <w:rPr>
          <w:noProof/>
        </w:rPr>
        <w:fldChar w:fldCharType="begin"/>
      </w:r>
      <w:r>
        <w:rPr>
          <w:noProof/>
        </w:rPr>
        <w:instrText xml:space="preserve"> PAGEREF _Toc277255430 \h </w:instrText>
      </w:r>
      <w:r>
        <w:rPr>
          <w:noProof/>
        </w:rPr>
      </w:r>
      <w:r>
        <w:rPr>
          <w:noProof/>
        </w:rPr>
        <w:fldChar w:fldCharType="separate"/>
      </w:r>
      <w:r w:rsidR="00EF20BE">
        <w:rPr>
          <w:noProof/>
        </w:rPr>
        <w:t>3</w:t>
      </w:r>
      <w:r>
        <w:rPr>
          <w:noProof/>
        </w:rPr>
        <w:fldChar w:fldCharType="end"/>
      </w:r>
    </w:p>
    <w:p w14:paraId="14F952DE"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1.2</w:t>
      </w:r>
      <w:r>
        <w:rPr>
          <w:rFonts w:asciiTheme="minorHAnsi" w:eastAsiaTheme="minorEastAsia" w:hAnsiTheme="minorHAnsi" w:cstheme="minorBidi"/>
          <w:b w:val="0"/>
          <w:noProof/>
          <w:sz w:val="24"/>
          <w:szCs w:val="24"/>
          <w:lang w:eastAsia="ja-JP"/>
        </w:rPr>
        <w:tab/>
      </w:r>
      <w:r>
        <w:rPr>
          <w:noProof/>
        </w:rPr>
        <w:t>Software Availability</w:t>
      </w:r>
      <w:r>
        <w:rPr>
          <w:noProof/>
        </w:rPr>
        <w:tab/>
      </w:r>
      <w:r>
        <w:rPr>
          <w:noProof/>
        </w:rPr>
        <w:fldChar w:fldCharType="begin"/>
      </w:r>
      <w:r>
        <w:rPr>
          <w:noProof/>
        </w:rPr>
        <w:instrText xml:space="preserve"> PAGEREF _Toc277255431 \h </w:instrText>
      </w:r>
      <w:r>
        <w:rPr>
          <w:noProof/>
        </w:rPr>
      </w:r>
      <w:r>
        <w:rPr>
          <w:noProof/>
        </w:rPr>
        <w:fldChar w:fldCharType="separate"/>
      </w:r>
      <w:r w:rsidR="00EF20BE">
        <w:rPr>
          <w:noProof/>
        </w:rPr>
        <w:t>3</w:t>
      </w:r>
      <w:r>
        <w:rPr>
          <w:noProof/>
        </w:rPr>
        <w:fldChar w:fldCharType="end"/>
      </w:r>
    </w:p>
    <w:p w14:paraId="3BECC57F"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1.3</w:t>
      </w:r>
      <w:r>
        <w:rPr>
          <w:rFonts w:asciiTheme="minorHAnsi" w:eastAsiaTheme="minorEastAsia" w:hAnsiTheme="minorHAnsi" w:cstheme="minorBidi"/>
          <w:b w:val="0"/>
          <w:noProof/>
          <w:sz w:val="24"/>
          <w:szCs w:val="24"/>
          <w:lang w:eastAsia="ja-JP"/>
        </w:rPr>
        <w:tab/>
      </w:r>
      <w:r>
        <w:rPr>
          <w:noProof/>
        </w:rPr>
        <w:t>Period of Record</w:t>
      </w:r>
      <w:r>
        <w:rPr>
          <w:noProof/>
        </w:rPr>
        <w:tab/>
      </w:r>
      <w:r>
        <w:rPr>
          <w:noProof/>
        </w:rPr>
        <w:fldChar w:fldCharType="begin"/>
      </w:r>
      <w:r>
        <w:rPr>
          <w:noProof/>
        </w:rPr>
        <w:instrText xml:space="preserve"> PAGEREF _Toc277255432 \h </w:instrText>
      </w:r>
      <w:r>
        <w:rPr>
          <w:noProof/>
        </w:rPr>
      </w:r>
      <w:r>
        <w:rPr>
          <w:noProof/>
        </w:rPr>
        <w:fldChar w:fldCharType="separate"/>
      </w:r>
      <w:r w:rsidR="00EF20BE">
        <w:rPr>
          <w:noProof/>
        </w:rPr>
        <w:t>3</w:t>
      </w:r>
      <w:r>
        <w:rPr>
          <w:noProof/>
        </w:rPr>
        <w:fldChar w:fldCharType="end"/>
      </w:r>
    </w:p>
    <w:p w14:paraId="0561717B"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1.4</w:t>
      </w:r>
      <w:r>
        <w:rPr>
          <w:rFonts w:asciiTheme="minorHAnsi" w:eastAsiaTheme="minorEastAsia" w:hAnsiTheme="minorHAnsi" w:cstheme="minorBidi"/>
          <w:b w:val="0"/>
          <w:noProof/>
          <w:sz w:val="24"/>
          <w:szCs w:val="24"/>
          <w:lang w:eastAsia="ja-JP"/>
        </w:rPr>
        <w:tab/>
      </w:r>
      <w:r>
        <w:rPr>
          <w:noProof/>
        </w:rPr>
        <w:t>Match-up Sites</w:t>
      </w:r>
      <w:r>
        <w:rPr>
          <w:noProof/>
        </w:rPr>
        <w:tab/>
      </w:r>
      <w:r>
        <w:rPr>
          <w:noProof/>
        </w:rPr>
        <w:fldChar w:fldCharType="begin"/>
      </w:r>
      <w:r>
        <w:rPr>
          <w:noProof/>
        </w:rPr>
        <w:instrText xml:space="preserve"> PAGEREF _Toc277255433 \h </w:instrText>
      </w:r>
      <w:r>
        <w:rPr>
          <w:noProof/>
        </w:rPr>
      </w:r>
      <w:r>
        <w:rPr>
          <w:noProof/>
        </w:rPr>
        <w:fldChar w:fldCharType="separate"/>
      </w:r>
      <w:r w:rsidR="00EF20BE">
        <w:rPr>
          <w:noProof/>
        </w:rPr>
        <w:t>3</w:t>
      </w:r>
      <w:r>
        <w:rPr>
          <w:noProof/>
        </w:rPr>
        <w:fldChar w:fldCharType="end"/>
      </w:r>
    </w:p>
    <w:p w14:paraId="064B3515"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1.5</w:t>
      </w:r>
      <w:r>
        <w:rPr>
          <w:rFonts w:asciiTheme="minorHAnsi" w:eastAsiaTheme="minorEastAsia" w:hAnsiTheme="minorHAnsi" w:cstheme="minorBidi"/>
          <w:b w:val="0"/>
          <w:noProof/>
          <w:sz w:val="24"/>
          <w:szCs w:val="24"/>
          <w:lang w:eastAsia="ja-JP"/>
        </w:rPr>
        <w:tab/>
      </w:r>
      <w:r>
        <w:rPr>
          <w:noProof/>
        </w:rPr>
        <w:t>The “100-in-100” Criterion</w:t>
      </w:r>
      <w:r>
        <w:rPr>
          <w:noProof/>
        </w:rPr>
        <w:tab/>
      </w:r>
      <w:r>
        <w:rPr>
          <w:noProof/>
        </w:rPr>
        <w:fldChar w:fldCharType="begin"/>
      </w:r>
      <w:r>
        <w:rPr>
          <w:noProof/>
        </w:rPr>
        <w:instrText xml:space="preserve"> PAGEREF _Toc277255434 \h </w:instrText>
      </w:r>
      <w:r>
        <w:rPr>
          <w:noProof/>
        </w:rPr>
      </w:r>
      <w:r>
        <w:rPr>
          <w:noProof/>
        </w:rPr>
        <w:fldChar w:fldCharType="separate"/>
      </w:r>
      <w:r w:rsidR="00EF20BE">
        <w:rPr>
          <w:noProof/>
        </w:rPr>
        <w:t>6</w:t>
      </w:r>
      <w:r>
        <w:rPr>
          <w:noProof/>
        </w:rPr>
        <w:fldChar w:fldCharType="end"/>
      </w:r>
    </w:p>
    <w:p w14:paraId="0E401F5A" w14:textId="0B067C80"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1.6</w:t>
      </w:r>
      <w:r>
        <w:rPr>
          <w:rFonts w:asciiTheme="minorHAnsi" w:eastAsiaTheme="minorEastAsia" w:hAnsiTheme="minorHAnsi" w:cstheme="minorBidi"/>
          <w:b w:val="0"/>
          <w:noProof/>
          <w:sz w:val="24"/>
          <w:szCs w:val="24"/>
          <w:lang w:eastAsia="ja-JP"/>
        </w:rPr>
        <w:tab/>
      </w:r>
      <w:r>
        <w:rPr>
          <w:noProof/>
        </w:rPr>
        <w:t>Validation Network data product netCDF format</w:t>
      </w:r>
      <w:r>
        <w:rPr>
          <w:noProof/>
        </w:rPr>
        <w:tab/>
      </w:r>
      <w:r>
        <w:rPr>
          <w:noProof/>
        </w:rPr>
        <w:fldChar w:fldCharType="begin"/>
      </w:r>
      <w:r>
        <w:rPr>
          <w:noProof/>
        </w:rPr>
        <w:instrText xml:space="preserve"> PAGEREF _Toc277255435 \h </w:instrText>
      </w:r>
      <w:r>
        <w:rPr>
          <w:noProof/>
        </w:rPr>
      </w:r>
      <w:r>
        <w:rPr>
          <w:noProof/>
        </w:rPr>
        <w:fldChar w:fldCharType="separate"/>
      </w:r>
      <w:r w:rsidR="00EF20BE">
        <w:rPr>
          <w:noProof/>
        </w:rPr>
        <w:t>7</w:t>
      </w:r>
      <w:r>
        <w:rPr>
          <w:noProof/>
        </w:rPr>
        <w:fldChar w:fldCharType="end"/>
      </w:r>
    </w:p>
    <w:p w14:paraId="4CFF866D" w14:textId="77777777"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2.</w:t>
      </w:r>
      <w:r>
        <w:rPr>
          <w:rFonts w:asciiTheme="minorHAnsi" w:eastAsiaTheme="minorEastAsia" w:hAnsiTheme="minorHAnsi" w:cstheme="minorBidi"/>
          <w:b w:val="0"/>
          <w:noProof/>
          <w:lang w:eastAsia="ja-JP"/>
        </w:rPr>
        <w:tab/>
      </w:r>
      <w:r>
        <w:rPr>
          <w:noProof/>
        </w:rPr>
        <w:t>Geometry-Matched Data Products</w:t>
      </w:r>
      <w:r>
        <w:rPr>
          <w:noProof/>
        </w:rPr>
        <w:tab/>
      </w:r>
      <w:r>
        <w:rPr>
          <w:noProof/>
        </w:rPr>
        <w:fldChar w:fldCharType="begin"/>
      </w:r>
      <w:r>
        <w:rPr>
          <w:noProof/>
        </w:rPr>
        <w:instrText xml:space="preserve"> PAGEREF _Toc277255436 \h </w:instrText>
      </w:r>
      <w:r>
        <w:rPr>
          <w:noProof/>
        </w:rPr>
      </w:r>
      <w:r>
        <w:rPr>
          <w:noProof/>
        </w:rPr>
        <w:fldChar w:fldCharType="separate"/>
      </w:r>
      <w:r w:rsidR="00EF20BE">
        <w:rPr>
          <w:noProof/>
        </w:rPr>
        <w:t>8</w:t>
      </w:r>
      <w:r>
        <w:rPr>
          <w:noProof/>
        </w:rPr>
        <w:fldChar w:fldCharType="end"/>
      </w:r>
    </w:p>
    <w:p w14:paraId="01D4EF6C"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2.1</w:t>
      </w:r>
      <w:r>
        <w:rPr>
          <w:rFonts w:asciiTheme="minorHAnsi" w:eastAsiaTheme="minorEastAsia" w:hAnsiTheme="minorHAnsi" w:cstheme="minorBidi"/>
          <w:b w:val="0"/>
          <w:noProof/>
          <w:sz w:val="24"/>
          <w:szCs w:val="24"/>
          <w:lang w:eastAsia="ja-JP"/>
        </w:rPr>
        <w:tab/>
      </w:r>
      <w:r>
        <w:rPr>
          <w:noProof/>
        </w:rPr>
        <w:t>Archive site directory</w:t>
      </w:r>
      <w:r>
        <w:rPr>
          <w:noProof/>
        </w:rPr>
        <w:tab/>
      </w:r>
      <w:r>
        <w:rPr>
          <w:noProof/>
        </w:rPr>
        <w:fldChar w:fldCharType="begin"/>
      </w:r>
      <w:r>
        <w:rPr>
          <w:noProof/>
        </w:rPr>
        <w:instrText xml:space="preserve"> PAGEREF _Toc277255437 \h </w:instrText>
      </w:r>
      <w:r>
        <w:rPr>
          <w:noProof/>
        </w:rPr>
      </w:r>
      <w:r>
        <w:rPr>
          <w:noProof/>
        </w:rPr>
        <w:fldChar w:fldCharType="separate"/>
      </w:r>
      <w:r w:rsidR="00EF20BE">
        <w:rPr>
          <w:noProof/>
        </w:rPr>
        <w:t>8</w:t>
      </w:r>
      <w:r>
        <w:rPr>
          <w:noProof/>
        </w:rPr>
        <w:fldChar w:fldCharType="end"/>
      </w:r>
    </w:p>
    <w:p w14:paraId="60F1C452"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2.2</w:t>
      </w:r>
      <w:r>
        <w:rPr>
          <w:rFonts w:asciiTheme="minorHAnsi" w:eastAsiaTheme="minorEastAsia" w:hAnsiTheme="minorHAnsi" w:cstheme="minorBidi"/>
          <w:b w:val="0"/>
          <w:noProof/>
          <w:sz w:val="24"/>
          <w:szCs w:val="24"/>
          <w:lang w:eastAsia="ja-JP"/>
        </w:rPr>
        <w:tab/>
      </w:r>
      <w:r>
        <w:rPr>
          <w:noProof/>
        </w:rPr>
        <w:t>File Name Convention</w:t>
      </w:r>
      <w:r>
        <w:rPr>
          <w:noProof/>
        </w:rPr>
        <w:tab/>
      </w:r>
      <w:r>
        <w:rPr>
          <w:noProof/>
        </w:rPr>
        <w:fldChar w:fldCharType="begin"/>
      </w:r>
      <w:r>
        <w:rPr>
          <w:noProof/>
        </w:rPr>
        <w:instrText xml:space="preserve"> PAGEREF _Toc277255438 \h </w:instrText>
      </w:r>
      <w:r>
        <w:rPr>
          <w:noProof/>
        </w:rPr>
      </w:r>
      <w:r>
        <w:rPr>
          <w:noProof/>
        </w:rPr>
        <w:fldChar w:fldCharType="separate"/>
      </w:r>
      <w:r w:rsidR="00EF20BE">
        <w:rPr>
          <w:noProof/>
        </w:rPr>
        <w:t>8</w:t>
      </w:r>
      <w:r>
        <w:rPr>
          <w:noProof/>
        </w:rPr>
        <w:fldChar w:fldCharType="end"/>
      </w:r>
    </w:p>
    <w:p w14:paraId="36055F93"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cs="Arial"/>
          <w:noProof/>
        </w:rPr>
        <w:t>2.3</w:t>
      </w:r>
      <w:r>
        <w:rPr>
          <w:rFonts w:asciiTheme="minorHAnsi" w:eastAsiaTheme="minorEastAsia" w:hAnsiTheme="minorHAnsi" w:cstheme="minorBidi"/>
          <w:b w:val="0"/>
          <w:noProof/>
          <w:sz w:val="24"/>
          <w:szCs w:val="24"/>
          <w:lang w:eastAsia="ja-JP"/>
        </w:rPr>
        <w:tab/>
      </w:r>
      <w:r w:rsidRPr="00F95817">
        <w:rPr>
          <w:rFonts w:cs="Arial"/>
          <w:noProof/>
        </w:rPr>
        <w:t>DPR-GR Geometry Matching Data Characteristics</w:t>
      </w:r>
      <w:r>
        <w:rPr>
          <w:noProof/>
        </w:rPr>
        <w:tab/>
      </w:r>
      <w:r>
        <w:rPr>
          <w:noProof/>
        </w:rPr>
        <w:fldChar w:fldCharType="begin"/>
      </w:r>
      <w:r>
        <w:rPr>
          <w:noProof/>
        </w:rPr>
        <w:instrText xml:space="preserve"> PAGEREF _Toc277255439 \h </w:instrText>
      </w:r>
      <w:r>
        <w:rPr>
          <w:noProof/>
        </w:rPr>
      </w:r>
      <w:r>
        <w:rPr>
          <w:noProof/>
        </w:rPr>
        <w:fldChar w:fldCharType="separate"/>
      </w:r>
      <w:r w:rsidR="00EF20BE">
        <w:rPr>
          <w:noProof/>
        </w:rPr>
        <w:t>10</w:t>
      </w:r>
      <w:r>
        <w:rPr>
          <w:noProof/>
        </w:rPr>
        <w:fldChar w:fldCharType="end"/>
      </w:r>
    </w:p>
    <w:p w14:paraId="07305675"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cs="Arial"/>
          <w:noProof/>
        </w:rPr>
        <w:t>2.4</w:t>
      </w:r>
      <w:r>
        <w:rPr>
          <w:rFonts w:asciiTheme="minorHAnsi" w:eastAsiaTheme="minorEastAsia" w:hAnsiTheme="minorHAnsi" w:cstheme="minorBidi"/>
          <w:b w:val="0"/>
          <w:noProof/>
          <w:sz w:val="24"/>
          <w:szCs w:val="24"/>
          <w:lang w:eastAsia="ja-JP"/>
        </w:rPr>
        <w:tab/>
      </w:r>
      <w:r w:rsidRPr="00F95817">
        <w:rPr>
          <w:rFonts w:cs="Arial"/>
          <w:noProof/>
        </w:rPr>
        <w:t>The “expected/rejected” Matchup Variables</w:t>
      </w:r>
      <w:r>
        <w:rPr>
          <w:noProof/>
        </w:rPr>
        <w:tab/>
      </w:r>
      <w:r>
        <w:rPr>
          <w:noProof/>
        </w:rPr>
        <w:fldChar w:fldCharType="begin"/>
      </w:r>
      <w:r>
        <w:rPr>
          <w:noProof/>
        </w:rPr>
        <w:instrText xml:space="preserve"> PAGEREF _Toc277255440 \h </w:instrText>
      </w:r>
      <w:r>
        <w:rPr>
          <w:noProof/>
        </w:rPr>
      </w:r>
      <w:r>
        <w:rPr>
          <w:noProof/>
        </w:rPr>
        <w:fldChar w:fldCharType="separate"/>
      </w:r>
      <w:r w:rsidR="00EF20BE">
        <w:rPr>
          <w:noProof/>
        </w:rPr>
        <w:t>11</w:t>
      </w:r>
      <w:r>
        <w:rPr>
          <w:noProof/>
        </w:rPr>
        <w:fldChar w:fldCharType="end"/>
      </w:r>
    </w:p>
    <w:p w14:paraId="647187FD" w14:textId="77777777"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3.</w:t>
      </w:r>
      <w:r>
        <w:rPr>
          <w:rFonts w:asciiTheme="minorHAnsi" w:eastAsiaTheme="minorEastAsia" w:hAnsiTheme="minorHAnsi" w:cstheme="minorBidi"/>
          <w:b w:val="0"/>
          <w:noProof/>
          <w:lang w:eastAsia="ja-JP"/>
        </w:rPr>
        <w:tab/>
      </w:r>
      <w:r>
        <w:rPr>
          <w:noProof/>
        </w:rPr>
        <w:t>Summary of the Geometry Match netCDF files</w:t>
      </w:r>
      <w:r>
        <w:rPr>
          <w:noProof/>
        </w:rPr>
        <w:tab/>
      </w:r>
      <w:r>
        <w:rPr>
          <w:noProof/>
        </w:rPr>
        <w:fldChar w:fldCharType="begin"/>
      </w:r>
      <w:r>
        <w:rPr>
          <w:noProof/>
        </w:rPr>
        <w:instrText xml:space="preserve"> PAGEREF _Toc277255441 \h </w:instrText>
      </w:r>
      <w:r>
        <w:rPr>
          <w:noProof/>
        </w:rPr>
      </w:r>
      <w:r>
        <w:rPr>
          <w:noProof/>
        </w:rPr>
        <w:fldChar w:fldCharType="separate"/>
      </w:r>
      <w:r w:rsidR="00EF20BE">
        <w:rPr>
          <w:noProof/>
        </w:rPr>
        <w:t>15</w:t>
      </w:r>
      <w:r>
        <w:rPr>
          <w:noProof/>
        </w:rPr>
        <w:fldChar w:fldCharType="end"/>
      </w:r>
    </w:p>
    <w:p w14:paraId="727AEBAB" w14:textId="77777777"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3.1</w:t>
      </w:r>
      <w:r>
        <w:rPr>
          <w:rFonts w:asciiTheme="minorHAnsi" w:eastAsiaTheme="minorEastAsia" w:hAnsiTheme="minorHAnsi" w:cstheme="minorBidi"/>
          <w:b w:val="0"/>
          <w:noProof/>
          <w:sz w:val="24"/>
          <w:szCs w:val="24"/>
          <w:lang w:eastAsia="ja-JP"/>
        </w:rPr>
        <w:tab/>
      </w:r>
      <w:r>
        <w:rPr>
          <w:noProof/>
        </w:rPr>
        <w:t>DPR-GR Geometry Match netCDF file description</w:t>
      </w:r>
      <w:r>
        <w:rPr>
          <w:noProof/>
        </w:rPr>
        <w:tab/>
      </w:r>
      <w:r>
        <w:rPr>
          <w:noProof/>
        </w:rPr>
        <w:fldChar w:fldCharType="begin"/>
      </w:r>
      <w:r>
        <w:rPr>
          <w:noProof/>
        </w:rPr>
        <w:instrText xml:space="preserve"> PAGEREF _Toc277255442 \h </w:instrText>
      </w:r>
      <w:r>
        <w:rPr>
          <w:noProof/>
        </w:rPr>
      </w:r>
      <w:r>
        <w:rPr>
          <w:noProof/>
        </w:rPr>
        <w:fldChar w:fldCharType="separate"/>
      </w:r>
      <w:r w:rsidR="00EF20BE">
        <w:rPr>
          <w:noProof/>
        </w:rPr>
        <w:t>15</w:t>
      </w:r>
      <w:r>
        <w:rPr>
          <w:noProof/>
        </w:rPr>
        <w:fldChar w:fldCharType="end"/>
      </w:r>
    </w:p>
    <w:p w14:paraId="70AFFB80" w14:textId="7E4A17EB"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3.2</w:t>
      </w:r>
      <w:r>
        <w:rPr>
          <w:rFonts w:asciiTheme="minorHAnsi" w:eastAsiaTheme="minorEastAsia" w:hAnsiTheme="minorHAnsi" w:cstheme="minorBidi"/>
          <w:b w:val="0"/>
          <w:noProof/>
          <w:sz w:val="24"/>
          <w:szCs w:val="24"/>
          <w:lang w:eastAsia="ja-JP"/>
        </w:rPr>
        <w:tab/>
      </w:r>
      <w:r>
        <w:rPr>
          <w:noProof/>
        </w:rPr>
        <w:t>GMI-GR Geometry Match netCDF file description</w:t>
      </w:r>
      <w:r>
        <w:rPr>
          <w:noProof/>
        </w:rPr>
        <w:tab/>
      </w:r>
      <w:r>
        <w:rPr>
          <w:noProof/>
        </w:rPr>
        <w:fldChar w:fldCharType="begin"/>
      </w:r>
      <w:r>
        <w:rPr>
          <w:noProof/>
        </w:rPr>
        <w:instrText xml:space="preserve"> PAGEREF _Toc277255443 \h </w:instrText>
      </w:r>
      <w:r>
        <w:rPr>
          <w:noProof/>
        </w:rPr>
      </w:r>
      <w:r>
        <w:rPr>
          <w:noProof/>
        </w:rPr>
        <w:fldChar w:fldCharType="separate"/>
      </w:r>
      <w:r w:rsidR="00EF20BE">
        <w:rPr>
          <w:noProof/>
        </w:rPr>
        <w:t>37</w:t>
      </w:r>
      <w:r>
        <w:rPr>
          <w:noProof/>
        </w:rPr>
        <w:fldChar w:fldCharType="end"/>
      </w:r>
    </w:p>
    <w:p w14:paraId="2A504B6C" w14:textId="7B847BA4"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Pr>
          <w:noProof/>
        </w:rPr>
        <w:t>3.3</w:t>
      </w:r>
      <w:r>
        <w:rPr>
          <w:rFonts w:asciiTheme="minorHAnsi" w:eastAsiaTheme="minorEastAsia" w:hAnsiTheme="minorHAnsi" w:cstheme="minorBidi"/>
          <w:b w:val="0"/>
          <w:noProof/>
          <w:sz w:val="24"/>
          <w:szCs w:val="24"/>
          <w:lang w:eastAsia="ja-JP"/>
        </w:rPr>
        <w:tab/>
      </w:r>
      <w:r>
        <w:rPr>
          <w:noProof/>
        </w:rPr>
        <w:t>DPRGMI-GR Geometry Match netCDF file description</w:t>
      </w:r>
      <w:r>
        <w:rPr>
          <w:noProof/>
        </w:rPr>
        <w:tab/>
      </w:r>
      <w:r>
        <w:rPr>
          <w:noProof/>
        </w:rPr>
        <w:fldChar w:fldCharType="begin"/>
      </w:r>
      <w:r>
        <w:rPr>
          <w:noProof/>
        </w:rPr>
        <w:instrText xml:space="preserve"> PAGEREF _Toc277255444 \h </w:instrText>
      </w:r>
      <w:r>
        <w:rPr>
          <w:noProof/>
        </w:rPr>
      </w:r>
      <w:r>
        <w:rPr>
          <w:noProof/>
        </w:rPr>
        <w:fldChar w:fldCharType="separate"/>
      </w:r>
      <w:r w:rsidR="00EF20BE">
        <w:rPr>
          <w:noProof/>
        </w:rPr>
        <w:t>57</w:t>
      </w:r>
      <w:r>
        <w:rPr>
          <w:noProof/>
        </w:rPr>
        <w:fldChar w:fldCharType="end"/>
      </w:r>
    </w:p>
    <w:p w14:paraId="656A33B1" w14:textId="24884ABA"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4.</w:t>
      </w:r>
      <w:r>
        <w:rPr>
          <w:rFonts w:asciiTheme="minorHAnsi" w:eastAsiaTheme="minorEastAsia" w:hAnsiTheme="minorHAnsi" w:cstheme="minorBidi"/>
          <w:b w:val="0"/>
          <w:noProof/>
          <w:lang w:eastAsia="ja-JP"/>
        </w:rPr>
        <w:tab/>
      </w:r>
      <w:r>
        <w:rPr>
          <w:noProof/>
        </w:rPr>
        <w:t>Directory Structure of the VN ftp site</w:t>
      </w:r>
      <w:r>
        <w:rPr>
          <w:noProof/>
        </w:rPr>
        <w:tab/>
      </w:r>
      <w:r>
        <w:rPr>
          <w:noProof/>
        </w:rPr>
        <w:fldChar w:fldCharType="begin"/>
      </w:r>
      <w:r>
        <w:rPr>
          <w:noProof/>
        </w:rPr>
        <w:instrText xml:space="preserve"> PAGEREF _Toc277255445 \h </w:instrText>
      </w:r>
      <w:r>
        <w:rPr>
          <w:noProof/>
        </w:rPr>
      </w:r>
      <w:r>
        <w:rPr>
          <w:noProof/>
        </w:rPr>
        <w:fldChar w:fldCharType="separate"/>
      </w:r>
      <w:r w:rsidR="00EF20BE">
        <w:rPr>
          <w:noProof/>
        </w:rPr>
        <w:t>79</w:t>
      </w:r>
      <w:r>
        <w:rPr>
          <w:noProof/>
        </w:rPr>
        <w:fldChar w:fldCharType="end"/>
      </w:r>
    </w:p>
    <w:p w14:paraId="364DF5C0" w14:textId="7015CF92"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5.</w:t>
      </w:r>
      <w:r>
        <w:rPr>
          <w:rFonts w:asciiTheme="minorHAnsi" w:eastAsiaTheme="minorEastAsia" w:hAnsiTheme="minorHAnsi" w:cstheme="minorBidi"/>
          <w:b w:val="0"/>
          <w:noProof/>
          <w:lang w:eastAsia="ja-JP"/>
        </w:rPr>
        <w:tab/>
      </w:r>
      <w:r>
        <w:rPr>
          <w:noProof/>
        </w:rPr>
        <w:t>Geometry Matching Algorithm Descriptions</w:t>
      </w:r>
      <w:r>
        <w:rPr>
          <w:noProof/>
        </w:rPr>
        <w:tab/>
      </w:r>
      <w:r>
        <w:rPr>
          <w:noProof/>
        </w:rPr>
        <w:fldChar w:fldCharType="begin"/>
      </w:r>
      <w:r>
        <w:rPr>
          <w:noProof/>
        </w:rPr>
        <w:instrText xml:space="preserve"> PAGEREF _Toc277255446 \h </w:instrText>
      </w:r>
      <w:r>
        <w:rPr>
          <w:noProof/>
        </w:rPr>
      </w:r>
      <w:r>
        <w:rPr>
          <w:noProof/>
        </w:rPr>
        <w:fldChar w:fldCharType="separate"/>
      </w:r>
      <w:r w:rsidR="00EF20BE">
        <w:rPr>
          <w:noProof/>
        </w:rPr>
        <w:t>88</w:t>
      </w:r>
      <w:r>
        <w:rPr>
          <w:noProof/>
        </w:rPr>
        <w:fldChar w:fldCharType="end"/>
      </w:r>
    </w:p>
    <w:p w14:paraId="67D9A888" w14:textId="7B6AF378"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eastAsia="Helvetica"/>
          <w:noProof/>
        </w:rPr>
        <w:t>5.1</w:t>
      </w:r>
      <w:r>
        <w:rPr>
          <w:rFonts w:asciiTheme="minorHAnsi" w:eastAsiaTheme="minorEastAsia" w:hAnsiTheme="minorHAnsi" w:cstheme="minorBidi"/>
          <w:b w:val="0"/>
          <w:noProof/>
          <w:sz w:val="24"/>
          <w:szCs w:val="24"/>
          <w:lang w:eastAsia="ja-JP"/>
        </w:rPr>
        <w:tab/>
      </w:r>
      <w:r w:rsidRPr="00F95817">
        <w:rPr>
          <w:rFonts w:eastAsia="Helvetica"/>
          <w:noProof/>
        </w:rPr>
        <w:t>DPR match-up sampling to GR</w:t>
      </w:r>
      <w:r>
        <w:rPr>
          <w:noProof/>
        </w:rPr>
        <w:tab/>
      </w:r>
      <w:r>
        <w:rPr>
          <w:noProof/>
        </w:rPr>
        <w:fldChar w:fldCharType="begin"/>
      </w:r>
      <w:r>
        <w:rPr>
          <w:noProof/>
        </w:rPr>
        <w:instrText xml:space="preserve"> PAGEREF _Toc277255447 \h </w:instrText>
      </w:r>
      <w:r>
        <w:rPr>
          <w:noProof/>
        </w:rPr>
      </w:r>
      <w:r>
        <w:rPr>
          <w:noProof/>
        </w:rPr>
        <w:fldChar w:fldCharType="separate"/>
      </w:r>
      <w:r w:rsidR="00EF20BE">
        <w:rPr>
          <w:noProof/>
        </w:rPr>
        <w:t>88</w:t>
      </w:r>
      <w:r>
        <w:rPr>
          <w:noProof/>
        </w:rPr>
        <w:fldChar w:fldCharType="end"/>
      </w:r>
    </w:p>
    <w:p w14:paraId="242344D2" w14:textId="510B3768"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eastAsia="Helvetica"/>
          <w:noProof/>
        </w:rPr>
        <w:t>5.2</w:t>
      </w:r>
      <w:r>
        <w:rPr>
          <w:rFonts w:asciiTheme="minorHAnsi" w:eastAsiaTheme="minorEastAsia" w:hAnsiTheme="minorHAnsi" w:cstheme="minorBidi"/>
          <w:b w:val="0"/>
          <w:noProof/>
          <w:sz w:val="24"/>
          <w:szCs w:val="24"/>
          <w:lang w:eastAsia="ja-JP"/>
        </w:rPr>
        <w:tab/>
      </w:r>
      <w:r w:rsidRPr="00F95817">
        <w:rPr>
          <w:rFonts w:eastAsia="Helvetica"/>
          <w:noProof/>
        </w:rPr>
        <w:t>GR match-up sampling to DPR</w:t>
      </w:r>
      <w:r>
        <w:rPr>
          <w:noProof/>
        </w:rPr>
        <w:tab/>
      </w:r>
      <w:r>
        <w:rPr>
          <w:noProof/>
        </w:rPr>
        <w:fldChar w:fldCharType="begin"/>
      </w:r>
      <w:r>
        <w:rPr>
          <w:noProof/>
        </w:rPr>
        <w:instrText xml:space="preserve"> PAGEREF _Toc277255448 \h </w:instrText>
      </w:r>
      <w:r>
        <w:rPr>
          <w:noProof/>
        </w:rPr>
      </w:r>
      <w:r>
        <w:rPr>
          <w:noProof/>
        </w:rPr>
        <w:fldChar w:fldCharType="separate"/>
      </w:r>
      <w:r w:rsidR="00EF20BE">
        <w:rPr>
          <w:noProof/>
        </w:rPr>
        <w:t>89</w:t>
      </w:r>
      <w:r>
        <w:rPr>
          <w:noProof/>
        </w:rPr>
        <w:fldChar w:fldCharType="end"/>
      </w:r>
    </w:p>
    <w:p w14:paraId="7813F6D7" w14:textId="0CCB9528"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eastAsia="Helvetica"/>
          <w:noProof/>
        </w:rPr>
        <w:t>5.3</w:t>
      </w:r>
      <w:r>
        <w:rPr>
          <w:rFonts w:asciiTheme="minorHAnsi" w:eastAsiaTheme="minorEastAsia" w:hAnsiTheme="minorHAnsi" w:cstheme="minorBidi"/>
          <w:b w:val="0"/>
          <w:noProof/>
          <w:sz w:val="24"/>
          <w:szCs w:val="24"/>
          <w:lang w:eastAsia="ja-JP"/>
        </w:rPr>
        <w:tab/>
      </w:r>
      <w:r w:rsidRPr="00F95817">
        <w:rPr>
          <w:rFonts w:eastAsia="Helvetica"/>
          <w:noProof/>
        </w:rPr>
        <w:t>GMI match-up sampling</w:t>
      </w:r>
      <w:r>
        <w:rPr>
          <w:noProof/>
        </w:rPr>
        <w:tab/>
      </w:r>
      <w:r>
        <w:rPr>
          <w:noProof/>
        </w:rPr>
        <w:fldChar w:fldCharType="begin"/>
      </w:r>
      <w:r>
        <w:rPr>
          <w:noProof/>
        </w:rPr>
        <w:instrText xml:space="preserve"> PAGEREF _Toc277255449 \h </w:instrText>
      </w:r>
      <w:r>
        <w:rPr>
          <w:noProof/>
        </w:rPr>
      </w:r>
      <w:r>
        <w:rPr>
          <w:noProof/>
        </w:rPr>
        <w:fldChar w:fldCharType="separate"/>
      </w:r>
      <w:r w:rsidR="00EF20BE">
        <w:rPr>
          <w:noProof/>
        </w:rPr>
        <w:t>90</w:t>
      </w:r>
      <w:r>
        <w:rPr>
          <w:noProof/>
        </w:rPr>
        <w:fldChar w:fldCharType="end"/>
      </w:r>
    </w:p>
    <w:p w14:paraId="30F18C0B" w14:textId="75D15F21" w:rsidR="004A14BE" w:rsidRDefault="004A14BE">
      <w:pPr>
        <w:pStyle w:val="TOC2"/>
        <w:tabs>
          <w:tab w:val="left" w:pos="792"/>
          <w:tab w:val="right" w:leader="dot" w:pos="8630"/>
        </w:tabs>
        <w:rPr>
          <w:rFonts w:asciiTheme="minorHAnsi" w:eastAsiaTheme="minorEastAsia" w:hAnsiTheme="minorHAnsi" w:cstheme="minorBidi"/>
          <w:b w:val="0"/>
          <w:noProof/>
          <w:sz w:val="24"/>
          <w:szCs w:val="24"/>
          <w:lang w:eastAsia="ja-JP"/>
        </w:rPr>
      </w:pPr>
      <w:r w:rsidRPr="00F95817">
        <w:rPr>
          <w:rFonts w:eastAsia="Helvetica"/>
          <w:noProof/>
        </w:rPr>
        <w:t>5.4</w:t>
      </w:r>
      <w:r>
        <w:rPr>
          <w:rFonts w:asciiTheme="minorHAnsi" w:eastAsiaTheme="minorEastAsia" w:hAnsiTheme="minorHAnsi" w:cstheme="minorBidi"/>
          <w:b w:val="0"/>
          <w:noProof/>
          <w:sz w:val="24"/>
          <w:szCs w:val="24"/>
          <w:lang w:eastAsia="ja-JP"/>
        </w:rPr>
        <w:tab/>
      </w:r>
      <w:r w:rsidRPr="00F95817">
        <w:rPr>
          <w:rFonts w:eastAsia="Helvetica"/>
          <w:noProof/>
        </w:rPr>
        <w:t>GR match-up sampling to GMI</w:t>
      </w:r>
      <w:r>
        <w:rPr>
          <w:noProof/>
        </w:rPr>
        <w:tab/>
      </w:r>
      <w:r>
        <w:rPr>
          <w:noProof/>
        </w:rPr>
        <w:fldChar w:fldCharType="begin"/>
      </w:r>
      <w:r>
        <w:rPr>
          <w:noProof/>
        </w:rPr>
        <w:instrText xml:space="preserve"> PAGEREF _Toc277255450 \h </w:instrText>
      </w:r>
      <w:r>
        <w:rPr>
          <w:noProof/>
        </w:rPr>
      </w:r>
      <w:r>
        <w:rPr>
          <w:noProof/>
        </w:rPr>
        <w:fldChar w:fldCharType="separate"/>
      </w:r>
      <w:r w:rsidR="00EF20BE">
        <w:rPr>
          <w:noProof/>
        </w:rPr>
        <w:t>91</w:t>
      </w:r>
      <w:r>
        <w:rPr>
          <w:noProof/>
        </w:rPr>
        <w:fldChar w:fldCharType="end"/>
      </w:r>
    </w:p>
    <w:p w14:paraId="3D96583D" w14:textId="7C3B5A23"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6.</w:t>
      </w:r>
      <w:r>
        <w:rPr>
          <w:rFonts w:asciiTheme="minorHAnsi" w:eastAsiaTheme="minorEastAsia" w:hAnsiTheme="minorHAnsi" w:cstheme="minorBidi"/>
          <w:b w:val="0"/>
          <w:noProof/>
          <w:lang w:eastAsia="ja-JP"/>
        </w:rPr>
        <w:tab/>
      </w:r>
      <w:r>
        <w:rPr>
          <w:noProof/>
        </w:rPr>
        <w:t>Acronyms and Symbols</w:t>
      </w:r>
      <w:r>
        <w:rPr>
          <w:noProof/>
        </w:rPr>
        <w:tab/>
      </w:r>
      <w:r>
        <w:rPr>
          <w:noProof/>
        </w:rPr>
        <w:fldChar w:fldCharType="begin"/>
      </w:r>
      <w:r>
        <w:rPr>
          <w:noProof/>
        </w:rPr>
        <w:instrText xml:space="preserve"> PAGEREF _Toc277255451 \h </w:instrText>
      </w:r>
      <w:r>
        <w:rPr>
          <w:noProof/>
        </w:rPr>
      </w:r>
      <w:r>
        <w:rPr>
          <w:noProof/>
        </w:rPr>
        <w:fldChar w:fldCharType="separate"/>
      </w:r>
      <w:r w:rsidR="00EF20BE">
        <w:rPr>
          <w:noProof/>
        </w:rPr>
        <w:t>94</w:t>
      </w:r>
      <w:r>
        <w:rPr>
          <w:noProof/>
        </w:rPr>
        <w:fldChar w:fldCharType="end"/>
      </w:r>
    </w:p>
    <w:p w14:paraId="4BC3F89F" w14:textId="0BFDF950" w:rsidR="004A14BE" w:rsidRDefault="004A14BE">
      <w:pPr>
        <w:pStyle w:val="TOC1"/>
        <w:tabs>
          <w:tab w:val="left" w:pos="438"/>
          <w:tab w:val="right" w:leader="dot" w:pos="8630"/>
        </w:tabs>
        <w:rPr>
          <w:rFonts w:asciiTheme="minorHAnsi" w:eastAsiaTheme="minorEastAsia" w:hAnsiTheme="minorHAnsi" w:cstheme="minorBidi"/>
          <w:b w:val="0"/>
          <w:noProof/>
          <w:lang w:eastAsia="ja-JP"/>
        </w:rPr>
      </w:pPr>
      <w:r>
        <w:rPr>
          <w:noProof/>
        </w:rPr>
        <w:t>7.</w:t>
      </w:r>
      <w:r>
        <w:rPr>
          <w:rFonts w:asciiTheme="minorHAnsi" w:eastAsiaTheme="minorEastAsia" w:hAnsiTheme="minorHAnsi" w:cstheme="minorBidi"/>
          <w:b w:val="0"/>
          <w:noProof/>
          <w:lang w:eastAsia="ja-JP"/>
        </w:rPr>
        <w:tab/>
      </w:r>
      <w:r>
        <w:rPr>
          <w:noProof/>
        </w:rPr>
        <w:t>Appendix</w:t>
      </w:r>
      <w:r>
        <w:rPr>
          <w:noProof/>
        </w:rPr>
        <w:tab/>
      </w:r>
      <w:r>
        <w:rPr>
          <w:noProof/>
        </w:rPr>
        <w:fldChar w:fldCharType="begin"/>
      </w:r>
      <w:r>
        <w:rPr>
          <w:noProof/>
        </w:rPr>
        <w:instrText xml:space="preserve"> PAGEREF _Toc277255452 \h </w:instrText>
      </w:r>
      <w:r>
        <w:rPr>
          <w:noProof/>
        </w:rPr>
      </w:r>
      <w:r>
        <w:rPr>
          <w:noProof/>
        </w:rPr>
        <w:fldChar w:fldCharType="separate"/>
      </w:r>
      <w:r w:rsidR="00EF20BE">
        <w:rPr>
          <w:noProof/>
        </w:rPr>
        <w:t>96</w:t>
      </w:r>
      <w:r>
        <w:rPr>
          <w:noProof/>
        </w:rPr>
        <w:fldChar w:fldCharType="end"/>
      </w:r>
    </w:p>
    <w:p w14:paraId="2DA7F466" w14:textId="77777777" w:rsidR="000A4841" w:rsidRPr="00B71FF7" w:rsidRDefault="000A4841" w:rsidP="000A4841">
      <w:pPr>
        <w:pStyle w:val="TOC1"/>
        <w:tabs>
          <w:tab w:val="right" w:leader="dot" w:pos="8640"/>
          <w:tab w:val="right" w:leader="dot" w:pos="8820"/>
          <w:tab w:val="right" w:leader="dot" w:pos="9090"/>
        </w:tabs>
        <w:sectPr w:rsidR="000A4841" w:rsidRPr="00B71FF7">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800" w:bottom="1440" w:left="1800" w:header="720" w:footer="720" w:gutter="0"/>
          <w:cols w:space="720"/>
          <w:docGrid w:linePitch="326"/>
        </w:sectPr>
      </w:pPr>
      <w:r>
        <w:fldChar w:fldCharType="end"/>
      </w:r>
    </w:p>
    <w:p w14:paraId="1F57B36A" w14:textId="77777777" w:rsidR="000A4841" w:rsidRPr="00B71FF7" w:rsidRDefault="000A4841" w:rsidP="000A4841">
      <w:pPr>
        <w:pStyle w:val="Header"/>
        <w:tabs>
          <w:tab w:val="right" w:leader="dot" w:pos="8640"/>
          <w:tab w:val="right" w:leader="dot" w:pos="8820"/>
        </w:tabs>
        <w:spacing w:before="60"/>
        <w:rPr>
          <w:rFonts w:ascii="Times New Roman" w:hAnsi="Times New Roman"/>
          <w:b w:val="0"/>
          <w:sz w:val="24"/>
        </w:rPr>
      </w:pPr>
    </w:p>
    <w:p w14:paraId="028AB27E" w14:textId="77777777" w:rsidR="000A4841" w:rsidRDefault="000A4841">
      <w:pPr>
        <w:pStyle w:val="Header"/>
        <w:tabs>
          <w:tab w:val="right" w:leader="dot" w:pos="8640"/>
        </w:tabs>
        <w:spacing w:before="60"/>
        <w:rPr>
          <w:rFonts w:ascii="Times New Roman" w:hAnsi="Times New Roman"/>
          <w:sz w:val="32"/>
        </w:rPr>
      </w:pPr>
    </w:p>
    <w:p w14:paraId="1DEE3C1B" w14:textId="77777777" w:rsidR="000A4841" w:rsidRDefault="000A4841">
      <w:pPr>
        <w:pStyle w:val="TOC1"/>
        <w:tabs>
          <w:tab w:val="right" w:leader="dot" w:pos="8640"/>
        </w:tabs>
        <w:sectPr w:rsidR="000A4841">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800" w:bottom="1440" w:left="1800" w:header="720" w:footer="720" w:gutter="0"/>
          <w:cols w:space="720"/>
          <w:docGrid w:linePitch="326"/>
        </w:sectPr>
      </w:pPr>
    </w:p>
    <w:p w14:paraId="5784915B" w14:textId="77777777" w:rsidR="000A4841" w:rsidRDefault="000A4841">
      <w:pPr>
        <w:sectPr w:rsidR="000A4841">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1800" w:bottom="1440" w:left="1800" w:header="720" w:footer="720" w:gutter="0"/>
          <w:pgNumType w:fmt="lowerRoman"/>
          <w:cols w:space="720"/>
          <w:docGrid w:linePitch="326"/>
        </w:sectPr>
      </w:pPr>
    </w:p>
    <w:p w14:paraId="13C92DB9" w14:textId="77777777" w:rsidR="000A4841" w:rsidRDefault="000A4841">
      <w:pPr>
        <w:pStyle w:val="Heading1"/>
        <w:tabs>
          <w:tab w:val="clear" w:pos="2304"/>
          <w:tab w:val="left" w:pos="2268"/>
          <w:tab w:val="left" w:pos="2412"/>
        </w:tabs>
        <w:ind w:left="540" w:hanging="540"/>
        <w:jc w:val="both"/>
      </w:pPr>
      <w:bookmarkStart w:id="20" w:name="_Toc277255429"/>
      <w:r>
        <w:lastRenderedPageBreak/>
        <w:t>Introduction</w:t>
      </w:r>
      <w:bookmarkEnd w:id="20"/>
    </w:p>
    <w:p w14:paraId="27EBC7A2" w14:textId="7F36E558" w:rsidR="000A4841" w:rsidRDefault="000A4841">
      <w:pPr>
        <w:pStyle w:val="BodyText"/>
      </w:pPr>
      <w:r>
        <w:t>This document provides a basic set of documentation for the data products available from the GPM Ground Validation System (GVS) Validation Network (VN). In the GPM era the VN perform</w:t>
      </w:r>
      <w:r w:rsidR="00D57A67">
        <w:t>s</w:t>
      </w:r>
      <w:r>
        <w:t xml:space="preserve"> a direct match-up of GPM’s space-based Dual-frequency Precipitation Radar (DPR) data with ground radar data from the U.S. network of NOAA Weather Surveillance Radar-1988 Doppler (WSR-88D, or “NEXRAD”). Ground radar networks </w:t>
      </w:r>
      <w:r w:rsidR="00D57A67">
        <w:t>from international partners are also</w:t>
      </w:r>
      <w:r>
        <w:t xml:space="preserve"> part of the VN. The VN match-up will help evaluate the reflectance attenuation correction algorithms of the DPR and will identify biases between ground observations and satellite retrievals as they occur in different meteorological regimes. A prototype of the capability </w:t>
      </w:r>
      <w:r w:rsidR="00D57A67">
        <w:t>performed a</w:t>
      </w:r>
      <w:r>
        <w:t xml:space="preserve"> match-up of Tropical Rainfall Measuring Mission (TRMM) Precipitation Radar (PR) data with ground-based radar (GR) measurements</w:t>
      </w:r>
      <w:r w:rsidRPr="00CF5BB7">
        <w:t xml:space="preserve"> </w:t>
      </w:r>
      <w:r w:rsidR="000E715B">
        <w:t>from a subset of the WSR-88D sites now included in the VN operational radar data network (Fig. 1-1)</w:t>
      </w:r>
      <w:r>
        <w:t>.</w:t>
      </w:r>
      <w:r w:rsidR="00D57A67">
        <w:t xml:space="preserve">  </w:t>
      </w:r>
      <w:r w:rsidR="000E715B">
        <w:t xml:space="preserve">TRMM data and their matching GR observations continue to be part of the VN operations in the GPM era. </w:t>
      </w:r>
      <w:r w:rsidR="00D57A67">
        <w:t>Volume 1 of the Validation Network Data User’s Guide describes the TRMM-based VN data set.</w:t>
      </w:r>
    </w:p>
    <w:p w14:paraId="1B5658E3" w14:textId="52DE112E" w:rsidR="000A4841" w:rsidRDefault="00564567">
      <w:pPr>
        <w:pStyle w:val="BodyText"/>
      </w:pPr>
      <w:r>
        <w:t>The</w:t>
      </w:r>
      <w:r w:rsidR="000A4841">
        <w:t xml:space="preserve"> approaches to the </w:t>
      </w:r>
      <w:r>
        <w:t>D</w:t>
      </w:r>
      <w:r w:rsidR="000A4841">
        <w:t>PR-to-GR data matching developed</w:t>
      </w:r>
      <w:r>
        <w:t xml:space="preserve"> for the VN is a </w:t>
      </w:r>
      <w:r w:rsidR="000A4841">
        <w:rPr>
          <w:i/>
        </w:rPr>
        <w:t>geometry matching technique</w:t>
      </w:r>
      <w:r w:rsidR="000A4841">
        <w:t xml:space="preserve"> based on determining the intersection of the individual </w:t>
      </w:r>
      <w:r>
        <w:t>D</w:t>
      </w:r>
      <w:r w:rsidR="000A4841">
        <w:t xml:space="preserve">PR rays with each of the elevation sweeps of the circularly-scanning ground radar.  The horizontal and vertical locations and number of data points in the geometry matching technique are different for each case due to the randomness of the ray-to-sweep intersections. Section 5 of this document describes the algorithm used to generate geometry-matched data. Data output from the geometry matching technique are stored as netCDF files, with each netCDF file being specific to the </w:t>
      </w:r>
      <w:r>
        <w:t>GPM</w:t>
      </w:r>
      <w:r w:rsidR="000A4841">
        <w:t xml:space="preserve"> overpass of an individual GR site. </w:t>
      </w:r>
    </w:p>
    <w:p w14:paraId="5BFD958F" w14:textId="3C3D3E59" w:rsidR="001B3080" w:rsidRDefault="001B3080">
      <w:pPr>
        <w:pStyle w:val="BodyText"/>
      </w:pPr>
      <w:r>
        <w:t>A separate but nearly identical matchup technique performs a geometry matching of GR data to the GPM 2B-DPRGMI “Combined” product.  A slightly different set of variables is included in the GRtoDPRGMI matchup, but the basic algorithm is the same as for the DPR-to-GR data matching.</w:t>
      </w:r>
    </w:p>
    <w:p w14:paraId="5A9CB76F" w14:textId="7E1F65C8" w:rsidR="000A4841" w:rsidRDefault="00564567">
      <w:pPr>
        <w:pStyle w:val="BodyText"/>
      </w:pPr>
      <w:r>
        <w:t>A prototype GP</w:t>
      </w:r>
      <w:r w:rsidR="000A4841">
        <w:t>M</w:t>
      </w:r>
      <w:r>
        <w:t xml:space="preserve"> Microwave Imager (G</w:t>
      </w:r>
      <w:r w:rsidR="000A4841">
        <w:t>MI)-to-GR geometry matching technique has also been dev</w:t>
      </w:r>
      <w:r>
        <w:t>eloped.  For this product, the G</w:t>
      </w:r>
      <w:r w:rsidR="000A4841">
        <w:t xml:space="preserve">MI near-surface rain rate field </w:t>
      </w:r>
      <w:r>
        <w:t xml:space="preserve">from the 2A-GPROF algorithm </w:t>
      </w:r>
      <w:r w:rsidR="000A4841">
        <w:t xml:space="preserve">is matched to the GR reflectivity </w:t>
      </w:r>
      <w:r w:rsidR="004E6A8B">
        <w:t xml:space="preserve">and dual-polarization </w:t>
      </w:r>
      <w:r w:rsidR="000A4841">
        <w:t>field</w:t>
      </w:r>
      <w:r w:rsidR="004E6A8B">
        <w:t>s</w:t>
      </w:r>
      <w:r w:rsidR="000A4841">
        <w:t xml:space="preserve"> in two manners.  First, </w:t>
      </w:r>
      <w:r>
        <w:t>the GR data are matched to the G</w:t>
      </w:r>
      <w:r w:rsidR="000A4841">
        <w:t>MI at the intersectio</w:t>
      </w:r>
      <w:r>
        <w:t>ns of the G</w:t>
      </w:r>
      <w:r w:rsidR="000A4841">
        <w:t xml:space="preserve">MI line-of-sight with the GR elevation sweeps, in a similar manner to how the </w:t>
      </w:r>
      <w:r>
        <w:t>D</w:t>
      </w:r>
      <w:r w:rsidR="000A4841">
        <w:t xml:space="preserve">PR ray intersections with the GR sweeps are computed.  Second, the GR sweep intersections </w:t>
      </w:r>
      <w:r w:rsidR="00BE7B71">
        <w:t>along</w:t>
      </w:r>
      <w:r>
        <w:t xml:space="preserve"> a vertical column above the G</w:t>
      </w:r>
      <w:r w:rsidR="000A4841">
        <w:t xml:space="preserve">MI surface footprint are computed to give the vertical profile of GR reflectivity above the </w:t>
      </w:r>
      <w:r w:rsidR="00DF6238">
        <w:t>location</w:t>
      </w:r>
      <w:r>
        <w:t xml:space="preserve"> where the G</w:t>
      </w:r>
      <w:r w:rsidR="000A4841">
        <w:t xml:space="preserve">MI rain rate estimate is assigned in the </w:t>
      </w:r>
      <w:r>
        <w:t xml:space="preserve">GPM 2A-GPROF </w:t>
      </w:r>
      <w:r w:rsidR="000A4841">
        <w:t xml:space="preserve">product. </w:t>
      </w:r>
      <w:r>
        <w:t xml:space="preserve"> This technique will </w:t>
      </w:r>
      <w:r w:rsidR="00855754">
        <w:t xml:space="preserve">also </w:t>
      </w:r>
      <w:r>
        <w:t xml:space="preserve">work with any </w:t>
      </w:r>
      <w:r w:rsidR="00855754">
        <w:t>GPM constellation satellite Microwave I</w:t>
      </w:r>
      <w:r>
        <w:t xml:space="preserve">mager data processed </w:t>
      </w:r>
      <w:r w:rsidR="00270103">
        <w:t>with</w:t>
      </w:r>
      <w:r>
        <w:t xml:space="preserve"> the 2A-GPRO</w:t>
      </w:r>
      <w:r w:rsidR="00855754">
        <w:t>F algorithm (e.g.</w:t>
      </w:r>
      <w:r>
        <w:t xml:space="preserve"> </w:t>
      </w:r>
      <w:r w:rsidR="00855754" w:rsidRPr="00855754">
        <w:t>TRMM/TMI</w:t>
      </w:r>
      <w:r w:rsidR="00855754">
        <w:t>,</w:t>
      </w:r>
      <w:r w:rsidR="00855754" w:rsidRPr="00855754">
        <w:t xml:space="preserve"> GCOMW1/AMSR2</w:t>
      </w:r>
      <w:r w:rsidR="00855754">
        <w:t>,</w:t>
      </w:r>
      <w:r w:rsidR="00855754" w:rsidRPr="00855754">
        <w:t xml:space="preserve"> F15/SSMIS</w:t>
      </w:r>
      <w:r w:rsidR="00855754">
        <w:t>,</w:t>
      </w:r>
      <w:r w:rsidR="00855754" w:rsidRPr="00855754">
        <w:t xml:space="preserve"> F16/SSMIS</w:t>
      </w:r>
      <w:r w:rsidR="00855754">
        <w:t>,</w:t>
      </w:r>
      <w:r w:rsidR="00855754" w:rsidRPr="00855754">
        <w:t xml:space="preserve"> F17/SSMIS</w:t>
      </w:r>
      <w:r w:rsidR="00855754">
        <w:t>,</w:t>
      </w:r>
      <w:r w:rsidR="00855754" w:rsidRPr="00855754">
        <w:t xml:space="preserve"> F18/SSMIS</w:t>
      </w:r>
      <w:r w:rsidR="00855754">
        <w:t>,</w:t>
      </w:r>
      <w:r w:rsidR="00855754" w:rsidRPr="00855754">
        <w:t xml:space="preserve"> METOPA/MHS</w:t>
      </w:r>
      <w:r w:rsidR="00855754">
        <w:t>,</w:t>
      </w:r>
      <w:r w:rsidR="00855754" w:rsidRPr="00855754">
        <w:t xml:space="preserve"> </w:t>
      </w:r>
      <w:ins w:id="21" w:author="Bob Morris" w:date="2016-06-29T13:08:00Z">
        <w:r w:rsidR="007258DB">
          <w:t xml:space="preserve">METOPB/MHS, </w:t>
        </w:r>
      </w:ins>
      <w:r w:rsidR="00855754" w:rsidRPr="00855754">
        <w:t>NOAA18/MHS</w:t>
      </w:r>
      <w:r w:rsidR="00855754">
        <w:t>,</w:t>
      </w:r>
      <w:r w:rsidR="00855754" w:rsidRPr="00855754">
        <w:t xml:space="preserve"> NOAA19/MHS</w:t>
      </w:r>
      <w:r w:rsidR="00855754">
        <w:t>)</w:t>
      </w:r>
      <w:r>
        <w:t xml:space="preserve">.  </w:t>
      </w:r>
      <w:r w:rsidR="000A4841">
        <w:t xml:space="preserve">The utility of the </w:t>
      </w:r>
      <w:r w:rsidR="00855754">
        <w:t>GPROF</w:t>
      </w:r>
      <w:r w:rsidR="000A4841">
        <w:t>-GR geometry match data has not been vetted by the GPM GMI algorithm developers and is to be considered an experimental product.</w:t>
      </w:r>
    </w:p>
    <w:p w14:paraId="649B7201" w14:textId="77777777" w:rsidR="001F79C9" w:rsidRDefault="00294AF2" w:rsidP="001F79C9">
      <w:pPr>
        <w:pStyle w:val="BodyText"/>
      </w:pPr>
      <w:r>
        <w:lastRenderedPageBreak/>
        <w:t>For purposes of this document, the term DPR data refers to any of the following products: 2A-DPR, 2A-Ka, and 2A-Ku.  Any of these products may be used as vali</w:t>
      </w:r>
      <w:r w:rsidR="00A56F3B">
        <w:t>d input to the DPR-to-GR volume-</w:t>
      </w:r>
      <w:r>
        <w:t xml:space="preserve">matching algorithm, and the output data format is the same regardless of the GPM DPR </w:t>
      </w:r>
      <w:r w:rsidR="00E46268">
        <w:t xml:space="preserve">Level </w:t>
      </w:r>
      <w:r>
        <w:t>2A product used.</w:t>
      </w:r>
      <w:r w:rsidR="001F79C9">
        <w:t xml:space="preserve"> </w:t>
      </w:r>
    </w:p>
    <w:p w14:paraId="4935F54A" w14:textId="77777777" w:rsidR="000A4841" w:rsidRDefault="000A4841" w:rsidP="006152B7">
      <w:pPr>
        <w:pStyle w:val="Heading2"/>
        <w:pageBreakBefore/>
        <w:tabs>
          <w:tab w:val="left" w:pos="2880"/>
        </w:tabs>
      </w:pPr>
      <w:bookmarkStart w:id="22" w:name="_Toc277255430"/>
      <w:r>
        <w:lastRenderedPageBreak/>
        <w:t>Data Availability</w:t>
      </w:r>
      <w:bookmarkEnd w:id="22"/>
    </w:p>
    <w:p w14:paraId="360FFB2A" w14:textId="7D4E22B8" w:rsidR="000A4841" w:rsidRDefault="000A4841" w:rsidP="001F79C9">
      <w:pPr>
        <w:pStyle w:val="BodyText"/>
        <w:spacing w:before="0"/>
      </w:pPr>
      <w:r>
        <w:t>VN match-up, input, and ancillary data are available via anonymous ftp fr</w:t>
      </w:r>
      <w:r w:rsidR="001F79C9">
        <w:t>om the</w:t>
      </w:r>
      <w:r>
        <w:t xml:space="preserve"> site:</w:t>
      </w:r>
    </w:p>
    <w:p w14:paraId="673FFC5A" w14:textId="52D41EA7" w:rsidR="001F79C9" w:rsidRDefault="0055131D" w:rsidP="001F79C9">
      <w:pPr>
        <w:pStyle w:val="BodyText"/>
        <w:spacing w:before="0"/>
      </w:pPr>
      <w:hyperlink r:id="rId31" w:history="1">
        <w:r w:rsidR="000A4841" w:rsidRPr="00CF5BB7">
          <w:rPr>
            <w:rStyle w:val="Hyperlink"/>
            <w:rFonts w:ascii="Courier" w:hAnsi="Courier"/>
            <w:b/>
            <w:sz w:val="22"/>
          </w:rPr>
          <w:t>ftp://hector.gsfc.nasa.gov/gpm-validation/data</w:t>
        </w:r>
      </w:hyperlink>
      <w:r w:rsidR="000A4841" w:rsidRPr="00CF5BB7">
        <w:rPr>
          <w:rFonts w:ascii="Courier" w:hAnsi="Courier"/>
          <w:b/>
          <w:sz w:val="22"/>
        </w:rPr>
        <w:t>.</w:t>
      </w:r>
      <w:r w:rsidR="000A4841">
        <w:t xml:space="preserve"> The sit</w:t>
      </w:r>
      <w:r w:rsidR="00855754">
        <w:t>e provides access to the raw GP</w:t>
      </w:r>
      <w:r w:rsidR="000A4841">
        <w:t xml:space="preserve">M </w:t>
      </w:r>
      <w:r w:rsidR="00855754">
        <w:t>DPR and G</w:t>
      </w:r>
      <w:r w:rsidR="000A4841">
        <w:t xml:space="preserve">MI data, raw ground radar data, quality controlled ground radar data, as well as geometrically matched </w:t>
      </w:r>
      <w:r w:rsidR="00855754">
        <w:t>DPR-GR</w:t>
      </w:r>
      <w:r w:rsidR="00BE7B71">
        <w:t>,</w:t>
      </w:r>
      <w:r w:rsidR="00855754">
        <w:t xml:space="preserve"> G</w:t>
      </w:r>
      <w:r w:rsidR="000A4841">
        <w:t>MI-GR</w:t>
      </w:r>
      <w:r w:rsidR="00BE7B71">
        <w:t>,</w:t>
      </w:r>
      <w:r w:rsidR="000A4841">
        <w:t xml:space="preserve"> </w:t>
      </w:r>
      <w:r w:rsidR="00BE7B71">
        <w:t xml:space="preserve">and DPRGMI-GR </w:t>
      </w:r>
      <w:r w:rsidR="000A4841">
        <w:t>data. The directory structure of the ftp site is described in detail in Section 4 of this document.</w:t>
      </w:r>
      <w:r w:rsidR="001F79C9" w:rsidRPr="001F79C9">
        <w:t xml:space="preserve"> </w:t>
      </w:r>
      <w:r w:rsidR="001F79C9">
        <w:t>GPM and constellation satellite data products are documented in</w:t>
      </w:r>
      <w:r w:rsidR="001F79C9">
        <w:rPr>
          <w:rFonts w:cs="Courier New"/>
        </w:rPr>
        <w:t xml:space="preserve"> “</w:t>
      </w:r>
      <w:r w:rsidR="001F79C9" w:rsidRPr="001F79C9">
        <w:rPr>
          <w:rFonts w:cs="Courier New"/>
        </w:rPr>
        <w:t>PRECIPITATION PROCESSING SYSTEM, GLOBAL PRECIPITATION MEASUREMENT, File Specification for GPM Products</w:t>
      </w:r>
      <w:r w:rsidR="001F79C9">
        <w:rPr>
          <w:rFonts w:cs="Courier New"/>
        </w:rPr>
        <w:t>”. The naming convention for these products is documented in “</w:t>
      </w:r>
      <w:hyperlink r:id="rId32" w:history="1">
        <w:r w:rsidR="001F79C9" w:rsidRPr="001F79C9">
          <w:rPr>
            <w:rFonts w:cs="Courier New"/>
            <w:color w:val="auto"/>
          </w:rPr>
          <w:t>PPS File Naming Convention for Precipitation Products for The Global Precipitation Measurement (GPM) Mission</w:t>
        </w:r>
      </w:hyperlink>
      <w:r w:rsidR="001F79C9">
        <w:rPr>
          <w:rFonts w:cs="Courier New"/>
        </w:rPr>
        <w:t xml:space="preserve">.”  The current version of each of these documents is available from </w:t>
      </w:r>
      <w:hyperlink r:id="rId33" w:history="1">
        <w:r w:rsidR="00521B1B" w:rsidRPr="00251F13">
          <w:rPr>
            <w:rStyle w:val="Hyperlink"/>
            <w:rFonts w:cs="Courier New"/>
          </w:rPr>
          <w:t>http://pps.gsfc.nasa.gov/GPMprelimdocs.html</w:t>
        </w:r>
      </w:hyperlink>
      <w:r w:rsidR="00521B1B">
        <w:rPr>
          <w:rFonts w:cs="Courier New"/>
        </w:rPr>
        <w:t xml:space="preserve"> </w:t>
      </w:r>
      <w:r w:rsidR="001F79C9">
        <w:rPr>
          <w:rFonts w:cs="Courier New"/>
        </w:rPr>
        <w:t>.</w:t>
      </w:r>
    </w:p>
    <w:p w14:paraId="4A7E0A5A" w14:textId="77777777" w:rsidR="000A4841" w:rsidRDefault="000A4841">
      <w:pPr>
        <w:pStyle w:val="Heading2"/>
        <w:tabs>
          <w:tab w:val="left" w:pos="2880"/>
        </w:tabs>
      </w:pPr>
      <w:bookmarkStart w:id="23" w:name="_Toc277255431"/>
      <w:r>
        <w:t>Software Availability</w:t>
      </w:r>
      <w:bookmarkEnd w:id="23"/>
    </w:p>
    <w:p w14:paraId="605FF5C3" w14:textId="148DA637" w:rsidR="000A4841" w:rsidRPr="00BD0219" w:rsidRDefault="000A4841" w:rsidP="000A4841">
      <w:r>
        <w:t>Softwa</w:t>
      </w:r>
      <w:r w:rsidR="00855754">
        <w:t>re to perform the DPR-to-GR</w:t>
      </w:r>
      <w:r w:rsidR="001B3080">
        <w:t>, DPRGMI-to-GR,</w:t>
      </w:r>
      <w:r w:rsidR="00855754">
        <w:t xml:space="preserve"> and G</w:t>
      </w:r>
      <w:r>
        <w:t xml:space="preserve">MI-to-GR geometry matching, and to display and compute </w:t>
      </w:r>
      <w:r w:rsidR="00855754">
        <w:t>D</w:t>
      </w:r>
      <w:r>
        <w:t xml:space="preserve">PR-GR reflectivity and rainrate and </w:t>
      </w:r>
      <w:r w:rsidR="00AC6AFE">
        <w:t>GMI</w:t>
      </w:r>
      <w:r>
        <w:t>-GR rainrate statistics and analysis products from the data is available.  Contact a member of the GPM GV team listed at http://pmm.nasa.gov/science/ground-validation.</w:t>
      </w:r>
    </w:p>
    <w:p w14:paraId="5C64163A" w14:textId="77777777" w:rsidR="000A4841" w:rsidRDefault="000A4841">
      <w:pPr>
        <w:pStyle w:val="Heading2"/>
        <w:tabs>
          <w:tab w:val="left" w:pos="2880"/>
        </w:tabs>
      </w:pPr>
      <w:bookmarkStart w:id="24" w:name="_Toc277255432"/>
      <w:r>
        <w:t>Period of Record</w:t>
      </w:r>
      <w:bookmarkEnd w:id="24"/>
      <w:r>
        <w:t xml:space="preserve"> </w:t>
      </w:r>
    </w:p>
    <w:p w14:paraId="06B5877D" w14:textId="054BC491" w:rsidR="000A4841" w:rsidRDefault="000A4841">
      <w:pPr>
        <w:pStyle w:val="BodyText"/>
      </w:pPr>
      <w:r>
        <w:t xml:space="preserve">The current period of record for the VN match-up datasets starts on </w:t>
      </w:r>
      <w:r w:rsidR="00205164">
        <w:t xml:space="preserve">4 </w:t>
      </w:r>
      <w:r w:rsidR="00855754">
        <w:t>March</w:t>
      </w:r>
      <w:r w:rsidR="00205164">
        <w:t xml:space="preserve"> 2014</w:t>
      </w:r>
      <w:r>
        <w:t xml:space="preserve"> </w:t>
      </w:r>
      <w:r w:rsidR="00205164">
        <w:t xml:space="preserve">(GMI) and 8 March 2014 (DPR, Ka, Ku, DPRGMI) </w:t>
      </w:r>
      <w:r>
        <w:t xml:space="preserve">and runs to the present. </w:t>
      </w:r>
      <w:r w:rsidR="00205164">
        <w:t xml:space="preserve"> </w:t>
      </w:r>
      <w:r>
        <w:t xml:space="preserve">Data for all dates </w:t>
      </w:r>
      <w:r w:rsidR="00205164">
        <w:t>are</w:t>
      </w:r>
      <w:r>
        <w:t xml:space="preserve"> </w:t>
      </w:r>
      <w:r w:rsidR="00205164">
        <w:t>reprocessed for the latest version of the</w:t>
      </w:r>
      <w:r>
        <w:t xml:space="preserve"> products</w:t>
      </w:r>
      <w:r w:rsidR="00205164">
        <w:t>, where earlier version of the products are terminated on the date the version is superseded</w:t>
      </w:r>
      <w:r>
        <w:t xml:space="preserve">.  Because the input ground radar data for the VN match-ups are quality controlled by a human analyst there </w:t>
      </w:r>
      <w:r w:rsidR="00BE7B71">
        <w:t>may be</w:t>
      </w:r>
      <w:r>
        <w:t xml:space="preserve"> a time lag of </w:t>
      </w:r>
      <w:r w:rsidR="00BE7B71">
        <w:t xml:space="preserve">several days </w:t>
      </w:r>
      <w:r>
        <w:t xml:space="preserve">up to several weeks from observation to VN product generation. </w:t>
      </w:r>
    </w:p>
    <w:p w14:paraId="7D1B86C5" w14:textId="77777777" w:rsidR="000A4841" w:rsidRDefault="000A4841">
      <w:pPr>
        <w:pStyle w:val="Heading2"/>
        <w:tabs>
          <w:tab w:val="left" w:pos="2880"/>
        </w:tabs>
      </w:pPr>
      <w:bookmarkStart w:id="25" w:name="_Toc277255433"/>
      <w:r>
        <w:t>Match-up Sites</w:t>
      </w:r>
      <w:bookmarkEnd w:id="25"/>
    </w:p>
    <w:p w14:paraId="1ED31751" w14:textId="3B6DF0B2" w:rsidR="00122A27" w:rsidRDefault="006354AA" w:rsidP="000A4841">
      <w:pPr>
        <w:pStyle w:val="BodyText"/>
      </w:pPr>
      <w:r>
        <w:t>At present, 7</w:t>
      </w:r>
      <w:r w:rsidR="0069326B">
        <w:t>5</w:t>
      </w:r>
      <w:r w:rsidR="000A4841">
        <w:t xml:space="preserve"> WSR-88D sites are included in the VN</w:t>
      </w:r>
      <w:r>
        <w:t xml:space="preserve"> operational network (</w:t>
      </w:r>
      <w:r w:rsidR="000A4841">
        <w:t>Figure 1-1</w:t>
      </w:r>
      <w:r>
        <w:t>)</w:t>
      </w:r>
      <w:r w:rsidR="000A4841">
        <w:t xml:space="preserve">. Table 1-1 lists the VN site identifiers, long names, and the latitude and longitude of each. The VN short names are used in the VN product file naming convention described in Section 2 of this document. Although the list below was current at the time that this document was written, it is expected that additional </w:t>
      </w:r>
      <w:r>
        <w:t xml:space="preserve">routine </w:t>
      </w:r>
      <w:r w:rsidR="000A4841">
        <w:t xml:space="preserve">VN sites will be added from time to time. </w:t>
      </w:r>
      <w:r>
        <w:t xml:space="preserve">In addition to these WSR-88D sites, there will be additional GR sites with selected periods/dates of data included in the VN data set. </w:t>
      </w:r>
      <w:r w:rsidR="000A4841">
        <w:t>More up-to-date information may be available on the GPM GV web site</w:t>
      </w:r>
      <w:r w:rsidR="00122A27">
        <w:t>:</w:t>
      </w:r>
      <w:r w:rsidR="000A4841">
        <w:t xml:space="preserve"> </w:t>
      </w:r>
    </w:p>
    <w:p w14:paraId="5B8E101A" w14:textId="08A6B093" w:rsidR="00122A27" w:rsidRDefault="0055131D" w:rsidP="000A4841">
      <w:pPr>
        <w:pStyle w:val="BodyText"/>
      </w:pPr>
      <w:hyperlink r:id="rId34" w:history="1">
        <w:r w:rsidR="00122A27" w:rsidRPr="00154EE3">
          <w:rPr>
            <w:rStyle w:val="Hyperlink"/>
            <w:rFonts w:ascii="Courier" w:hAnsi="Courier"/>
            <w:b/>
            <w:sz w:val="22"/>
          </w:rPr>
          <w:t>http://pmm.nasa.gov/science/ground-validation</w:t>
        </w:r>
      </w:hyperlink>
      <w:r w:rsidR="000A4841">
        <w:t xml:space="preserve"> </w:t>
      </w:r>
    </w:p>
    <w:p w14:paraId="184AAD46" w14:textId="740C90A1" w:rsidR="000A4841" w:rsidRDefault="000A4841" w:rsidP="000A4841">
      <w:pPr>
        <w:pStyle w:val="BodyText"/>
      </w:pPr>
      <w:r>
        <w:t>Check with the GPM GV points-of-contact for current status.</w:t>
      </w:r>
    </w:p>
    <w:p w14:paraId="03E61479" w14:textId="77777777" w:rsidR="00F72EAA" w:rsidRDefault="00F72EAA" w:rsidP="00F72EAA">
      <w:pPr>
        <w:pStyle w:val="BodyText"/>
        <w:spacing w:before="0"/>
        <w:rPr>
          <w:b/>
          <w:sz w:val="20"/>
        </w:rPr>
      </w:pPr>
      <w:bookmarkStart w:id="26" w:name="_Toc115325586"/>
      <w:r w:rsidRPr="006152B7">
        <w:rPr>
          <w:b/>
          <w:noProof/>
          <w:sz w:val="20"/>
        </w:rPr>
        <w:lastRenderedPageBreak/>
        <w:drawing>
          <wp:inline distT="0" distB="0" distL="0" distR="0" wp14:anchorId="6E0227E2" wp14:editId="07863D37">
            <wp:extent cx="5495544" cy="3325949"/>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495544" cy="3325949"/>
                    </a:xfrm>
                    <a:prstGeom prst="rect">
                      <a:avLst/>
                    </a:prstGeom>
                    <a:solidFill>
                      <a:srgbClr val="FFFFFF"/>
                    </a:solidFill>
                    <a:ln>
                      <a:noFill/>
                    </a:ln>
                  </pic:spPr>
                </pic:pic>
              </a:graphicData>
            </a:graphic>
          </wp:inline>
        </w:drawing>
      </w:r>
    </w:p>
    <w:p w14:paraId="2CAC28B8" w14:textId="2219B06D" w:rsidR="000A4841" w:rsidRDefault="00F72EAA" w:rsidP="006152B7">
      <w:pPr>
        <w:pStyle w:val="Table"/>
        <w:keepNext/>
        <w:ind w:left="432" w:hanging="432"/>
        <w:rPr>
          <w:b w:val="0"/>
          <w:bCs w:val="0"/>
          <w:sz w:val="24"/>
          <w:szCs w:val="24"/>
        </w:rPr>
      </w:pPr>
      <w:r w:rsidRPr="009169BB">
        <w:rPr>
          <w:sz w:val="24"/>
        </w:rPr>
        <w:t xml:space="preserve">Figure </w:t>
      </w:r>
      <w:r w:rsidRPr="009169BB">
        <w:rPr>
          <w:sz w:val="24"/>
        </w:rPr>
        <w:fldChar w:fldCharType="begin"/>
      </w:r>
      <w:r w:rsidRPr="009169BB">
        <w:rPr>
          <w:sz w:val="24"/>
        </w:rPr>
        <w:instrText xml:space="preserve"> SEQ "Figure" \*Arabic </w:instrText>
      </w:r>
      <w:r w:rsidRPr="009169BB">
        <w:rPr>
          <w:sz w:val="24"/>
        </w:rPr>
        <w:fldChar w:fldCharType="separate"/>
      </w:r>
      <w:r w:rsidR="004A14BE">
        <w:rPr>
          <w:noProof/>
          <w:sz w:val="24"/>
        </w:rPr>
        <w:t>1</w:t>
      </w:r>
      <w:r w:rsidRPr="009169BB">
        <w:rPr>
          <w:sz w:val="24"/>
        </w:rPr>
        <w:fldChar w:fldCharType="end"/>
      </w:r>
      <w:r w:rsidRPr="009169BB">
        <w:rPr>
          <w:sz w:val="24"/>
        </w:rPr>
        <w:t xml:space="preserve">-1.  </w:t>
      </w:r>
      <w:r w:rsidRPr="006152B7">
        <w:rPr>
          <w:b w:val="0"/>
          <w:sz w:val="24"/>
        </w:rPr>
        <w:t>Location of VN match</w:t>
      </w:r>
      <w:r w:rsidRPr="006152B7">
        <w:rPr>
          <w:b w:val="0"/>
          <w:sz w:val="24"/>
        </w:rPr>
        <w:noBreakHyphen/>
        <w:t xml:space="preserve">up sites in the U.S. For each site, </w:t>
      </w:r>
      <w:r w:rsidR="000E715B">
        <w:rPr>
          <w:b w:val="0"/>
          <w:sz w:val="24"/>
        </w:rPr>
        <w:t>ground radar</w:t>
      </w:r>
      <w:r w:rsidRPr="006152B7">
        <w:rPr>
          <w:b w:val="0"/>
          <w:sz w:val="24"/>
        </w:rPr>
        <w:t xml:space="preserve"> observation limits are also illustrated.</w:t>
      </w:r>
    </w:p>
    <w:p w14:paraId="0CFB90EE" w14:textId="77777777" w:rsidR="007C285E" w:rsidRDefault="007C285E" w:rsidP="007C285E">
      <w:pPr>
        <w:pStyle w:val="Table"/>
        <w:keepNext/>
        <w:rPr>
          <w:b w:val="0"/>
          <w:bCs w:val="0"/>
          <w:sz w:val="24"/>
          <w:szCs w:val="24"/>
        </w:rPr>
      </w:pPr>
    </w:p>
    <w:p w14:paraId="078C5D86" w14:textId="77777777" w:rsidR="007C285E" w:rsidRDefault="007C285E" w:rsidP="007C285E">
      <w:pPr>
        <w:pStyle w:val="Table"/>
        <w:keepNext/>
        <w:rPr>
          <w:b w:val="0"/>
          <w:bCs w:val="0"/>
          <w:sz w:val="24"/>
          <w:szCs w:val="24"/>
        </w:rPr>
      </w:pPr>
    </w:p>
    <w:p w14:paraId="29F3C2FE" w14:textId="665F779E" w:rsidR="007C285E" w:rsidRDefault="007C285E" w:rsidP="007C285E">
      <w:pPr>
        <w:pStyle w:val="Table"/>
        <w:keepNext/>
        <w:ind w:left="432" w:hanging="432"/>
        <w:rPr>
          <w:b w:val="0"/>
          <w:bCs w:val="0"/>
          <w:sz w:val="24"/>
          <w:szCs w:val="24"/>
        </w:rPr>
      </w:pPr>
      <w:r>
        <w:rPr>
          <w:bCs w:val="0"/>
          <w:sz w:val="24"/>
          <w:szCs w:val="24"/>
        </w:rPr>
        <w:t xml:space="preserve">Table </w:t>
      </w:r>
      <w:r>
        <w:rPr>
          <w:bCs w:val="0"/>
          <w:sz w:val="24"/>
          <w:szCs w:val="24"/>
        </w:rPr>
        <w:fldChar w:fldCharType="begin"/>
      </w:r>
      <w:r>
        <w:rPr>
          <w:bCs w:val="0"/>
          <w:sz w:val="24"/>
          <w:szCs w:val="24"/>
        </w:rPr>
        <w:instrText xml:space="preserve"> SEQ "Table" \*Arabic </w:instrText>
      </w:r>
      <w:r>
        <w:rPr>
          <w:bCs w:val="0"/>
          <w:sz w:val="24"/>
          <w:szCs w:val="24"/>
        </w:rPr>
        <w:fldChar w:fldCharType="separate"/>
      </w:r>
      <w:r w:rsidR="004A14BE">
        <w:rPr>
          <w:bCs w:val="0"/>
          <w:noProof/>
          <w:sz w:val="24"/>
          <w:szCs w:val="24"/>
        </w:rPr>
        <w:t>1</w:t>
      </w:r>
      <w:r>
        <w:rPr>
          <w:bCs w:val="0"/>
          <w:sz w:val="24"/>
          <w:szCs w:val="24"/>
        </w:rPr>
        <w:fldChar w:fldCharType="end"/>
      </w:r>
      <w:r>
        <w:rPr>
          <w:bCs w:val="0"/>
          <w:sz w:val="24"/>
          <w:szCs w:val="24"/>
        </w:rPr>
        <w:t>-1.</w:t>
      </w:r>
      <w:r>
        <w:rPr>
          <w:b w:val="0"/>
          <w:bCs w:val="0"/>
          <w:sz w:val="24"/>
          <w:szCs w:val="24"/>
        </w:rPr>
        <w:t xml:space="preserve">  WSR-88D and other (in italics) ground radar sites </w:t>
      </w:r>
      <w:r w:rsidR="00270103">
        <w:rPr>
          <w:b w:val="0"/>
          <w:bCs w:val="0"/>
          <w:sz w:val="24"/>
          <w:szCs w:val="24"/>
        </w:rPr>
        <w:t xml:space="preserve">routinely </w:t>
      </w:r>
      <w:r>
        <w:rPr>
          <w:b w:val="0"/>
          <w:bCs w:val="0"/>
          <w:sz w:val="24"/>
          <w:szCs w:val="24"/>
        </w:rPr>
        <w:t>used in the GPM GVS Validation Network.</w:t>
      </w:r>
    </w:p>
    <w:p w14:paraId="2EEC8997" w14:textId="77777777" w:rsidR="007C285E" w:rsidRDefault="007C285E" w:rsidP="007C285E">
      <w:pPr>
        <w:pStyle w:val="Table"/>
        <w:keepNext/>
        <w:ind w:left="432" w:hanging="432"/>
        <w:rPr>
          <w:b w:val="0"/>
          <w:bCs w:val="0"/>
          <w:sz w:val="24"/>
          <w:szCs w:val="24"/>
        </w:rPr>
      </w:pPr>
    </w:p>
    <w:tbl>
      <w:tblPr>
        <w:tblStyle w:val="TableGrid"/>
        <w:tblW w:w="0" w:type="auto"/>
        <w:tblLayout w:type="fixed"/>
        <w:tblLook w:val="04A0" w:firstRow="1" w:lastRow="0" w:firstColumn="1" w:lastColumn="0" w:noHBand="0" w:noVBand="1"/>
      </w:tblPr>
      <w:tblGrid>
        <w:gridCol w:w="1098"/>
        <w:gridCol w:w="3968"/>
        <w:gridCol w:w="1895"/>
        <w:gridCol w:w="1895"/>
      </w:tblGrid>
      <w:tr w:rsidR="007C285E" w:rsidRPr="000D0996" w14:paraId="544D64F7" w14:textId="77777777" w:rsidTr="007C285E">
        <w:trPr>
          <w:tblHeader/>
        </w:trPr>
        <w:tc>
          <w:tcPr>
            <w:tcW w:w="1098" w:type="dxa"/>
            <w:tcBorders>
              <w:right w:val="single" w:sz="4" w:space="0" w:color="FFFFFF" w:themeColor="background1"/>
            </w:tcBorders>
            <w:shd w:val="clear" w:color="auto" w:fill="000000"/>
          </w:tcPr>
          <w:p w14:paraId="6FCD4CEB" w14:textId="77777777" w:rsidR="007C285E" w:rsidRPr="007C285E" w:rsidRDefault="007C285E" w:rsidP="007C285E">
            <w:pPr>
              <w:jc w:val="center"/>
              <w:rPr>
                <w:rFonts w:ascii="Times New Roman" w:hAnsi="Times New Roman"/>
                <w:color w:val="FFFFFF" w:themeColor="background1"/>
              </w:rPr>
            </w:pPr>
            <w:r w:rsidRPr="007C285E">
              <w:rPr>
                <w:rFonts w:ascii="Times New Roman" w:hAnsi="Times New Roman"/>
                <w:color w:val="FFFFFF" w:themeColor="background1"/>
              </w:rPr>
              <w:t>Site ID</w:t>
            </w:r>
          </w:p>
        </w:tc>
        <w:tc>
          <w:tcPr>
            <w:tcW w:w="3968" w:type="dxa"/>
            <w:tcBorders>
              <w:left w:val="single" w:sz="4" w:space="0" w:color="FFFFFF" w:themeColor="background1"/>
              <w:right w:val="single" w:sz="4" w:space="0" w:color="FFFFFF" w:themeColor="background1"/>
            </w:tcBorders>
            <w:shd w:val="clear" w:color="auto" w:fill="000000"/>
          </w:tcPr>
          <w:p w14:paraId="320CBDFF" w14:textId="77777777" w:rsidR="007C285E" w:rsidRPr="007C285E" w:rsidRDefault="007C285E" w:rsidP="007C285E">
            <w:pPr>
              <w:jc w:val="center"/>
              <w:rPr>
                <w:rFonts w:ascii="Times New Roman" w:hAnsi="Times New Roman"/>
                <w:color w:val="FFFFFF" w:themeColor="background1"/>
              </w:rPr>
            </w:pPr>
            <w:r w:rsidRPr="007C285E">
              <w:rPr>
                <w:rFonts w:ascii="Times New Roman" w:hAnsi="Times New Roman"/>
                <w:color w:val="FFFFFF" w:themeColor="background1"/>
              </w:rPr>
              <w:t>Site Name</w:t>
            </w:r>
          </w:p>
        </w:tc>
        <w:tc>
          <w:tcPr>
            <w:tcW w:w="1895" w:type="dxa"/>
            <w:tcBorders>
              <w:left w:val="single" w:sz="4" w:space="0" w:color="FFFFFF" w:themeColor="background1"/>
              <w:right w:val="single" w:sz="4" w:space="0" w:color="FFFFFF" w:themeColor="background1"/>
            </w:tcBorders>
            <w:shd w:val="clear" w:color="auto" w:fill="000000"/>
          </w:tcPr>
          <w:p w14:paraId="2DE1A565" w14:textId="77777777" w:rsidR="007C285E" w:rsidRPr="007C285E" w:rsidRDefault="007C285E" w:rsidP="007C285E">
            <w:pPr>
              <w:jc w:val="center"/>
              <w:rPr>
                <w:rFonts w:ascii="Times New Roman" w:hAnsi="Times New Roman"/>
                <w:color w:val="FFFFFF" w:themeColor="background1"/>
              </w:rPr>
            </w:pPr>
            <w:r w:rsidRPr="007C285E">
              <w:rPr>
                <w:rFonts w:ascii="Times New Roman" w:hAnsi="Times New Roman"/>
                <w:color w:val="FFFFFF" w:themeColor="background1"/>
              </w:rPr>
              <w:t>Latitude (N)</w:t>
            </w:r>
          </w:p>
        </w:tc>
        <w:tc>
          <w:tcPr>
            <w:tcW w:w="1895" w:type="dxa"/>
            <w:tcBorders>
              <w:left w:val="single" w:sz="4" w:space="0" w:color="FFFFFF" w:themeColor="background1"/>
            </w:tcBorders>
            <w:shd w:val="clear" w:color="auto" w:fill="000000"/>
          </w:tcPr>
          <w:p w14:paraId="4492F1A7" w14:textId="77777777" w:rsidR="007C285E" w:rsidRPr="007C285E" w:rsidRDefault="007C285E" w:rsidP="007C285E">
            <w:pPr>
              <w:jc w:val="center"/>
              <w:rPr>
                <w:rFonts w:ascii="Times New Roman" w:hAnsi="Times New Roman"/>
                <w:color w:val="FFFFFF" w:themeColor="background1"/>
              </w:rPr>
            </w:pPr>
            <w:r w:rsidRPr="007C285E">
              <w:rPr>
                <w:rFonts w:ascii="Times New Roman" w:hAnsi="Times New Roman"/>
                <w:color w:val="FFFFFF" w:themeColor="background1"/>
              </w:rPr>
              <w:t>Longitude (E)</w:t>
            </w:r>
          </w:p>
        </w:tc>
      </w:tr>
      <w:tr w:rsidR="007C285E" w:rsidRPr="000D0996" w14:paraId="78480305" w14:textId="77777777" w:rsidTr="0019223A">
        <w:tc>
          <w:tcPr>
            <w:tcW w:w="1098" w:type="dxa"/>
          </w:tcPr>
          <w:p w14:paraId="382734A4" w14:textId="77777777" w:rsidR="007C285E" w:rsidRPr="000D0996" w:rsidRDefault="007C285E" w:rsidP="0019223A">
            <w:pPr>
              <w:rPr>
                <w:rFonts w:ascii="Times New Roman" w:hAnsi="Times New Roman"/>
                <w:szCs w:val="24"/>
              </w:rPr>
            </w:pPr>
            <w:r w:rsidRPr="000D0996">
              <w:rPr>
                <w:rFonts w:ascii="Times New Roman" w:hAnsi="Times New Roman"/>
                <w:szCs w:val="24"/>
              </w:rPr>
              <w:t>KABR</w:t>
            </w:r>
          </w:p>
        </w:tc>
        <w:tc>
          <w:tcPr>
            <w:tcW w:w="3968" w:type="dxa"/>
          </w:tcPr>
          <w:p w14:paraId="531B5A68" w14:textId="77777777" w:rsidR="007C285E" w:rsidRPr="000D0996" w:rsidRDefault="007C285E" w:rsidP="0019223A">
            <w:pPr>
              <w:rPr>
                <w:rFonts w:ascii="Times New Roman" w:hAnsi="Times New Roman"/>
                <w:szCs w:val="24"/>
              </w:rPr>
            </w:pPr>
            <w:r w:rsidRPr="000D0996">
              <w:rPr>
                <w:rFonts w:ascii="Times New Roman" w:hAnsi="Times New Roman"/>
                <w:szCs w:val="24"/>
              </w:rPr>
              <w:t>Aberdeen, SD</w:t>
            </w:r>
          </w:p>
        </w:tc>
        <w:tc>
          <w:tcPr>
            <w:tcW w:w="1895" w:type="dxa"/>
          </w:tcPr>
          <w:p w14:paraId="5B68380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45.4558</w:t>
            </w:r>
          </w:p>
        </w:tc>
        <w:tc>
          <w:tcPr>
            <w:tcW w:w="1895" w:type="dxa"/>
          </w:tcPr>
          <w:p w14:paraId="483A1BC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-98.4131</w:t>
            </w:r>
          </w:p>
        </w:tc>
      </w:tr>
      <w:tr w:rsidR="007C285E" w:rsidRPr="000D0996" w14:paraId="5F3CB28C" w14:textId="77777777" w:rsidTr="0019223A">
        <w:tc>
          <w:tcPr>
            <w:tcW w:w="1098" w:type="dxa"/>
          </w:tcPr>
          <w:p w14:paraId="7DA8C854" w14:textId="77777777" w:rsidR="007C285E" w:rsidRPr="000D0996" w:rsidRDefault="007C285E" w:rsidP="0019223A">
            <w:pPr>
              <w:rPr>
                <w:rFonts w:ascii="Times New Roman" w:hAnsi="Times New Roman"/>
                <w:szCs w:val="24"/>
              </w:rPr>
            </w:pPr>
            <w:r w:rsidRPr="000D0996">
              <w:rPr>
                <w:rFonts w:ascii="Times New Roman" w:hAnsi="Times New Roman"/>
                <w:szCs w:val="24"/>
              </w:rPr>
              <w:t>KAKQ</w:t>
            </w:r>
          </w:p>
        </w:tc>
        <w:tc>
          <w:tcPr>
            <w:tcW w:w="3968" w:type="dxa"/>
          </w:tcPr>
          <w:p w14:paraId="4F1A45E9" w14:textId="77777777" w:rsidR="007C285E" w:rsidRPr="000D0996" w:rsidRDefault="007C285E" w:rsidP="0019223A">
            <w:pPr>
              <w:rPr>
                <w:rFonts w:ascii="Times New Roman" w:hAnsi="Times New Roman"/>
                <w:szCs w:val="24"/>
              </w:rPr>
            </w:pPr>
            <w:r w:rsidRPr="000D0996">
              <w:rPr>
                <w:rFonts w:ascii="Times New Roman" w:hAnsi="Times New Roman"/>
                <w:szCs w:val="24"/>
              </w:rPr>
              <w:t>Wakefield, VA</w:t>
            </w:r>
          </w:p>
        </w:tc>
        <w:tc>
          <w:tcPr>
            <w:tcW w:w="1895" w:type="dxa"/>
          </w:tcPr>
          <w:p w14:paraId="3DF8DE2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36.9839</w:t>
            </w:r>
          </w:p>
        </w:tc>
        <w:tc>
          <w:tcPr>
            <w:tcW w:w="1895" w:type="dxa"/>
          </w:tcPr>
          <w:p w14:paraId="0F7038B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-77.0072</w:t>
            </w:r>
          </w:p>
        </w:tc>
      </w:tr>
      <w:tr w:rsidR="007C285E" w:rsidRPr="000D0996" w14:paraId="56554FA8" w14:textId="77777777" w:rsidTr="0019223A">
        <w:tc>
          <w:tcPr>
            <w:tcW w:w="1098" w:type="dxa"/>
          </w:tcPr>
          <w:p w14:paraId="369A9E8B" w14:textId="77777777" w:rsidR="007C285E" w:rsidRPr="000D0996" w:rsidRDefault="007C285E" w:rsidP="0019223A">
            <w:pPr>
              <w:rPr>
                <w:rFonts w:ascii="Times New Roman" w:hAnsi="Times New Roman"/>
                <w:szCs w:val="24"/>
              </w:rPr>
            </w:pPr>
            <w:r w:rsidRPr="000D0996">
              <w:rPr>
                <w:rFonts w:ascii="Times New Roman" w:hAnsi="Times New Roman"/>
                <w:szCs w:val="24"/>
              </w:rPr>
              <w:t>KAMX</w:t>
            </w:r>
          </w:p>
        </w:tc>
        <w:tc>
          <w:tcPr>
            <w:tcW w:w="3968" w:type="dxa"/>
          </w:tcPr>
          <w:p w14:paraId="64C113BC" w14:textId="77777777" w:rsidR="007C285E" w:rsidRPr="000D0996" w:rsidRDefault="007C285E" w:rsidP="0019223A">
            <w:pPr>
              <w:rPr>
                <w:rFonts w:ascii="Times New Roman" w:hAnsi="Times New Roman"/>
                <w:szCs w:val="24"/>
              </w:rPr>
            </w:pPr>
            <w:r w:rsidRPr="000D0996">
              <w:rPr>
                <w:rFonts w:ascii="Times New Roman" w:hAnsi="Times New Roman"/>
                <w:szCs w:val="24"/>
              </w:rPr>
              <w:t>Miami, FL</w:t>
            </w:r>
          </w:p>
        </w:tc>
        <w:tc>
          <w:tcPr>
            <w:tcW w:w="1895" w:type="dxa"/>
          </w:tcPr>
          <w:p w14:paraId="5E1EF9F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25.6111</w:t>
            </w:r>
          </w:p>
        </w:tc>
        <w:tc>
          <w:tcPr>
            <w:tcW w:w="1895" w:type="dxa"/>
          </w:tcPr>
          <w:p w14:paraId="6567B34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-80.4128</w:t>
            </w:r>
          </w:p>
        </w:tc>
      </w:tr>
      <w:tr w:rsidR="007C285E" w:rsidRPr="000D0996" w14:paraId="6D9FF020" w14:textId="77777777" w:rsidTr="0019223A">
        <w:tc>
          <w:tcPr>
            <w:tcW w:w="1098" w:type="dxa"/>
          </w:tcPr>
          <w:p w14:paraId="21DDC7F5" w14:textId="77777777" w:rsidR="007C285E" w:rsidRPr="000D0996" w:rsidRDefault="007C285E" w:rsidP="0019223A">
            <w:pPr>
              <w:rPr>
                <w:rFonts w:ascii="Times New Roman" w:hAnsi="Times New Roman"/>
                <w:szCs w:val="24"/>
              </w:rPr>
            </w:pPr>
            <w:r w:rsidRPr="000D0996">
              <w:rPr>
                <w:rFonts w:ascii="Times New Roman" w:hAnsi="Times New Roman"/>
                <w:szCs w:val="24"/>
              </w:rPr>
              <w:t>KAPX</w:t>
            </w:r>
          </w:p>
        </w:tc>
        <w:tc>
          <w:tcPr>
            <w:tcW w:w="3968" w:type="dxa"/>
          </w:tcPr>
          <w:p w14:paraId="544CD95F" w14:textId="77777777" w:rsidR="007C285E" w:rsidRPr="000D0996" w:rsidRDefault="007C285E" w:rsidP="0019223A">
            <w:pPr>
              <w:rPr>
                <w:rFonts w:ascii="Times New Roman" w:hAnsi="Times New Roman"/>
                <w:szCs w:val="24"/>
              </w:rPr>
            </w:pPr>
            <w:r w:rsidRPr="000D0996">
              <w:rPr>
                <w:rFonts w:ascii="Times New Roman" w:hAnsi="Times New Roman"/>
                <w:szCs w:val="24"/>
              </w:rPr>
              <w:t>North Central Lower Michigan, MI</w:t>
            </w:r>
          </w:p>
        </w:tc>
        <w:tc>
          <w:tcPr>
            <w:tcW w:w="1895" w:type="dxa"/>
          </w:tcPr>
          <w:p w14:paraId="233BE36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44.9072</w:t>
            </w:r>
          </w:p>
        </w:tc>
        <w:tc>
          <w:tcPr>
            <w:tcW w:w="1895" w:type="dxa"/>
          </w:tcPr>
          <w:p w14:paraId="4B8FFB1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-84.7197</w:t>
            </w:r>
          </w:p>
        </w:tc>
      </w:tr>
      <w:tr w:rsidR="007C285E" w:rsidRPr="000D0996" w14:paraId="44964858" w14:textId="77777777" w:rsidTr="0019223A">
        <w:tc>
          <w:tcPr>
            <w:tcW w:w="1098" w:type="dxa"/>
          </w:tcPr>
          <w:p w14:paraId="2BCBEEDE" w14:textId="77777777" w:rsidR="007C285E" w:rsidRPr="000D0996" w:rsidRDefault="007C285E" w:rsidP="0019223A">
            <w:pPr>
              <w:rPr>
                <w:rFonts w:ascii="Times New Roman" w:hAnsi="Times New Roman"/>
                <w:szCs w:val="24"/>
              </w:rPr>
            </w:pPr>
            <w:r w:rsidRPr="000D0996">
              <w:rPr>
                <w:rFonts w:ascii="Times New Roman" w:hAnsi="Times New Roman"/>
                <w:szCs w:val="24"/>
              </w:rPr>
              <w:t>KARX</w:t>
            </w:r>
          </w:p>
        </w:tc>
        <w:tc>
          <w:tcPr>
            <w:tcW w:w="3968" w:type="dxa"/>
          </w:tcPr>
          <w:p w14:paraId="49977C36" w14:textId="77777777" w:rsidR="007C285E" w:rsidRPr="000D0996" w:rsidRDefault="007C285E" w:rsidP="0019223A">
            <w:pPr>
              <w:rPr>
                <w:rFonts w:ascii="Times New Roman" w:hAnsi="Times New Roman"/>
                <w:szCs w:val="24"/>
              </w:rPr>
            </w:pPr>
            <w:r w:rsidRPr="000D0996">
              <w:rPr>
                <w:rFonts w:ascii="Times New Roman" w:hAnsi="Times New Roman"/>
                <w:szCs w:val="24"/>
              </w:rPr>
              <w:t>La Crosse, WI</w:t>
            </w:r>
          </w:p>
        </w:tc>
        <w:tc>
          <w:tcPr>
            <w:tcW w:w="1895" w:type="dxa"/>
          </w:tcPr>
          <w:p w14:paraId="5384FAF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43.8228</w:t>
            </w:r>
          </w:p>
        </w:tc>
        <w:tc>
          <w:tcPr>
            <w:tcW w:w="1895" w:type="dxa"/>
          </w:tcPr>
          <w:p w14:paraId="2F9D677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-91.1911</w:t>
            </w:r>
          </w:p>
        </w:tc>
      </w:tr>
      <w:tr w:rsidR="007C285E" w:rsidRPr="000D0996" w14:paraId="3142C166" w14:textId="77777777" w:rsidTr="0019223A">
        <w:tc>
          <w:tcPr>
            <w:tcW w:w="1098" w:type="dxa"/>
          </w:tcPr>
          <w:p w14:paraId="4F3C43C1" w14:textId="77777777" w:rsidR="007C285E" w:rsidRPr="000D0996" w:rsidRDefault="007C285E" w:rsidP="0019223A">
            <w:pPr>
              <w:rPr>
                <w:rFonts w:ascii="Times New Roman" w:hAnsi="Times New Roman"/>
                <w:szCs w:val="24"/>
              </w:rPr>
            </w:pPr>
            <w:r w:rsidRPr="000D0996">
              <w:rPr>
                <w:rFonts w:ascii="Times New Roman" w:hAnsi="Times New Roman"/>
                <w:szCs w:val="24"/>
              </w:rPr>
              <w:t>KBMX</w:t>
            </w:r>
          </w:p>
        </w:tc>
        <w:tc>
          <w:tcPr>
            <w:tcW w:w="3968" w:type="dxa"/>
          </w:tcPr>
          <w:p w14:paraId="560012FC" w14:textId="77777777" w:rsidR="007C285E" w:rsidRPr="000D0996" w:rsidRDefault="007C285E" w:rsidP="0019223A">
            <w:pPr>
              <w:rPr>
                <w:rFonts w:ascii="Times New Roman" w:hAnsi="Times New Roman"/>
                <w:szCs w:val="24"/>
              </w:rPr>
            </w:pPr>
            <w:r w:rsidRPr="000D0996">
              <w:rPr>
                <w:rFonts w:ascii="Times New Roman" w:hAnsi="Times New Roman"/>
                <w:szCs w:val="24"/>
              </w:rPr>
              <w:t>Birmingham/Alabaster, AL</w:t>
            </w:r>
          </w:p>
        </w:tc>
        <w:tc>
          <w:tcPr>
            <w:tcW w:w="1895" w:type="dxa"/>
          </w:tcPr>
          <w:p w14:paraId="5BE53F8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33.1722</w:t>
            </w:r>
          </w:p>
        </w:tc>
        <w:tc>
          <w:tcPr>
            <w:tcW w:w="1895" w:type="dxa"/>
          </w:tcPr>
          <w:p w14:paraId="04C268F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-86.7697</w:t>
            </w:r>
          </w:p>
        </w:tc>
      </w:tr>
      <w:tr w:rsidR="007C285E" w:rsidRPr="000D0996" w14:paraId="111B76C5" w14:textId="77777777" w:rsidTr="0019223A">
        <w:tc>
          <w:tcPr>
            <w:tcW w:w="1098" w:type="dxa"/>
          </w:tcPr>
          <w:p w14:paraId="690239D3" w14:textId="77777777" w:rsidR="007C285E" w:rsidRPr="000D0996" w:rsidRDefault="007C285E" w:rsidP="0019223A">
            <w:pPr>
              <w:rPr>
                <w:rFonts w:ascii="Times New Roman" w:hAnsi="Times New Roman"/>
                <w:szCs w:val="24"/>
              </w:rPr>
            </w:pPr>
            <w:r w:rsidRPr="000D0996">
              <w:rPr>
                <w:rFonts w:ascii="Times New Roman" w:hAnsi="Times New Roman"/>
                <w:szCs w:val="24"/>
              </w:rPr>
              <w:t>KBOX</w:t>
            </w:r>
          </w:p>
        </w:tc>
        <w:tc>
          <w:tcPr>
            <w:tcW w:w="3968" w:type="dxa"/>
          </w:tcPr>
          <w:p w14:paraId="15713057" w14:textId="77777777" w:rsidR="007C285E" w:rsidRPr="000D0996" w:rsidRDefault="007C285E" w:rsidP="0019223A">
            <w:pPr>
              <w:rPr>
                <w:rFonts w:ascii="Times New Roman" w:hAnsi="Times New Roman"/>
                <w:szCs w:val="24"/>
              </w:rPr>
            </w:pPr>
            <w:r w:rsidRPr="000D0996">
              <w:rPr>
                <w:rFonts w:ascii="Times New Roman" w:hAnsi="Times New Roman"/>
                <w:szCs w:val="24"/>
              </w:rPr>
              <w:t>Boston/Taunton, MA</w:t>
            </w:r>
          </w:p>
        </w:tc>
        <w:tc>
          <w:tcPr>
            <w:tcW w:w="1895" w:type="dxa"/>
          </w:tcPr>
          <w:p w14:paraId="3258478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41.9558</w:t>
            </w:r>
          </w:p>
        </w:tc>
        <w:tc>
          <w:tcPr>
            <w:tcW w:w="1895" w:type="dxa"/>
          </w:tcPr>
          <w:p w14:paraId="7FBD02A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-71.1369</w:t>
            </w:r>
          </w:p>
        </w:tc>
      </w:tr>
      <w:tr w:rsidR="007C285E" w:rsidRPr="000D0996" w14:paraId="26775B98" w14:textId="77777777" w:rsidTr="0019223A">
        <w:tc>
          <w:tcPr>
            <w:tcW w:w="1098" w:type="dxa"/>
          </w:tcPr>
          <w:p w14:paraId="65A81CBC" w14:textId="77777777" w:rsidR="007C285E" w:rsidRPr="000D0996" w:rsidRDefault="007C285E" w:rsidP="0019223A">
            <w:pPr>
              <w:rPr>
                <w:rFonts w:ascii="Times New Roman" w:hAnsi="Times New Roman"/>
                <w:szCs w:val="24"/>
              </w:rPr>
            </w:pPr>
            <w:r w:rsidRPr="000D0996">
              <w:rPr>
                <w:rFonts w:ascii="Times New Roman" w:hAnsi="Times New Roman"/>
                <w:szCs w:val="24"/>
              </w:rPr>
              <w:t>KBRO</w:t>
            </w:r>
          </w:p>
        </w:tc>
        <w:tc>
          <w:tcPr>
            <w:tcW w:w="3968" w:type="dxa"/>
          </w:tcPr>
          <w:p w14:paraId="7D6348D6" w14:textId="77777777" w:rsidR="007C285E" w:rsidRPr="000D0996" w:rsidRDefault="007C285E" w:rsidP="0019223A">
            <w:pPr>
              <w:rPr>
                <w:rFonts w:ascii="Times New Roman" w:hAnsi="Times New Roman"/>
                <w:szCs w:val="24"/>
              </w:rPr>
            </w:pPr>
            <w:r w:rsidRPr="000D0996">
              <w:rPr>
                <w:rFonts w:ascii="Times New Roman" w:hAnsi="Times New Roman"/>
                <w:szCs w:val="24"/>
              </w:rPr>
              <w:t>Brownsville, TX</w:t>
            </w:r>
          </w:p>
        </w:tc>
        <w:tc>
          <w:tcPr>
            <w:tcW w:w="1895" w:type="dxa"/>
          </w:tcPr>
          <w:p w14:paraId="64EE333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25.9161</w:t>
            </w:r>
          </w:p>
        </w:tc>
        <w:tc>
          <w:tcPr>
            <w:tcW w:w="1895" w:type="dxa"/>
          </w:tcPr>
          <w:p w14:paraId="212F164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-97.4189</w:t>
            </w:r>
          </w:p>
        </w:tc>
      </w:tr>
      <w:tr w:rsidR="007C285E" w:rsidRPr="000D0996" w14:paraId="77F17133" w14:textId="77777777" w:rsidTr="0019223A">
        <w:tc>
          <w:tcPr>
            <w:tcW w:w="1098" w:type="dxa"/>
          </w:tcPr>
          <w:p w14:paraId="4C01A4F8" w14:textId="77777777" w:rsidR="007C285E" w:rsidRPr="000D0996" w:rsidRDefault="007C285E" w:rsidP="0019223A">
            <w:pPr>
              <w:rPr>
                <w:rFonts w:ascii="Times New Roman" w:hAnsi="Times New Roman"/>
                <w:szCs w:val="24"/>
              </w:rPr>
            </w:pPr>
            <w:r w:rsidRPr="000D0996">
              <w:rPr>
                <w:rFonts w:ascii="Times New Roman" w:hAnsi="Times New Roman"/>
                <w:szCs w:val="24"/>
              </w:rPr>
              <w:t>KBUF</w:t>
            </w:r>
          </w:p>
        </w:tc>
        <w:tc>
          <w:tcPr>
            <w:tcW w:w="3968" w:type="dxa"/>
          </w:tcPr>
          <w:p w14:paraId="76229442" w14:textId="77777777" w:rsidR="007C285E" w:rsidRPr="000D0996" w:rsidRDefault="007C285E" w:rsidP="0019223A">
            <w:pPr>
              <w:rPr>
                <w:rFonts w:ascii="Times New Roman" w:hAnsi="Times New Roman"/>
                <w:szCs w:val="24"/>
              </w:rPr>
            </w:pPr>
            <w:r w:rsidRPr="000D0996">
              <w:rPr>
                <w:rFonts w:ascii="Times New Roman" w:hAnsi="Times New Roman"/>
                <w:szCs w:val="24"/>
              </w:rPr>
              <w:t>Buffalo/Cheektowaga, NY</w:t>
            </w:r>
          </w:p>
        </w:tc>
        <w:tc>
          <w:tcPr>
            <w:tcW w:w="1895" w:type="dxa"/>
          </w:tcPr>
          <w:p w14:paraId="279EA3D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42.9489</w:t>
            </w:r>
          </w:p>
        </w:tc>
        <w:tc>
          <w:tcPr>
            <w:tcW w:w="1895" w:type="dxa"/>
          </w:tcPr>
          <w:p w14:paraId="0C0005F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-78.7367</w:t>
            </w:r>
          </w:p>
        </w:tc>
      </w:tr>
      <w:tr w:rsidR="007C285E" w:rsidRPr="000D0996" w14:paraId="01AE0E00" w14:textId="77777777" w:rsidTr="0019223A">
        <w:tc>
          <w:tcPr>
            <w:tcW w:w="1098" w:type="dxa"/>
          </w:tcPr>
          <w:p w14:paraId="0490B2A2" w14:textId="77777777" w:rsidR="007C285E" w:rsidRPr="000D0996" w:rsidRDefault="007C285E" w:rsidP="0019223A">
            <w:pPr>
              <w:rPr>
                <w:rFonts w:ascii="Times New Roman" w:hAnsi="Times New Roman"/>
                <w:szCs w:val="24"/>
              </w:rPr>
            </w:pPr>
            <w:r w:rsidRPr="000D0996">
              <w:rPr>
                <w:rFonts w:ascii="Times New Roman" w:hAnsi="Times New Roman"/>
                <w:szCs w:val="24"/>
              </w:rPr>
              <w:t>KBYX</w:t>
            </w:r>
          </w:p>
        </w:tc>
        <w:tc>
          <w:tcPr>
            <w:tcW w:w="3968" w:type="dxa"/>
          </w:tcPr>
          <w:p w14:paraId="3E21A321" w14:textId="77777777" w:rsidR="007C285E" w:rsidRPr="000D0996" w:rsidRDefault="007C285E" w:rsidP="0019223A">
            <w:pPr>
              <w:rPr>
                <w:rFonts w:ascii="Times New Roman" w:hAnsi="Times New Roman"/>
                <w:szCs w:val="24"/>
              </w:rPr>
            </w:pPr>
            <w:r w:rsidRPr="000D0996">
              <w:rPr>
                <w:rFonts w:ascii="Times New Roman" w:hAnsi="Times New Roman"/>
                <w:szCs w:val="24"/>
              </w:rPr>
              <w:t>Miami/Boca Chica Key, FL</w:t>
            </w:r>
          </w:p>
        </w:tc>
        <w:tc>
          <w:tcPr>
            <w:tcW w:w="1895" w:type="dxa"/>
          </w:tcPr>
          <w:p w14:paraId="2B7BFE4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24.5975</w:t>
            </w:r>
          </w:p>
        </w:tc>
        <w:tc>
          <w:tcPr>
            <w:tcW w:w="1895" w:type="dxa"/>
          </w:tcPr>
          <w:p w14:paraId="4ED5F89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-81.7031</w:t>
            </w:r>
          </w:p>
        </w:tc>
      </w:tr>
      <w:tr w:rsidR="007C285E" w:rsidRPr="000D0996" w14:paraId="69B09CEB" w14:textId="77777777" w:rsidTr="0019223A">
        <w:tc>
          <w:tcPr>
            <w:tcW w:w="1098" w:type="dxa"/>
          </w:tcPr>
          <w:p w14:paraId="0D5BCD60" w14:textId="77777777" w:rsidR="007C285E" w:rsidRPr="000D0996" w:rsidRDefault="007C285E" w:rsidP="0019223A">
            <w:pPr>
              <w:rPr>
                <w:rFonts w:ascii="Times New Roman" w:hAnsi="Times New Roman"/>
                <w:szCs w:val="24"/>
              </w:rPr>
            </w:pPr>
            <w:r w:rsidRPr="000D0996">
              <w:rPr>
                <w:rFonts w:ascii="Times New Roman" w:hAnsi="Times New Roman"/>
                <w:szCs w:val="24"/>
              </w:rPr>
              <w:t>KCCX</w:t>
            </w:r>
          </w:p>
        </w:tc>
        <w:tc>
          <w:tcPr>
            <w:tcW w:w="3968" w:type="dxa"/>
          </w:tcPr>
          <w:p w14:paraId="15E29846" w14:textId="77777777" w:rsidR="007C285E" w:rsidRPr="000D0996" w:rsidRDefault="007C285E" w:rsidP="0019223A">
            <w:pPr>
              <w:rPr>
                <w:rFonts w:ascii="Times New Roman" w:hAnsi="Times New Roman"/>
                <w:szCs w:val="24"/>
              </w:rPr>
            </w:pPr>
            <w:r w:rsidRPr="000D0996">
              <w:rPr>
                <w:rFonts w:ascii="Times New Roman" w:hAnsi="Times New Roman"/>
                <w:szCs w:val="24"/>
              </w:rPr>
              <w:t>Central Pennsylvania/Rush, PA</w:t>
            </w:r>
          </w:p>
        </w:tc>
        <w:tc>
          <w:tcPr>
            <w:tcW w:w="1895" w:type="dxa"/>
          </w:tcPr>
          <w:p w14:paraId="30F868F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40.9231</w:t>
            </w:r>
          </w:p>
        </w:tc>
        <w:tc>
          <w:tcPr>
            <w:tcW w:w="1895" w:type="dxa"/>
          </w:tcPr>
          <w:p w14:paraId="44E03DD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-78.0036</w:t>
            </w:r>
          </w:p>
        </w:tc>
      </w:tr>
      <w:tr w:rsidR="007C285E" w:rsidRPr="000D0996" w14:paraId="6DC00D5C" w14:textId="77777777" w:rsidTr="0019223A">
        <w:tc>
          <w:tcPr>
            <w:tcW w:w="1098" w:type="dxa"/>
          </w:tcPr>
          <w:p w14:paraId="3780D856" w14:textId="77777777" w:rsidR="007C285E" w:rsidRPr="000D0996" w:rsidRDefault="007C285E" w:rsidP="0019223A">
            <w:pPr>
              <w:rPr>
                <w:rFonts w:ascii="Times New Roman" w:hAnsi="Times New Roman"/>
                <w:szCs w:val="24"/>
              </w:rPr>
            </w:pPr>
            <w:r w:rsidRPr="000D0996">
              <w:rPr>
                <w:rFonts w:ascii="Times New Roman" w:hAnsi="Times New Roman"/>
                <w:szCs w:val="24"/>
              </w:rPr>
              <w:t>KCLX</w:t>
            </w:r>
          </w:p>
        </w:tc>
        <w:tc>
          <w:tcPr>
            <w:tcW w:w="3968" w:type="dxa"/>
          </w:tcPr>
          <w:p w14:paraId="64F82379" w14:textId="77777777" w:rsidR="007C285E" w:rsidRPr="000D0996" w:rsidRDefault="007C285E" w:rsidP="0019223A">
            <w:pPr>
              <w:rPr>
                <w:rFonts w:ascii="Times New Roman" w:hAnsi="Times New Roman"/>
                <w:szCs w:val="24"/>
              </w:rPr>
            </w:pPr>
            <w:r w:rsidRPr="000D0996">
              <w:rPr>
                <w:rFonts w:ascii="Times New Roman" w:hAnsi="Times New Roman"/>
                <w:szCs w:val="24"/>
              </w:rPr>
              <w:t>Charleston/Grays, SC</w:t>
            </w:r>
          </w:p>
        </w:tc>
        <w:tc>
          <w:tcPr>
            <w:tcW w:w="1895" w:type="dxa"/>
          </w:tcPr>
          <w:p w14:paraId="1E75B6B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32.6556</w:t>
            </w:r>
          </w:p>
        </w:tc>
        <w:tc>
          <w:tcPr>
            <w:tcW w:w="1895" w:type="dxa"/>
          </w:tcPr>
          <w:p w14:paraId="24EE870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-81.0422</w:t>
            </w:r>
          </w:p>
        </w:tc>
      </w:tr>
      <w:tr w:rsidR="007C285E" w:rsidRPr="000D0996" w14:paraId="6B3A5608" w14:textId="77777777" w:rsidTr="0019223A">
        <w:tc>
          <w:tcPr>
            <w:tcW w:w="1098" w:type="dxa"/>
          </w:tcPr>
          <w:p w14:paraId="7BCD6420" w14:textId="77777777" w:rsidR="007C285E" w:rsidRPr="000D0996" w:rsidRDefault="007C285E" w:rsidP="0019223A">
            <w:pPr>
              <w:rPr>
                <w:rFonts w:ascii="Times New Roman" w:hAnsi="Times New Roman"/>
                <w:szCs w:val="24"/>
              </w:rPr>
            </w:pPr>
            <w:r w:rsidRPr="000D0996">
              <w:rPr>
                <w:rFonts w:ascii="Times New Roman" w:hAnsi="Times New Roman"/>
                <w:szCs w:val="24"/>
              </w:rPr>
              <w:t>KCRP</w:t>
            </w:r>
          </w:p>
        </w:tc>
        <w:tc>
          <w:tcPr>
            <w:tcW w:w="3968" w:type="dxa"/>
          </w:tcPr>
          <w:p w14:paraId="11871A70" w14:textId="77777777" w:rsidR="007C285E" w:rsidRPr="000D0996" w:rsidRDefault="007C285E" w:rsidP="0019223A">
            <w:pPr>
              <w:rPr>
                <w:rFonts w:ascii="Times New Roman" w:hAnsi="Times New Roman"/>
                <w:szCs w:val="24"/>
              </w:rPr>
            </w:pPr>
            <w:r w:rsidRPr="000D0996">
              <w:rPr>
                <w:rFonts w:ascii="Times New Roman" w:hAnsi="Times New Roman"/>
                <w:szCs w:val="24"/>
              </w:rPr>
              <w:t>Corpus Christi, TX</w:t>
            </w:r>
          </w:p>
        </w:tc>
        <w:tc>
          <w:tcPr>
            <w:tcW w:w="1895" w:type="dxa"/>
          </w:tcPr>
          <w:p w14:paraId="070DE31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27.7842</w:t>
            </w:r>
          </w:p>
        </w:tc>
        <w:tc>
          <w:tcPr>
            <w:tcW w:w="1895" w:type="dxa"/>
          </w:tcPr>
          <w:p w14:paraId="3ACD261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-97.5111</w:t>
            </w:r>
          </w:p>
        </w:tc>
      </w:tr>
      <w:tr w:rsidR="007C285E" w:rsidRPr="000D0996" w14:paraId="248973FA" w14:textId="77777777" w:rsidTr="0019223A">
        <w:tc>
          <w:tcPr>
            <w:tcW w:w="1098" w:type="dxa"/>
          </w:tcPr>
          <w:p w14:paraId="38035469" w14:textId="77777777" w:rsidR="007C285E" w:rsidRPr="000D0996" w:rsidRDefault="007C285E" w:rsidP="0019223A">
            <w:pPr>
              <w:rPr>
                <w:rFonts w:ascii="Times New Roman" w:hAnsi="Times New Roman"/>
                <w:szCs w:val="24"/>
              </w:rPr>
            </w:pPr>
            <w:r w:rsidRPr="000D0996">
              <w:rPr>
                <w:rFonts w:ascii="Times New Roman" w:hAnsi="Times New Roman"/>
                <w:szCs w:val="24"/>
              </w:rPr>
              <w:t>KDDC</w:t>
            </w:r>
          </w:p>
        </w:tc>
        <w:tc>
          <w:tcPr>
            <w:tcW w:w="3968" w:type="dxa"/>
          </w:tcPr>
          <w:p w14:paraId="72CA225F" w14:textId="77777777" w:rsidR="007C285E" w:rsidRPr="000D0996" w:rsidRDefault="007C285E" w:rsidP="0019223A">
            <w:pPr>
              <w:rPr>
                <w:rFonts w:ascii="Times New Roman" w:hAnsi="Times New Roman"/>
                <w:szCs w:val="24"/>
              </w:rPr>
            </w:pPr>
            <w:r w:rsidRPr="000D0996">
              <w:rPr>
                <w:rFonts w:ascii="Times New Roman" w:hAnsi="Times New Roman"/>
                <w:szCs w:val="24"/>
              </w:rPr>
              <w:t>Dodge City, KS</w:t>
            </w:r>
          </w:p>
        </w:tc>
        <w:tc>
          <w:tcPr>
            <w:tcW w:w="1895" w:type="dxa"/>
          </w:tcPr>
          <w:p w14:paraId="4F959BB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37.7608</w:t>
            </w:r>
          </w:p>
        </w:tc>
        <w:tc>
          <w:tcPr>
            <w:tcW w:w="1895" w:type="dxa"/>
          </w:tcPr>
          <w:p w14:paraId="398453A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-99.9689</w:t>
            </w:r>
          </w:p>
        </w:tc>
      </w:tr>
      <w:tr w:rsidR="007C285E" w:rsidRPr="000D0996" w14:paraId="507BC593" w14:textId="77777777" w:rsidTr="0019223A">
        <w:tc>
          <w:tcPr>
            <w:tcW w:w="1098" w:type="dxa"/>
          </w:tcPr>
          <w:p w14:paraId="4832F68A" w14:textId="77777777" w:rsidR="007C285E" w:rsidRPr="000D0996" w:rsidRDefault="007C285E" w:rsidP="0019223A">
            <w:pPr>
              <w:rPr>
                <w:rFonts w:ascii="Times New Roman" w:hAnsi="Times New Roman"/>
                <w:szCs w:val="24"/>
              </w:rPr>
            </w:pPr>
            <w:r w:rsidRPr="000D0996">
              <w:rPr>
                <w:rFonts w:ascii="Times New Roman" w:hAnsi="Times New Roman"/>
                <w:szCs w:val="24"/>
              </w:rPr>
              <w:t>KDFX</w:t>
            </w:r>
          </w:p>
        </w:tc>
        <w:tc>
          <w:tcPr>
            <w:tcW w:w="3968" w:type="dxa"/>
          </w:tcPr>
          <w:p w14:paraId="6628F93A" w14:textId="77777777" w:rsidR="007C285E" w:rsidRPr="000D0996" w:rsidRDefault="007C285E" w:rsidP="0019223A">
            <w:pPr>
              <w:rPr>
                <w:rFonts w:ascii="Times New Roman" w:hAnsi="Times New Roman"/>
                <w:szCs w:val="24"/>
              </w:rPr>
            </w:pPr>
            <w:r w:rsidRPr="000D0996">
              <w:rPr>
                <w:rFonts w:ascii="Times New Roman" w:hAnsi="Times New Roman"/>
                <w:szCs w:val="24"/>
              </w:rPr>
              <w:t>Austin/San Antonio/Us Hwy 90, TX</w:t>
            </w:r>
          </w:p>
        </w:tc>
        <w:tc>
          <w:tcPr>
            <w:tcW w:w="1895" w:type="dxa"/>
          </w:tcPr>
          <w:p w14:paraId="4CEE11E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29.2728</w:t>
            </w:r>
          </w:p>
        </w:tc>
        <w:tc>
          <w:tcPr>
            <w:tcW w:w="1895" w:type="dxa"/>
          </w:tcPr>
          <w:p w14:paraId="6431404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-100.281</w:t>
            </w:r>
          </w:p>
        </w:tc>
      </w:tr>
      <w:tr w:rsidR="007C285E" w:rsidRPr="000D0996" w14:paraId="3FA13010" w14:textId="77777777" w:rsidTr="0019223A">
        <w:tc>
          <w:tcPr>
            <w:tcW w:w="1098" w:type="dxa"/>
          </w:tcPr>
          <w:p w14:paraId="375773D1" w14:textId="77777777" w:rsidR="007C285E" w:rsidRPr="000D0996" w:rsidRDefault="007C285E" w:rsidP="0019223A">
            <w:pPr>
              <w:rPr>
                <w:rFonts w:ascii="Times New Roman" w:hAnsi="Times New Roman"/>
                <w:szCs w:val="24"/>
              </w:rPr>
            </w:pPr>
            <w:r w:rsidRPr="000D0996">
              <w:rPr>
                <w:rFonts w:ascii="Times New Roman" w:hAnsi="Times New Roman"/>
                <w:szCs w:val="24"/>
              </w:rPr>
              <w:t>KDGX</w:t>
            </w:r>
          </w:p>
        </w:tc>
        <w:tc>
          <w:tcPr>
            <w:tcW w:w="3968" w:type="dxa"/>
          </w:tcPr>
          <w:p w14:paraId="3102E37B" w14:textId="77777777" w:rsidR="007C285E" w:rsidRPr="000D0996" w:rsidRDefault="007C285E" w:rsidP="0019223A">
            <w:pPr>
              <w:rPr>
                <w:rFonts w:ascii="Times New Roman" w:hAnsi="Times New Roman"/>
                <w:szCs w:val="24"/>
              </w:rPr>
            </w:pPr>
            <w:r w:rsidRPr="000D0996">
              <w:rPr>
                <w:rFonts w:ascii="Times New Roman" w:hAnsi="Times New Roman"/>
                <w:szCs w:val="24"/>
              </w:rPr>
              <w:t>Brandon, MS</w:t>
            </w:r>
          </w:p>
        </w:tc>
        <w:tc>
          <w:tcPr>
            <w:tcW w:w="1895" w:type="dxa"/>
          </w:tcPr>
          <w:p w14:paraId="56DDB54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32.2797</w:t>
            </w:r>
          </w:p>
        </w:tc>
        <w:tc>
          <w:tcPr>
            <w:tcW w:w="1895" w:type="dxa"/>
          </w:tcPr>
          <w:p w14:paraId="127F7B1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-89.9842</w:t>
            </w:r>
          </w:p>
        </w:tc>
      </w:tr>
      <w:tr w:rsidR="007C285E" w:rsidRPr="000D0996" w14:paraId="75DA92CD" w14:textId="77777777" w:rsidTr="0019223A">
        <w:tc>
          <w:tcPr>
            <w:tcW w:w="1098" w:type="dxa"/>
          </w:tcPr>
          <w:p w14:paraId="25BDBD71" w14:textId="77777777" w:rsidR="007C285E" w:rsidRPr="000D0996" w:rsidRDefault="007C285E" w:rsidP="0019223A">
            <w:pPr>
              <w:rPr>
                <w:rFonts w:ascii="Times New Roman" w:hAnsi="Times New Roman"/>
                <w:szCs w:val="24"/>
              </w:rPr>
            </w:pPr>
            <w:r w:rsidRPr="000D0996">
              <w:rPr>
                <w:rFonts w:ascii="Times New Roman" w:hAnsi="Times New Roman"/>
                <w:szCs w:val="24"/>
              </w:rPr>
              <w:t>KDLH</w:t>
            </w:r>
          </w:p>
        </w:tc>
        <w:tc>
          <w:tcPr>
            <w:tcW w:w="3968" w:type="dxa"/>
          </w:tcPr>
          <w:p w14:paraId="7B19538A" w14:textId="77777777" w:rsidR="007C285E" w:rsidRPr="000D0996" w:rsidRDefault="007C285E" w:rsidP="0019223A">
            <w:pPr>
              <w:rPr>
                <w:rFonts w:ascii="Times New Roman" w:hAnsi="Times New Roman"/>
                <w:szCs w:val="24"/>
              </w:rPr>
            </w:pPr>
            <w:r w:rsidRPr="000D0996">
              <w:rPr>
                <w:rFonts w:ascii="Times New Roman" w:hAnsi="Times New Roman"/>
                <w:szCs w:val="24"/>
              </w:rPr>
              <w:t>Duluth, MN</w:t>
            </w:r>
          </w:p>
        </w:tc>
        <w:tc>
          <w:tcPr>
            <w:tcW w:w="1895" w:type="dxa"/>
          </w:tcPr>
          <w:p w14:paraId="15A6DDE1"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46.8369</w:t>
            </w:r>
          </w:p>
        </w:tc>
        <w:tc>
          <w:tcPr>
            <w:tcW w:w="1895" w:type="dxa"/>
          </w:tcPr>
          <w:p w14:paraId="3D9AC73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-92.2097</w:t>
            </w:r>
          </w:p>
        </w:tc>
      </w:tr>
      <w:tr w:rsidR="007C285E" w:rsidRPr="000D0996" w14:paraId="78D1490C" w14:textId="77777777" w:rsidTr="0019223A">
        <w:tc>
          <w:tcPr>
            <w:tcW w:w="1098" w:type="dxa"/>
          </w:tcPr>
          <w:p w14:paraId="5D3EB749" w14:textId="77777777" w:rsidR="007C285E" w:rsidRPr="000D0996" w:rsidRDefault="007C285E" w:rsidP="0019223A">
            <w:pPr>
              <w:rPr>
                <w:rFonts w:ascii="Times New Roman" w:hAnsi="Times New Roman"/>
                <w:szCs w:val="24"/>
              </w:rPr>
            </w:pPr>
            <w:r w:rsidRPr="000D0996">
              <w:rPr>
                <w:rFonts w:ascii="Times New Roman" w:hAnsi="Times New Roman"/>
                <w:szCs w:val="24"/>
              </w:rPr>
              <w:t>KDMX</w:t>
            </w:r>
          </w:p>
        </w:tc>
        <w:tc>
          <w:tcPr>
            <w:tcW w:w="3968" w:type="dxa"/>
          </w:tcPr>
          <w:p w14:paraId="4A0A4C40" w14:textId="77777777" w:rsidR="007C285E" w:rsidRPr="000D0996" w:rsidRDefault="007C285E" w:rsidP="0019223A">
            <w:pPr>
              <w:rPr>
                <w:rFonts w:ascii="Times New Roman" w:hAnsi="Times New Roman"/>
                <w:szCs w:val="24"/>
              </w:rPr>
            </w:pPr>
            <w:r w:rsidRPr="000D0996">
              <w:rPr>
                <w:rFonts w:ascii="Times New Roman" w:hAnsi="Times New Roman"/>
                <w:szCs w:val="24"/>
              </w:rPr>
              <w:t>Des Moines/Johnston, IA</w:t>
            </w:r>
          </w:p>
        </w:tc>
        <w:tc>
          <w:tcPr>
            <w:tcW w:w="1895" w:type="dxa"/>
          </w:tcPr>
          <w:p w14:paraId="081C203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41.7311</w:t>
            </w:r>
          </w:p>
        </w:tc>
        <w:tc>
          <w:tcPr>
            <w:tcW w:w="1895" w:type="dxa"/>
          </w:tcPr>
          <w:p w14:paraId="3A0BFC0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-93.7228</w:t>
            </w:r>
          </w:p>
        </w:tc>
      </w:tr>
      <w:tr w:rsidR="007C285E" w:rsidRPr="000D0996" w14:paraId="2EB6A8A1" w14:textId="77777777" w:rsidTr="0019223A">
        <w:tc>
          <w:tcPr>
            <w:tcW w:w="1098" w:type="dxa"/>
          </w:tcPr>
          <w:p w14:paraId="0FEC58C2" w14:textId="77777777" w:rsidR="007C285E" w:rsidRPr="000D0996" w:rsidRDefault="007C285E" w:rsidP="0019223A">
            <w:pPr>
              <w:rPr>
                <w:rFonts w:ascii="Times New Roman" w:hAnsi="Times New Roman"/>
                <w:szCs w:val="24"/>
              </w:rPr>
            </w:pPr>
            <w:r w:rsidRPr="000D0996">
              <w:rPr>
                <w:rFonts w:ascii="Times New Roman" w:hAnsi="Times New Roman"/>
                <w:szCs w:val="24"/>
              </w:rPr>
              <w:t>KDOX</w:t>
            </w:r>
          </w:p>
        </w:tc>
        <w:tc>
          <w:tcPr>
            <w:tcW w:w="3968" w:type="dxa"/>
          </w:tcPr>
          <w:p w14:paraId="7915C6A4" w14:textId="77777777" w:rsidR="007C285E" w:rsidRPr="000D0996" w:rsidRDefault="007C285E" w:rsidP="0019223A">
            <w:pPr>
              <w:rPr>
                <w:rFonts w:ascii="Times New Roman" w:hAnsi="Times New Roman"/>
                <w:szCs w:val="24"/>
              </w:rPr>
            </w:pPr>
            <w:r w:rsidRPr="000D0996">
              <w:rPr>
                <w:rFonts w:ascii="Times New Roman" w:hAnsi="Times New Roman"/>
                <w:szCs w:val="24"/>
              </w:rPr>
              <w:t>Wakefield/Ellendale State Fo, DE</w:t>
            </w:r>
          </w:p>
        </w:tc>
        <w:tc>
          <w:tcPr>
            <w:tcW w:w="1895" w:type="dxa"/>
          </w:tcPr>
          <w:p w14:paraId="53727C4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38.8256</w:t>
            </w:r>
          </w:p>
        </w:tc>
        <w:tc>
          <w:tcPr>
            <w:tcW w:w="1895" w:type="dxa"/>
          </w:tcPr>
          <w:p w14:paraId="6A17D0E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-75.4397</w:t>
            </w:r>
          </w:p>
        </w:tc>
      </w:tr>
      <w:tr w:rsidR="007C285E" w:rsidRPr="000D0996" w14:paraId="0312BBBD" w14:textId="77777777" w:rsidTr="0019223A">
        <w:tc>
          <w:tcPr>
            <w:tcW w:w="1098" w:type="dxa"/>
          </w:tcPr>
          <w:p w14:paraId="306FF97D" w14:textId="77777777" w:rsidR="007C285E" w:rsidRPr="000D0996" w:rsidRDefault="007C285E" w:rsidP="0019223A">
            <w:pPr>
              <w:rPr>
                <w:rFonts w:ascii="Times New Roman" w:hAnsi="Times New Roman"/>
                <w:szCs w:val="24"/>
              </w:rPr>
            </w:pPr>
            <w:r w:rsidRPr="000D0996">
              <w:rPr>
                <w:rFonts w:ascii="Times New Roman" w:hAnsi="Times New Roman"/>
                <w:szCs w:val="24"/>
              </w:rPr>
              <w:lastRenderedPageBreak/>
              <w:t>KDVN</w:t>
            </w:r>
          </w:p>
        </w:tc>
        <w:tc>
          <w:tcPr>
            <w:tcW w:w="3968" w:type="dxa"/>
          </w:tcPr>
          <w:p w14:paraId="52C2F172" w14:textId="77777777" w:rsidR="007C285E" w:rsidRPr="000D0996" w:rsidRDefault="007C285E" w:rsidP="0019223A">
            <w:pPr>
              <w:rPr>
                <w:rFonts w:ascii="Times New Roman" w:hAnsi="Times New Roman"/>
                <w:szCs w:val="24"/>
              </w:rPr>
            </w:pPr>
            <w:r w:rsidRPr="000D0996">
              <w:rPr>
                <w:rFonts w:ascii="Times New Roman" w:hAnsi="Times New Roman"/>
                <w:szCs w:val="24"/>
              </w:rPr>
              <w:t>Quad Cities/Davenport, IA</w:t>
            </w:r>
          </w:p>
        </w:tc>
        <w:tc>
          <w:tcPr>
            <w:tcW w:w="1895" w:type="dxa"/>
          </w:tcPr>
          <w:p w14:paraId="1BB595B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41.6117</w:t>
            </w:r>
          </w:p>
        </w:tc>
        <w:tc>
          <w:tcPr>
            <w:tcW w:w="1895" w:type="dxa"/>
          </w:tcPr>
          <w:p w14:paraId="203DEF51"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-90.5808</w:t>
            </w:r>
          </w:p>
        </w:tc>
      </w:tr>
      <w:tr w:rsidR="007C285E" w:rsidRPr="000D0996" w14:paraId="11515739" w14:textId="77777777" w:rsidTr="0019223A">
        <w:tc>
          <w:tcPr>
            <w:tcW w:w="1098" w:type="dxa"/>
          </w:tcPr>
          <w:p w14:paraId="00B8F5D0" w14:textId="77777777" w:rsidR="007C285E" w:rsidRPr="000D0996" w:rsidRDefault="007C285E" w:rsidP="0019223A">
            <w:pPr>
              <w:rPr>
                <w:rFonts w:ascii="Times New Roman" w:hAnsi="Times New Roman"/>
                <w:szCs w:val="24"/>
              </w:rPr>
            </w:pPr>
            <w:r w:rsidRPr="000D0996">
              <w:rPr>
                <w:rFonts w:ascii="Times New Roman" w:hAnsi="Times New Roman"/>
                <w:szCs w:val="24"/>
              </w:rPr>
              <w:t>KEAX</w:t>
            </w:r>
          </w:p>
        </w:tc>
        <w:tc>
          <w:tcPr>
            <w:tcW w:w="3968" w:type="dxa"/>
          </w:tcPr>
          <w:p w14:paraId="52BAF039" w14:textId="77777777" w:rsidR="007C285E" w:rsidRPr="000D0996" w:rsidRDefault="007C285E" w:rsidP="0019223A">
            <w:pPr>
              <w:rPr>
                <w:rFonts w:ascii="Times New Roman" w:hAnsi="Times New Roman"/>
                <w:szCs w:val="24"/>
              </w:rPr>
            </w:pPr>
            <w:r w:rsidRPr="000D0996">
              <w:rPr>
                <w:rFonts w:ascii="Times New Roman" w:hAnsi="Times New Roman"/>
                <w:szCs w:val="24"/>
              </w:rPr>
              <w:t>Kansas City/Pleasant Hill, MO</w:t>
            </w:r>
          </w:p>
        </w:tc>
        <w:tc>
          <w:tcPr>
            <w:tcW w:w="1895" w:type="dxa"/>
          </w:tcPr>
          <w:p w14:paraId="689EAC5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38.8103</w:t>
            </w:r>
          </w:p>
        </w:tc>
        <w:tc>
          <w:tcPr>
            <w:tcW w:w="1895" w:type="dxa"/>
          </w:tcPr>
          <w:p w14:paraId="2A476DF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-94.2644</w:t>
            </w:r>
          </w:p>
        </w:tc>
      </w:tr>
      <w:tr w:rsidR="007C285E" w:rsidRPr="000D0996" w14:paraId="613F3940" w14:textId="77777777" w:rsidTr="0019223A">
        <w:tc>
          <w:tcPr>
            <w:tcW w:w="1098" w:type="dxa"/>
          </w:tcPr>
          <w:p w14:paraId="05CF4CA5" w14:textId="77777777" w:rsidR="007C285E" w:rsidRPr="000D0996" w:rsidRDefault="007C285E" w:rsidP="0019223A">
            <w:pPr>
              <w:rPr>
                <w:rFonts w:ascii="Times New Roman" w:hAnsi="Times New Roman"/>
                <w:szCs w:val="24"/>
              </w:rPr>
            </w:pPr>
            <w:r w:rsidRPr="000D0996">
              <w:rPr>
                <w:rFonts w:ascii="Times New Roman" w:hAnsi="Times New Roman"/>
                <w:szCs w:val="24"/>
              </w:rPr>
              <w:t>KEVX</w:t>
            </w:r>
          </w:p>
        </w:tc>
        <w:tc>
          <w:tcPr>
            <w:tcW w:w="3968" w:type="dxa"/>
          </w:tcPr>
          <w:p w14:paraId="7CBC0BE3" w14:textId="77777777" w:rsidR="007C285E" w:rsidRPr="000D0996" w:rsidRDefault="007C285E" w:rsidP="0019223A">
            <w:pPr>
              <w:rPr>
                <w:rFonts w:ascii="Times New Roman" w:hAnsi="Times New Roman"/>
                <w:szCs w:val="24"/>
              </w:rPr>
            </w:pPr>
            <w:r w:rsidRPr="000D0996">
              <w:rPr>
                <w:rFonts w:ascii="Times New Roman" w:hAnsi="Times New Roman"/>
                <w:szCs w:val="24"/>
              </w:rPr>
              <w:t>Tallahassee/Eglin AFB, FL</w:t>
            </w:r>
          </w:p>
        </w:tc>
        <w:tc>
          <w:tcPr>
            <w:tcW w:w="1895" w:type="dxa"/>
          </w:tcPr>
          <w:p w14:paraId="5520FB4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30.5644</w:t>
            </w:r>
          </w:p>
        </w:tc>
        <w:tc>
          <w:tcPr>
            <w:tcW w:w="1895" w:type="dxa"/>
          </w:tcPr>
          <w:p w14:paraId="6D54975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-85.9214</w:t>
            </w:r>
          </w:p>
        </w:tc>
      </w:tr>
      <w:tr w:rsidR="00BA424B" w:rsidRPr="000D0996" w14:paraId="5E260E0C" w14:textId="77777777" w:rsidTr="0019223A">
        <w:tc>
          <w:tcPr>
            <w:tcW w:w="1098" w:type="dxa"/>
          </w:tcPr>
          <w:p w14:paraId="115CD877" w14:textId="74F5C629" w:rsidR="00BA424B" w:rsidRPr="000D0996" w:rsidRDefault="00BA424B" w:rsidP="0019223A">
            <w:pPr>
              <w:rPr>
                <w:szCs w:val="24"/>
              </w:rPr>
            </w:pPr>
            <w:r>
              <w:rPr>
                <w:szCs w:val="24"/>
              </w:rPr>
              <w:t>KFSD</w:t>
            </w:r>
          </w:p>
        </w:tc>
        <w:tc>
          <w:tcPr>
            <w:tcW w:w="3968" w:type="dxa"/>
          </w:tcPr>
          <w:p w14:paraId="31E9092D" w14:textId="13C01100" w:rsidR="00BA424B" w:rsidRPr="000D0996" w:rsidRDefault="00BA424B" w:rsidP="0019223A">
            <w:pPr>
              <w:rPr>
                <w:szCs w:val="24"/>
              </w:rPr>
            </w:pPr>
            <w:r>
              <w:rPr>
                <w:szCs w:val="24"/>
              </w:rPr>
              <w:t>Sioux Falls, SD</w:t>
            </w:r>
          </w:p>
        </w:tc>
        <w:tc>
          <w:tcPr>
            <w:tcW w:w="1895" w:type="dxa"/>
          </w:tcPr>
          <w:p w14:paraId="5411C2D0" w14:textId="4A58FB73" w:rsidR="00BA424B" w:rsidRPr="000D0996" w:rsidRDefault="00BA424B" w:rsidP="007C285E">
            <w:pPr>
              <w:jc w:val="center"/>
              <w:rPr>
                <w:szCs w:val="24"/>
              </w:rPr>
            </w:pPr>
            <w:r>
              <w:rPr>
                <w:szCs w:val="24"/>
              </w:rPr>
              <w:t>43.5878</w:t>
            </w:r>
          </w:p>
        </w:tc>
        <w:tc>
          <w:tcPr>
            <w:tcW w:w="1895" w:type="dxa"/>
          </w:tcPr>
          <w:p w14:paraId="486B79A2" w14:textId="52B34B6F" w:rsidR="00BA424B" w:rsidRPr="000D0996" w:rsidRDefault="00BA424B" w:rsidP="007C285E">
            <w:pPr>
              <w:jc w:val="center"/>
              <w:rPr>
                <w:szCs w:val="24"/>
              </w:rPr>
            </w:pPr>
            <w:r>
              <w:rPr>
                <w:szCs w:val="24"/>
              </w:rPr>
              <w:t>-96.7294</w:t>
            </w:r>
          </w:p>
        </w:tc>
      </w:tr>
      <w:tr w:rsidR="007C285E" w:rsidRPr="000D0996" w14:paraId="6FC206EF" w14:textId="77777777" w:rsidTr="0019223A">
        <w:tc>
          <w:tcPr>
            <w:tcW w:w="1098" w:type="dxa"/>
          </w:tcPr>
          <w:p w14:paraId="51843945" w14:textId="77777777" w:rsidR="007C285E" w:rsidRPr="000D0996" w:rsidRDefault="007C285E" w:rsidP="0019223A">
            <w:pPr>
              <w:rPr>
                <w:rFonts w:ascii="Times New Roman" w:hAnsi="Times New Roman"/>
                <w:szCs w:val="24"/>
              </w:rPr>
            </w:pPr>
            <w:r w:rsidRPr="000D0996">
              <w:rPr>
                <w:rFonts w:ascii="Times New Roman" w:hAnsi="Times New Roman"/>
                <w:szCs w:val="24"/>
              </w:rPr>
              <w:t>KFTG</w:t>
            </w:r>
          </w:p>
        </w:tc>
        <w:tc>
          <w:tcPr>
            <w:tcW w:w="3968" w:type="dxa"/>
          </w:tcPr>
          <w:p w14:paraId="5895F0EB" w14:textId="77777777" w:rsidR="007C285E" w:rsidRPr="000D0996" w:rsidRDefault="007C285E" w:rsidP="0019223A">
            <w:pPr>
              <w:rPr>
                <w:rFonts w:ascii="Times New Roman" w:hAnsi="Times New Roman"/>
                <w:szCs w:val="24"/>
              </w:rPr>
            </w:pPr>
            <w:r w:rsidRPr="000D0996">
              <w:rPr>
                <w:rFonts w:ascii="Times New Roman" w:hAnsi="Times New Roman"/>
                <w:szCs w:val="24"/>
              </w:rPr>
              <w:t>Denver/Boulder, CO</w:t>
            </w:r>
          </w:p>
        </w:tc>
        <w:tc>
          <w:tcPr>
            <w:tcW w:w="1895" w:type="dxa"/>
          </w:tcPr>
          <w:p w14:paraId="0B4853F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39.7867</w:t>
            </w:r>
          </w:p>
        </w:tc>
        <w:tc>
          <w:tcPr>
            <w:tcW w:w="1895" w:type="dxa"/>
          </w:tcPr>
          <w:p w14:paraId="70C925F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-104.546</w:t>
            </w:r>
          </w:p>
        </w:tc>
      </w:tr>
      <w:tr w:rsidR="007C285E" w:rsidRPr="000D0996" w14:paraId="2CF27355" w14:textId="77777777" w:rsidTr="0019223A">
        <w:tc>
          <w:tcPr>
            <w:tcW w:w="1098" w:type="dxa"/>
          </w:tcPr>
          <w:p w14:paraId="0191046D" w14:textId="77777777" w:rsidR="007C285E" w:rsidRPr="000D0996" w:rsidRDefault="007C285E" w:rsidP="0019223A">
            <w:pPr>
              <w:rPr>
                <w:rFonts w:ascii="Times New Roman" w:hAnsi="Times New Roman"/>
                <w:szCs w:val="24"/>
              </w:rPr>
            </w:pPr>
            <w:r w:rsidRPr="000D0996">
              <w:rPr>
                <w:rFonts w:ascii="Times New Roman" w:hAnsi="Times New Roman"/>
                <w:szCs w:val="24"/>
              </w:rPr>
              <w:t>KFWS</w:t>
            </w:r>
          </w:p>
        </w:tc>
        <w:tc>
          <w:tcPr>
            <w:tcW w:w="3968" w:type="dxa"/>
          </w:tcPr>
          <w:p w14:paraId="336377FB" w14:textId="77777777" w:rsidR="007C285E" w:rsidRPr="000D0996" w:rsidRDefault="007C285E" w:rsidP="0019223A">
            <w:pPr>
              <w:rPr>
                <w:rFonts w:ascii="Times New Roman" w:hAnsi="Times New Roman"/>
                <w:szCs w:val="24"/>
              </w:rPr>
            </w:pPr>
            <w:r w:rsidRPr="000D0996">
              <w:rPr>
                <w:rFonts w:ascii="Times New Roman" w:hAnsi="Times New Roman"/>
                <w:szCs w:val="24"/>
              </w:rPr>
              <w:t>Dallas/Fort Worth, TX</w:t>
            </w:r>
          </w:p>
        </w:tc>
        <w:tc>
          <w:tcPr>
            <w:tcW w:w="1895" w:type="dxa"/>
          </w:tcPr>
          <w:p w14:paraId="09FE9C6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32.5731</w:t>
            </w:r>
          </w:p>
        </w:tc>
        <w:tc>
          <w:tcPr>
            <w:tcW w:w="1895" w:type="dxa"/>
          </w:tcPr>
          <w:p w14:paraId="07C1B2B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-97.3031</w:t>
            </w:r>
          </w:p>
        </w:tc>
      </w:tr>
      <w:tr w:rsidR="007C285E" w:rsidRPr="000D0996" w14:paraId="0526D7EE" w14:textId="77777777" w:rsidTr="0019223A">
        <w:tc>
          <w:tcPr>
            <w:tcW w:w="1098" w:type="dxa"/>
          </w:tcPr>
          <w:p w14:paraId="6C3F5955" w14:textId="77777777" w:rsidR="007C285E" w:rsidRPr="000D0996" w:rsidRDefault="007C285E" w:rsidP="0019223A">
            <w:pPr>
              <w:rPr>
                <w:rFonts w:ascii="Times New Roman" w:hAnsi="Times New Roman"/>
                <w:szCs w:val="24"/>
              </w:rPr>
            </w:pPr>
            <w:r w:rsidRPr="000D0996">
              <w:rPr>
                <w:rFonts w:ascii="Times New Roman" w:hAnsi="Times New Roman"/>
                <w:szCs w:val="24"/>
              </w:rPr>
              <w:t>KGRK</w:t>
            </w:r>
          </w:p>
        </w:tc>
        <w:tc>
          <w:tcPr>
            <w:tcW w:w="3968" w:type="dxa"/>
          </w:tcPr>
          <w:p w14:paraId="55530515" w14:textId="77777777" w:rsidR="007C285E" w:rsidRPr="000D0996" w:rsidRDefault="007C285E" w:rsidP="0019223A">
            <w:pPr>
              <w:rPr>
                <w:rFonts w:ascii="Times New Roman" w:hAnsi="Times New Roman"/>
                <w:szCs w:val="24"/>
              </w:rPr>
            </w:pPr>
            <w:r w:rsidRPr="000D0996">
              <w:rPr>
                <w:rFonts w:ascii="Times New Roman" w:hAnsi="Times New Roman"/>
                <w:szCs w:val="24"/>
              </w:rPr>
              <w:t>Dallas/Fort Worth/Ft Hood, TX</w:t>
            </w:r>
          </w:p>
        </w:tc>
        <w:tc>
          <w:tcPr>
            <w:tcW w:w="1895" w:type="dxa"/>
          </w:tcPr>
          <w:p w14:paraId="6CF6C7C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30.7219</w:t>
            </w:r>
          </w:p>
        </w:tc>
        <w:tc>
          <w:tcPr>
            <w:tcW w:w="1895" w:type="dxa"/>
          </w:tcPr>
          <w:p w14:paraId="525AEC4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-97.3831</w:t>
            </w:r>
          </w:p>
        </w:tc>
      </w:tr>
      <w:tr w:rsidR="007C285E" w:rsidRPr="000D0996" w14:paraId="763679FB" w14:textId="77777777" w:rsidTr="0019223A">
        <w:tc>
          <w:tcPr>
            <w:tcW w:w="1098" w:type="dxa"/>
          </w:tcPr>
          <w:p w14:paraId="3E36762A" w14:textId="77777777" w:rsidR="007C285E" w:rsidRPr="000D0996" w:rsidRDefault="007C285E" w:rsidP="0019223A">
            <w:pPr>
              <w:rPr>
                <w:rFonts w:ascii="Times New Roman" w:hAnsi="Times New Roman"/>
                <w:szCs w:val="24"/>
              </w:rPr>
            </w:pPr>
            <w:r w:rsidRPr="000D0996">
              <w:rPr>
                <w:rFonts w:ascii="Times New Roman" w:hAnsi="Times New Roman"/>
                <w:szCs w:val="24"/>
              </w:rPr>
              <w:t>KGRR</w:t>
            </w:r>
          </w:p>
        </w:tc>
        <w:tc>
          <w:tcPr>
            <w:tcW w:w="3968" w:type="dxa"/>
          </w:tcPr>
          <w:p w14:paraId="4A6005A5" w14:textId="77777777" w:rsidR="007C285E" w:rsidRPr="000D0996" w:rsidRDefault="007C285E" w:rsidP="0019223A">
            <w:pPr>
              <w:rPr>
                <w:rFonts w:ascii="Times New Roman" w:hAnsi="Times New Roman"/>
                <w:szCs w:val="24"/>
              </w:rPr>
            </w:pPr>
            <w:r w:rsidRPr="000D0996">
              <w:rPr>
                <w:rFonts w:ascii="Times New Roman" w:hAnsi="Times New Roman"/>
                <w:szCs w:val="24"/>
              </w:rPr>
              <w:t>Grand Rapids, MI</w:t>
            </w:r>
          </w:p>
        </w:tc>
        <w:tc>
          <w:tcPr>
            <w:tcW w:w="1895" w:type="dxa"/>
          </w:tcPr>
          <w:p w14:paraId="60C5635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42.8939</w:t>
            </w:r>
          </w:p>
        </w:tc>
        <w:tc>
          <w:tcPr>
            <w:tcW w:w="1895" w:type="dxa"/>
          </w:tcPr>
          <w:p w14:paraId="0F8180C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-85.5447</w:t>
            </w:r>
          </w:p>
        </w:tc>
      </w:tr>
      <w:tr w:rsidR="007C285E" w:rsidRPr="000D0996" w14:paraId="115DA47B" w14:textId="77777777" w:rsidTr="0019223A">
        <w:tc>
          <w:tcPr>
            <w:tcW w:w="1098" w:type="dxa"/>
          </w:tcPr>
          <w:p w14:paraId="22F27FA8" w14:textId="77777777" w:rsidR="007C285E" w:rsidRPr="000D0996" w:rsidRDefault="007C285E" w:rsidP="0019223A">
            <w:pPr>
              <w:rPr>
                <w:rFonts w:ascii="Times New Roman" w:hAnsi="Times New Roman"/>
                <w:szCs w:val="24"/>
              </w:rPr>
            </w:pPr>
            <w:r w:rsidRPr="000D0996">
              <w:rPr>
                <w:rFonts w:ascii="Times New Roman" w:hAnsi="Times New Roman"/>
                <w:szCs w:val="24"/>
              </w:rPr>
              <w:t>KHGX</w:t>
            </w:r>
          </w:p>
        </w:tc>
        <w:tc>
          <w:tcPr>
            <w:tcW w:w="3968" w:type="dxa"/>
          </w:tcPr>
          <w:p w14:paraId="4C18120B" w14:textId="77777777" w:rsidR="007C285E" w:rsidRPr="000D0996" w:rsidRDefault="007C285E" w:rsidP="0019223A">
            <w:pPr>
              <w:rPr>
                <w:rFonts w:ascii="Times New Roman" w:hAnsi="Times New Roman"/>
                <w:szCs w:val="24"/>
              </w:rPr>
            </w:pPr>
            <w:r w:rsidRPr="000D0996">
              <w:rPr>
                <w:rFonts w:ascii="Times New Roman" w:hAnsi="Times New Roman"/>
                <w:szCs w:val="24"/>
              </w:rPr>
              <w:t>Houston/Galveston/Dickinson, TX</w:t>
            </w:r>
          </w:p>
        </w:tc>
        <w:tc>
          <w:tcPr>
            <w:tcW w:w="1895" w:type="dxa"/>
          </w:tcPr>
          <w:p w14:paraId="52790AC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29.4719</w:t>
            </w:r>
          </w:p>
        </w:tc>
        <w:tc>
          <w:tcPr>
            <w:tcW w:w="1895" w:type="dxa"/>
          </w:tcPr>
          <w:p w14:paraId="08A086B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-95.0792</w:t>
            </w:r>
          </w:p>
        </w:tc>
      </w:tr>
      <w:tr w:rsidR="007C285E" w:rsidRPr="000D0996" w14:paraId="78B2CDF5" w14:textId="77777777" w:rsidTr="0019223A">
        <w:tc>
          <w:tcPr>
            <w:tcW w:w="1098" w:type="dxa"/>
          </w:tcPr>
          <w:p w14:paraId="507BAF6A" w14:textId="77777777" w:rsidR="007C285E" w:rsidRPr="000D0996" w:rsidRDefault="007C285E" w:rsidP="0019223A">
            <w:pPr>
              <w:rPr>
                <w:rFonts w:ascii="Times New Roman" w:hAnsi="Times New Roman"/>
                <w:szCs w:val="24"/>
              </w:rPr>
            </w:pPr>
            <w:r w:rsidRPr="000D0996">
              <w:rPr>
                <w:rFonts w:ascii="Times New Roman" w:hAnsi="Times New Roman"/>
                <w:szCs w:val="24"/>
              </w:rPr>
              <w:t>KHTX</w:t>
            </w:r>
          </w:p>
        </w:tc>
        <w:tc>
          <w:tcPr>
            <w:tcW w:w="3968" w:type="dxa"/>
          </w:tcPr>
          <w:p w14:paraId="34056035" w14:textId="77777777" w:rsidR="007C285E" w:rsidRPr="000D0996" w:rsidRDefault="007C285E" w:rsidP="0019223A">
            <w:pPr>
              <w:rPr>
                <w:rFonts w:ascii="Times New Roman" w:hAnsi="Times New Roman"/>
                <w:szCs w:val="24"/>
              </w:rPr>
            </w:pPr>
            <w:r w:rsidRPr="000D0996">
              <w:rPr>
                <w:rFonts w:ascii="Times New Roman" w:hAnsi="Times New Roman"/>
                <w:szCs w:val="24"/>
              </w:rPr>
              <w:t>Birmingham/Northeastern Al, AL</w:t>
            </w:r>
          </w:p>
        </w:tc>
        <w:tc>
          <w:tcPr>
            <w:tcW w:w="1895" w:type="dxa"/>
          </w:tcPr>
          <w:p w14:paraId="4D489DE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34.9306</w:t>
            </w:r>
          </w:p>
        </w:tc>
        <w:tc>
          <w:tcPr>
            <w:tcW w:w="1895" w:type="dxa"/>
          </w:tcPr>
          <w:p w14:paraId="75DEA02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-86.0833</w:t>
            </w:r>
          </w:p>
        </w:tc>
      </w:tr>
      <w:tr w:rsidR="007C285E" w:rsidRPr="000D0996" w14:paraId="5F1F4D5F" w14:textId="77777777" w:rsidTr="0019223A">
        <w:tc>
          <w:tcPr>
            <w:tcW w:w="1098" w:type="dxa"/>
          </w:tcPr>
          <w:p w14:paraId="7E942F74" w14:textId="77777777" w:rsidR="007C285E" w:rsidRPr="000D0996" w:rsidRDefault="007C285E" w:rsidP="0019223A">
            <w:pPr>
              <w:rPr>
                <w:rFonts w:ascii="Times New Roman" w:hAnsi="Times New Roman"/>
                <w:szCs w:val="24"/>
              </w:rPr>
            </w:pPr>
            <w:r w:rsidRPr="000D0996">
              <w:rPr>
                <w:rFonts w:ascii="Times New Roman" w:hAnsi="Times New Roman"/>
                <w:szCs w:val="24"/>
              </w:rPr>
              <w:t>KICT</w:t>
            </w:r>
          </w:p>
        </w:tc>
        <w:tc>
          <w:tcPr>
            <w:tcW w:w="3968" w:type="dxa"/>
          </w:tcPr>
          <w:p w14:paraId="15ED744C" w14:textId="77777777" w:rsidR="007C285E" w:rsidRPr="000D0996" w:rsidRDefault="007C285E" w:rsidP="0019223A">
            <w:pPr>
              <w:rPr>
                <w:rFonts w:ascii="Times New Roman" w:hAnsi="Times New Roman"/>
                <w:szCs w:val="24"/>
              </w:rPr>
            </w:pPr>
            <w:r w:rsidRPr="000D0996">
              <w:rPr>
                <w:rFonts w:ascii="Times New Roman" w:hAnsi="Times New Roman"/>
                <w:szCs w:val="24"/>
              </w:rPr>
              <w:t>Wichita, KS</w:t>
            </w:r>
          </w:p>
        </w:tc>
        <w:tc>
          <w:tcPr>
            <w:tcW w:w="1895" w:type="dxa"/>
          </w:tcPr>
          <w:p w14:paraId="5193448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37.6547</w:t>
            </w:r>
          </w:p>
        </w:tc>
        <w:tc>
          <w:tcPr>
            <w:tcW w:w="1895" w:type="dxa"/>
          </w:tcPr>
          <w:p w14:paraId="19B8BC5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-97.4428</w:t>
            </w:r>
          </w:p>
        </w:tc>
      </w:tr>
      <w:tr w:rsidR="007C285E" w:rsidRPr="000D0996" w14:paraId="7CF6EC85" w14:textId="77777777" w:rsidTr="0019223A">
        <w:tc>
          <w:tcPr>
            <w:tcW w:w="1098" w:type="dxa"/>
          </w:tcPr>
          <w:p w14:paraId="4EE80C94" w14:textId="77777777" w:rsidR="007C285E" w:rsidRPr="000D0996" w:rsidRDefault="007C285E" w:rsidP="0019223A">
            <w:pPr>
              <w:rPr>
                <w:rFonts w:ascii="Times New Roman" w:hAnsi="Times New Roman"/>
                <w:szCs w:val="24"/>
              </w:rPr>
            </w:pPr>
            <w:r w:rsidRPr="000D0996">
              <w:rPr>
                <w:rFonts w:ascii="Times New Roman" w:hAnsi="Times New Roman"/>
                <w:szCs w:val="24"/>
              </w:rPr>
              <w:t>KILN</w:t>
            </w:r>
          </w:p>
        </w:tc>
        <w:tc>
          <w:tcPr>
            <w:tcW w:w="3968" w:type="dxa"/>
          </w:tcPr>
          <w:p w14:paraId="37376627" w14:textId="77777777" w:rsidR="007C285E" w:rsidRPr="000D0996" w:rsidRDefault="007C285E" w:rsidP="0019223A">
            <w:pPr>
              <w:rPr>
                <w:rFonts w:ascii="Times New Roman" w:hAnsi="Times New Roman"/>
                <w:szCs w:val="24"/>
              </w:rPr>
            </w:pPr>
            <w:r w:rsidRPr="000D0996">
              <w:rPr>
                <w:rFonts w:ascii="Times New Roman" w:hAnsi="Times New Roman"/>
                <w:szCs w:val="24"/>
              </w:rPr>
              <w:t>Cincinnati/Wilmington, OH</w:t>
            </w:r>
          </w:p>
        </w:tc>
        <w:tc>
          <w:tcPr>
            <w:tcW w:w="1895" w:type="dxa"/>
          </w:tcPr>
          <w:p w14:paraId="6356BE9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39.4203</w:t>
            </w:r>
          </w:p>
        </w:tc>
        <w:tc>
          <w:tcPr>
            <w:tcW w:w="1895" w:type="dxa"/>
          </w:tcPr>
          <w:p w14:paraId="11DA40D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-83.8217</w:t>
            </w:r>
          </w:p>
        </w:tc>
      </w:tr>
      <w:tr w:rsidR="007C285E" w:rsidRPr="000D0996" w14:paraId="0971063D" w14:textId="77777777" w:rsidTr="0019223A">
        <w:tc>
          <w:tcPr>
            <w:tcW w:w="1098" w:type="dxa"/>
          </w:tcPr>
          <w:p w14:paraId="27DC97CA" w14:textId="77777777" w:rsidR="007C285E" w:rsidRPr="000D0996" w:rsidRDefault="007C285E" w:rsidP="0019223A">
            <w:pPr>
              <w:rPr>
                <w:rFonts w:ascii="Times New Roman" w:hAnsi="Times New Roman"/>
                <w:szCs w:val="24"/>
              </w:rPr>
            </w:pPr>
            <w:r w:rsidRPr="000D0996">
              <w:rPr>
                <w:rFonts w:ascii="Times New Roman" w:hAnsi="Times New Roman"/>
                <w:szCs w:val="24"/>
              </w:rPr>
              <w:t>KILX</w:t>
            </w:r>
          </w:p>
        </w:tc>
        <w:tc>
          <w:tcPr>
            <w:tcW w:w="3968" w:type="dxa"/>
          </w:tcPr>
          <w:p w14:paraId="54B7E265" w14:textId="77777777" w:rsidR="007C285E" w:rsidRPr="000D0996" w:rsidRDefault="007C285E" w:rsidP="0019223A">
            <w:pPr>
              <w:rPr>
                <w:rFonts w:ascii="Times New Roman" w:hAnsi="Times New Roman"/>
                <w:szCs w:val="24"/>
              </w:rPr>
            </w:pPr>
            <w:r w:rsidRPr="000D0996">
              <w:rPr>
                <w:rFonts w:ascii="Times New Roman" w:hAnsi="Times New Roman"/>
                <w:szCs w:val="24"/>
              </w:rPr>
              <w:t>Central Illinois/Lincoln, IL</w:t>
            </w:r>
          </w:p>
        </w:tc>
        <w:tc>
          <w:tcPr>
            <w:tcW w:w="1895" w:type="dxa"/>
          </w:tcPr>
          <w:p w14:paraId="2D75178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40.1506</w:t>
            </w:r>
          </w:p>
        </w:tc>
        <w:tc>
          <w:tcPr>
            <w:tcW w:w="1895" w:type="dxa"/>
          </w:tcPr>
          <w:p w14:paraId="00138F6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-89.3369</w:t>
            </w:r>
          </w:p>
        </w:tc>
      </w:tr>
      <w:tr w:rsidR="007C285E" w:rsidRPr="000D0996" w14:paraId="6FCD451E" w14:textId="77777777" w:rsidTr="0019223A">
        <w:tc>
          <w:tcPr>
            <w:tcW w:w="1098" w:type="dxa"/>
          </w:tcPr>
          <w:p w14:paraId="5008FEE5" w14:textId="77777777" w:rsidR="007C285E" w:rsidRPr="000D0996" w:rsidRDefault="007C285E" w:rsidP="0019223A">
            <w:pPr>
              <w:rPr>
                <w:rFonts w:ascii="Times New Roman" w:hAnsi="Times New Roman"/>
                <w:szCs w:val="24"/>
              </w:rPr>
            </w:pPr>
            <w:r w:rsidRPr="000D0996">
              <w:rPr>
                <w:rFonts w:ascii="Times New Roman" w:hAnsi="Times New Roman"/>
                <w:szCs w:val="24"/>
              </w:rPr>
              <w:t>KINX</w:t>
            </w:r>
          </w:p>
        </w:tc>
        <w:tc>
          <w:tcPr>
            <w:tcW w:w="3968" w:type="dxa"/>
          </w:tcPr>
          <w:p w14:paraId="04276930" w14:textId="77777777" w:rsidR="007C285E" w:rsidRPr="000D0996" w:rsidRDefault="007C285E" w:rsidP="0019223A">
            <w:pPr>
              <w:rPr>
                <w:rFonts w:ascii="Times New Roman" w:hAnsi="Times New Roman"/>
                <w:szCs w:val="24"/>
              </w:rPr>
            </w:pPr>
            <w:r w:rsidRPr="000D0996">
              <w:rPr>
                <w:rFonts w:ascii="Times New Roman" w:hAnsi="Times New Roman"/>
                <w:szCs w:val="24"/>
              </w:rPr>
              <w:t>Tulsa/Inola, OK</w:t>
            </w:r>
          </w:p>
        </w:tc>
        <w:tc>
          <w:tcPr>
            <w:tcW w:w="1895" w:type="dxa"/>
          </w:tcPr>
          <w:p w14:paraId="76FAF71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36.175</w:t>
            </w:r>
          </w:p>
        </w:tc>
        <w:tc>
          <w:tcPr>
            <w:tcW w:w="1895" w:type="dxa"/>
          </w:tcPr>
          <w:p w14:paraId="14E6A82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-95.5647</w:t>
            </w:r>
          </w:p>
        </w:tc>
      </w:tr>
      <w:tr w:rsidR="007C285E" w:rsidRPr="000D0996" w14:paraId="3A378B37" w14:textId="77777777" w:rsidTr="0019223A">
        <w:tc>
          <w:tcPr>
            <w:tcW w:w="1098" w:type="dxa"/>
          </w:tcPr>
          <w:p w14:paraId="30E17A26" w14:textId="77777777" w:rsidR="007C285E" w:rsidRPr="000D0996" w:rsidRDefault="007C285E" w:rsidP="0019223A">
            <w:pPr>
              <w:rPr>
                <w:rFonts w:ascii="Times New Roman" w:hAnsi="Times New Roman"/>
                <w:szCs w:val="24"/>
              </w:rPr>
            </w:pPr>
            <w:r w:rsidRPr="000D0996">
              <w:rPr>
                <w:rFonts w:ascii="Times New Roman" w:hAnsi="Times New Roman"/>
                <w:szCs w:val="24"/>
              </w:rPr>
              <w:t>KIWX</w:t>
            </w:r>
          </w:p>
        </w:tc>
        <w:tc>
          <w:tcPr>
            <w:tcW w:w="3968" w:type="dxa"/>
          </w:tcPr>
          <w:p w14:paraId="5517CD29" w14:textId="77777777" w:rsidR="007C285E" w:rsidRPr="000D0996" w:rsidRDefault="007C285E" w:rsidP="0019223A">
            <w:pPr>
              <w:rPr>
                <w:rFonts w:ascii="Times New Roman" w:hAnsi="Times New Roman"/>
                <w:szCs w:val="24"/>
              </w:rPr>
            </w:pPr>
            <w:r w:rsidRPr="000D0996">
              <w:rPr>
                <w:rFonts w:ascii="Times New Roman" w:hAnsi="Times New Roman"/>
                <w:szCs w:val="24"/>
              </w:rPr>
              <w:t>Northern Indiana/North Webster, IN</w:t>
            </w:r>
          </w:p>
        </w:tc>
        <w:tc>
          <w:tcPr>
            <w:tcW w:w="1895" w:type="dxa"/>
          </w:tcPr>
          <w:p w14:paraId="0D26711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41.4086</w:t>
            </w:r>
          </w:p>
        </w:tc>
        <w:tc>
          <w:tcPr>
            <w:tcW w:w="1895" w:type="dxa"/>
          </w:tcPr>
          <w:p w14:paraId="16CC647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-85.7</w:t>
            </w:r>
          </w:p>
        </w:tc>
      </w:tr>
      <w:tr w:rsidR="007C285E" w:rsidRPr="000D0996" w14:paraId="0B279954" w14:textId="77777777" w:rsidTr="0019223A">
        <w:tc>
          <w:tcPr>
            <w:tcW w:w="1098" w:type="dxa"/>
          </w:tcPr>
          <w:p w14:paraId="7FE49039" w14:textId="77777777" w:rsidR="007C285E" w:rsidRPr="000D0996" w:rsidRDefault="007C285E" w:rsidP="0019223A">
            <w:pPr>
              <w:rPr>
                <w:rFonts w:ascii="Times New Roman" w:hAnsi="Times New Roman"/>
                <w:szCs w:val="24"/>
              </w:rPr>
            </w:pPr>
            <w:r w:rsidRPr="000D0996">
              <w:rPr>
                <w:rFonts w:ascii="Times New Roman" w:hAnsi="Times New Roman"/>
                <w:szCs w:val="24"/>
              </w:rPr>
              <w:t>KJAX</w:t>
            </w:r>
          </w:p>
        </w:tc>
        <w:tc>
          <w:tcPr>
            <w:tcW w:w="3968" w:type="dxa"/>
          </w:tcPr>
          <w:p w14:paraId="7E7DD357" w14:textId="77777777" w:rsidR="007C285E" w:rsidRPr="000D0996" w:rsidRDefault="007C285E" w:rsidP="0019223A">
            <w:pPr>
              <w:rPr>
                <w:rFonts w:ascii="Times New Roman" w:hAnsi="Times New Roman"/>
                <w:szCs w:val="24"/>
              </w:rPr>
            </w:pPr>
            <w:r w:rsidRPr="000D0996">
              <w:rPr>
                <w:rFonts w:ascii="Times New Roman" w:hAnsi="Times New Roman"/>
                <w:szCs w:val="24"/>
              </w:rPr>
              <w:t>Jacksonville, FL</w:t>
            </w:r>
          </w:p>
        </w:tc>
        <w:tc>
          <w:tcPr>
            <w:tcW w:w="1895" w:type="dxa"/>
          </w:tcPr>
          <w:p w14:paraId="3C219B8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30.4847</w:t>
            </w:r>
          </w:p>
        </w:tc>
        <w:tc>
          <w:tcPr>
            <w:tcW w:w="1895" w:type="dxa"/>
          </w:tcPr>
          <w:p w14:paraId="70586BA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-81.7019</w:t>
            </w:r>
          </w:p>
        </w:tc>
      </w:tr>
      <w:tr w:rsidR="007C285E" w:rsidRPr="000D0996" w14:paraId="7FB6281D" w14:textId="77777777" w:rsidTr="0019223A">
        <w:tc>
          <w:tcPr>
            <w:tcW w:w="1098" w:type="dxa"/>
          </w:tcPr>
          <w:p w14:paraId="0931D81A" w14:textId="77777777" w:rsidR="007C285E" w:rsidRPr="000D0996" w:rsidRDefault="007C285E" w:rsidP="0019223A">
            <w:pPr>
              <w:rPr>
                <w:rFonts w:ascii="Times New Roman" w:hAnsi="Times New Roman"/>
                <w:szCs w:val="24"/>
              </w:rPr>
            </w:pPr>
            <w:r w:rsidRPr="000D0996">
              <w:rPr>
                <w:rFonts w:ascii="Times New Roman" w:hAnsi="Times New Roman"/>
                <w:szCs w:val="24"/>
              </w:rPr>
              <w:t>KJGX</w:t>
            </w:r>
          </w:p>
        </w:tc>
        <w:tc>
          <w:tcPr>
            <w:tcW w:w="3968" w:type="dxa"/>
          </w:tcPr>
          <w:p w14:paraId="583C13D8" w14:textId="77777777" w:rsidR="007C285E" w:rsidRPr="000D0996" w:rsidRDefault="007C285E" w:rsidP="0019223A">
            <w:pPr>
              <w:rPr>
                <w:rFonts w:ascii="Times New Roman" w:hAnsi="Times New Roman"/>
                <w:szCs w:val="24"/>
              </w:rPr>
            </w:pPr>
            <w:r w:rsidRPr="000D0996">
              <w:rPr>
                <w:rFonts w:ascii="Times New Roman" w:hAnsi="Times New Roman"/>
                <w:szCs w:val="24"/>
              </w:rPr>
              <w:t>Atlanta/State Hwy 96, GA</w:t>
            </w:r>
          </w:p>
        </w:tc>
        <w:tc>
          <w:tcPr>
            <w:tcW w:w="1895" w:type="dxa"/>
          </w:tcPr>
          <w:p w14:paraId="13D21A5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32.6753</w:t>
            </w:r>
          </w:p>
        </w:tc>
        <w:tc>
          <w:tcPr>
            <w:tcW w:w="1895" w:type="dxa"/>
          </w:tcPr>
          <w:p w14:paraId="7E4A33E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-83.3511</w:t>
            </w:r>
          </w:p>
        </w:tc>
      </w:tr>
      <w:tr w:rsidR="007C285E" w:rsidRPr="000D0996" w14:paraId="5038B288" w14:textId="77777777" w:rsidTr="0019223A">
        <w:tc>
          <w:tcPr>
            <w:tcW w:w="1098" w:type="dxa"/>
          </w:tcPr>
          <w:p w14:paraId="0A2DE2D7" w14:textId="77777777" w:rsidR="007C285E" w:rsidRPr="000D0996" w:rsidRDefault="007C285E" w:rsidP="0019223A">
            <w:pPr>
              <w:rPr>
                <w:rFonts w:ascii="Times New Roman" w:hAnsi="Times New Roman"/>
                <w:szCs w:val="24"/>
              </w:rPr>
            </w:pPr>
            <w:r w:rsidRPr="000D0996">
              <w:rPr>
                <w:rFonts w:ascii="Times New Roman" w:hAnsi="Times New Roman"/>
                <w:szCs w:val="24"/>
              </w:rPr>
              <w:t>KJKL</w:t>
            </w:r>
          </w:p>
        </w:tc>
        <w:tc>
          <w:tcPr>
            <w:tcW w:w="3968" w:type="dxa"/>
          </w:tcPr>
          <w:p w14:paraId="1D6400CA" w14:textId="77777777" w:rsidR="007C285E" w:rsidRPr="000D0996" w:rsidRDefault="007C285E" w:rsidP="0019223A">
            <w:pPr>
              <w:rPr>
                <w:rFonts w:ascii="Times New Roman" w:hAnsi="Times New Roman"/>
                <w:szCs w:val="24"/>
              </w:rPr>
            </w:pPr>
            <w:r w:rsidRPr="000D0996">
              <w:rPr>
                <w:rFonts w:ascii="Times New Roman" w:hAnsi="Times New Roman"/>
                <w:szCs w:val="24"/>
              </w:rPr>
              <w:t>Jackson/Noctor, KY</w:t>
            </w:r>
          </w:p>
        </w:tc>
        <w:tc>
          <w:tcPr>
            <w:tcW w:w="1895" w:type="dxa"/>
          </w:tcPr>
          <w:p w14:paraId="207EFF1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37.5908</w:t>
            </w:r>
          </w:p>
        </w:tc>
        <w:tc>
          <w:tcPr>
            <w:tcW w:w="1895" w:type="dxa"/>
          </w:tcPr>
          <w:p w14:paraId="430C76D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-83.3131</w:t>
            </w:r>
          </w:p>
        </w:tc>
      </w:tr>
      <w:tr w:rsidR="007C285E" w:rsidRPr="000D0996" w14:paraId="333B8C12" w14:textId="77777777" w:rsidTr="0019223A">
        <w:tc>
          <w:tcPr>
            <w:tcW w:w="1098" w:type="dxa"/>
          </w:tcPr>
          <w:p w14:paraId="2A25F8BA" w14:textId="77777777" w:rsidR="007C285E" w:rsidRPr="000D0996" w:rsidRDefault="007C285E" w:rsidP="0019223A">
            <w:pPr>
              <w:rPr>
                <w:rFonts w:ascii="Times New Roman" w:hAnsi="Times New Roman"/>
                <w:szCs w:val="24"/>
              </w:rPr>
            </w:pPr>
            <w:r w:rsidRPr="000D0996">
              <w:rPr>
                <w:rFonts w:ascii="Times New Roman" w:hAnsi="Times New Roman"/>
                <w:szCs w:val="24"/>
              </w:rPr>
              <w:t>KLCH</w:t>
            </w:r>
          </w:p>
        </w:tc>
        <w:tc>
          <w:tcPr>
            <w:tcW w:w="3968" w:type="dxa"/>
          </w:tcPr>
          <w:p w14:paraId="0DC3D1F0" w14:textId="77777777" w:rsidR="007C285E" w:rsidRPr="000D0996" w:rsidRDefault="007C285E" w:rsidP="0019223A">
            <w:pPr>
              <w:rPr>
                <w:rFonts w:ascii="Times New Roman" w:hAnsi="Times New Roman"/>
                <w:szCs w:val="24"/>
              </w:rPr>
            </w:pPr>
            <w:r w:rsidRPr="000D0996">
              <w:rPr>
                <w:rFonts w:ascii="Times New Roman" w:hAnsi="Times New Roman"/>
                <w:szCs w:val="24"/>
              </w:rPr>
              <w:t>Lake Charles, LA</w:t>
            </w:r>
          </w:p>
        </w:tc>
        <w:tc>
          <w:tcPr>
            <w:tcW w:w="1895" w:type="dxa"/>
          </w:tcPr>
          <w:p w14:paraId="2C5999E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30.1253</w:t>
            </w:r>
          </w:p>
        </w:tc>
        <w:tc>
          <w:tcPr>
            <w:tcW w:w="1895" w:type="dxa"/>
          </w:tcPr>
          <w:p w14:paraId="0472628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-93.2158</w:t>
            </w:r>
          </w:p>
        </w:tc>
      </w:tr>
      <w:tr w:rsidR="007C285E" w:rsidRPr="000D0996" w14:paraId="7DED581E" w14:textId="77777777" w:rsidTr="0019223A">
        <w:tc>
          <w:tcPr>
            <w:tcW w:w="1098" w:type="dxa"/>
          </w:tcPr>
          <w:p w14:paraId="0E796802" w14:textId="77777777" w:rsidR="007C285E" w:rsidRPr="000D0996" w:rsidRDefault="007C285E" w:rsidP="0019223A">
            <w:pPr>
              <w:rPr>
                <w:rFonts w:ascii="Times New Roman" w:hAnsi="Times New Roman"/>
                <w:szCs w:val="24"/>
              </w:rPr>
            </w:pPr>
            <w:r w:rsidRPr="000D0996">
              <w:rPr>
                <w:rFonts w:ascii="Times New Roman" w:hAnsi="Times New Roman"/>
                <w:szCs w:val="24"/>
              </w:rPr>
              <w:t>KLGX</w:t>
            </w:r>
          </w:p>
        </w:tc>
        <w:tc>
          <w:tcPr>
            <w:tcW w:w="3968" w:type="dxa"/>
          </w:tcPr>
          <w:p w14:paraId="6297C38E" w14:textId="77777777" w:rsidR="007C285E" w:rsidRPr="000D0996" w:rsidRDefault="007C285E" w:rsidP="0019223A">
            <w:pPr>
              <w:rPr>
                <w:rFonts w:ascii="Times New Roman" w:hAnsi="Times New Roman"/>
                <w:szCs w:val="24"/>
              </w:rPr>
            </w:pPr>
            <w:r w:rsidRPr="000D0996">
              <w:rPr>
                <w:rFonts w:ascii="Times New Roman" w:hAnsi="Times New Roman"/>
                <w:szCs w:val="24"/>
              </w:rPr>
              <w:t>Langley Hill NW WA, WA</w:t>
            </w:r>
          </w:p>
        </w:tc>
        <w:tc>
          <w:tcPr>
            <w:tcW w:w="1895" w:type="dxa"/>
          </w:tcPr>
          <w:p w14:paraId="73360C9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47.1158</w:t>
            </w:r>
          </w:p>
        </w:tc>
        <w:tc>
          <w:tcPr>
            <w:tcW w:w="1895" w:type="dxa"/>
          </w:tcPr>
          <w:p w14:paraId="7B8D7C7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-124.107</w:t>
            </w:r>
          </w:p>
        </w:tc>
      </w:tr>
      <w:tr w:rsidR="007C285E" w:rsidRPr="000D0996" w14:paraId="52535024" w14:textId="77777777" w:rsidTr="0019223A">
        <w:tc>
          <w:tcPr>
            <w:tcW w:w="1098" w:type="dxa"/>
          </w:tcPr>
          <w:p w14:paraId="155A6439" w14:textId="77777777" w:rsidR="007C285E" w:rsidRPr="000D0996" w:rsidRDefault="007C285E" w:rsidP="0019223A">
            <w:pPr>
              <w:rPr>
                <w:rFonts w:ascii="Times New Roman" w:hAnsi="Times New Roman"/>
                <w:szCs w:val="24"/>
              </w:rPr>
            </w:pPr>
            <w:r w:rsidRPr="000D0996">
              <w:rPr>
                <w:rFonts w:ascii="Times New Roman" w:hAnsi="Times New Roman"/>
                <w:szCs w:val="24"/>
              </w:rPr>
              <w:t>KLIX</w:t>
            </w:r>
          </w:p>
        </w:tc>
        <w:tc>
          <w:tcPr>
            <w:tcW w:w="3968" w:type="dxa"/>
          </w:tcPr>
          <w:p w14:paraId="47C392C8" w14:textId="77777777" w:rsidR="007C285E" w:rsidRPr="000D0996" w:rsidRDefault="007C285E" w:rsidP="0019223A">
            <w:pPr>
              <w:rPr>
                <w:rFonts w:ascii="Times New Roman" w:hAnsi="Times New Roman"/>
                <w:szCs w:val="24"/>
              </w:rPr>
            </w:pPr>
            <w:r w:rsidRPr="000D0996">
              <w:rPr>
                <w:rFonts w:ascii="Times New Roman" w:hAnsi="Times New Roman"/>
                <w:szCs w:val="24"/>
              </w:rPr>
              <w:t>New Orleans/Baton Rouge/Slidell, LA</w:t>
            </w:r>
          </w:p>
        </w:tc>
        <w:tc>
          <w:tcPr>
            <w:tcW w:w="1895" w:type="dxa"/>
          </w:tcPr>
          <w:p w14:paraId="34E2E5B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30.3367</w:t>
            </w:r>
          </w:p>
        </w:tc>
        <w:tc>
          <w:tcPr>
            <w:tcW w:w="1895" w:type="dxa"/>
          </w:tcPr>
          <w:p w14:paraId="7F9355E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-89.8256</w:t>
            </w:r>
          </w:p>
        </w:tc>
      </w:tr>
      <w:tr w:rsidR="007C285E" w:rsidRPr="000D0996" w14:paraId="59A26A3C" w14:textId="77777777" w:rsidTr="0019223A">
        <w:tc>
          <w:tcPr>
            <w:tcW w:w="1098" w:type="dxa"/>
          </w:tcPr>
          <w:p w14:paraId="61364B05" w14:textId="77777777" w:rsidR="007C285E" w:rsidRPr="000D0996" w:rsidRDefault="007C285E" w:rsidP="0019223A">
            <w:pPr>
              <w:rPr>
                <w:rFonts w:ascii="Times New Roman" w:hAnsi="Times New Roman"/>
                <w:szCs w:val="24"/>
              </w:rPr>
            </w:pPr>
            <w:r w:rsidRPr="000D0996">
              <w:rPr>
                <w:rFonts w:ascii="Times New Roman" w:hAnsi="Times New Roman"/>
                <w:szCs w:val="24"/>
              </w:rPr>
              <w:t>KLOT</w:t>
            </w:r>
          </w:p>
        </w:tc>
        <w:tc>
          <w:tcPr>
            <w:tcW w:w="3968" w:type="dxa"/>
          </w:tcPr>
          <w:p w14:paraId="7AE8E5C4" w14:textId="77777777" w:rsidR="007C285E" w:rsidRPr="000D0996" w:rsidRDefault="007C285E" w:rsidP="0019223A">
            <w:pPr>
              <w:rPr>
                <w:rFonts w:ascii="Times New Roman" w:hAnsi="Times New Roman"/>
                <w:szCs w:val="24"/>
              </w:rPr>
            </w:pPr>
            <w:r w:rsidRPr="000D0996">
              <w:rPr>
                <w:rFonts w:ascii="Times New Roman" w:hAnsi="Times New Roman"/>
                <w:szCs w:val="24"/>
              </w:rPr>
              <w:t>Chicago/Romeoville, IL</w:t>
            </w:r>
          </w:p>
        </w:tc>
        <w:tc>
          <w:tcPr>
            <w:tcW w:w="1895" w:type="dxa"/>
          </w:tcPr>
          <w:p w14:paraId="53C3801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41.6047</w:t>
            </w:r>
          </w:p>
        </w:tc>
        <w:tc>
          <w:tcPr>
            <w:tcW w:w="1895" w:type="dxa"/>
          </w:tcPr>
          <w:p w14:paraId="0E1513B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-88.0847</w:t>
            </w:r>
          </w:p>
        </w:tc>
      </w:tr>
      <w:tr w:rsidR="007C285E" w:rsidRPr="000D0996" w14:paraId="7E469CDA" w14:textId="77777777" w:rsidTr="0019223A">
        <w:tc>
          <w:tcPr>
            <w:tcW w:w="1098" w:type="dxa"/>
          </w:tcPr>
          <w:p w14:paraId="46D26B52" w14:textId="77777777" w:rsidR="007C285E" w:rsidRPr="000D0996" w:rsidRDefault="007C285E" w:rsidP="0019223A">
            <w:pPr>
              <w:rPr>
                <w:rFonts w:ascii="Times New Roman" w:hAnsi="Times New Roman"/>
                <w:szCs w:val="24"/>
              </w:rPr>
            </w:pPr>
            <w:r w:rsidRPr="000D0996">
              <w:rPr>
                <w:rFonts w:ascii="Times New Roman" w:hAnsi="Times New Roman"/>
                <w:szCs w:val="24"/>
              </w:rPr>
              <w:t>KLSX</w:t>
            </w:r>
          </w:p>
        </w:tc>
        <w:tc>
          <w:tcPr>
            <w:tcW w:w="3968" w:type="dxa"/>
          </w:tcPr>
          <w:p w14:paraId="116BF55E" w14:textId="77777777" w:rsidR="007C285E" w:rsidRPr="000D0996" w:rsidRDefault="007C285E" w:rsidP="0019223A">
            <w:pPr>
              <w:rPr>
                <w:rFonts w:ascii="Times New Roman" w:hAnsi="Times New Roman"/>
                <w:szCs w:val="24"/>
              </w:rPr>
            </w:pPr>
            <w:r w:rsidRPr="000D0996">
              <w:rPr>
                <w:rFonts w:ascii="Times New Roman" w:hAnsi="Times New Roman"/>
                <w:szCs w:val="24"/>
              </w:rPr>
              <w:t>St. Louis/St Charles, MO</w:t>
            </w:r>
          </w:p>
        </w:tc>
        <w:tc>
          <w:tcPr>
            <w:tcW w:w="1895" w:type="dxa"/>
          </w:tcPr>
          <w:p w14:paraId="75B0E30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38.6989</w:t>
            </w:r>
          </w:p>
        </w:tc>
        <w:tc>
          <w:tcPr>
            <w:tcW w:w="1895" w:type="dxa"/>
          </w:tcPr>
          <w:p w14:paraId="1E0343A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-90.6828</w:t>
            </w:r>
          </w:p>
        </w:tc>
      </w:tr>
      <w:tr w:rsidR="007C285E" w:rsidRPr="000D0996" w14:paraId="0AD04BA2" w14:textId="77777777" w:rsidTr="0019223A">
        <w:tc>
          <w:tcPr>
            <w:tcW w:w="1098" w:type="dxa"/>
          </w:tcPr>
          <w:p w14:paraId="75FC52D3" w14:textId="77777777" w:rsidR="007C285E" w:rsidRPr="000D0996" w:rsidRDefault="007C285E" w:rsidP="0019223A">
            <w:pPr>
              <w:rPr>
                <w:rFonts w:ascii="Times New Roman" w:hAnsi="Times New Roman"/>
                <w:szCs w:val="24"/>
              </w:rPr>
            </w:pPr>
            <w:r w:rsidRPr="000D0996">
              <w:rPr>
                <w:rFonts w:ascii="Times New Roman" w:hAnsi="Times New Roman"/>
                <w:szCs w:val="24"/>
              </w:rPr>
              <w:t>KLZK</w:t>
            </w:r>
          </w:p>
        </w:tc>
        <w:tc>
          <w:tcPr>
            <w:tcW w:w="3968" w:type="dxa"/>
          </w:tcPr>
          <w:p w14:paraId="6C025DC3" w14:textId="77777777" w:rsidR="007C285E" w:rsidRPr="000D0996" w:rsidRDefault="007C285E" w:rsidP="0019223A">
            <w:pPr>
              <w:rPr>
                <w:rFonts w:ascii="Times New Roman" w:hAnsi="Times New Roman"/>
                <w:szCs w:val="24"/>
              </w:rPr>
            </w:pPr>
            <w:r w:rsidRPr="000D0996">
              <w:rPr>
                <w:rFonts w:ascii="Times New Roman" w:hAnsi="Times New Roman"/>
                <w:szCs w:val="24"/>
              </w:rPr>
              <w:t>Little Rock/N Little Rock, AR</w:t>
            </w:r>
          </w:p>
        </w:tc>
        <w:tc>
          <w:tcPr>
            <w:tcW w:w="1895" w:type="dxa"/>
          </w:tcPr>
          <w:p w14:paraId="31D3FE7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34.8364</w:t>
            </w:r>
          </w:p>
        </w:tc>
        <w:tc>
          <w:tcPr>
            <w:tcW w:w="1895" w:type="dxa"/>
          </w:tcPr>
          <w:p w14:paraId="2CD537F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-92.2622</w:t>
            </w:r>
          </w:p>
        </w:tc>
      </w:tr>
      <w:tr w:rsidR="007C285E" w:rsidRPr="000D0996" w14:paraId="7645B82A" w14:textId="77777777" w:rsidTr="0019223A">
        <w:tc>
          <w:tcPr>
            <w:tcW w:w="1098" w:type="dxa"/>
          </w:tcPr>
          <w:p w14:paraId="6A90EBF8" w14:textId="77777777" w:rsidR="007C285E" w:rsidRPr="000D0996" w:rsidRDefault="007C285E" w:rsidP="0019223A">
            <w:pPr>
              <w:rPr>
                <w:rFonts w:ascii="Times New Roman" w:hAnsi="Times New Roman"/>
                <w:szCs w:val="24"/>
              </w:rPr>
            </w:pPr>
            <w:r w:rsidRPr="000D0996">
              <w:rPr>
                <w:rFonts w:ascii="Times New Roman" w:hAnsi="Times New Roman"/>
                <w:szCs w:val="24"/>
              </w:rPr>
              <w:t>KMHX</w:t>
            </w:r>
          </w:p>
        </w:tc>
        <w:tc>
          <w:tcPr>
            <w:tcW w:w="3968" w:type="dxa"/>
          </w:tcPr>
          <w:p w14:paraId="54B96B06" w14:textId="77777777" w:rsidR="007C285E" w:rsidRPr="000D0996" w:rsidRDefault="007C285E" w:rsidP="0019223A">
            <w:pPr>
              <w:rPr>
                <w:rFonts w:ascii="Times New Roman" w:hAnsi="Times New Roman"/>
                <w:szCs w:val="24"/>
              </w:rPr>
            </w:pPr>
            <w:r w:rsidRPr="000D0996">
              <w:rPr>
                <w:rFonts w:ascii="Times New Roman" w:hAnsi="Times New Roman"/>
                <w:szCs w:val="24"/>
              </w:rPr>
              <w:t>Morehead City/Newport, NC</w:t>
            </w:r>
          </w:p>
        </w:tc>
        <w:tc>
          <w:tcPr>
            <w:tcW w:w="1895" w:type="dxa"/>
          </w:tcPr>
          <w:p w14:paraId="684BAE8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34.7761</w:t>
            </w:r>
          </w:p>
        </w:tc>
        <w:tc>
          <w:tcPr>
            <w:tcW w:w="1895" w:type="dxa"/>
          </w:tcPr>
          <w:p w14:paraId="3A7359B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-76.8761</w:t>
            </w:r>
          </w:p>
        </w:tc>
      </w:tr>
      <w:tr w:rsidR="007C285E" w:rsidRPr="000D0996" w14:paraId="30F650FE" w14:textId="77777777" w:rsidTr="0019223A">
        <w:tc>
          <w:tcPr>
            <w:tcW w:w="1098" w:type="dxa"/>
          </w:tcPr>
          <w:p w14:paraId="6BB718AB" w14:textId="77777777" w:rsidR="007C285E" w:rsidRPr="000D0996" w:rsidRDefault="007C285E" w:rsidP="0019223A">
            <w:pPr>
              <w:rPr>
                <w:rFonts w:ascii="Times New Roman" w:hAnsi="Times New Roman"/>
                <w:szCs w:val="24"/>
              </w:rPr>
            </w:pPr>
            <w:r w:rsidRPr="000D0996">
              <w:rPr>
                <w:rFonts w:ascii="Times New Roman" w:hAnsi="Times New Roman"/>
                <w:szCs w:val="24"/>
              </w:rPr>
              <w:t>KMKX</w:t>
            </w:r>
          </w:p>
        </w:tc>
        <w:tc>
          <w:tcPr>
            <w:tcW w:w="3968" w:type="dxa"/>
          </w:tcPr>
          <w:p w14:paraId="6A3A4A3C" w14:textId="77777777" w:rsidR="007C285E" w:rsidRPr="000D0996" w:rsidRDefault="007C285E" w:rsidP="0019223A">
            <w:pPr>
              <w:rPr>
                <w:rFonts w:ascii="Times New Roman" w:hAnsi="Times New Roman"/>
                <w:szCs w:val="24"/>
              </w:rPr>
            </w:pPr>
            <w:r w:rsidRPr="000D0996">
              <w:rPr>
                <w:rFonts w:ascii="Times New Roman" w:hAnsi="Times New Roman"/>
                <w:szCs w:val="24"/>
              </w:rPr>
              <w:t>Milwaukee/Dousman, WI</w:t>
            </w:r>
          </w:p>
        </w:tc>
        <w:tc>
          <w:tcPr>
            <w:tcW w:w="1895" w:type="dxa"/>
          </w:tcPr>
          <w:p w14:paraId="593ED23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42.9678</w:t>
            </w:r>
          </w:p>
        </w:tc>
        <w:tc>
          <w:tcPr>
            <w:tcW w:w="1895" w:type="dxa"/>
          </w:tcPr>
          <w:p w14:paraId="5A13497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-88.5506</w:t>
            </w:r>
          </w:p>
        </w:tc>
      </w:tr>
      <w:tr w:rsidR="007C285E" w:rsidRPr="000D0996" w14:paraId="0E3AAD73" w14:textId="77777777" w:rsidTr="0019223A">
        <w:tc>
          <w:tcPr>
            <w:tcW w:w="1098" w:type="dxa"/>
          </w:tcPr>
          <w:p w14:paraId="748DF64A" w14:textId="77777777" w:rsidR="007C285E" w:rsidRPr="000D0996" w:rsidRDefault="007C285E" w:rsidP="0019223A">
            <w:pPr>
              <w:rPr>
                <w:rFonts w:ascii="Times New Roman" w:hAnsi="Times New Roman"/>
                <w:szCs w:val="24"/>
              </w:rPr>
            </w:pPr>
            <w:r w:rsidRPr="000D0996">
              <w:rPr>
                <w:rFonts w:ascii="Times New Roman" w:hAnsi="Times New Roman"/>
                <w:szCs w:val="24"/>
              </w:rPr>
              <w:t>KMLB</w:t>
            </w:r>
          </w:p>
        </w:tc>
        <w:tc>
          <w:tcPr>
            <w:tcW w:w="3968" w:type="dxa"/>
          </w:tcPr>
          <w:p w14:paraId="052E62CE" w14:textId="77777777" w:rsidR="007C285E" w:rsidRPr="000D0996" w:rsidRDefault="007C285E" w:rsidP="0019223A">
            <w:pPr>
              <w:rPr>
                <w:rFonts w:ascii="Times New Roman" w:hAnsi="Times New Roman"/>
                <w:szCs w:val="24"/>
              </w:rPr>
            </w:pPr>
            <w:r w:rsidRPr="000D0996">
              <w:rPr>
                <w:rFonts w:ascii="Times New Roman" w:hAnsi="Times New Roman"/>
                <w:szCs w:val="24"/>
              </w:rPr>
              <w:t>Melbourne, FL</w:t>
            </w:r>
          </w:p>
        </w:tc>
        <w:tc>
          <w:tcPr>
            <w:tcW w:w="1895" w:type="dxa"/>
          </w:tcPr>
          <w:p w14:paraId="5F913E4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28.1133</w:t>
            </w:r>
          </w:p>
        </w:tc>
        <w:tc>
          <w:tcPr>
            <w:tcW w:w="1895" w:type="dxa"/>
          </w:tcPr>
          <w:p w14:paraId="620FABB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-80.6542</w:t>
            </w:r>
          </w:p>
        </w:tc>
      </w:tr>
      <w:tr w:rsidR="007C285E" w:rsidRPr="000D0996" w14:paraId="4280E746" w14:textId="77777777" w:rsidTr="0019223A">
        <w:tc>
          <w:tcPr>
            <w:tcW w:w="1098" w:type="dxa"/>
          </w:tcPr>
          <w:p w14:paraId="7C1CC9D3" w14:textId="77777777" w:rsidR="007C285E" w:rsidRPr="000D0996" w:rsidRDefault="007C285E" w:rsidP="0019223A">
            <w:pPr>
              <w:rPr>
                <w:rFonts w:ascii="Times New Roman" w:hAnsi="Times New Roman"/>
                <w:szCs w:val="24"/>
              </w:rPr>
            </w:pPr>
            <w:r w:rsidRPr="000D0996">
              <w:rPr>
                <w:rFonts w:ascii="Times New Roman" w:hAnsi="Times New Roman"/>
                <w:szCs w:val="24"/>
              </w:rPr>
              <w:t>KMOB</w:t>
            </w:r>
          </w:p>
        </w:tc>
        <w:tc>
          <w:tcPr>
            <w:tcW w:w="3968" w:type="dxa"/>
          </w:tcPr>
          <w:p w14:paraId="77779491" w14:textId="77777777" w:rsidR="007C285E" w:rsidRPr="000D0996" w:rsidRDefault="007C285E" w:rsidP="0019223A">
            <w:pPr>
              <w:rPr>
                <w:rFonts w:ascii="Times New Roman" w:hAnsi="Times New Roman"/>
                <w:szCs w:val="24"/>
              </w:rPr>
            </w:pPr>
            <w:r w:rsidRPr="000D0996">
              <w:rPr>
                <w:rFonts w:ascii="Times New Roman" w:hAnsi="Times New Roman"/>
                <w:szCs w:val="24"/>
              </w:rPr>
              <w:t>Mobile, AL</w:t>
            </w:r>
          </w:p>
        </w:tc>
        <w:tc>
          <w:tcPr>
            <w:tcW w:w="1895" w:type="dxa"/>
          </w:tcPr>
          <w:p w14:paraId="418B74B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30.6794</w:t>
            </w:r>
          </w:p>
        </w:tc>
        <w:tc>
          <w:tcPr>
            <w:tcW w:w="1895" w:type="dxa"/>
          </w:tcPr>
          <w:p w14:paraId="1E08611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-88.2397</w:t>
            </w:r>
          </w:p>
        </w:tc>
      </w:tr>
      <w:tr w:rsidR="00BA424B" w:rsidRPr="000D0996" w14:paraId="50387815" w14:textId="77777777" w:rsidTr="0019223A">
        <w:tc>
          <w:tcPr>
            <w:tcW w:w="1098" w:type="dxa"/>
          </w:tcPr>
          <w:p w14:paraId="658F0A73" w14:textId="2163A209" w:rsidR="00BA424B" w:rsidRPr="000D0996" w:rsidRDefault="00BA424B" w:rsidP="0019223A">
            <w:pPr>
              <w:rPr>
                <w:szCs w:val="24"/>
              </w:rPr>
            </w:pPr>
            <w:r>
              <w:rPr>
                <w:szCs w:val="24"/>
              </w:rPr>
              <w:t>KMQT</w:t>
            </w:r>
          </w:p>
        </w:tc>
        <w:tc>
          <w:tcPr>
            <w:tcW w:w="3968" w:type="dxa"/>
          </w:tcPr>
          <w:p w14:paraId="3B90DD75" w14:textId="064BF609" w:rsidR="00BA424B" w:rsidRPr="000D0996" w:rsidRDefault="00BA424B" w:rsidP="0019223A">
            <w:pPr>
              <w:rPr>
                <w:szCs w:val="24"/>
              </w:rPr>
            </w:pPr>
            <w:r>
              <w:rPr>
                <w:szCs w:val="24"/>
              </w:rPr>
              <w:t>Marquette, MI</w:t>
            </w:r>
          </w:p>
        </w:tc>
        <w:tc>
          <w:tcPr>
            <w:tcW w:w="1895" w:type="dxa"/>
          </w:tcPr>
          <w:p w14:paraId="3F8C98C3" w14:textId="2B2A64AD" w:rsidR="00BA424B" w:rsidRPr="000D0996" w:rsidRDefault="00BA424B" w:rsidP="007C285E">
            <w:pPr>
              <w:jc w:val="center"/>
              <w:rPr>
                <w:szCs w:val="24"/>
              </w:rPr>
            </w:pPr>
            <w:r>
              <w:rPr>
                <w:szCs w:val="24"/>
              </w:rPr>
              <w:t>46.5311</w:t>
            </w:r>
          </w:p>
        </w:tc>
        <w:tc>
          <w:tcPr>
            <w:tcW w:w="1895" w:type="dxa"/>
          </w:tcPr>
          <w:p w14:paraId="0FCD40B7" w14:textId="14651D89" w:rsidR="00BA424B" w:rsidRPr="000D0996" w:rsidRDefault="00BA424B" w:rsidP="007C285E">
            <w:pPr>
              <w:jc w:val="center"/>
              <w:rPr>
                <w:szCs w:val="24"/>
              </w:rPr>
            </w:pPr>
            <w:r>
              <w:rPr>
                <w:szCs w:val="24"/>
              </w:rPr>
              <w:t>-87.5483</w:t>
            </w:r>
          </w:p>
        </w:tc>
      </w:tr>
      <w:tr w:rsidR="00520DC4" w:rsidRPr="000D0996" w14:paraId="2780FD52" w14:textId="77777777" w:rsidTr="0019223A">
        <w:tc>
          <w:tcPr>
            <w:tcW w:w="1098" w:type="dxa"/>
          </w:tcPr>
          <w:p w14:paraId="5B54C518" w14:textId="20084F1A" w:rsidR="00520DC4" w:rsidRPr="000D0996" w:rsidRDefault="00520DC4" w:rsidP="0019223A">
            <w:pPr>
              <w:rPr>
                <w:szCs w:val="24"/>
              </w:rPr>
            </w:pPr>
            <w:r>
              <w:rPr>
                <w:szCs w:val="24"/>
              </w:rPr>
              <w:t>KMRX</w:t>
            </w:r>
          </w:p>
        </w:tc>
        <w:tc>
          <w:tcPr>
            <w:tcW w:w="3968" w:type="dxa"/>
          </w:tcPr>
          <w:p w14:paraId="5E1A0C66" w14:textId="332AAAB5" w:rsidR="00520DC4" w:rsidRPr="000D0996" w:rsidRDefault="00520DC4" w:rsidP="0019223A">
            <w:pPr>
              <w:rPr>
                <w:szCs w:val="24"/>
              </w:rPr>
            </w:pPr>
            <w:r w:rsidRPr="00520DC4">
              <w:rPr>
                <w:szCs w:val="24"/>
              </w:rPr>
              <w:t>Knoxville/Tri-cities/Morristown</w:t>
            </w:r>
            <w:r>
              <w:rPr>
                <w:szCs w:val="24"/>
              </w:rPr>
              <w:t xml:space="preserve"> TN</w:t>
            </w:r>
          </w:p>
        </w:tc>
        <w:tc>
          <w:tcPr>
            <w:tcW w:w="1895" w:type="dxa"/>
          </w:tcPr>
          <w:p w14:paraId="285A875D" w14:textId="26F83C43" w:rsidR="00520DC4" w:rsidRPr="000D0996" w:rsidRDefault="00520DC4" w:rsidP="007C285E">
            <w:pPr>
              <w:jc w:val="center"/>
              <w:rPr>
                <w:szCs w:val="24"/>
              </w:rPr>
            </w:pPr>
            <w:r w:rsidRPr="00520DC4">
              <w:rPr>
                <w:szCs w:val="24"/>
              </w:rPr>
              <w:t>36.1686</w:t>
            </w:r>
          </w:p>
        </w:tc>
        <w:tc>
          <w:tcPr>
            <w:tcW w:w="1895" w:type="dxa"/>
          </w:tcPr>
          <w:p w14:paraId="3407BA40" w14:textId="0289FF11" w:rsidR="00520DC4" w:rsidRPr="000D0996" w:rsidRDefault="00520DC4" w:rsidP="007C285E">
            <w:pPr>
              <w:jc w:val="center"/>
              <w:rPr>
                <w:szCs w:val="24"/>
              </w:rPr>
            </w:pPr>
            <w:r w:rsidRPr="00520DC4">
              <w:rPr>
                <w:szCs w:val="24"/>
              </w:rPr>
              <w:t>-83.4017</w:t>
            </w:r>
          </w:p>
        </w:tc>
      </w:tr>
      <w:tr w:rsidR="007C285E" w:rsidRPr="000D0996" w14:paraId="750935E2" w14:textId="77777777" w:rsidTr="0019223A">
        <w:tc>
          <w:tcPr>
            <w:tcW w:w="1098" w:type="dxa"/>
          </w:tcPr>
          <w:p w14:paraId="0EC7C017" w14:textId="77777777" w:rsidR="007C285E" w:rsidRPr="000D0996" w:rsidRDefault="007C285E" w:rsidP="0019223A">
            <w:pPr>
              <w:rPr>
                <w:rFonts w:ascii="Times New Roman" w:hAnsi="Times New Roman"/>
                <w:szCs w:val="24"/>
              </w:rPr>
            </w:pPr>
            <w:r w:rsidRPr="000D0996">
              <w:rPr>
                <w:rFonts w:ascii="Times New Roman" w:hAnsi="Times New Roman"/>
                <w:szCs w:val="24"/>
              </w:rPr>
              <w:t>KMVX</w:t>
            </w:r>
          </w:p>
        </w:tc>
        <w:tc>
          <w:tcPr>
            <w:tcW w:w="3968" w:type="dxa"/>
          </w:tcPr>
          <w:p w14:paraId="2020F977" w14:textId="77777777" w:rsidR="007C285E" w:rsidRPr="000D0996" w:rsidRDefault="007C285E" w:rsidP="0019223A">
            <w:pPr>
              <w:rPr>
                <w:rFonts w:ascii="Times New Roman" w:hAnsi="Times New Roman"/>
                <w:szCs w:val="24"/>
              </w:rPr>
            </w:pPr>
            <w:r w:rsidRPr="000D0996">
              <w:rPr>
                <w:rFonts w:ascii="Times New Roman" w:hAnsi="Times New Roman"/>
                <w:szCs w:val="24"/>
              </w:rPr>
              <w:t>Eastern North Dakota/Mayville, ND</w:t>
            </w:r>
          </w:p>
        </w:tc>
        <w:tc>
          <w:tcPr>
            <w:tcW w:w="1895" w:type="dxa"/>
          </w:tcPr>
          <w:p w14:paraId="2C0F0C2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47.5278</w:t>
            </w:r>
          </w:p>
        </w:tc>
        <w:tc>
          <w:tcPr>
            <w:tcW w:w="1895" w:type="dxa"/>
          </w:tcPr>
          <w:p w14:paraId="5852A17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-97.3256</w:t>
            </w:r>
          </w:p>
        </w:tc>
      </w:tr>
      <w:tr w:rsidR="007C285E" w:rsidRPr="000D0996" w14:paraId="7759F081" w14:textId="77777777" w:rsidTr="0019223A">
        <w:tc>
          <w:tcPr>
            <w:tcW w:w="1098" w:type="dxa"/>
          </w:tcPr>
          <w:p w14:paraId="7D650F44" w14:textId="77777777" w:rsidR="007C285E" w:rsidRPr="000D0996" w:rsidRDefault="007C285E" w:rsidP="0019223A">
            <w:pPr>
              <w:rPr>
                <w:rFonts w:ascii="Times New Roman" w:hAnsi="Times New Roman"/>
                <w:szCs w:val="24"/>
              </w:rPr>
            </w:pPr>
            <w:r w:rsidRPr="000D0996">
              <w:rPr>
                <w:rFonts w:ascii="Times New Roman" w:hAnsi="Times New Roman"/>
                <w:szCs w:val="24"/>
              </w:rPr>
              <w:t>KNQA</w:t>
            </w:r>
          </w:p>
        </w:tc>
        <w:tc>
          <w:tcPr>
            <w:tcW w:w="3968" w:type="dxa"/>
          </w:tcPr>
          <w:p w14:paraId="2907A0C3" w14:textId="77777777" w:rsidR="007C285E" w:rsidRPr="000D0996" w:rsidRDefault="007C285E" w:rsidP="0019223A">
            <w:pPr>
              <w:rPr>
                <w:rFonts w:ascii="Times New Roman" w:hAnsi="Times New Roman"/>
                <w:szCs w:val="24"/>
              </w:rPr>
            </w:pPr>
            <w:r w:rsidRPr="000D0996">
              <w:rPr>
                <w:rFonts w:ascii="Times New Roman" w:hAnsi="Times New Roman"/>
                <w:szCs w:val="24"/>
              </w:rPr>
              <w:t>Memphis/Millington, TN</w:t>
            </w:r>
          </w:p>
        </w:tc>
        <w:tc>
          <w:tcPr>
            <w:tcW w:w="1895" w:type="dxa"/>
          </w:tcPr>
          <w:p w14:paraId="24AF127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35.3447</w:t>
            </w:r>
          </w:p>
        </w:tc>
        <w:tc>
          <w:tcPr>
            <w:tcW w:w="1895" w:type="dxa"/>
          </w:tcPr>
          <w:p w14:paraId="6B64067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-89.8733</w:t>
            </w:r>
          </w:p>
        </w:tc>
      </w:tr>
      <w:tr w:rsidR="007C285E" w:rsidRPr="000D0996" w14:paraId="17917A23" w14:textId="77777777" w:rsidTr="0019223A">
        <w:tc>
          <w:tcPr>
            <w:tcW w:w="1098" w:type="dxa"/>
          </w:tcPr>
          <w:p w14:paraId="506C71E2" w14:textId="77777777" w:rsidR="007C285E" w:rsidRPr="000D0996" w:rsidRDefault="007C285E" w:rsidP="0019223A">
            <w:pPr>
              <w:rPr>
                <w:rFonts w:ascii="Times New Roman" w:hAnsi="Times New Roman"/>
                <w:szCs w:val="24"/>
              </w:rPr>
            </w:pPr>
            <w:r w:rsidRPr="000D0996">
              <w:rPr>
                <w:rFonts w:ascii="Times New Roman" w:hAnsi="Times New Roman"/>
                <w:szCs w:val="24"/>
              </w:rPr>
              <w:t>KOKX</w:t>
            </w:r>
          </w:p>
        </w:tc>
        <w:tc>
          <w:tcPr>
            <w:tcW w:w="3968" w:type="dxa"/>
          </w:tcPr>
          <w:p w14:paraId="6B59D007" w14:textId="77777777" w:rsidR="007C285E" w:rsidRPr="000D0996" w:rsidRDefault="007C285E" w:rsidP="0019223A">
            <w:pPr>
              <w:rPr>
                <w:rFonts w:ascii="Times New Roman" w:hAnsi="Times New Roman"/>
                <w:szCs w:val="24"/>
              </w:rPr>
            </w:pPr>
            <w:r w:rsidRPr="000D0996">
              <w:rPr>
                <w:rFonts w:ascii="Times New Roman" w:hAnsi="Times New Roman"/>
                <w:szCs w:val="24"/>
              </w:rPr>
              <w:t>New York City/Upton, NY</w:t>
            </w:r>
          </w:p>
        </w:tc>
        <w:tc>
          <w:tcPr>
            <w:tcW w:w="1895" w:type="dxa"/>
          </w:tcPr>
          <w:p w14:paraId="6F8E901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40.8656</w:t>
            </w:r>
          </w:p>
        </w:tc>
        <w:tc>
          <w:tcPr>
            <w:tcW w:w="1895" w:type="dxa"/>
          </w:tcPr>
          <w:p w14:paraId="4B3A531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-72.8639</w:t>
            </w:r>
          </w:p>
        </w:tc>
      </w:tr>
      <w:tr w:rsidR="007C285E" w:rsidRPr="000D0996" w14:paraId="2AB89549" w14:textId="77777777" w:rsidTr="0019223A">
        <w:tc>
          <w:tcPr>
            <w:tcW w:w="1098" w:type="dxa"/>
          </w:tcPr>
          <w:p w14:paraId="430744B7" w14:textId="77777777" w:rsidR="007C285E" w:rsidRPr="000D0996" w:rsidRDefault="007C285E" w:rsidP="0019223A">
            <w:pPr>
              <w:rPr>
                <w:rFonts w:ascii="Times New Roman" w:hAnsi="Times New Roman"/>
                <w:szCs w:val="24"/>
              </w:rPr>
            </w:pPr>
            <w:r w:rsidRPr="000D0996">
              <w:rPr>
                <w:rFonts w:ascii="Times New Roman" w:hAnsi="Times New Roman"/>
                <w:szCs w:val="24"/>
              </w:rPr>
              <w:t>KOTX</w:t>
            </w:r>
          </w:p>
        </w:tc>
        <w:tc>
          <w:tcPr>
            <w:tcW w:w="3968" w:type="dxa"/>
          </w:tcPr>
          <w:p w14:paraId="08E3FC92" w14:textId="77777777" w:rsidR="007C285E" w:rsidRPr="000D0996" w:rsidRDefault="007C285E" w:rsidP="0019223A">
            <w:pPr>
              <w:rPr>
                <w:rFonts w:ascii="Times New Roman" w:hAnsi="Times New Roman"/>
                <w:szCs w:val="24"/>
              </w:rPr>
            </w:pPr>
            <w:r w:rsidRPr="000D0996">
              <w:rPr>
                <w:rFonts w:ascii="Times New Roman" w:hAnsi="Times New Roman"/>
                <w:szCs w:val="24"/>
              </w:rPr>
              <w:t>Spokane, WA</w:t>
            </w:r>
          </w:p>
        </w:tc>
        <w:tc>
          <w:tcPr>
            <w:tcW w:w="1895" w:type="dxa"/>
          </w:tcPr>
          <w:p w14:paraId="2D5D299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47.6803</w:t>
            </w:r>
          </w:p>
        </w:tc>
        <w:tc>
          <w:tcPr>
            <w:tcW w:w="1895" w:type="dxa"/>
          </w:tcPr>
          <w:p w14:paraId="6A1109F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-117.627</w:t>
            </w:r>
          </w:p>
        </w:tc>
      </w:tr>
      <w:tr w:rsidR="007C285E" w:rsidRPr="000D0996" w14:paraId="30082FCD" w14:textId="77777777" w:rsidTr="0019223A">
        <w:tc>
          <w:tcPr>
            <w:tcW w:w="1098" w:type="dxa"/>
          </w:tcPr>
          <w:p w14:paraId="0643E6B8" w14:textId="77777777" w:rsidR="007C285E" w:rsidRPr="000D0996" w:rsidRDefault="007C285E" w:rsidP="0019223A">
            <w:pPr>
              <w:rPr>
                <w:rFonts w:ascii="Times New Roman" w:hAnsi="Times New Roman"/>
                <w:szCs w:val="24"/>
              </w:rPr>
            </w:pPr>
            <w:r w:rsidRPr="000D0996">
              <w:rPr>
                <w:rFonts w:ascii="Times New Roman" w:hAnsi="Times New Roman"/>
                <w:szCs w:val="24"/>
              </w:rPr>
              <w:t>KPAH</w:t>
            </w:r>
          </w:p>
        </w:tc>
        <w:tc>
          <w:tcPr>
            <w:tcW w:w="3968" w:type="dxa"/>
          </w:tcPr>
          <w:p w14:paraId="75F6C21C" w14:textId="77777777" w:rsidR="007C285E" w:rsidRPr="000D0996" w:rsidRDefault="007C285E" w:rsidP="0019223A">
            <w:pPr>
              <w:rPr>
                <w:rFonts w:ascii="Times New Roman" w:hAnsi="Times New Roman"/>
                <w:szCs w:val="24"/>
              </w:rPr>
            </w:pPr>
            <w:r w:rsidRPr="000D0996">
              <w:rPr>
                <w:rFonts w:ascii="Times New Roman" w:hAnsi="Times New Roman"/>
                <w:szCs w:val="24"/>
              </w:rPr>
              <w:t>Paducah, KY</w:t>
            </w:r>
          </w:p>
        </w:tc>
        <w:tc>
          <w:tcPr>
            <w:tcW w:w="1895" w:type="dxa"/>
          </w:tcPr>
          <w:p w14:paraId="16819EE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37.0683</w:t>
            </w:r>
          </w:p>
        </w:tc>
        <w:tc>
          <w:tcPr>
            <w:tcW w:w="1895" w:type="dxa"/>
          </w:tcPr>
          <w:p w14:paraId="05B947E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-88.7719</w:t>
            </w:r>
          </w:p>
        </w:tc>
      </w:tr>
      <w:tr w:rsidR="007C285E" w:rsidRPr="000D0996" w14:paraId="7AD41B46" w14:textId="77777777" w:rsidTr="0019223A">
        <w:tc>
          <w:tcPr>
            <w:tcW w:w="1098" w:type="dxa"/>
          </w:tcPr>
          <w:p w14:paraId="451E9EDE" w14:textId="77777777" w:rsidR="007C285E" w:rsidRPr="000D0996" w:rsidRDefault="007C285E" w:rsidP="0019223A">
            <w:pPr>
              <w:rPr>
                <w:rFonts w:ascii="Times New Roman" w:hAnsi="Times New Roman"/>
                <w:szCs w:val="24"/>
              </w:rPr>
            </w:pPr>
            <w:r w:rsidRPr="000D0996">
              <w:rPr>
                <w:rFonts w:ascii="Times New Roman" w:hAnsi="Times New Roman"/>
                <w:szCs w:val="24"/>
              </w:rPr>
              <w:t>KRAX</w:t>
            </w:r>
          </w:p>
        </w:tc>
        <w:tc>
          <w:tcPr>
            <w:tcW w:w="3968" w:type="dxa"/>
          </w:tcPr>
          <w:p w14:paraId="42C18ADB" w14:textId="77777777" w:rsidR="007C285E" w:rsidRPr="000D0996" w:rsidRDefault="007C285E" w:rsidP="0019223A">
            <w:pPr>
              <w:rPr>
                <w:rFonts w:ascii="Times New Roman" w:hAnsi="Times New Roman"/>
                <w:szCs w:val="24"/>
              </w:rPr>
            </w:pPr>
            <w:r w:rsidRPr="000D0996">
              <w:rPr>
                <w:rFonts w:ascii="Times New Roman" w:hAnsi="Times New Roman"/>
                <w:szCs w:val="24"/>
              </w:rPr>
              <w:t>Raleigh/Durham/Clayton, NC</w:t>
            </w:r>
          </w:p>
        </w:tc>
        <w:tc>
          <w:tcPr>
            <w:tcW w:w="1895" w:type="dxa"/>
          </w:tcPr>
          <w:p w14:paraId="15F8D618"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35.6656</w:t>
            </w:r>
          </w:p>
        </w:tc>
        <w:tc>
          <w:tcPr>
            <w:tcW w:w="1895" w:type="dxa"/>
          </w:tcPr>
          <w:p w14:paraId="063A04BB"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-78.4897</w:t>
            </w:r>
          </w:p>
        </w:tc>
      </w:tr>
      <w:tr w:rsidR="007C285E" w:rsidRPr="000D0996" w14:paraId="7AD5DBDA" w14:textId="77777777" w:rsidTr="0019223A">
        <w:tc>
          <w:tcPr>
            <w:tcW w:w="1098" w:type="dxa"/>
          </w:tcPr>
          <w:p w14:paraId="3627461D" w14:textId="77777777" w:rsidR="007C285E" w:rsidRPr="000D0996" w:rsidRDefault="007C285E" w:rsidP="0019223A">
            <w:pPr>
              <w:rPr>
                <w:rFonts w:ascii="Times New Roman" w:hAnsi="Times New Roman"/>
                <w:szCs w:val="24"/>
              </w:rPr>
            </w:pPr>
            <w:r w:rsidRPr="000D0996">
              <w:rPr>
                <w:rFonts w:ascii="Times New Roman" w:hAnsi="Times New Roman"/>
                <w:szCs w:val="24"/>
              </w:rPr>
              <w:t>KSGF</w:t>
            </w:r>
          </w:p>
        </w:tc>
        <w:tc>
          <w:tcPr>
            <w:tcW w:w="3968" w:type="dxa"/>
          </w:tcPr>
          <w:p w14:paraId="1BB99FC7" w14:textId="77777777" w:rsidR="007C285E" w:rsidRPr="000D0996" w:rsidRDefault="007C285E" w:rsidP="0019223A">
            <w:pPr>
              <w:rPr>
                <w:rFonts w:ascii="Times New Roman" w:hAnsi="Times New Roman"/>
                <w:szCs w:val="24"/>
              </w:rPr>
            </w:pPr>
            <w:r w:rsidRPr="000D0996">
              <w:rPr>
                <w:rFonts w:ascii="Times New Roman" w:hAnsi="Times New Roman"/>
                <w:szCs w:val="24"/>
              </w:rPr>
              <w:t>Springfield, MO</w:t>
            </w:r>
          </w:p>
        </w:tc>
        <w:tc>
          <w:tcPr>
            <w:tcW w:w="1895" w:type="dxa"/>
          </w:tcPr>
          <w:p w14:paraId="3B33559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37.2353</w:t>
            </w:r>
          </w:p>
        </w:tc>
        <w:tc>
          <w:tcPr>
            <w:tcW w:w="1895" w:type="dxa"/>
          </w:tcPr>
          <w:p w14:paraId="3B67092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-93.4006</w:t>
            </w:r>
          </w:p>
        </w:tc>
      </w:tr>
      <w:tr w:rsidR="007C285E" w:rsidRPr="000D0996" w14:paraId="0D280C62" w14:textId="77777777" w:rsidTr="0019223A">
        <w:tc>
          <w:tcPr>
            <w:tcW w:w="1098" w:type="dxa"/>
          </w:tcPr>
          <w:p w14:paraId="7960221E" w14:textId="77777777" w:rsidR="007C285E" w:rsidRPr="000D0996" w:rsidRDefault="007C285E" w:rsidP="0019223A">
            <w:pPr>
              <w:rPr>
                <w:rFonts w:ascii="Times New Roman" w:hAnsi="Times New Roman"/>
                <w:szCs w:val="24"/>
              </w:rPr>
            </w:pPr>
            <w:r w:rsidRPr="000D0996">
              <w:rPr>
                <w:rFonts w:ascii="Times New Roman" w:hAnsi="Times New Roman"/>
                <w:szCs w:val="24"/>
              </w:rPr>
              <w:t>KSHV</w:t>
            </w:r>
          </w:p>
        </w:tc>
        <w:tc>
          <w:tcPr>
            <w:tcW w:w="3968" w:type="dxa"/>
          </w:tcPr>
          <w:p w14:paraId="7809D6B3" w14:textId="77777777" w:rsidR="007C285E" w:rsidRPr="000D0996" w:rsidRDefault="007C285E" w:rsidP="0019223A">
            <w:pPr>
              <w:rPr>
                <w:rFonts w:ascii="Times New Roman" w:hAnsi="Times New Roman"/>
                <w:szCs w:val="24"/>
              </w:rPr>
            </w:pPr>
            <w:r w:rsidRPr="000D0996">
              <w:rPr>
                <w:rFonts w:ascii="Times New Roman" w:hAnsi="Times New Roman"/>
                <w:szCs w:val="24"/>
              </w:rPr>
              <w:t>Shreveport, LA</w:t>
            </w:r>
          </w:p>
        </w:tc>
        <w:tc>
          <w:tcPr>
            <w:tcW w:w="1895" w:type="dxa"/>
          </w:tcPr>
          <w:p w14:paraId="2C7E9055"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32.4508</w:t>
            </w:r>
          </w:p>
        </w:tc>
        <w:tc>
          <w:tcPr>
            <w:tcW w:w="1895" w:type="dxa"/>
          </w:tcPr>
          <w:p w14:paraId="0E73D7BC"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-93.8414</w:t>
            </w:r>
          </w:p>
        </w:tc>
      </w:tr>
      <w:tr w:rsidR="007C285E" w:rsidRPr="000D0996" w14:paraId="15FBF153" w14:textId="77777777" w:rsidTr="0019223A">
        <w:tc>
          <w:tcPr>
            <w:tcW w:w="1098" w:type="dxa"/>
          </w:tcPr>
          <w:p w14:paraId="546FD136" w14:textId="77777777" w:rsidR="007C285E" w:rsidRPr="000D0996" w:rsidRDefault="007C285E" w:rsidP="0019223A">
            <w:pPr>
              <w:rPr>
                <w:rFonts w:ascii="Times New Roman" w:hAnsi="Times New Roman"/>
                <w:szCs w:val="24"/>
              </w:rPr>
            </w:pPr>
            <w:r w:rsidRPr="000D0996">
              <w:rPr>
                <w:rFonts w:ascii="Times New Roman" w:hAnsi="Times New Roman"/>
                <w:szCs w:val="24"/>
              </w:rPr>
              <w:t>KSRX</w:t>
            </w:r>
          </w:p>
        </w:tc>
        <w:tc>
          <w:tcPr>
            <w:tcW w:w="3968" w:type="dxa"/>
          </w:tcPr>
          <w:p w14:paraId="60B9D4A4" w14:textId="77777777" w:rsidR="007C285E" w:rsidRPr="000D0996" w:rsidRDefault="007C285E" w:rsidP="0019223A">
            <w:pPr>
              <w:rPr>
                <w:rFonts w:ascii="Times New Roman" w:hAnsi="Times New Roman"/>
                <w:szCs w:val="24"/>
              </w:rPr>
            </w:pPr>
            <w:r w:rsidRPr="000D0996">
              <w:rPr>
                <w:rFonts w:ascii="Times New Roman" w:hAnsi="Times New Roman"/>
                <w:szCs w:val="24"/>
              </w:rPr>
              <w:t>Tulsa/Western Arkansas, AR</w:t>
            </w:r>
          </w:p>
        </w:tc>
        <w:tc>
          <w:tcPr>
            <w:tcW w:w="1895" w:type="dxa"/>
          </w:tcPr>
          <w:p w14:paraId="541F711E"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35.2906</w:t>
            </w:r>
          </w:p>
        </w:tc>
        <w:tc>
          <w:tcPr>
            <w:tcW w:w="1895" w:type="dxa"/>
          </w:tcPr>
          <w:p w14:paraId="5543680F"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-94.3617</w:t>
            </w:r>
          </w:p>
        </w:tc>
      </w:tr>
      <w:tr w:rsidR="007C285E" w:rsidRPr="000D0996" w14:paraId="0F0C3689" w14:textId="77777777" w:rsidTr="0019223A">
        <w:tc>
          <w:tcPr>
            <w:tcW w:w="1098" w:type="dxa"/>
          </w:tcPr>
          <w:p w14:paraId="7D65C9E0" w14:textId="77777777" w:rsidR="007C285E" w:rsidRPr="000D0996" w:rsidRDefault="007C285E" w:rsidP="0019223A">
            <w:pPr>
              <w:rPr>
                <w:rFonts w:ascii="Times New Roman" w:hAnsi="Times New Roman"/>
                <w:szCs w:val="24"/>
              </w:rPr>
            </w:pPr>
            <w:r w:rsidRPr="000D0996">
              <w:rPr>
                <w:rFonts w:ascii="Times New Roman" w:hAnsi="Times New Roman"/>
                <w:szCs w:val="24"/>
              </w:rPr>
              <w:t>KTBW</w:t>
            </w:r>
          </w:p>
        </w:tc>
        <w:tc>
          <w:tcPr>
            <w:tcW w:w="3968" w:type="dxa"/>
          </w:tcPr>
          <w:p w14:paraId="44FE9694" w14:textId="77777777" w:rsidR="007C285E" w:rsidRPr="000D0996" w:rsidRDefault="007C285E" w:rsidP="0019223A">
            <w:pPr>
              <w:rPr>
                <w:rFonts w:ascii="Times New Roman" w:hAnsi="Times New Roman"/>
                <w:szCs w:val="24"/>
              </w:rPr>
            </w:pPr>
            <w:r w:rsidRPr="000D0996">
              <w:rPr>
                <w:rFonts w:ascii="Times New Roman" w:hAnsi="Times New Roman"/>
                <w:szCs w:val="24"/>
              </w:rPr>
              <w:t>Tampa Bay Area/Ruskin, FL</w:t>
            </w:r>
          </w:p>
        </w:tc>
        <w:tc>
          <w:tcPr>
            <w:tcW w:w="1895" w:type="dxa"/>
          </w:tcPr>
          <w:p w14:paraId="75E37D82"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27.7056</w:t>
            </w:r>
          </w:p>
        </w:tc>
        <w:tc>
          <w:tcPr>
            <w:tcW w:w="1895" w:type="dxa"/>
          </w:tcPr>
          <w:p w14:paraId="3352EAF3"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-82.4017</w:t>
            </w:r>
          </w:p>
        </w:tc>
      </w:tr>
      <w:tr w:rsidR="007C285E" w:rsidRPr="000D0996" w14:paraId="69523603" w14:textId="77777777" w:rsidTr="0019223A">
        <w:tc>
          <w:tcPr>
            <w:tcW w:w="1098" w:type="dxa"/>
          </w:tcPr>
          <w:p w14:paraId="71B8210C" w14:textId="77777777" w:rsidR="007C285E" w:rsidRPr="000D0996" w:rsidRDefault="007C285E" w:rsidP="0019223A">
            <w:pPr>
              <w:rPr>
                <w:rFonts w:ascii="Times New Roman" w:hAnsi="Times New Roman"/>
                <w:szCs w:val="24"/>
              </w:rPr>
            </w:pPr>
            <w:r w:rsidRPr="000D0996">
              <w:rPr>
                <w:rFonts w:ascii="Times New Roman" w:hAnsi="Times New Roman"/>
                <w:szCs w:val="24"/>
              </w:rPr>
              <w:t>KTLH</w:t>
            </w:r>
          </w:p>
        </w:tc>
        <w:tc>
          <w:tcPr>
            <w:tcW w:w="3968" w:type="dxa"/>
          </w:tcPr>
          <w:p w14:paraId="3FD8AFDD" w14:textId="77777777" w:rsidR="007C285E" w:rsidRPr="000D0996" w:rsidRDefault="007C285E" w:rsidP="0019223A">
            <w:pPr>
              <w:rPr>
                <w:rFonts w:ascii="Times New Roman" w:hAnsi="Times New Roman"/>
                <w:szCs w:val="24"/>
              </w:rPr>
            </w:pPr>
            <w:r w:rsidRPr="000D0996">
              <w:rPr>
                <w:rFonts w:ascii="Times New Roman" w:hAnsi="Times New Roman"/>
                <w:szCs w:val="24"/>
              </w:rPr>
              <w:t>Tallahassee, FL</w:t>
            </w:r>
          </w:p>
        </w:tc>
        <w:tc>
          <w:tcPr>
            <w:tcW w:w="1895" w:type="dxa"/>
          </w:tcPr>
          <w:p w14:paraId="76DF7757"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30.3975</w:t>
            </w:r>
          </w:p>
        </w:tc>
        <w:tc>
          <w:tcPr>
            <w:tcW w:w="1895" w:type="dxa"/>
          </w:tcPr>
          <w:p w14:paraId="75F23E70"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-84.3289</w:t>
            </w:r>
          </w:p>
        </w:tc>
      </w:tr>
      <w:tr w:rsidR="007C285E" w:rsidRPr="000D0996" w14:paraId="75788083" w14:textId="77777777" w:rsidTr="0019223A">
        <w:tc>
          <w:tcPr>
            <w:tcW w:w="1098" w:type="dxa"/>
          </w:tcPr>
          <w:p w14:paraId="11EEFD84" w14:textId="77777777" w:rsidR="007C285E" w:rsidRPr="000D0996" w:rsidRDefault="007C285E" w:rsidP="0019223A">
            <w:pPr>
              <w:rPr>
                <w:rFonts w:ascii="Times New Roman" w:hAnsi="Times New Roman"/>
                <w:szCs w:val="24"/>
              </w:rPr>
            </w:pPr>
            <w:r w:rsidRPr="000D0996">
              <w:rPr>
                <w:rFonts w:ascii="Times New Roman" w:hAnsi="Times New Roman"/>
                <w:szCs w:val="24"/>
              </w:rPr>
              <w:t>KTLX</w:t>
            </w:r>
          </w:p>
        </w:tc>
        <w:tc>
          <w:tcPr>
            <w:tcW w:w="3968" w:type="dxa"/>
          </w:tcPr>
          <w:p w14:paraId="18805E10" w14:textId="77777777" w:rsidR="007C285E" w:rsidRPr="000D0996" w:rsidRDefault="007C285E" w:rsidP="0019223A">
            <w:pPr>
              <w:rPr>
                <w:rFonts w:ascii="Times New Roman" w:hAnsi="Times New Roman"/>
                <w:szCs w:val="24"/>
              </w:rPr>
            </w:pPr>
            <w:r w:rsidRPr="000D0996">
              <w:rPr>
                <w:rFonts w:ascii="Times New Roman" w:hAnsi="Times New Roman"/>
                <w:szCs w:val="24"/>
              </w:rPr>
              <w:t>Oklahoma City/Norman, OK</w:t>
            </w:r>
          </w:p>
        </w:tc>
        <w:tc>
          <w:tcPr>
            <w:tcW w:w="1895" w:type="dxa"/>
          </w:tcPr>
          <w:p w14:paraId="0FA54CA1"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35.3331</w:t>
            </w:r>
          </w:p>
        </w:tc>
        <w:tc>
          <w:tcPr>
            <w:tcW w:w="1895" w:type="dxa"/>
          </w:tcPr>
          <w:p w14:paraId="5379748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-97.2778</w:t>
            </w:r>
          </w:p>
        </w:tc>
      </w:tr>
      <w:tr w:rsidR="007C285E" w:rsidRPr="000D0996" w14:paraId="578AD0EF" w14:textId="77777777" w:rsidTr="0019223A">
        <w:tc>
          <w:tcPr>
            <w:tcW w:w="1098" w:type="dxa"/>
          </w:tcPr>
          <w:p w14:paraId="2AE70C24" w14:textId="77777777" w:rsidR="007C285E" w:rsidRPr="000D0996" w:rsidRDefault="007C285E" w:rsidP="0019223A">
            <w:pPr>
              <w:rPr>
                <w:rFonts w:ascii="Times New Roman" w:hAnsi="Times New Roman"/>
                <w:szCs w:val="24"/>
              </w:rPr>
            </w:pPr>
            <w:r w:rsidRPr="000D0996">
              <w:rPr>
                <w:rFonts w:ascii="Times New Roman" w:hAnsi="Times New Roman"/>
                <w:szCs w:val="24"/>
              </w:rPr>
              <w:t>KTWX</w:t>
            </w:r>
          </w:p>
        </w:tc>
        <w:tc>
          <w:tcPr>
            <w:tcW w:w="3968" w:type="dxa"/>
          </w:tcPr>
          <w:p w14:paraId="7CC97FF1" w14:textId="77777777" w:rsidR="007C285E" w:rsidRPr="000D0996" w:rsidRDefault="007C285E" w:rsidP="0019223A">
            <w:pPr>
              <w:rPr>
                <w:rFonts w:ascii="Times New Roman" w:hAnsi="Times New Roman"/>
                <w:szCs w:val="24"/>
              </w:rPr>
            </w:pPr>
            <w:r w:rsidRPr="000D0996">
              <w:rPr>
                <w:rFonts w:ascii="Times New Roman" w:hAnsi="Times New Roman"/>
                <w:szCs w:val="24"/>
              </w:rPr>
              <w:t>Topeka/Alma, KS</w:t>
            </w:r>
          </w:p>
        </w:tc>
        <w:tc>
          <w:tcPr>
            <w:tcW w:w="1895" w:type="dxa"/>
          </w:tcPr>
          <w:p w14:paraId="593E2999"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38.9969</w:t>
            </w:r>
          </w:p>
        </w:tc>
        <w:tc>
          <w:tcPr>
            <w:tcW w:w="1895" w:type="dxa"/>
          </w:tcPr>
          <w:p w14:paraId="40CEC5E6"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-96.2325</w:t>
            </w:r>
          </w:p>
        </w:tc>
      </w:tr>
      <w:tr w:rsidR="007C285E" w:rsidRPr="000D0996" w14:paraId="07C4D350" w14:textId="77777777" w:rsidTr="0019223A">
        <w:tc>
          <w:tcPr>
            <w:tcW w:w="1098" w:type="dxa"/>
          </w:tcPr>
          <w:p w14:paraId="037E4C80" w14:textId="77777777" w:rsidR="007C285E" w:rsidRPr="000D0996" w:rsidRDefault="007C285E" w:rsidP="0019223A">
            <w:pPr>
              <w:rPr>
                <w:rFonts w:ascii="Times New Roman" w:hAnsi="Times New Roman"/>
                <w:szCs w:val="24"/>
              </w:rPr>
            </w:pPr>
            <w:r w:rsidRPr="000D0996">
              <w:rPr>
                <w:rFonts w:ascii="Times New Roman" w:hAnsi="Times New Roman"/>
                <w:szCs w:val="24"/>
              </w:rPr>
              <w:t>KTYX</w:t>
            </w:r>
          </w:p>
        </w:tc>
        <w:tc>
          <w:tcPr>
            <w:tcW w:w="3968" w:type="dxa"/>
          </w:tcPr>
          <w:p w14:paraId="1F497EA7" w14:textId="77777777" w:rsidR="007C285E" w:rsidRPr="000D0996" w:rsidRDefault="007C285E" w:rsidP="0019223A">
            <w:pPr>
              <w:rPr>
                <w:rFonts w:ascii="Times New Roman" w:hAnsi="Times New Roman"/>
                <w:szCs w:val="24"/>
              </w:rPr>
            </w:pPr>
            <w:r w:rsidRPr="000D0996">
              <w:rPr>
                <w:rFonts w:ascii="Times New Roman" w:hAnsi="Times New Roman"/>
                <w:szCs w:val="24"/>
              </w:rPr>
              <w:t>Montague/Fort Drum, NY</w:t>
            </w:r>
          </w:p>
        </w:tc>
        <w:tc>
          <w:tcPr>
            <w:tcW w:w="1895" w:type="dxa"/>
          </w:tcPr>
          <w:p w14:paraId="618C9054"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43.7558</w:t>
            </w:r>
          </w:p>
        </w:tc>
        <w:tc>
          <w:tcPr>
            <w:tcW w:w="1895" w:type="dxa"/>
          </w:tcPr>
          <w:p w14:paraId="6889C12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-75.68</w:t>
            </w:r>
          </w:p>
        </w:tc>
      </w:tr>
      <w:tr w:rsidR="00094BD4" w:rsidRPr="000D0996" w14:paraId="00470EAA" w14:textId="77777777" w:rsidTr="0019223A">
        <w:tc>
          <w:tcPr>
            <w:tcW w:w="1098" w:type="dxa"/>
          </w:tcPr>
          <w:p w14:paraId="01A9DEC4" w14:textId="410A3419" w:rsidR="00094BD4" w:rsidRPr="000D0996" w:rsidRDefault="00094BD4" w:rsidP="0019223A">
            <w:pPr>
              <w:rPr>
                <w:szCs w:val="24"/>
              </w:rPr>
            </w:pPr>
            <w:r>
              <w:rPr>
                <w:szCs w:val="24"/>
              </w:rPr>
              <w:lastRenderedPageBreak/>
              <w:t>PAEC</w:t>
            </w:r>
          </w:p>
        </w:tc>
        <w:tc>
          <w:tcPr>
            <w:tcW w:w="3968" w:type="dxa"/>
          </w:tcPr>
          <w:p w14:paraId="6CD3C2DE" w14:textId="7A27D126" w:rsidR="00094BD4" w:rsidRPr="000D0996" w:rsidRDefault="00BA424B" w:rsidP="0019223A">
            <w:pPr>
              <w:rPr>
                <w:szCs w:val="24"/>
              </w:rPr>
            </w:pPr>
            <w:r>
              <w:rPr>
                <w:szCs w:val="24"/>
              </w:rPr>
              <w:t>Nome, AK</w:t>
            </w:r>
          </w:p>
        </w:tc>
        <w:tc>
          <w:tcPr>
            <w:tcW w:w="1895" w:type="dxa"/>
          </w:tcPr>
          <w:p w14:paraId="12E7AB4C" w14:textId="648F9F61" w:rsidR="00094BD4" w:rsidRPr="000D0996" w:rsidRDefault="00BA424B" w:rsidP="007C285E">
            <w:pPr>
              <w:jc w:val="center"/>
              <w:rPr>
                <w:szCs w:val="24"/>
              </w:rPr>
            </w:pPr>
            <w:r>
              <w:rPr>
                <w:szCs w:val="24"/>
              </w:rPr>
              <w:t>64.5114</w:t>
            </w:r>
          </w:p>
        </w:tc>
        <w:tc>
          <w:tcPr>
            <w:tcW w:w="1895" w:type="dxa"/>
          </w:tcPr>
          <w:p w14:paraId="5CA35029" w14:textId="74E240C0" w:rsidR="00094BD4" w:rsidRPr="000D0996" w:rsidRDefault="00BA424B" w:rsidP="007C285E">
            <w:pPr>
              <w:jc w:val="center"/>
              <w:rPr>
                <w:szCs w:val="24"/>
              </w:rPr>
            </w:pPr>
            <w:r>
              <w:rPr>
                <w:szCs w:val="24"/>
              </w:rPr>
              <w:t>-165.295</w:t>
            </w:r>
          </w:p>
        </w:tc>
      </w:tr>
      <w:tr w:rsidR="007C285E" w:rsidRPr="000D0996" w14:paraId="3C0F85F0" w14:textId="77777777" w:rsidTr="0019223A">
        <w:tc>
          <w:tcPr>
            <w:tcW w:w="1098" w:type="dxa"/>
          </w:tcPr>
          <w:p w14:paraId="3B4FAAE4" w14:textId="77777777" w:rsidR="007C285E" w:rsidRPr="000D0996" w:rsidRDefault="007C285E" w:rsidP="0019223A">
            <w:pPr>
              <w:rPr>
                <w:rFonts w:ascii="Times New Roman" w:hAnsi="Times New Roman"/>
                <w:szCs w:val="24"/>
              </w:rPr>
            </w:pPr>
            <w:r w:rsidRPr="000D0996">
              <w:rPr>
                <w:rFonts w:ascii="Times New Roman" w:hAnsi="Times New Roman"/>
                <w:szCs w:val="24"/>
              </w:rPr>
              <w:t>PAIH</w:t>
            </w:r>
          </w:p>
        </w:tc>
        <w:tc>
          <w:tcPr>
            <w:tcW w:w="3968" w:type="dxa"/>
          </w:tcPr>
          <w:p w14:paraId="7A5BC11F" w14:textId="77777777" w:rsidR="007C285E" w:rsidRPr="000D0996" w:rsidRDefault="007C285E" w:rsidP="0019223A">
            <w:pPr>
              <w:rPr>
                <w:rFonts w:ascii="Times New Roman" w:hAnsi="Times New Roman"/>
                <w:szCs w:val="24"/>
              </w:rPr>
            </w:pPr>
            <w:r w:rsidRPr="000D0996">
              <w:rPr>
                <w:rFonts w:ascii="Times New Roman" w:hAnsi="Times New Roman"/>
                <w:szCs w:val="24"/>
              </w:rPr>
              <w:t>Anchorage/Middleton Island, AK</w:t>
            </w:r>
          </w:p>
        </w:tc>
        <w:tc>
          <w:tcPr>
            <w:tcW w:w="1895" w:type="dxa"/>
          </w:tcPr>
          <w:p w14:paraId="2D0CA95D"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59.4614</w:t>
            </w:r>
          </w:p>
        </w:tc>
        <w:tc>
          <w:tcPr>
            <w:tcW w:w="1895" w:type="dxa"/>
          </w:tcPr>
          <w:p w14:paraId="59CA2C3A" w14:textId="77777777" w:rsidR="007C285E" w:rsidRPr="000D0996" w:rsidRDefault="007C285E" w:rsidP="007C285E">
            <w:pPr>
              <w:jc w:val="center"/>
              <w:rPr>
                <w:rFonts w:ascii="Times New Roman" w:hAnsi="Times New Roman"/>
                <w:szCs w:val="24"/>
              </w:rPr>
            </w:pPr>
            <w:r w:rsidRPr="000D0996">
              <w:rPr>
                <w:rFonts w:ascii="Times New Roman" w:hAnsi="Times New Roman"/>
                <w:szCs w:val="24"/>
              </w:rPr>
              <w:t>-146.303</w:t>
            </w:r>
          </w:p>
        </w:tc>
      </w:tr>
      <w:tr w:rsidR="00BA424B" w:rsidRPr="000D0996" w14:paraId="20CA7F9C" w14:textId="77777777" w:rsidTr="0019223A">
        <w:tc>
          <w:tcPr>
            <w:tcW w:w="1098" w:type="dxa"/>
          </w:tcPr>
          <w:p w14:paraId="5115909E" w14:textId="138E56B2" w:rsidR="00BA424B" w:rsidRPr="000D0996" w:rsidRDefault="00BA424B" w:rsidP="0019223A">
            <w:pPr>
              <w:rPr>
                <w:szCs w:val="24"/>
              </w:rPr>
            </w:pPr>
            <w:r>
              <w:rPr>
                <w:szCs w:val="24"/>
              </w:rPr>
              <w:t>PGUA</w:t>
            </w:r>
          </w:p>
        </w:tc>
        <w:tc>
          <w:tcPr>
            <w:tcW w:w="3968" w:type="dxa"/>
          </w:tcPr>
          <w:p w14:paraId="4359E5EC" w14:textId="56A0A807" w:rsidR="00BA424B" w:rsidRPr="000D0996" w:rsidRDefault="00BA424B" w:rsidP="0019223A">
            <w:pPr>
              <w:rPr>
                <w:szCs w:val="24"/>
              </w:rPr>
            </w:pPr>
            <w:r>
              <w:rPr>
                <w:szCs w:val="24"/>
              </w:rPr>
              <w:t>Guam</w:t>
            </w:r>
          </w:p>
        </w:tc>
        <w:tc>
          <w:tcPr>
            <w:tcW w:w="1895" w:type="dxa"/>
          </w:tcPr>
          <w:p w14:paraId="6AD6777B" w14:textId="6C5B0BAD" w:rsidR="00BA424B" w:rsidRPr="000D0996" w:rsidRDefault="00BA424B" w:rsidP="007C285E">
            <w:pPr>
              <w:jc w:val="center"/>
              <w:rPr>
                <w:szCs w:val="24"/>
              </w:rPr>
            </w:pPr>
            <w:r>
              <w:rPr>
                <w:szCs w:val="24"/>
              </w:rPr>
              <w:t>13.4544</w:t>
            </w:r>
          </w:p>
        </w:tc>
        <w:tc>
          <w:tcPr>
            <w:tcW w:w="1895" w:type="dxa"/>
          </w:tcPr>
          <w:p w14:paraId="40B2A757" w14:textId="7BDBE4B4" w:rsidR="00BA424B" w:rsidRPr="000D0996" w:rsidRDefault="00BA424B" w:rsidP="007C285E">
            <w:pPr>
              <w:jc w:val="center"/>
              <w:rPr>
                <w:szCs w:val="24"/>
              </w:rPr>
            </w:pPr>
            <w:r>
              <w:rPr>
                <w:szCs w:val="24"/>
              </w:rPr>
              <w:t>144.808</w:t>
            </w:r>
          </w:p>
        </w:tc>
      </w:tr>
      <w:tr w:rsidR="00094BD4" w:rsidRPr="000D0996" w14:paraId="35D42F38" w14:textId="77777777" w:rsidTr="0019223A">
        <w:tc>
          <w:tcPr>
            <w:tcW w:w="1098" w:type="dxa"/>
          </w:tcPr>
          <w:p w14:paraId="42EC2467" w14:textId="28243982" w:rsidR="00094BD4" w:rsidRPr="000D0996" w:rsidRDefault="00094BD4" w:rsidP="0019223A">
            <w:pPr>
              <w:rPr>
                <w:szCs w:val="24"/>
              </w:rPr>
            </w:pPr>
            <w:r>
              <w:rPr>
                <w:szCs w:val="24"/>
              </w:rPr>
              <w:t>PHKI</w:t>
            </w:r>
          </w:p>
        </w:tc>
        <w:tc>
          <w:tcPr>
            <w:tcW w:w="3968" w:type="dxa"/>
          </w:tcPr>
          <w:p w14:paraId="783D699E" w14:textId="086E4855" w:rsidR="00094BD4" w:rsidRPr="000D0996" w:rsidRDefault="00094BD4" w:rsidP="0019223A">
            <w:pPr>
              <w:rPr>
                <w:szCs w:val="24"/>
              </w:rPr>
            </w:pPr>
            <w:r>
              <w:rPr>
                <w:szCs w:val="24"/>
              </w:rPr>
              <w:t>Kauai, HI</w:t>
            </w:r>
          </w:p>
        </w:tc>
        <w:tc>
          <w:tcPr>
            <w:tcW w:w="1895" w:type="dxa"/>
          </w:tcPr>
          <w:p w14:paraId="6709C94F" w14:textId="4D22F52D" w:rsidR="00094BD4" w:rsidRPr="000D0996" w:rsidRDefault="00094BD4" w:rsidP="007C285E">
            <w:pPr>
              <w:jc w:val="center"/>
              <w:rPr>
                <w:szCs w:val="24"/>
              </w:rPr>
            </w:pPr>
            <w:r>
              <w:rPr>
                <w:szCs w:val="24"/>
              </w:rPr>
              <w:t>21.8942</w:t>
            </w:r>
          </w:p>
        </w:tc>
        <w:tc>
          <w:tcPr>
            <w:tcW w:w="1895" w:type="dxa"/>
          </w:tcPr>
          <w:p w14:paraId="7D7CBFBA" w14:textId="46AC551D" w:rsidR="00094BD4" w:rsidRPr="000D0996" w:rsidRDefault="00094BD4" w:rsidP="00094BD4">
            <w:pPr>
              <w:jc w:val="center"/>
              <w:rPr>
                <w:szCs w:val="24"/>
              </w:rPr>
            </w:pPr>
            <w:r>
              <w:rPr>
                <w:szCs w:val="24"/>
              </w:rPr>
              <w:t>-159.552</w:t>
            </w:r>
          </w:p>
        </w:tc>
      </w:tr>
      <w:tr w:rsidR="00094BD4" w:rsidRPr="000D0996" w14:paraId="143A7CB7" w14:textId="77777777" w:rsidTr="0019223A">
        <w:tc>
          <w:tcPr>
            <w:tcW w:w="1098" w:type="dxa"/>
          </w:tcPr>
          <w:p w14:paraId="5A59B01D" w14:textId="22CF35EC" w:rsidR="00094BD4" w:rsidRDefault="00094BD4" w:rsidP="0019223A">
            <w:pPr>
              <w:rPr>
                <w:szCs w:val="24"/>
              </w:rPr>
            </w:pPr>
            <w:r>
              <w:rPr>
                <w:szCs w:val="24"/>
              </w:rPr>
              <w:t>PHMO</w:t>
            </w:r>
          </w:p>
        </w:tc>
        <w:tc>
          <w:tcPr>
            <w:tcW w:w="3968" w:type="dxa"/>
          </w:tcPr>
          <w:p w14:paraId="3DC641D8" w14:textId="4C252A5B" w:rsidR="00094BD4" w:rsidRDefault="00094BD4" w:rsidP="0019223A">
            <w:pPr>
              <w:rPr>
                <w:szCs w:val="24"/>
              </w:rPr>
            </w:pPr>
            <w:r>
              <w:rPr>
                <w:szCs w:val="24"/>
              </w:rPr>
              <w:t>Molokai, HI</w:t>
            </w:r>
          </w:p>
        </w:tc>
        <w:tc>
          <w:tcPr>
            <w:tcW w:w="1895" w:type="dxa"/>
          </w:tcPr>
          <w:p w14:paraId="79D8D83A" w14:textId="48D6BFCC" w:rsidR="00094BD4" w:rsidRDefault="00094BD4" w:rsidP="007C285E">
            <w:pPr>
              <w:jc w:val="center"/>
              <w:rPr>
                <w:szCs w:val="24"/>
              </w:rPr>
            </w:pPr>
            <w:r>
              <w:rPr>
                <w:szCs w:val="24"/>
              </w:rPr>
              <w:t>21.1328</w:t>
            </w:r>
          </w:p>
        </w:tc>
        <w:tc>
          <w:tcPr>
            <w:tcW w:w="1895" w:type="dxa"/>
          </w:tcPr>
          <w:p w14:paraId="0EEC2455" w14:textId="7188CDAC" w:rsidR="00094BD4" w:rsidRDefault="00094BD4" w:rsidP="00094BD4">
            <w:pPr>
              <w:jc w:val="center"/>
              <w:rPr>
                <w:szCs w:val="24"/>
              </w:rPr>
            </w:pPr>
            <w:r>
              <w:rPr>
                <w:szCs w:val="24"/>
              </w:rPr>
              <w:t>-157.18</w:t>
            </w:r>
          </w:p>
        </w:tc>
      </w:tr>
      <w:tr w:rsidR="00BA424B" w:rsidRPr="000D0996" w14:paraId="793F9B27" w14:textId="77777777" w:rsidTr="0019223A">
        <w:tc>
          <w:tcPr>
            <w:tcW w:w="1098" w:type="dxa"/>
          </w:tcPr>
          <w:p w14:paraId="19EC93C8" w14:textId="183012FE" w:rsidR="00BA424B" w:rsidRDefault="00BA424B" w:rsidP="0019223A">
            <w:pPr>
              <w:rPr>
                <w:szCs w:val="24"/>
              </w:rPr>
            </w:pPr>
            <w:r>
              <w:rPr>
                <w:szCs w:val="24"/>
              </w:rPr>
              <w:t>TJUA</w:t>
            </w:r>
          </w:p>
        </w:tc>
        <w:tc>
          <w:tcPr>
            <w:tcW w:w="3968" w:type="dxa"/>
          </w:tcPr>
          <w:p w14:paraId="23EE30A8" w14:textId="07555C70" w:rsidR="00BA424B" w:rsidRDefault="00BA424B" w:rsidP="0019223A">
            <w:pPr>
              <w:rPr>
                <w:szCs w:val="24"/>
              </w:rPr>
            </w:pPr>
            <w:r>
              <w:rPr>
                <w:szCs w:val="24"/>
              </w:rPr>
              <w:t>San Juan, PR</w:t>
            </w:r>
          </w:p>
        </w:tc>
        <w:tc>
          <w:tcPr>
            <w:tcW w:w="1895" w:type="dxa"/>
          </w:tcPr>
          <w:p w14:paraId="03CD5E13" w14:textId="70C7F712" w:rsidR="00BA424B" w:rsidRDefault="00BA424B" w:rsidP="007C285E">
            <w:pPr>
              <w:jc w:val="center"/>
              <w:rPr>
                <w:szCs w:val="24"/>
              </w:rPr>
            </w:pPr>
            <w:r>
              <w:rPr>
                <w:szCs w:val="24"/>
              </w:rPr>
              <w:t>18.1156</w:t>
            </w:r>
          </w:p>
        </w:tc>
        <w:tc>
          <w:tcPr>
            <w:tcW w:w="1895" w:type="dxa"/>
          </w:tcPr>
          <w:p w14:paraId="789EA57D" w14:textId="425E6B32" w:rsidR="00BA424B" w:rsidRDefault="00BA424B" w:rsidP="00094BD4">
            <w:pPr>
              <w:jc w:val="center"/>
              <w:rPr>
                <w:szCs w:val="24"/>
              </w:rPr>
            </w:pPr>
            <w:r>
              <w:rPr>
                <w:szCs w:val="24"/>
              </w:rPr>
              <w:t>-66.078</w:t>
            </w:r>
          </w:p>
        </w:tc>
      </w:tr>
      <w:tr w:rsidR="002E3620" w:rsidRPr="000D0996" w14:paraId="1407C555" w14:textId="77777777" w:rsidTr="0019223A">
        <w:tc>
          <w:tcPr>
            <w:tcW w:w="1098" w:type="dxa"/>
          </w:tcPr>
          <w:p w14:paraId="5372E8FB" w14:textId="77777777" w:rsidR="002E3620" w:rsidRPr="002E3620" w:rsidRDefault="002E3620" w:rsidP="002E3620">
            <w:pPr>
              <w:rPr>
                <w:rFonts w:ascii="Times New Roman" w:hAnsi="Times New Roman"/>
                <w:i/>
                <w:szCs w:val="24"/>
              </w:rPr>
            </w:pPr>
            <w:r w:rsidRPr="002E3620">
              <w:rPr>
                <w:rFonts w:ascii="Times New Roman" w:hAnsi="Times New Roman"/>
                <w:i/>
                <w:szCs w:val="24"/>
              </w:rPr>
              <w:t>KWAJ</w:t>
            </w:r>
          </w:p>
          <w:p w14:paraId="7ABF28FB" w14:textId="7A60D57F" w:rsidR="002E3620" w:rsidRPr="002E3620" w:rsidRDefault="002E3620" w:rsidP="0019223A">
            <w:pPr>
              <w:rPr>
                <w:i/>
                <w:szCs w:val="24"/>
              </w:rPr>
            </w:pPr>
            <w:r w:rsidRPr="002E3620">
              <w:rPr>
                <w:rFonts w:ascii="Times New Roman" w:hAnsi="Times New Roman"/>
                <w:i/>
                <w:szCs w:val="24"/>
              </w:rPr>
              <w:t>(KPOL)</w:t>
            </w:r>
          </w:p>
        </w:tc>
        <w:tc>
          <w:tcPr>
            <w:tcW w:w="3968" w:type="dxa"/>
          </w:tcPr>
          <w:p w14:paraId="12941282" w14:textId="6FEB740D" w:rsidR="002E3620" w:rsidRPr="002E3620" w:rsidRDefault="002E3620" w:rsidP="0019223A">
            <w:pPr>
              <w:rPr>
                <w:i/>
                <w:szCs w:val="24"/>
              </w:rPr>
            </w:pPr>
            <w:r w:rsidRPr="002E3620">
              <w:rPr>
                <w:rFonts w:ascii="Times New Roman" w:hAnsi="Times New Roman"/>
                <w:i/>
                <w:szCs w:val="24"/>
              </w:rPr>
              <w:t>Kwajalein, Marshall Islands</w:t>
            </w:r>
          </w:p>
        </w:tc>
        <w:tc>
          <w:tcPr>
            <w:tcW w:w="1895" w:type="dxa"/>
          </w:tcPr>
          <w:p w14:paraId="5596B94D" w14:textId="36D00DEF" w:rsidR="002E3620" w:rsidRPr="002E3620" w:rsidRDefault="002E3620" w:rsidP="007C285E">
            <w:pPr>
              <w:jc w:val="center"/>
              <w:rPr>
                <w:i/>
                <w:szCs w:val="24"/>
              </w:rPr>
            </w:pPr>
            <w:r w:rsidRPr="002E3620">
              <w:rPr>
                <w:rFonts w:ascii="Times New Roman" w:hAnsi="Times New Roman"/>
                <w:i/>
                <w:szCs w:val="24"/>
              </w:rPr>
              <w:t>8.71796</w:t>
            </w:r>
          </w:p>
        </w:tc>
        <w:tc>
          <w:tcPr>
            <w:tcW w:w="1895" w:type="dxa"/>
          </w:tcPr>
          <w:p w14:paraId="124FA208" w14:textId="66B3635D" w:rsidR="002E3620" w:rsidRPr="002E3620" w:rsidRDefault="002E3620" w:rsidP="00094BD4">
            <w:pPr>
              <w:jc w:val="center"/>
              <w:rPr>
                <w:i/>
                <w:szCs w:val="24"/>
              </w:rPr>
            </w:pPr>
            <w:r w:rsidRPr="002E3620">
              <w:rPr>
                <w:rFonts w:ascii="Times New Roman" w:hAnsi="Times New Roman"/>
                <w:i/>
                <w:szCs w:val="24"/>
              </w:rPr>
              <w:t>167.733</w:t>
            </w:r>
          </w:p>
        </w:tc>
      </w:tr>
      <w:tr w:rsidR="002E3620" w:rsidRPr="000D0996" w14:paraId="1AA96478" w14:textId="77777777" w:rsidTr="0019223A">
        <w:tc>
          <w:tcPr>
            <w:tcW w:w="1098" w:type="dxa"/>
          </w:tcPr>
          <w:p w14:paraId="4BB1E4EC" w14:textId="4BECACCE" w:rsidR="002E3620" w:rsidRPr="002E3620" w:rsidRDefault="002E3620" w:rsidP="005E72EC">
            <w:pPr>
              <w:rPr>
                <w:i/>
                <w:szCs w:val="24"/>
              </w:rPr>
            </w:pPr>
            <w:r w:rsidRPr="002E3620">
              <w:rPr>
                <w:i/>
                <w:szCs w:val="24"/>
              </w:rPr>
              <w:t>AL1</w:t>
            </w:r>
          </w:p>
        </w:tc>
        <w:tc>
          <w:tcPr>
            <w:tcW w:w="3968" w:type="dxa"/>
          </w:tcPr>
          <w:p w14:paraId="02A80B94" w14:textId="4B954267" w:rsidR="002E3620" w:rsidRPr="002E3620" w:rsidRDefault="002E3620" w:rsidP="0019223A">
            <w:pPr>
              <w:rPr>
                <w:i/>
                <w:szCs w:val="24"/>
              </w:rPr>
            </w:pPr>
            <w:r w:rsidRPr="002E3620">
              <w:rPr>
                <w:i/>
                <w:szCs w:val="24"/>
              </w:rPr>
              <w:t>Almenara, MG, Brazil</w:t>
            </w:r>
          </w:p>
        </w:tc>
        <w:tc>
          <w:tcPr>
            <w:tcW w:w="1895" w:type="dxa"/>
          </w:tcPr>
          <w:p w14:paraId="03D0D814" w14:textId="798E4F11" w:rsidR="002E3620" w:rsidRPr="002E3620" w:rsidRDefault="002E3620" w:rsidP="007C285E">
            <w:pPr>
              <w:jc w:val="center"/>
              <w:rPr>
                <w:i/>
                <w:szCs w:val="24"/>
              </w:rPr>
            </w:pPr>
            <w:r w:rsidRPr="002E3620">
              <w:rPr>
                <w:i/>
                <w:szCs w:val="24"/>
              </w:rPr>
              <w:t>-16.2019</w:t>
            </w:r>
          </w:p>
        </w:tc>
        <w:tc>
          <w:tcPr>
            <w:tcW w:w="1895" w:type="dxa"/>
          </w:tcPr>
          <w:p w14:paraId="7DFE2A4A" w14:textId="2692BB60" w:rsidR="002E3620" w:rsidRPr="002E3620" w:rsidRDefault="002E3620" w:rsidP="00094BD4">
            <w:pPr>
              <w:jc w:val="center"/>
              <w:rPr>
                <w:i/>
                <w:szCs w:val="24"/>
              </w:rPr>
            </w:pPr>
            <w:r w:rsidRPr="002E3620">
              <w:rPr>
                <w:i/>
                <w:szCs w:val="24"/>
              </w:rPr>
              <w:t>-40.6742</w:t>
            </w:r>
          </w:p>
        </w:tc>
      </w:tr>
      <w:tr w:rsidR="002E3620" w:rsidRPr="000D0996" w14:paraId="721DE097" w14:textId="77777777" w:rsidTr="0019223A">
        <w:tc>
          <w:tcPr>
            <w:tcW w:w="1098" w:type="dxa"/>
          </w:tcPr>
          <w:p w14:paraId="4719F53B" w14:textId="529BADB5" w:rsidR="002E3620" w:rsidRPr="002E3620" w:rsidRDefault="002E3620" w:rsidP="0019223A">
            <w:pPr>
              <w:rPr>
                <w:i/>
                <w:szCs w:val="24"/>
              </w:rPr>
            </w:pPr>
            <w:r w:rsidRPr="002E3620">
              <w:rPr>
                <w:i/>
                <w:szCs w:val="24"/>
              </w:rPr>
              <w:t>JG1</w:t>
            </w:r>
          </w:p>
        </w:tc>
        <w:tc>
          <w:tcPr>
            <w:tcW w:w="3968" w:type="dxa"/>
          </w:tcPr>
          <w:p w14:paraId="49E1BBB7" w14:textId="46B60C0A" w:rsidR="002E3620" w:rsidRPr="002E3620" w:rsidRDefault="002E3620" w:rsidP="005E72EC">
            <w:pPr>
              <w:rPr>
                <w:i/>
                <w:szCs w:val="24"/>
              </w:rPr>
            </w:pPr>
            <w:r w:rsidRPr="002E3620">
              <w:rPr>
                <w:i/>
                <w:szCs w:val="24"/>
              </w:rPr>
              <w:t>Jaraguari, MS, Brazil</w:t>
            </w:r>
          </w:p>
        </w:tc>
        <w:tc>
          <w:tcPr>
            <w:tcW w:w="1895" w:type="dxa"/>
          </w:tcPr>
          <w:p w14:paraId="73EB28CE" w14:textId="5E5A7604" w:rsidR="002E3620" w:rsidRPr="002E3620" w:rsidRDefault="002E3620" w:rsidP="007C285E">
            <w:pPr>
              <w:jc w:val="center"/>
              <w:rPr>
                <w:i/>
                <w:szCs w:val="24"/>
              </w:rPr>
            </w:pPr>
            <w:r w:rsidRPr="002E3620">
              <w:rPr>
                <w:i/>
                <w:szCs w:val="24"/>
              </w:rPr>
              <w:t>-20.2915</w:t>
            </w:r>
          </w:p>
        </w:tc>
        <w:tc>
          <w:tcPr>
            <w:tcW w:w="1895" w:type="dxa"/>
          </w:tcPr>
          <w:p w14:paraId="1F895210" w14:textId="21EAEC81" w:rsidR="002E3620" w:rsidRPr="002E3620" w:rsidRDefault="002E3620" w:rsidP="00094BD4">
            <w:pPr>
              <w:jc w:val="center"/>
              <w:rPr>
                <w:i/>
                <w:szCs w:val="24"/>
              </w:rPr>
            </w:pPr>
            <w:r w:rsidRPr="002E3620">
              <w:rPr>
                <w:i/>
                <w:szCs w:val="24"/>
              </w:rPr>
              <w:t>-54.4658</w:t>
            </w:r>
          </w:p>
        </w:tc>
      </w:tr>
      <w:tr w:rsidR="002E3620" w:rsidRPr="000D0996" w14:paraId="65161111" w14:textId="77777777" w:rsidTr="0019223A">
        <w:tc>
          <w:tcPr>
            <w:tcW w:w="1098" w:type="dxa"/>
          </w:tcPr>
          <w:p w14:paraId="02BB5A2E" w14:textId="3CA9F115" w:rsidR="002E3620" w:rsidRPr="002E3620" w:rsidRDefault="002E3620" w:rsidP="0019223A">
            <w:pPr>
              <w:rPr>
                <w:i/>
                <w:szCs w:val="24"/>
              </w:rPr>
            </w:pPr>
            <w:r w:rsidRPr="002E3620">
              <w:rPr>
                <w:i/>
                <w:szCs w:val="24"/>
              </w:rPr>
              <w:t>MC1</w:t>
            </w:r>
          </w:p>
        </w:tc>
        <w:tc>
          <w:tcPr>
            <w:tcW w:w="3968" w:type="dxa"/>
          </w:tcPr>
          <w:p w14:paraId="687F53DA" w14:textId="369ACF09" w:rsidR="002E3620" w:rsidRPr="002E3620" w:rsidRDefault="002E3620" w:rsidP="005E72EC">
            <w:pPr>
              <w:rPr>
                <w:i/>
                <w:szCs w:val="24"/>
              </w:rPr>
            </w:pPr>
            <w:r w:rsidRPr="002E3620">
              <w:rPr>
                <w:i/>
                <w:szCs w:val="24"/>
              </w:rPr>
              <w:t>Maceio, AL, Brazil</w:t>
            </w:r>
          </w:p>
        </w:tc>
        <w:tc>
          <w:tcPr>
            <w:tcW w:w="1895" w:type="dxa"/>
          </w:tcPr>
          <w:p w14:paraId="77C0B46D" w14:textId="29EE0961" w:rsidR="002E3620" w:rsidRPr="002E3620" w:rsidRDefault="002E3620" w:rsidP="007C285E">
            <w:pPr>
              <w:jc w:val="center"/>
              <w:rPr>
                <w:i/>
                <w:szCs w:val="24"/>
              </w:rPr>
            </w:pPr>
            <w:r w:rsidRPr="002E3620">
              <w:rPr>
                <w:i/>
                <w:szCs w:val="24"/>
              </w:rPr>
              <w:t>-9.55139</w:t>
            </w:r>
          </w:p>
        </w:tc>
        <w:tc>
          <w:tcPr>
            <w:tcW w:w="1895" w:type="dxa"/>
          </w:tcPr>
          <w:p w14:paraId="36D6AF76" w14:textId="050340D7" w:rsidR="002E3620" w:rsidRPr="002E3620" w:rsidRDefault="002E3620" w:rsidP="00094BD4">
            <w:pPr>
              <w:jc w:val="center"/>
              <w:rPr>
                <w:i/>
                <w:szCs w:val="24"/>
              </w:rPr>
            </w:pPr>
            <w:r w:rsidRPr="002E3620">
              <w:rPr>
                <w:i/>
                <w:szCs w:val="24"/>
              </w:rPr>
              <w:t>-35.7708</w:t>
            </w:r>
          </w:p>
        </w:tc>
      </w:tr>
      <w:tr w:rsidR="002E3620" w:rsidRPr="000D0996" w14:paraId="3AAB6EA1" w14:textId="77777777" w:rsidTr="0019223A">
        <w:tc>
          <w:tcPr>
            <w:tcW w:w="1098" w:type="dxa"/>
          </w:tcPr>
          <w:p w14:paraId="7E919C02" w14:textId="4947DBDE" w:rsidR="002E3620" w:rsidRPr="002E3620" w:rsidRDefault="002E3620" w:rsidP="0019223A">
            <w:pPr>
              <w:rPr>
                <w:i/>
                <w:szCs w:val="24"/>
              </w:rPr>
            </w:pPr>
            <w:r w:rsidRPr="002E3620">
              <w:rPr>
                <w:i/>
                <w:szCs w:val="24"/>
              </w:rPr>
              <w:t>NT1</w:t>
            </w:r>
          </w:p>
        </w:tc>
        <w:tc>
          <w:tcPr>
            <w:tcW w:w="3968" w:type="dxa"/>
          </w:tcPr>
          <w:p w14:paraId="331AEE11" w14:textId="4282A902" w:rsidR="002E3620" w:rsidRPr="002E3620" w:rsidRDefault="002E3620" w:rsidP="005E72EC">
            <w:pPr>
              <w:rPr>
                <w:i/>
                <w:szCs w:val="24"/>
              </w:rPr>
            </w:pPr>
            <w:r w:rsidRPr="002E3620">
              <w:rPr>
                <w:i/>
                <w:szCs w:val="24"/>
              </w:rPr>
              <w:t>Natal, RN, Brazil</w:t>
            </w:r>
          </w:p>
        </w:tc>
        <w:tc>
          <w:tcPr>
            <w:tcW w:w="1895" w:type="dxa"/>
          </w:tcPr>
          <w:p w14:paraId="2B2BC709" w14:textId="11BC5620" w:rsidR="002E3620" w:rsidRPr="002E3620" w:rsidRDefault="002E3620" w:rsidP="007C285E">
            <w:pPr>
              <w:jc w:val="center"/>
              <w:rPr>
                <w:i/>
                <w:szCs w:val="24"/>
              </w:rPr>
            </w:pPr>
            <w:r w:rsidRPr="002E3620">
              <w:rPr>
                <w:i/>
                <w:szCs w:val="24"/>
              </w:rPr>
              <w:t>-5.90444</w:t>
            </w:r>
          </w:p>
        </w:tc>
        <w:tc>
          <w:tcPr>
            <w:tcW w:w="1895" w:type="dxa"/>
          </w:tcPr>
          <w:p w14:paraId="497F7B56" w14:textId="7B5F1A1D" w:rsidR="002E3620" w:rsidRPr="002E3620" w:rsidRDefault="002E3620" w:rsidP="00094BD4">
            <w:pPr>
              <w:jc w:val="center"/>
              <w:rPr>
                <w:i/>
                <w:szCs w:val="24"/>
              </w:rPr>
            </w:pPr>
            <w:r w:rsidRPr="002E3620">
              <w:rPr>
                <w:i/>
                <w:szCs w:val="24"/>
              </w:rPr>
              <w:t>-35.254</w:t>
            </w:r>
          </w:p>
        </w:tc>
      </w:tr>
      <w:tr w:rsidR="002E3620" w:rsidRPr="000D0996" w14:paraId="2F1D2523" w14:textId="77777777" w:rsidTr="0019223A">
        <w:tc>
          <w:tcPr>
            <w:tcW w:w="1098" w:type="dxa"/>
          </w:tcPr>
          <w:p w14:paraId="7A495343" w14:textId="6AFDF4D7" w:rsidR="002E3620" w:rsidRPr="002E3620" w:rsidRDefault="002E3620" w:rsidP="0019223A">
            <w:pPr>
              <w:rPr>
                <w:i/>
                <w:szCs w:val="24"/>
              </w:rPr>
            </w:pPr>
            <w:r w:rsidRPr="002E3620">
              <w:rPr>
                <w:i/>
                <w:szCs w:val="24"/>
              </w:rPr>
              <w:t>PE1</w:t>
            </w:r>
          </w:p>
        </w:tc>
        <w:tc>
          <w:tcPr>
            <w:tcW w:w="3968" w:type="dxa"/>
          </w:tcPr>
          <w:p w14:paraId="6A0C2B8C" w14:textId="6C98BC3B" w:rsidR="002E3620" w:rsidRPr="002E3620" w:rsidRDefault="002E3620" w:rsidP="005E72EC">
            <w:pPr>
              <w:rPr>
                <w:i/>
                <w:szCs w:val="24"/>
              </w:rPr>
            </w:pPr>
            <w:r w:rsidRPr="002E3620">
              <w:rPr>
                <w:i/>
                <w:szCs w:val="24"/>
              </w:rPr>
              <w:t>Petrolina, PE, Brazil</w:t>
            </w:r>
          </w:p>
        </w:tc>
        <w:tc>
          <w:tcPr>
            <w:tcW w:w="1895" w:type="dxa"/>
          </w:tcPr>
          <w:p w14:paraId="6FEF7D96" w14:textId="286BEF09" w:rsidR="002E3620" w:rsidRPr="002E3620" w:rsidRDefault="002E3620" w:rsidP="007C285E">
            <w:pPr>
              <w:jc w:val="center"/>
              <w:rPr>
                <w:i/>
                <w:szCs w:val="24"/>
              </w:rPr>
            </w:pPr>
            <w:r w:rsidRPr="002E3620">
              <w:rPr>
                <w:i/>
                <w:szCs w:val="24"/>
              </w:rPr>
              <w:t>-9.36722</w:t>
            </w:r>
          </w:p>
        </w:tc>
        <w:tc>
          <w:tcPr>
            <w:tcW w:w="1895" w:type="dxa"/>
          </w:tcPr>
          <w:p w14:paraId="51B1DAA1" w14:textId="6A90FF6F" w:rsidR="002E3620" w:rsidRPr="002E3620" w:rsidRDefault="002E3620" w:rsidP="00094BD4">
            <w:pPr>
              <w:jc w:val="center"/>
              <w:rPr>
                <w:i/>
                <w:szCs w:val="24"/>
              </w:rPr>
            </w:pPr>
            <w:r w:rsidRPr="002E3620">
              <w:rPr>
                <w:i/>
                <w:szCs w:val="24"/>
              </w:rPr>
              <w:t>-40.5728</w:t>
            </w:r>
          </w:p>
        </w:tc>
      </w:tr>
      <w:tr w:rsidR="002E3620" w:rsidRPr="000D0996" w14:paraId="7076CC74" w14:textId="77777777" w:rsidTr="0019223A">
        <w:tc>
          <w:tcPr>
            <w:tcW w:w="1098" w:type="dxa"/>
          </w:tcPr>
          <w:p w14:paraId="36AA97C1" w14:textId="12B0AC23" w:rsidR="002E3620" w:rsidRPr="002E3620" w:rsidRDefault="002E3620" w:rsidP="0019223A">
            <w:pPr>
              <w:rPr>
                <w:i/>
                <w:szCs w:val="24"/>
              </w:rPr>
            </w:pPr>
            <w:r w:rsidRPr="002E3620">
              <w:rPr>
                <w:i/>
                <w:szCs w:val="24"/>
              </w:rPr>
              <w:t>SF1</w:t>
            </w:r>
          </w:p>
        </w:tc>
        <w:tc>
          <w:tcPr>
            <w:tcW w:w="3968" w:type="dxa"/>
          </w:tcPr>
          <w:p w14:paraId="498C8DC5" w14:textId="2B119CC6" w:rsidR="002E3620" w:rsidRPr="002E3620" w:rsidRDefault="002E3620" w:rsidP="005E72EC">
            <w:pPr>
              <w:rPr>
                <w:i/>
                <w:szCs w:val="24"/>
              </w:rPr>
            </w:pPr>
            <w:r w:rsidRPr="002E3620">
              <w:rPr>
                <w:i/>
                <w:szCs w:val="24"/>
              </w:rPr>
              <w:t>Sao Francisco, SC, Brazil</w:t>
            </w:r>
          </w:p>
        </w:tc>
        <w:tc>
          <w:tcPr>
            <w:tcW w:w="1895" w:type="dxa"/>
          </w:tcPr>
          <w:p w14:paraId="3027A36C" w14:textId="76AA0DDC" w:rsidR="002E3620" w:rsidRPr="002E3620" w:rsidRDefault="002E3620" w:rsidP="007C285E">
            <w:pPr>
              <w:jc w:val="center"/>
              <w:rPr>
                <w:i/>
                <w:szCs w:val="24"/>
              </w:rPr>
            </w:pPr>
            <w:r w:rsidRPr="002E3620">
              <w:rPr>
                <w:i/>
                <w:szCs w:val="24"/>
              </w:rPr>
              <w:t>-16.0173</w:t>
            </w:r>
          </w:p>
        </w:tc>
        <w:tc>
          <w:tcPr>
            <w:tcW w:w="1895" w:type="dxa"/>
          </w:tcPr>
          <w:p w14:paraId="7BB52C70" w14:textId="7400E54A" w:rsidR="002E3620" w:rsidRPr="002E3620" w:rsidRDefault="002E3620" w:rsidP="00094BD4">
            <w:pPr>
              <w:jc w:val="center"/>
              <w:rPr>
                <w:i/>
                <w:szCs w:val="24"/>
              </w:rPr>
            </w:pPr>
            <w:r w:rsidRPr="002E3620">
              <w:rPr>
                <w:i/>
                <w:szCs w:val="24"/>
              </w:rPr>
              <w:t>-44.6953</w:t>
            </w:r>
          </w:p>
        </w:tc>
      </w:tr>
      <w:tr w:rsidR="002E3620" w:rsidRPr="000D0996" w14:paraId="185B2650" w14:textId="77777777" w:rsidTr="0019223A">
        <w:tc>
          <w:tcPr>
            <w:tcW w:w="1098" w:type="dxa"/>
          </w:tcPr>
          <w:p w14:paraId="0EE563FF" w14:textId="3BF875CC" w:rsidR="002E3620" w:rsidRPr="002E3620" w:rsidRDefault="002E3620" w:rsidP="0019223A">
            <w:pPr>
              <w:rPr>
                <w:i/>
                <w:szCs w:val="24"/>
              </w:rPr>
            </w:pPr>
            <w:r w:rsidRPr="002E3620">
              <w:rPr>
                <w:i/>
                <w:szCs w:val="24"/>
              </w:rPr>
              <w:t>ST1</w:t>
            </w:r>
          </w:p>
        </w:tc>
        <w:tc>
          <w:tcPr>
            <w:tcW w:w="3968" w:type="dxa"/>
          </w:tcPr>
          <w:p w14:paraId="1139DA26" w14:textId="21EE9848" w:rsidR="002E3620" w:rsidRPr="002E3620" w:rsidRDefault="002E3620" w:rsidP="005E72EC">
            <w:pPr>
              <w:rPr>
                <w:i/>
                <w:szCs w:val="24"/>
              </w:rPr>
            </w:pPr>
            <w:r w:rsidRPr="002E3620">
              <w:rPr>
                <w:i/>
                <w:szCs w:val="24"/>
              </w:rPr>
              <w:t>Santa Teresa, RJ, Brazil</w:t>
            </w:r>
          </w:p>
        </w:tc>
        <w:tc>
          <w:tcPr>
            <w:tcW w:w="1895" w:type="dxa"/>
          </w:tcPr>
          <w:p w14:paraId="7372933B" w14:textId="0C68BE95" w:rsidR="002E3620" w:rsidRPr="002E3620" w:rsidRDefault="002E3620" w:rsidP="007C285E">
            <w:pPr>
              <w:jc w:val="center"/>
              <w:rPr>
                <w:i/>
                <w:szCs w:val="24"/>
              </w:rPr>
            </w:pPr>
            <w:r w:rsidRPr="002E3620">
              <w:rPr>
                <w:i/>
                <w:szCs w:val="24"/>
              </w:rPr>
              <w:t>-19.9888</w:t>
            </w:r>
          </w:p>
        </w:tc>
        <w:tc>
          <w:tcPr>
            <w:tcW w:w="1895" w:type="dxa"/>
          </w:tcPr>
          <w:p w14:paraId="0D873DD1" w14:textId="615808AF" w:rsidR="002E3620" w:rsidRPr="002E3620" w:rsidRDefault="002E3620" w:rsidP="00094BD4">
            <w:pPr>
              <w:jc w:val="center"/>
              <w:rPr>
                <w:i/>
                <w:szCs w:val="24"/>
              </w:rPr>
            </w:pPr>
            <w:r w:rsidRPr="002E3620">
              <w:rPr>
                <w:i/>
                <w:szCs w:val="24"/>
              </w:rPr>
              <w:t>-40.5794</w:t>
            </w:r>
          </w:p>
        </w:tc>
      </w:tr>
      <w:tr w:rsidR="002E3620" w:rsidRPr="000D0996" w14:paraId="1EE72206" w14:textId="77777777" w:rsidTr="0019223A">
        <w:tc>
          <w:tcPr>
            <w:tcW w:w="1098" w:type="dxa"/>
          </w:tcPr>
          <w:p w14:paraId="3FFD7502" w14:textId="1D00D5A2" w:rsidR="002E3620" w:rsidRPr="002E3620" w:rsidRDefault="002E3620" w:rsidP="0019223A">
            <w:pPr>
              <w:rPr>
                <w:i/>
                <w:szCs w:val="24"/>
              </w:rPr>
            </w:pPr>
            <w:r w:rsidRPr="002E3620">
              <w:rPr>
                <w:i/>
                <w:szCs w:val="24"/>
              </w:rPr>
              <w:t>SV1</w:t>
            </w:r>
          </w:p>
        </w:tc>
        <w:tc>
          <w:tcPr>
            <w:tcW w:w="3968" w:type="dxa"/>
          </w:tcPr>
          <w:p w14:paraId="797EAAC9" w14:textId="0D6A239D" w:rsidR="002E3620" w:rsidRPr="002E3620" w:rsidRDefault="002E3620" w:rsidP="005E72EC">
            <w:pPr>
              <w:rPr>
                <w:i/>
                <w:szCs w:val="24"/>
              </w:rPr>
            </w:pPr>
            <w:r w:rsidRPr="002E3620">
              <w:rPr>
                <w:i/>
                <w:szCs w:val="24"/>
              </w:rPr>
              <w:t>Salvador, BA, Brazil</w:t>
            </w:r>
          </w:p>
        </w:tc>
        <w:tc>
          <w:tcPr>
            <w:tcW w:w="1895" w:type="dxa"/>
          </w:tcPr>
          <w:p w14:paraId="0B6AD1CA" w14:textId="1496A711" w:rsidR="002E3620" w:rsidRPr="002E3620" w:rsidRDefault="002E3620" w:rsidP="007C285E">
            <w:pPr>
              <w:jc w:val="center"/>
              <w:rPr>
                <w:i/>
                <w:szCs w:val="24"/>
              </w:rPr>
            </w:pPr>
            <w:r w:rsidRPr="002E3620">
              <w:rPr>
                <w:i/>
                <w:szCs w:val="24"/>
              </w:rPr>
              <w:t>-12.9025</w:t>
            </w:r>
          </w:p>
        </w:tc>
        <w:tc>
          <w:tcPr>
            <w:tcW w:w="1895" w:type="dxa"/>
          </w:tcPr>
          <w:p w14:paraId="1BFEF419" w14:textId="7BB86A5B" w:rsidR="002E3620" w:rsidRPr="002E3620" w:rsidRDefault="002E3620" w:rsidP="00094BD4">
            <w:pPr>
              <w:jc w:val="center"/>
              <w:rPr>
                <w:i/>
                <w:szCs w:val="24"/>
              </w:rPr>
            </w:pPr>
            <w:r w:rsidRPr="002E3620">
              <w:rPr>
                <w:i/>
                <w:szCs w:val="24"/>
              </w:rPr>
              <w:t>-38.3267</w:t>
            </w:r>
          </w:p>
        </w:tc>
      </w:tr>
      <w:tr w:rsidR="002E3620" w:rsidRPr="000D0996" w14:paraId="0CAE6668" w14:textId="77777777" w:rsidTr="0019223A">
        <w:tc>
          <w:tcPr>
            <w:tcW w:w="1098" w:type="dxa"/>
          </w:tcPr>
          <w:p w14:paraId="7D07A9CA" w14:textId="0194F408" w:rsidR="002E3620" w:rsidRPr="002E3620" w:rsidRDefault="002E3620" w:rsidP="0019223A">
            <w:pPr>
              <w:rPr>
                <w:i/>
                <w:szCs w:val="24"/>
              </w:rPr>
            </w:pPr>
            <w:r w:rsidRPr="002E3620">
              <w:rPr>
                <w:i/>
                <w:szCs w:val="24"/>
              </w:rPr>
              <w:t>TM1</w:t>
            </w:r>
          </w:p>
        </w:tc>
        <w:tc>
          <w:tcPr>
            <w:tcW w:w="3968" w:type="dxa"/>
          </w:tcPr>
          <w:p w14:paraId="2A09B4ED" w14:textId="3360868C" w:rsidR="002E3620" w:rsidRPr="002E3620" w:rsidRDefault="002E3620" w:rsidP="005E72EC">
            <w:pPr>
              <w:rPr>
                <w:i/>
                <w:szCs w:val="24"/>
              </w:rPr>
            </w:pPr>
            <w:r w:rsidRPr="002E3620">
              <w:rPr>
                <w:i/>
                <w:szCs w:val="24"/>
              </w:rPr>
              <w:t>Tres Marias, MG, Brazil</w:t>
            </w:r>
          </w:p>
        </w:tc>
        <w:tc>
          <w:tcPr>
            <w:tcW w:w="1895" w:type="dxa"/>
          </w:tcPr>
          <w:p w14:paraId="516EBC64" w14:textId="55E6CDD4" w:rsidR="002E3620" w:rsidRPr="002E3620" w:rsidRDefault="002E3620" w:rsidP="007C285E">
            <w:pPr>
              <w:jc w:val="center"/>
              <w:rPr>
                <w:i/>
                <w:szCs w:val="24"/>
              </w:rPr>
            </w:pPr>
            <w:r w:rsidRPr="002E3620">
              <w:rPr>
                <w:i/>
                <w:szCs w:val="24"/>
              </w:rPr>
              <w:t>-18.2072</w:t>
            </w:r>
          </w:p>
        </w:tc>
        <w:tc>
          <w:tcPr>
            <w:tcW w:w="1895" w:type="dxa"/>
          </w:tcPr>
          <w:p w14:paraId="203E2F6F" w14:textId="366502F5" w:rsidR="002E3620" w:rsidRPr="002E3620" w:rsidRDefault="002E3620" w:rsidP="00094BD4">
            <w:pPr>
              <w:jc w:val="center"/>
              <w:rPr>
                <w:i/>
                <w:szCs w:val="24"/>
              </w:rPr>
            </w:pPr>
            <w:r w:rsidRPr="002E3620">
              <w:rPr>
                <w:i/>
                <w:szCs w:val="24"/>
              </w:rPr>
              <w:t>-45.4606</w:t>
            </w:r>
          </w:p>
        </w:tc>
      </w:tr>
      <w:bookmarkEnd w:id="26"/>
    </w:tbl>
    <w:p w14:paraId="6C9C5A97" w14:textId="60E184B1" w:rsidR="000A4841" w:rsidRDefault="000A4841">
      <w:pPr>
        <w:pStyle w:val="Table"/>
      </w:pPr>
    </w:p>
    <w:p w14:paraId="6262F9D4" w14:textId="77777777" w:rsidR="000A4841" w:rsidRDefault="000A4841">
      <w:pPr>
        <w:pStyle w:val="Heading2"/>
      </w:pPr>
      <w:bookmarkStart w:id="27" w:name="_Toc277255434"/>
      <w:r>
        <w:t>The “100-in-100” Criterion</w:t>
      </w:r>
      <w:bookmarkEnd w:id="27"/>
    </w:p>
    <w:p w14:paraId="0A172205" w14:textId="2F3ED72F" w:rsidR="000A4841" w:rsidRDefault="000A4841">
      <w:pPr>
        <w:pStyle w:val="BodyText"/>
      </w:pPr>
      <w:r>
        <w:t xml:space="preserve">In all cases, data products generated by the VN adhere to the “100-in-100” criterion. That is, event files described in subsequent sections of this document have 100 or more gridpoints indicating “Rain_Certain,” as defined by the </w:t>
      </w:r>
      <w:r w:rsidR="00294AF2">
        <w:t>GPM</w:t>
      </w:r>
      <w:r>
        <w:t xml:space="preserve"> </w:t>
      </w:r>
      <w:r w:rsidR="00294AF2">
        <w:t>D</w:t>
      </w:r>
      <w:r>
        <w:t>PR 2A</w:t>
      </w:r>
      <w:r w:rsidR="00294AF2">
        <w:t>-Ku</w:t>
      </w:r>
      <w:r>
        <w:t xml:space="preserve"> product, that fall within 100 km of a ground radar. </w:t>
      </w:r>
      <w:r w:rsidR="00294AF2">
        <w:t>For this purpose, selected 2A-Ku</w:t>
      </w:r>
      <w:r>
        <w:t xml:space="preserve"> variables are analyzed to temporary 4-km-resolution grids of 300x300 km extent, one centered on each GR site overpassed in a given orbit. Metadata concerning the precipitation and </w:t>
      </w:r>
      <w:r w:rsidR="00294AF2">
        <w:t>D</w:t>
      </w:r>
      <w:r>
        <w:t xml:space="preserve">PR/GR overlap statuses of each overpass event are computed from the temporary grids and stored in the GPM GV database, which can be queried to determine which events meet the “100-in-100” criterion, or other user-defined criteria.  Matched-up </w:t>
      </w:r>
      <w:r w:rsidR="00294AF2">
        <w:t>DPR and GR data products and G</w:t>
      </w:r>
      <w:r>
        <w:t>MI and GR data products in the form of netCDF files are generated and stored on the VN ftp direc</w:t>
      </w:r>
      <w:r w:rsidRPr="009B75B0">
        <w:t>tor</w:t>
      </w:r>
      <w:r w:rsidRPr="009B75B0">
        <w:rPr>
          <w:b/>
        </w:rPr>
        <w:t>y</w:t>
      </w:r>
      <w:r w:rsidRPr="009B75B0">
        <w:rPr>
          <w:rFonts w:ascii="Courier" w:hAnsi="Courier"/>
          <w:b/>
          <w:sz w:val="22"/>
        </w:rPr>
        <w:t xml:space="preserve"> </w:t>
      </w:r>
      <w:r>
        <w:rPr>
          <w:rFonts w:ascii="Courier" w:hAnsi="Courier"/>
          <w:b/>
          <w:sz w:val="22"/>
        </w:rPr>
        <w:t>data/gpmgv/</w:t>
      </w:r>
      <w:r w:rsidRPr="009B75B0">
        <w:rPr>
          <w:rFonts w:ascii="Courier" w:hAnsi="Courier"/>
          <w:b/>
          <w:sz w:val="22"/>
        </w:rPr>
        <w:t>netCDF/geomatch/</w:t>
      </w:r>
      <w:r>
        <w:t xml:space="preserve"> for any event that meets the </w:t>
      </w:r>
      <w:r w:rsidR="00294AF2">
        <w:t>D</w:t>
      </w:r>
      <w:r>
        <w:t xml:space="preserve">PR 100-in-100 criterion (see Section 4 for a complete description of the VN ftp directory structure and file naming conventions). </w:t>
      </w:r>
    </w:p>
    <w:p w14:paraId="3480D1CA" w14:textId="6B096F45" w:rsidR="000A4841" w:rsidRDefault="000A4841">
      <w:pPr>
        <w:pStyle w:val="BodyText"/>
      </w:pPr>
      <w:r w:rsidRPr="004564E1">
        <w:t xml:space="preserve">The VN’s internal database actually stores </w:t>
      </w:r>
      <w:r w:rsidR="00294AF2">
        <w:t>GPM DPR</w:t>
      </w:r>
      <w:r w:rsidR="001B3080">
        <w:t xml:space="preserve">, DPRGMI and GMI, </w:t>
      </w:r>
      <w:r w:rsidRPr="004564E1">
        <w:t>TRMM PR</w:t>
      </w:r>
      <w:r>
        <w:t xml:space="preserve"> and TMI</w:t>
      </w:r>
      <w:r w:rsidR="00294AF2">
        <w:t>,</w:t>
      </w:r>
      <w:r w:rsidRPr="004564E1">
        <w:t xml:space="preserve"> and ground radar data for </w:t>
      </w:r>
      <w:r w:rsidRPr="004564E1">
        <w:rPr>
          <w:i/>
        </w:rPr>
        <w:t>all</w:t>
      </w:r>
      <w:r w:rsidR="00294AF2">
        <w:t xml:space="preserve"> coincident events where the TRMM or GPM</w:t>
      </w:r>
      <w:r w:rsidRPr="004564E1">
        <w:t xml:space="preserve"> passes within 200 km of the ground radar, whethe</w:t>
      </w:r>
      <w:r>
        <w:t xml:space="preserve">r it is raining or not. Ground radar data are stored in the </w:t>
      </w:r>
      <w:r>
        <w:rPr>
          <w:rFonts w:ascii="Courier" w:hAnsi="Courier"/>
          <w:b/>
          <w:sz w:val="22"/>
        </w:rPr>
        <w:t>data/gpmgv/</w:t>
      </w:r>
      <w:r w:rsidRPr="009B75B0">
        <w:rPr>
          <w:rFonts w:ascii="Courier" w:hAnsi="Courier"/>
          <w:b/>
          <w:sz w:val="22"/>
        </w:rPr>
        <w:t>gv_radar</w:t>
      </w:r>
      <w:r>
        <w:t xml:space="preserve"> directory and </w:t>
      </w:r>
      <w:r w:rsidR="00294AF2">
        <w:t>GPM and TRMM</w:t>
      </w:r>
      <w:r>
        <w:t xml:space="preserve"> data are stored in the </w:t>
      </w:r>
      <w:r>
        <w:rPr>
          <w:rFonts w:ascii="Courier" w:hAnsi="Courier"/>
          <w:b/>
          <w:sz w:val="22"/>
        </w:rPr>
        <w:t>data/gpmgv/</w:t>
      </w:r>
      <w:r w:rsidR="00294AF2">
        <w:rPr>
          <w:rFonts w:ascii="Courier" w:hAnsi="Courier"/>
          <w:b/>
          <w:sz w:val="22"/>
        </w:rPr>
        <w:t>orbit_</w:t>
      </w:r>
      <w:r w:rsidRPr="009B75B0">
        <w:rPr>
          <w:rFonts w:ascii="Courier" w:hAnsi="Courier"/>
          <w:b/>
          <w:sz w:val="22"/>
        </w:rPr>
        <w:t>subsets</w:t>
      </w:r>
      <w:r>
        <w:t xml:space="preserve"> directory of the VN ftp site. See Section 4 for a complete description of the VN ftp directory structure and file-naming conventions.</w:t>
      </w:r>
    </w:p>
    <w:p w14:paraId="4CFD0028" w14:textId="77777777" w:rsidR="000A4841" w:rsidRDefault="000A4841">
      <w:pPr>
        <w:pStyle w:val="Heading2"/>
        <w:tabs>
          <w:tab w:val="left" w:pos="2880"/>
        </w:tabs>
      </w:pPr>
      <w:bookmarkStart w:id="28" w:name="_Toc277255435"/>
      <w:r>
        <w:lastRenderedPageBreak/>
        <w:t>Validation Network data product netCDF format</w:t>
      </w:r>
      <w:bookmarkEnd w:id="28"/>
    </w:p>
    <w:p w14:paraId="14C1F596" w14:textId="008608C0" w:rsidR="00615DDD" w:rsidRDefault="000A4841">
      <w:pPr>
        <w:pStyle w:val="BodyText"/>
      </w:pPr>
      <w:r>
        <w:t xml:space="preserve">The </w:t>
      </w:r>
      <w:r w:rsidR="00294AF2">
        <w:t>D</w:t>
      </w:r>
      <w:r>
        <w:t>PR</w:t>
      </w:r>
      <w:r w:rsidR="00294AF2">
        <w:t>-GR</w:t>
      </w:r>
      <w:r w:rsidR="001B3080">
        <w:t>, DPRGMI-GR, and</w:t>
      </w:r>
      <w:r w:rsidR="00294AF2">
        <w:t xml:space="preserve"> G</w:t>
      </w:r>
      <w:r>
        <w:t>MI-GR geometry match data product</w:t>
      </w:r>
      <w:r w:rsidR="001B3080">
        <w:t>s</w:t>
      </w:r>
      <w:r>
        <w:t xml:space="preserve"> are formatted according to the network Common Data Format (netCDF) standard. The netCDF </w:t>
      </w:r>
      <w:r w:rsidR="00F865D9">
        <w:t xml:space="preserve">standard </w:t>
      </w:r>
      <w:r>
        <w:t>is maintained by the Unidata Program of the University Corporation for Atmospheric Research (UCAR). More information on netCDF can be found on the Unidata website</w:t>
      </w:r>
      <w:r w:rsidR="00615DDD">
        <w:t>:</w:t>
      </w:r>
      <w:r>
        <w:t xml:space="preserve"> </w:t>
      </w:r>
    </w:p>
    <w:p w14:paraId="20FBED34" w14:textId="45B31A72" w:rsidR="000A4841" w:rsidRDefault="000A4841">
      <w:pPr>
        <w:pStyle w:val="BodyText"/>
      </w:pPr>
      <w:r w:rsidRPr="009B75B0">
        <w:rPr>
          <w:rFonts w:ascii="Courier" w:hAnsi="Courier"/>
          <w:b/>
          <w:sz w:val="22"/>
        </w:rPr>
        <w:t>http://www.unidata.ucar.edu/software/netcdf</w:t>
      </w:r>
    </w:p>
    <w:p w14:paraId="7BC7A23A" w14:textId="77777777" w:rsidR="000A4841" w:rsidRDefault="000A4841">
      <w:pPr>
        <w:pStyle w:val="BodyText"/>
      </w:pPr>
      <w:r>
        <w:t xml:space="preserve">There are three basic components of the netCDF files termed </w:t>
      </w:r>
      <w:r>
        <w:rPr>
          <w:i/>
        </w:rPr>
        <w:t>attributes, dimensions</w:t>
      </w:r>
      <w:r>
        <w:t xml:space="preserve"> and </w:t>
      </w:r>
      <w:r>
        <w:rPr>
          <w:i/>
        </w:rPr>
        <w:t>variables</w:t>
      </w:r>
      <w:r>
        <w:t>, which are described briefly below.</w:t>
      </w:r>
    </w:p>
    <w:p w14:paraId="34A79012" w14:textId="33285857" w:rsidR="000A4841" w:rsidRDefault="000A4841">
      <w:pPr>
        <w:pStyle w:val="BodyText"/>
      </w:pPr>
      <w:r>
        <w:rPr>
          <w:i/>
          <w:u w:val="single"/>
        </w:rPr>
        <w:t>Attributes</w:t>
      </w:r>
      <w:r>
        <w:t xml:space="preserve"> contain auxiliary information about each netCDF </w:t>
      </w:r>
      <w:r>
        <w:rPr>
          <w:i/>
        </w:rPr>
        <w:t>variable</w:t>
      </w:r>
      <w:r>
        <w:t xml:space="preserve">. Each </w:t>
      </w:r>
      <w:r>
        <w:rPr>
          <w:i/>
        </w:rPr>
        <w:t>attribute</w:t>
      </w:r>
      <w:r>
        <w:t xml:space="preserve"> has a name, data type and length associated with it. netCDF also permits the definition of </w:t>
      </w:r>
      <w:r>
        <w:rPr>
          <w:i/>
        </w:rPr>
        <w:t>global attributes</w:t>
      </w:r>
      <w:r>
        <w:t xml:space="preserve">, which typically apply to the data set as a whole, rather than to individual variables in the data.  The PR-GR netCDF matchup files contain seven </w:t>
      </w:r>
      <w:r>
        <w:rPr>
          <w:i/>
        </w:rPr>
        <w:t>global attributes</w:t>
      </w:r>
      <w:r>
        <w:t xml:space="preserve">, and the </w:t>
      </w:r>
      <w:r w:rsidR="00AC6AFE">
        <w:t>GMI</w:t>
      </w:r>
      <w:r>
        <w:t>-GR netCDF matchup files contain four.</w:t>
      </w:r>
    </w:p>
    <w:p w14:paraId="1B4EC5E7" w14:textId="77777777" w:rsidR="000A4841" w:rsidRDefault="000A4841">
      <w:pPr>
        <w:pStyle w:val="BodyText"/>
      </w:pPr>
      <w:r>
        <w:rPr>
          <w:i/>
          <w:u w:val="single"/>
        </w:rPr>
        <w:t>Dimensions</w:t>
      </w:r>
      <w:r>
        <w:t xml:space="preserve"> are named integers that are use to specify the size (dimensionality) of one or more </w:t>
      </w:r>
      <w:r>
        <w:rPr>
          <w:i/>
        </w:rPr>
        <w:t>variables</w:t>
      </w:r>
      <w:r>
        <w:t xml:space="preserve">. </w:t>
      </w:r>
    </w:p>
    <w:p w14:paraId="380AEDB5" w14:textId="77777777" w:rsidR="000A4841" w:rsidRDefault="000A4841">
      <w:pPr>
        <w:pStyle w:val="BodyText"/>
      </w:pPr>
      <w:r>
        <w:rPr>
          <w:i/>
          <w:u w:val="single"/>
        </w:rPr>
        <w:t>Variables</w:t>
      </w:r>
      <w:r>
        <w:t xml:space="preserve"> are scalars or multidimensional arrays of values of the same data type. Each </w:t>
      </w:r>
      <w:r>
        <w:rPr>
          <w:i/>
        </w:rPr>
        <w:t>variable</w:t>
      </w:r>
      <w:r>
        <w:t xml:space="preserve"> has a size, type and name associated with it. </w:t>
      </w:r>
      <w:r>
        <w:rPr>
          <w:i/>
        </w:rPr>
        <w:t>Variables</w:t>
      </w:r>
      <w:r>
        <w:t xml:space="preserve"> also typically have </w:t>
      </w:r>
      <w:r>
        <w:rPr>
          <w:i/>
        </w:rPr>
        <w:t>attributes</w:t>
      </w:r>
      <w:r>
        <w:t xml:space="preserve"> that describe them.</w:t>
      </w:r>
    </w:p>
    <w:p w14:paraId="4D6854AA" w14:textId="77777777" w:rsidR="000A4841" w:rsidRDefault="000A4841">
      <w:pPr>
        <w:pStyle w:val="Heading1"/>
        <w:tabs>
          <w:tab w:val="left" w:pos="2160"/>
        </w:tabs>
      </w:pPr>
      <w:bookmarkStart w:id="29" w:name="_Toc277255436"/>
      <w:r>
        <w:lastRenderedPageBreak/>
        <w:t>Geometry-Matched Data Products</w:t>
      </w:r>
      <w:bookmarkEnd w:id="29"/>
    </w:p>
    <w:p w14:paraId="3684DE31" w14:textId="77777777" w:rsidR="000A4841" w:rsidRDefault="000A4841">
      <w:pPr>
        <w:pStyle w:val="Heading2"/>
        <w:tabs>
          <w:tab w:val="left" w:pos="2880"/>
        </w:tabs>
      </w:pPr>
      <w:bookmarkStart w:id="30" w:name="_Toc277255437"/>
      <w:r>
        <w:t>Archive site directory</w:t>
      </w:r>
      <w:bookmarkEnd w:id="30"/>
      <w:r>
        <w:t xml:space="preserve"> </w:t>
      </w:r>
    </w:p>
    <w:p w14:paraId="362145FB" w14:textId="07FE8AB3" w:rsidR="00122A27" w:rsidRDefault="000A4841" w:rsidP="000A4841">
      <w:pPr>
        <w:pStyle w:val="BodyText"/>
      </w:pPr>
      <w:r>
        <w:t>As previously described in Section 1.1, VN match-up data are available via anonymous ftp from</w:t>
      </w:r>
      <w:r w:rsidR="00122A27">
        <w:t>:</w:t>
      </w:r>
    </w:p>
    <w:p w14:paraId="224CCEE0" w14:textId="4B1BB863" w:rsidR="000A4841" w:rsidRDefault="0055131D" w:rsidP="000A4841">
      <w:pPr>
        <w:pStyle w:val="BodyText"/>
      </w:pPr>
      <w:hyperlink r:id="rId36" w:history="1">
        <w:r w:rsidR="000A4841" w:rsidRPr="009B75B0">
          <w:rPr>
            <w:rFonts w:ascii="Courier" w:hAnsi="Courier"/>
            <w:b/>
            <w:sz w:val="22"/>
          </w:rPr>
          <w:t>ftp://hector.gsfc.nasa.gov/gpm-validation/data</w:t>
        </w:r>
      </w:hyperlink>
      <w:r w:rsidR="000A4841">
        <w:rPr>
          <w:rFonts w:ascii="Courier" w:hAnsi="Courier"/>
          <w:b/>
          <w:sz w:val="22"/>
        </w:rPr>
        <w:t>/gpmgv</w:t>
      </w:r>
    </w:p>
    <w:p w14:paraId="77A92F61" w14:textId="46C09976" w:rsidR="000A4841" w:rsidRDefault="000A4841">
      <w:pPr>
        <w:pStyle w:val="BodyText"/>
        <w:rPr>
          <w:rFonts w:cs="Courier New"/>
        </w:rPr>
      </w:pPr>
      <w:r>
        <w:t>Data from the geometry-matching techniques are located under the subdirectory</w:t>
      </w:r>
      <w:r>
        <w:rPr>
          <w:rFonts w:ascii="Courier New" w:hAnsi="Courier New" w:cs="Courier New"/>
          <w:b/>
        </w:rPr>
        <w:t xml:space="preserve"> </w:t>
      </w:r>
      <w:r w:rsidRPr="009B75B0">
        <w:rPr>
          <w:rFonts w:ascii="Courier New" w:hAnsi="Courier New"/>
          <w:b/>
          <w:sz w:val="22"/>
        </w:rPr>
        <w:t>netcdf/geo_match</w:t>
      </w:r>
      <w:r w:rsidRPr="009B75B0">
        <w:rPr>
          <w:rFonts w:ascii="Courier New" w:hAnsi="Courier New"/>
          <w:sz w:val="22"/>
        </w:rPr>
        <w:t>.</w:t>
      </w:r>
      <w:r>
        <w:rPr>
          <w:rFonts w:cs="Courier New"/>
        </w:rPr>
        <w:t xml:space="preserve"> The geometry-matching technique allows for comparison of actual space and ground network measurements (i.e., data are </w:t>
      </w:r>
      <w:r>
        <w:rPr>
          <w:rFonts w:cs="Courier New"/>
          <w:b/>
        </w:rPr>
        <w:t>not</w:t>
      </w:r>
      <w:r>
        <w:rPr>
          <w:rFonts w:cs="Courier New"/>
        </w:rPr>
        <w:t xml:space="preserve"> resampled in 3 dimensions). This method has replaced the heritage </w:t>
      </w:r>
      <w:r w:rsidRPr="00D95AE2">
        <w:t>gridding technique</w:t>
      </w:r>
      <w:r>
        <w:t xml:space="preserve">, which is no longer used as a </w:t>
      </w:r>
      <w:r w:rsidR="00BE7B71">
        <w:t xml:space="preserve">primary </w:t>
      </w:r>
      <w:r>
        <w:t>VN data comparison method</w:t>
      </w:r>
      <w:r>
        <w:rPr>
          <w:rFonts w:cs="Courier New"/>
        </w:rPr>
        <w:t>.</w:t>
      </w:r>
    </w:p>
    <w:p w14:paraId="308B8B6F" w14:textId="77777777" w:rsidR="000A4841" w:rsidRDefault="000A4841">
      <w:pPr>
        <w:pStyle w:val="Heading2"/>
      </w:pPr>
      <w:bookmarkStart w:id="31" w:name="_Toc277255438"/>
      <w:r>
        <w:t>File Name Convention</w:t>
      </w:r>
      <w:bookmarkEnd w:id="31"/>
    </w:p>
    <w:p w14:paraId="7470EA14" w14:textId="2F97C48D" w:rsidR="000A4841" w:rsidRDefault="000A4841">
      <w:r>
        <w:t xml:space="preserve">Geometry matching data in the </w:t>
      </w:r>
      <w:r w:rsidRPr="009B75B0">
        <w:rPr>
          <w:rFonts w:ascii="Courier New" w:hAnsi="Courier New"/>
          <w:b/>
          <w:sz w:val="22"/>
        </w:rPr>
        <w:t>netcdf/geo_match</w:t>
      </w:r>
      <w:r>
        <w:t xml:space="preserve"> directory are stored as </w:t>
      </w:r>
      <w:r w:rsidR="0036103A">
        <w:t xml:space="preserve">gzip-compressed </w:t>
      </w:r>
      <w:r>
        <w:t xml:space="preserve">netCDF files by site (4-letter site ID, see Table 1-1), event date, and orbit number (see Section 4). </w:t>
      </w:r>
      <w:r w:rsidR="0019223A">
        <w:t xml:space="preserve"> </w:t>
      </w:r>
      <w:r>
        <w:t>The data volume of each file varies depending on the number</w:t>
      </w:r>
      <w:r w:rsidR="0019223A">
        <w:t>s</w:t>
      </w:r>
      <w:r>
        <w:t xml:space="preserve"> of </w:t>
      </w:r>
      <w:r w:rsidR="0019223A">
        <w:t>GR sweep elevations and DPR/GR “overlap”</w:t>
      </w:r>
      <w:r>
        <w:t xml:space="preserve"> points in each file, but files of 10 to 100 or more MByte are typical</w:t>
      </w:r>
      <w:r w:rsidR="00FD3727">
        <w:t xml:space="preserve"> (larger for DPRGMI matchup files due to the inclusion of all scan types in the 2B-DPRGMI file)</w:t>
      </w:r>
      <w:r>
        <w:t>.</w:t>
      </w:r>
    </w:p>
    <w:p w14:paraId="2AD0E96B" w14:textId="44727058" w:rsidR="000A4841" w:rsidRDefault="000A4841">
      <w:pPr>
        <w:pStyle w:val="BodyText"/>
      </w:pPr>
      <w:r>
        <w:t>The site</w:t>
      </w:r>
      <w:r w:rsidR="00524422">
        <w:t>-</w:t>
      </w:r>
      <w:r>
        <w:t>specific gzip file unpack</w:t>
      </w:r>
      <w:r w:rsidR="00524422">
        <w:t>s</w:t>
      </w:r>
      <w:r>
        <w:t xml:space="preserve"> to a netCDF</w:t>
      </w:r>
      <w:r w:rsidR="00524422">
        <w:t>-format</w:t>
      </w:r>
      <w:r>
        <w:t xml:space="preserve"> file identifiable by matchup </w:t>
      </w:r>
      <w:r w:rsidR="0019223A">
        <w:t>GP</w:t>
      </w:r>
      <w:r w:rsidR="00524422">
        <w:t xml:space="preserve">M data </w:t>
      </w:r>
      <w:r>
        <w:t>type (</w:t>
      </w:r>
      <w:r w:rsidR="0019223A">
        <w:t>DPR</w:t>
      </w:r>
      <w:r w:rsidR="008F4690">
        <w:t xml:space="preserve">, DPRGMI, </w:t>
      </w:r>
      <w:r w:rsidR="0019223A">
        <w:t>or G</w:t>
      </w:r>
      <w:r>
        <w:t xml:space="preserve">MI), </w:t>
      </w:r>
      <w:r w:rsidR="00524422">
        <w:t xml:space="preserve">GR site, </w:t>
      </w:r>
      <w:r w:rsidR="0019223A">
        <w:t>date, GP</w:t>
      </w:r>
      <w:r>
        <w:t xml:space="preserve">M orbit number, product version, </w:t>
      </w:r>
      <w:r w:rsidR="0019223A">
        <w:t xml:space="preserve">DPR 2A data type (DPR, KA, or KU), DPR swath type used (HS, MS, or NS) </w:t>
      </w:r>
      <w:r>
        <w:t>and geometry match file version according to th</w:t>
      </w:r>
      <w:r w:rsidR="00524422">
        <w:t>e file naming</w:t>
      </w:r>
      <w:r>
        <w:t xml:space="preserve"> convention</w:t>
      </w:r>
      <w:r w:rsidR="008F4690">
        <w:t>s</w:t>
      </w:r>
      <w:r>
        <w:t>:</w:t>
      </w:r>
    </w:p>
    <w:p w14:paraId="2B9773EE" w14:textId="39ABD935" w:rsidR="000A4841" w:rsidRDefault="000A4841">
      <w:pPr>
        <w:pStyle w:val="BodyText"/>
        <w:rPr>
          <w:rFonts w:ascii="Courier" w:hAnsi="Courier"/>
          <w:szCs w:val="24"/>
        </w:rPr>
      </w:pPr>
      <w:r w:rsidRPr="00C7104B">
        <w:rPr>
          <w:rFonts w:ascii="Courier" w:hAnsi="Courier"/>
          <w:szCs w:val="24"/>
        </w:rPr>
        <w:t>GRto</w:t>
      </w:r>
      <w:r w:rsidR="008F4690">
        <w:rPr>
          <w:rFonts w:ascii="Courier" w:hAnsi="Courier"/>
          <w:szCs w:val="24"/>
        </w:rPr>
        <w:t>DPR</w:t>
      </w:r>
      <w:r w:rsidR="00C7104B" w:rsidRPr="00C7104B">
        <w:rPr>
          <w:rFonts w:ascii="Courier" w:hAnsi="Courier"/>
          <w:szCs w:val="24"/>
        </w:rPr>
        <w:t>.SHORTNAME.YYMMDD.ORBIT</w:t>
      </w:r>
      <w:r w:rsidRPr="00C7104B">
        <w:rPr>
          <w:rFonts w:ascii="Courier" w:hAnsi="Courier"/>
          <w:szCs w:val="24"/>
        </w:rPr>
        <w:t>.V</w:t>
      </w:r>
      <w:r w:rsidR="0019223A" w:rsidRPr="00C7104B">
        <w:rPr>
          <w:rFonts w:ascii="Courier" w:hAnsi="Courier"/>
          <w:szCs w:val="24"/>
        </w:rPr>
        <w:t>nnv</w:t>
      </w:r>
      <w:r w:rsidRPr="00C7104B">
        <w:rPr>
          <w:rFonts w:ascii="Courier" w:hAnsi="Courier"/>
          <w:szCs w:val="24"/>
        </w:rPr>
        <w:t>.</w:t>
      </w:r>
      <w:r w:rsidR="00C7104B" w:rsidRPr="00C7104B">
        <w:rPr>
          <w:rFonts w:ascii="Courier" w:hAnsi="Courier"/>
          <w:szCs w:val="24"/>
        </w:rPr>
        <w:t>TT.SS.</w:t>
      </w:r>
      <w:r w:rsidRPr="00C7104B">
        <w:rPr>
          <w:rFonts w:ascii="Courier" w:hAnsi="Courier"/>
          <w:szCs w:val="24"/>
        </w:rPr>
        <w:t>F_f.nc.gz</w:t>
      </w:r>
    </w:p>
    <w:p w14:paraId="04788668" w14:textId="46AEEE82" w:rsidR="00BE7B71" w:rsidRPr="00C7104B" w:rsidRDefault="00BE7B71">
      <w:pPr>
        <w:pStyle w:val="BodyText"/>
        <w:rPr>
          <w:rFonts w:ascii="Courier" w:hAnsi="Courier"/>
          <w:szCs w:val="24"/>
        </w:rPr>
      </w:pPr>
      <w:r w:rsidRPr="00C7104B">
        <w:rPr>
          <w:rFonts w:ascii="Courier" w:hAnsi="Courier"/>
          <w:szCs w:val="24"/>
        </w:rPr>
        <w:t>GRto</w:t>
      </w:r>
      <w:r>
        <w:rPr>
          <w:rFonts w:ascii="Courier" w:hAnsi="Courier"/>
          <w:szCs w:val="24"/>
        </w:rPr>
        <w:t>DPR</w:t>
      </w:r>
      <w:r w:rsidRPr="00C7104B">
        <w:rPr>
          <w:rFonts w:ascii="Courier" w:hAnsi="Courier"/>
          <w:szCs w:val="24"/>
        </w:rPr>
        <w:t>.SHORTNAME.YYMMDD.ORBIT.Vnnv.TT.SS.F_f.</w:t>
      </w:r>
      <w:r>
        <w:rPr>
          <w:rFonts w:ascii="Courier" w:hAnsi="Courier"/>
          <w:szCs w:val="24"/>
        </w:rPr>
        <w:t>RHI.</w:t>
      </w:r>
      <w:r w:rsidRPr="00C7104B">
        <w:rPr>
          <w:rFonts w:ascii="Courier" w:hAnsi="Courier"/>
          <w:szCs w:val="24"/>
        </w:rPr>
        <w:t>nc.gz</w:t>
      </w:r>
    </w:p>
    <w:p w14:paraId="1189C3D5" w14:textId="77777777" w:rsidR="001B3080" w:rsidRPr="00C7104B" w:rsidRDefault="001B3080" w:rsidP="001B3080">
      <w:pPr>
        <w:pStyle w:val="BodyText"/>
        <w:rPr>
          <w:rFonts w:ascii="Courier" w:hAnsi="Courier"/>
          <w:szCs w:val="24"/>
        </w:rPr>
      </w:pPr>
      <w:r w:rsidRPr="00C7104B">
        <w:rPr>
          <w:rFonts w:ascii="Courier" w:hAnsi="Courier"/>
          <w:szCs w:val="24"/>
        </w:rPr>
        <w:t>GRto</w:t>
      </w:r>
      <w:r>
        <w:rPr>
          <w:rFonts w:ascii="Courier" w:hAnsi="Courier"/>
          <w:szCs w:val="24"/>
        </w:rPr>
        <w:t>DPRGMI</w:t>
      </w:r>
      <w:r w:rsidRPr="00C7104B">
        <w:rPr>
          <w:rFonts w:ascii="Courier" w:hAnsi="Courier"/>
          <w:szCs w:val="24"/>
        </w:rPr>
        <w:t>.SHORTNAME.YYMMDD.ORBIT.Vnnv.F_f.nc.gz</w:t>
      </w:r>
    </w:p>
    <w:p w14:paraId="10B8A797" w14:textId="7155A6D1" w:rsidR="008F4690" w:rsidRPr="00C7104B" w:rsidRDefault="0019474F" w:rsidP="008F4690">
      <w:pPr>
        <w:pStyle w:val="BodyText"/>
        <w:rPr>
          <w:rFonts w:ascii="Courier" w:hAnsi="Courier"/>
          <w:szCs w:val="24"/>
        </w:rPr>
      </w:pPr>
      <w:r>
        <w:rPr>
          <w:rFonts w:ascii="Courier" w:hAnsi="Courier"/>
          <w:szCs w:val="24"/>
        </w:rPr>
        <w:t>GRtoGPROF</w:t>
      </w:r>
      <w:r w:rsidR="008F4690" w:rsidRPr="00C7104B">
        <w:rPr>
          <w:rFonts w:ascii="Courier" w:hAnsi="Courier"/>
          <w:szCs w:val="24"/>
        </w:rPr>
        <w:t>.S</w:t>
      </w:r>
      <w:r w:rsidR="001B3080">
        <w:rPr>
          <w:rFonts w:ascii="Courier" w:hAnsi="Courier"/>
          <w:szCs w:val="24"/>
        </w:rPr>
        <w:t>HORTNAME.YYMMDD.ORBIT.Vnnv</w:t>
      </w:r>
      <w:r w:rsidR="008F4690" w:rsidRPr="00C7104B">
        <w:rPr>
          <w:rFonts w:ascii="Courier" w:hAnsi="Courier"/>
          <w:szCs w:val="24"/>
        </w:rPr>
        <w:t>.F_f.nc.gz</w:t>
      </w:r>
    </w:p>
    <w:p w14:paraId="6C4744EE" w14:textId="77777777" w:rsidR="000A4841" w:rsidRPr="00C7104B" w:rsidRDefault="000A4841" w:rsidP="000A4841">
      <w:pPr>
        <w:pStyle w:val="BodyText"/>
        <w:spacing w:before="0"/>
        <w:rPr>
          <w:szCs w:val="24"/>
        </w:rPr>
      </w:pPr>
    </w:p>
    <w:p w14:paraId="052C45A4" w14:textId="77777777" w:rsidR="000A4841" w:rsidRDefault="000A4841" w:rsidP="000A4841">
      <w:pPr>
        <w:pStyle w:val="BodyText"/>
        <w:spacing w:before="0"/>
      </w:pPr>
      <w:r>
        <w:t>where:</w:t>
      </w:r>
    </w:p>
    <w:p w14:paraId="0E785CB4" w14:textId="77777777" w:rsidR="000A4841" w:rsidRDefault="000A4841" w:rsidP="000A4841">
      <w:pPr>
        <w:pStyle w:val="BodyText"/>
        <w:spacing w:before="0"/>
      </w:pPr>
    </w:p>
    <w:tbl>
      <w:tblPr>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43" w:type="dxa"/>
          <w:left w:w="115" w:type="dxa"/>
          <w:bottom w:w="43" w:type="dxa"/>
          <w:right w:w="115" w:type="dxa"/>
        </w:tblCellMar>
        <w:tblLook w:val="0000" w:firstRow="0" w:lastRow="0" w:firstColumn="0" w:lastColumn="0" w:noHBand="0" w:noVBand="0"/>
      </w:tblPr>
      <w:tblGrid>
        <w:gridCol w:w="1980"/>
        <w:gridCol w:w="6761"/>
      </w:tblGrid>
      <w:tr w:rsidR="000A4841" w14:paraId="2B575072" w14:textId="77777777" w:rsidTr="006152B7">
        <w:tc>
          <w:tcPr>
            <w:tcW w:w="1980" w:type="dxa"/>
          </w:tcPr>
          <w:p w14:paraId="3A891ABD" w14:textId="77777777" w:rsidR="000A4841" w:rsidRPr="006152B7" w:rsidRDefault="000A4841">
            <w:pPr>
              <w:suppressAutoHyphens w:val="0"/>
              <w:snapToGrid w:val="0"/>
              <w:rPr>
                <w:rFonts w:ascii="Courier" w:hAnsi="Courier"/>
                <w:lang w:bidi="x-none"/>
              </w:rPr>
            </w:pPr>
            <w:r w:rsidRPr="006152B7">
              <w:rPr>
                <w:rFonts w:ascii="Courier" w:hAnsi="Courier"/>
                <w:lang w:bidi="x-none"/>
              </w:rPr>
              <w:t>GRtoXXX</w:t>
            </w:r>
          </w:p>
        </w:tc>
        <w:tc>
          <w:tcPr>
            <w:tcW w:w="6761" w:type="dxa"/>
          </w:tcPr>
          <w:p w14:paraId="38D3AB17" w14:textId="114B2233" w:rsidR="000A4841" w:rsidRDefault="000A4841" w:rsidP="003369AE">
            <w:pPr>
              <w:suppressAutoHyphens w:val="0"/>
              <w:snapToGrid w:val="0"/>
              <w:rPr>
                <w:lang w:bidi="x-none"/>
              </w:rPr>
            </w:pPr>
            <w:r>
              <w:rPr>
                <w:lang w:bidi="x-none"/>
              </w:rPr>
              <w:t xml:space="preserve">= matchup type, literal </w:t>
            </w:r>
            <w:r w:rsidRPr="006152B7">
              <w:rPr>
                <w:rFonts w:ascii="Courier" w:hAnsi="Courier"/>
                <w:lang w:bidi="x-none"/>
              </w:rPr>
              <w:t>GRto</w:t>
            </w:r>
            <w:r w:rsidR="0019223A">
              <w:rPr>
                <w:rFonts w:ascii="Courier" w:hAnsi="Courier"/>
                <w:lang w:bidi="x-none"/>
              </w:rPr>
              <w:t>D</w:t>
            </w:r>
            <w:r w:rsidRPr="006152B7">
              <w:rPr>
                <w:rFonts w:ascii="Courier" w:hAnsi="Courier"/>
                <w:lang w:bidi="x-none"/>
              </w:rPr>
              <w:t>PR</w:t>
            </w:r>
            <w:r w:rsidR="003369AE">
              <w:rPr>
                <w:rFonts w:ascii="Courier" w:hAnsi="Courier"/>
                <w:lang w:bidi="x-none"/>
              </w:rPr>
              <w:t>, GRtoDPRGMI,</w:t>
            </w:r>
            <w:r>
              <w:rPr>
                <w:lang w:bidi="x-none"/>
              </w:rPr>
              <w:t xml:space="preserve"> or </w:t>
            </w:r>
            <w:r w:rsidR="0019474F">
              <w:rPr>
                <w:rFonts w:ascii="Courier" w:hAnsi="Courier"/>
                <w:lang w:bidi="x-none"/>
              </w:rPr>
              <w:t>GRtoGPROF</w:t>
            </w:r>
          </w:p>
        </w:tc>
      </w:tr>
      <w:tr w:rsidR="000A4841" w14:paraId="136B8B31" w14:textId="77777777" w:rsidTr="006152B7">
        <w:tc>
          <w:tcPr>
            <w:tcW w:w="1980" w:type="dxa"/>
          </w:tcPr>
          <w:p w14:paraId="4FB5FD01" w14:textId="77777777" w:rsidR="000A4841" w:rsidRPr="006152B7" w:rsidRDefault="000A4841">
            <w:pPr>
              <w:suppressAutoHyphens w:val="0"/>
              <w:snapToGrid w:val="0"/>
              <w:rPr>
                <w:rFonts w:ascii="Courier" w:hAnsi="Courier"/>
                <w:lang w:bidi="x-none"/>
              </w:rPr>
            </w:pPr>
            <w:r w:rsidRPr="006152B7">
              <w:rPr>
                <w:rFonts w:ascii="Courier" w:hAnsi="Courier"/>
                <w:lang w:bidi="x-none"/>
              </w:rPr>
              <w:t>SHORTNAME</w:t>
            </w:r>
          </w:p>
        </w:tc>
        <w:tc>
          <w:tcPr>
            <w:tcW w:w="6761" w:type="dxa"/>
          </w:tcPr>
          <w:p w14:paraId="13B7F62B" w14:textId="322F86D8" w:rsidR="000A4841" w:rsidRDefault="000A4841" w:rsidP="00BE7B71">
            <w:pPr>
              <w:suppressAutoHyphens w:val="0"/>
              <w:snapToGrid w:val="0"/>
              <w:rPr>
                <w:lang w:bidi="x-none"/>
              </w:rPr>
            </w:pPr>
            <w:r>
              <w:rPr>
                <w:lang w:bidi="x-none"/>
              </w:rPr>
              <w:t xml:space="preserve">= </w:t>
            </w:r>
            <w:r w:rsidR="00BE7B71">
              <w:rPr>
                <w:lang w:bidi="x-none"/>
              </w:rPr>
              <w:t>GR site identifier</w:t>
            </w:r>
            <w:r>
              <w:rPr>
                <w:lang w:bidi="x-none"/>
              </w:rPr>
              <w:t xml:space="preserve"> (see Table 1-1)</w:t>
            </w:r>
          </w:p>
        </w:tc>
      </w:tr>
      <w:tr w:rsidR="000A4841" w14:paraId="537F28FD" w14:textId="77777777" w:rsidTr="006152B7">
        <w:tc>
          <w:tcPr>
            <w:tcW w:w="1980" w:type="dxa"/>
          </w:tcPr>
          <w:p w14:paraId="1FC799CA" w14:textId="77777777" w:rsidR="000A4841" w:rsidRPr="006152B7" w:rsidRDefault="000A4841">
            <w:pPr>
              <w:suppressAutoHyphens w:val="0"/>
              <w:snapToGrid w:val="0"/>
              <w:rPr>
                <w:rFonts w:ascii="Courier" w:hAnsi="Courier"/>
                <w:lang w:bidi="x-none"/>
              </w:rPr>
            </w:pPr>
            <w:r w:rsidRPr="006152B7">
              <w:rPr>
                <w:rFonts w:ascii="Courier" w:hAnsi="Courier"/>
                <w:lang w:bidi="x-none"/>
              </w:rPr>
              <w:t>YY</w:t>
            </w:r>
          </w:p>
        </w:tc>
        <w:tc>
          <w:tcPr>
            <w:tcW w:w="6761" w:type="dxa"/>
          </w:tcPr>
          <w:p w14:paraId="47639CB2" w14:textId="77777777" w:rsidR="000A4841" w:rsidRDefault="000A4841">
            <w:pPr>
              <w:suppressAutoHyphens w:val="0"/>
              <w:snapToGrid w:val="0"/>
              <w:rPr>
                <w:lang w:bidi="x-none"/>
              </w:rPr>
            </w:pPr>
            <w:r>
              <w:rPr>
                <w:lang w:bidi="x-none"/>
              </w:rPr>
              <w:t>= 2-digit year</w:t>
            </w:r>
          </w:p>
        </w:tc>
      </w:tr>
      <w:tr w:rsidR="000A4841" w14:paraId="6095365E" w14:textId="77777777" w:rsidTr="006152B7">
        <w:tc>
          <w:tcPr>
            <w:tcW w:w="1980" w:type="dxa"/>
          </w:tcPr>
          <w:p w14:paraId="505440F5" w14:textId="77777777" w:rsidR="000A4841" w:rsidRPr="006152B7" w:rsidRDefault="000A4841">
            <w:pPr>
              <w:suppressAutoHyphens w:val="0"/>
              <w:snapToGrid w:val="0"/>
              <w:rPr>
                <w:rFonts w:ascii="Courier" w:hAnsi="Courier"/>
                <w:lang w:bidi="x-none"/>
              </w:rPr>
            </w:pPr>
            <w:r w:rsidRPr="006152B7">
              <w:rPr>
                <w:rFonts w:ascii="Courier" w:hAnsi="Courier"/>
                <w:lang w:bidi="x-none"/>
              </w:rPr>
              <w:t>MM</w:t>
            </w:r>
          </w:p>
        </w:tc>
        <w:tc>
          <w:tcPr>
            <w:tcW w:w="6761" w:type="dxa"/>
          </w:tcPr>
          <w:p w14:paraId="4B4CE90B" w14:textId="77777777" w:rsidR="000A4841" w:rsidRDefault="000A4841">
            <w:pPr>
              <w:suppressAutoHyphens w:val="0"/>
              <w:snapToGrid w:val="0"/>
              <w:rPr>
                <w:lang w:bidi="x-none"/>
              </w:rPr>
            </w:pPr>
            <w:r>
              <w:rPr>
                <w:lang w:bidi="x-none"/>
              </w:rPr>
              <w:t>= 2-digit month</w:t>
            </w:r>
          </w:p>
        </w:tc>
      </w:tr>
      <w:tr w:rsidR="000A4841" w14:paraId="2601733B" w14:textId="77777777" w:rsidTr="006152B7">
        <w:tc>
          <w:tcPr>
            <w:tcW w:w="1980" w:type="dxa"/>
          </w:tcPr>
          <w:p w14:paraId="57539927" w14:textId="77777777" w:rsidR="000A4841" w:rsidRPr="006152B7" w:rsidRDefault="000A4841">
            <w:pPr>
              <w:suppressAutoHyphens w:val="0"/>
              <w:snapToGrid w:val="0"/>
              <w:rPr>
                <w:rFonts w:ascii="Courier" w:hAnsi="Courier"/>
                <w:lang w:bidi="x-none"/>
              </w:rPr>
            </w:pPr>
            <w:r w:rsidRPr="006152B7">
              <w:rPr>
                <w:rFonts w:ascii="Courier" w:hAnsi="Courier"/>
                <w:lang w:bidi="x-none"/>
              </w:rPr>
              <w:t>DD</w:t>
            </w:r>
          </w:p>
        </w:tc>
        <w:tc>
          <w:tcPr>
            <w:tcW w:w="6761" w:type="dxa"/>
          </w:tcPr>
          <w:p w14:paraId="3D274150" w14:textId="77777777" w:rsidR="000A4841" w:rsidRDefault="000A4841">
            <w:pPr>
              <w:suppressAutoHyphens w:val="0"/>
              <w:snapToGrid w:val="0"/>
              <w:rPr>
                <w:lang w:bidi="x-none"/>
              </w:rPr>
            </w:pPr>
            <w:r>
              <w:rPr>
                <w:lang w:bidi="x-none"/>
              </w:rPr>
              <w:t>= 2-digit day (in UTM)</w:t>
            </w:r>
          </w:p>
        </w:tc>
      </w:tr>
      <w:tr w:rsidR="000A4841" w14:paraId="74772549" w14:textId="77777777" w:rsidTr="006152B7">
        <w:tc>
          <w:tcPr>
            <w:tcW w:w="1980" w:type="dxa"/>
          </w:tcPr>
          <w:p w14:paraId="20AE57C2" w14:textId="77777777" w:rsidR="000A4841" w:rsidRPr="006152B7" w:rsidRDefault="000A4841">
            <w:pPr>
              <w:suppressAutoHyphens w:val="0"/>
              <w:snapToGrid w:val="0"/>
              <w:rPr>
                <w:rFonts w:ascii="Courier" w:hAnsi="Courier"/>
                <w:lang w:bidi="x-none"/>
              </w:rPr>
            </w:pPr>
            <w:r w:rsidRPr="006152B7">
              <w:rPr>
                <w:rFonts w:ascii="Courier" w:hAnsi="Courier"/>
                <w:lang w:bidi="x-none"/>
              </w:rPr>
              <w:t>ORBITNUMBER</w:t>
            </w:r>
          </w:p>
        </w:tc>
        <w:tc>
          <w:tcPr>
            <w:tcW w:w="6761" w:type="dxa"/>
          </w:tcPr>
          <w:p w14:paraId="5B695F3A" w14:textId="7B7791D5" w:rsidR="000A4841" w:rsidRDefault="000A4841" w:rsidP="0019223A">
            <w:pPr>
              <w:suppressAutoHyphens w:val="0"/>
              <w:snapToGrid w:val="0"/>
              <w:rPr>
                <w:lang w:bidi="x-none"/>
              </w:rPr>
            </w:pPr>
            <w:r>
              <w:rPr>
                <w:lang w:bidi="x-none"/>
              </w:rPr>
              <w:t xml:space="preserve">= </w:t>
            </w:r>
            <w:r w:rsidR="0019223A">
              <w:rPr>
                <w:lang w:bidi="x-none"/>
              </w:rPr>
              <w:t>GP</w:t>
            </w:r>
            <w:r>
              <w:rPr>
                <w:lang w:bidi="x-none"/>
              </w:rPr>
              <w:t>M orbit number</w:t>
            </w:r>
          </w:p>
        </w:tc>
      </w:tr>
      <w:tr w:rsidR="00C7104B" w14:paraId="07E100AF" w14:textId="77777777" w:rsidTr="006152B7">
        <w:tc>
          <w:tcPr>
            <w:tcW w:w="1980" w:type="dxa"/>
          </w:tcPr>
          <w:p w14:paraId="7E1DD62B" w14:textId="66030EFE" w:rsidR="00C7104B" w:rsidRPr="006152B7" w:rsidRDefault="00C7104B">
            <w:pPr>
              <w:suppressAutoHyphens w:val="0"/>
              <w:snapToGrid w:val="0"/>
              <w:rPr>
                <w:rFonts w:ascii="Courier" w:hAnsi="Courier"/>
                <w:lang w:bidi="x-none"/>
              </w:rPr>
            </w:pPr>
            <w:r w:rsidRPr="006152B7">
              <w:rPr>
                <w:rFonts w:ascii="Courier" w:hAnsi="Courier"/>
                <w:lang w:bidi="x-none"/>
              </w:rPr>
              <w:lastRenderedPageBreak/>
              <w:t>V</w:t>
            </w:r>
            <w:r>
              <w:rPr>
                <w:rFonts w:ascii="Courier" w:hAnsi="Courier"/>
                <w:lang w:bidi="x-none"/>
              </w:rPr>
              <w:t>nnv</w:t>
            </w:r>
          </w:p>
        </w:tc>
        <w:tc>
          <w:tcPr>
            <w:tcW w:w="6761" w:type="dxa"/>
          </w:tcPr>
          <w:p w14:paraId="59AE1ED0" w14:textId="2355A5F4" w:rsidR="00C7104B" w:rsidRDefault="00C7104B" w:rsidP="00C7104B">
            <w:pPr>
              <w:suppressAutoHyphens w:val="0"/>
              <w:snapToGrid w:val="0"/>
              <w:rPr>
                <w:lang w:bidi="x-none"/>
              </w:rPr>
            </w:pPr>
            <w:r>
              <w:rPr>
                <w:lang w:bidi="x-none"/>
              </w:rPr>
              <w:t xml:space="preserve">= GPM product algorithm major (nn) and minor (v) version, beginning with literal “V” character, e.g., V02B </w:t>
            </w:r>
          </w:p>
        </w:tc>
      </w:tr>
      <w:tr w:rsidR="00C7104B" w14:paraId="39CE8C6C" w14:textId="77777777" w:rsidTr="006152B7">
        <w:tc>
          <w:tcPr>
            <w:tcW w:w="1980" w:type="dxa"/>
          </w:tcPr>
          <w:p w14:paraId="27762068" w14:textId="3C50A3C8" w:rsidR="00C7104B" w:rsidRPr="006152B7" w:rsidRDefault="00C7104B">
            <w:pPr>
              <w:suppressAutoHyphens w:val="0"/>
              <w:snapToGrid w:val="0"/>
              <w:rPr>
                <w:rFonts w:ascii="Courier" w:hAnsi="Courier"/>
                <w:lang w:bidi="x-none"/>
              </w:rPr>
            </w:pPr>
            <w:r>
              <w:rPr>
                <w:rFonts w:ascii="Courier" w:hAnsi="Courier"/>
                <w:lang w:bidi="x-none"/>
              </w:rPr>
              <w:t>TT</w:t>
            </w:r>
          </w:p>
        </w:tc>
        <w:tc>
          <w:tcPr>
            <w:tcW w:w="6761" w:type="dxa"/>
          </w:tcPr>
          <w:p w14:paraId="79C5F17F" w14:textId="13057C02" w:rsidR="00C7104B" w:rsidRDefault="00C7104B" w:rsidP="0019223A">
            <w:pPr>
              <w:suppressAutoHyphens w:val="0"/>
              <w:snapToGrid w:val="0"/>
              <w:rPr>
                <w:lang w:bidi="x-none"/>
              </w:rPr>
            </w:pPr>
            <w:r w:rsidRPr="00C7104B">
              <w:rPr>
                <w:lang w:bidi="x-none"/>
              </w:rPr>
              <w:t>= DPR 2A data type</w:t>
            </w:r>
            <w:r>
              <w:rPr>
                <w:lang w:bidi="x-none"/>
              </w:rPr>
              <w:t xml:space="preserve"> (DPR, KA, or KU). Field does not apply to </w:t>
            </w:r>
            <w:r w:rsidR="0058422B">
              <w:rPr>
                <w:lang w:bidi="x-none"/>
              </w:rPr>
              <w:t>GRtoGPROF</w:t>
            </w:r>
            <w:r>
              <w:rPr>
                <w:lang w:bidi="x-none"/>
              </w:rPr>
              <w:t xml:space="preserve"> </w:t>
            </w:r>
            <w:r w:rsidR="001B3080">
              <w:rPr>
                <w:lang w:bidi="x-none"/>
              </w:rPr>
              <w:t xml:space="preserve">or GRtoDPRGMI </w:t>
            </w:r>
            <w:r>
              <w:rPr>
                <w:lang w:bidi="x-none"/>
              </w:rPr>
              <w:t>matchup filenames</w:t>
            </w:r>
          </w:p>
        </w:tc>
      </w:tr>
      <w:tr w:rsidR="00C7104B" w14:paraId="07710829" w14:textId="77777777" w:rsidTr="006152B7">
        <w:tc>
          <w:tcPr>
            <w:tcW w:w="1980" w:type="dxa"/>
          </w:tcPr>
          <w:p w14:paraId="19DE4CF8" w14:textId="7CA816D4" w:rsidR="00C7104B" w:rsidRPr="006152B7" w:rsidRDefault="00C7104B">
            <w:pPr>
              <w:suppressAutoHyphens w:val="0"/>
              <w:snapToGrid w:val="0"/>
              <w:rPr>
                <w:rFonts w:ascii="Courier" w:hAnsi="Courier"/>
                <w:lang w:bidi="x-none"/>
              </w:rPr>
            </w:pPr>
            <w:r>
              <w:rPr>
                <w:rFonts w:ascii="Courier" w:hAnsi="Courier"/>
                <w:lang w:bidi="x-none"/>
              </w:rPr>
              <w:t>SS</w:t>
            </w:r>
          </w:p>
        </w:tc>
        <w:tc>
          <w:tcPr>
            <w:tcW w:w="6761" w:type="dxa"/>
          </w:tcPr>
          <w:p w14:paraId="003B8BDB" w14:textId="61B768F4" w:rsidR="00C7104B" w:rsidRDefault="00C7104B" w:rsidP="003369AE">
            <w:pPr>
              <w:suppressAutoHyphens w:val="0"/>
              <w:snapToGrid w:val="0"/>
              <w:rPr>
                <w:lang w:bidi="x-none"/>
              </w:rPr>
            </w:pPr>
            <w:r>
              <w:rPr>
                <w:lang w:bidi="x-none"/>
              </w:rPr>
              <w:t xml:space="preserve">= type of swath used in the GR-DPR matchup (HS, MS, or NS). </w:t>
            </w:r>
            <w:r w:rsidR="003369AE">
              <w:rPr>
                <w:lang w:bidi="x-none"/>
              </w:rPr>
              <w:t xml:space="preserve">Field does not apply to </w:t>
            </w:r>
            <w:r w:rsidR="0058422B">
              <w:rPr>
                <w:lang w:bidi="x-none"/>
              </w:rPr>
              <w:t>GRtoGPROF</w:t>
            </w:r>
            <w:r>
              <w:rPr>
                <w:lang w:bidi="x-none"/>
              </w:rPr>
              <w:t xml:space="preserve"> </w:t>
            </w:r>
            <w:r w:rsidR="001B3080">
              <w:rPr>
                <w:lang w:bidi="x-none"/>
              </w:rPr>
              <w:t xml:space="preserve">and GRtoDPRGMI </w:t>
            </w:r>
            <w:r>
              <w:rPr>
                <w:lang w:bidi="x-none"/>
              </w:rPr>
              <w:t>filenames</w:t>
            </w:r>
          </w:p>
        </w:tc>
      </w:tr>
      <w:tr w:rsidR="00C7104B" w14:paraId="3D811E20" w14:textId="77777777" w:rsidTr="006152B7">
        <w:tc>
          <w:tcPr>
            <w:tcW w:w="1980" w:type="dxa"/>
          </w:tcPr>
          <w:p w14:paraId="1652B7D5" w14:textId="77777777" w:rsidR="00C7104B" w:rsidRPr="006152B7" w:rsidRDefault="00C7104B">
            <w:pPr>
              <w:suppressAutoHyphens w:val="0"/>
              <w:snapToGrid w:val="0"/>
              <w:rPr>
                <w:rFonts w:ascii="Courier" w:hAnsi="Courier"/>
                <w:lang w:bidi="x-none"/>
              </w:rPr>
            </w:pPr>
            <w:r w:rsidRPr="006152B7">
              <w:rPr>
                <w:rFonts w:ascii="Courier" w:hAnsi="Courier"/>
                <w:lang w:bidi="x-none"/>
              </w:rPr>
              <w:t>F_f</w:t>
            </w:r>
          </w:p>
        </w:tc>
        <w:tc>
          <w:tcPr>
            <w:tcW w:w="6761" w:type="dxa"/>
          </w:tcPr>
          <w:p w14:paraId="7E632B4D" w14:textId="77777777" w:rsidR="00C7104B" w:rsidRDefault="00C7104B">
            <w:pPr>
              <w:suppressAutoHyphens w:val="0"/>
              <w:snapToGrid w:val="0"/>
              <w:rPr>
                <w:lang w:bidi="x-none"/>
              </w:rPr>
            </w:pPr>
            <w:r>
              <w:rPr>
                <w:lang w:bidi="x-none"/>
              </w:rPr>
              <w:t>= Geometry match file Major/minor file version indicator, e.g. 2_1 for version 2.1 matchup file</w:t>
            </w:r>
          </w:p>
        </w:tc>
      </w:tr>
      <w:tr w:rsidR="00007829" w14:paraId="5C3DDAD5" w14:textId="77777777" w:rsidTr="006152B7">
        <w:tc>
          <w:tcPr>
            <w:tcW w:w="1980" w:type="dxa"/>
          </w:tcPr>
          <w:p w14:paraId="2DCB8068" w14:textId="4C010CCC" w:rsidR="00007829" w:rsidRPr="006152B7" w:rsidRDefault="00007829">
            <w:pPr>
              <w:suppressAutoHyphens w:val="0"/>
              <w:snapToGrid w:val="0"/>
              <w:rPr>
                <w:rFonts w:ascii="Courier" w:hAnsi="Courier"/>
                <w:lang w:bidi="x-none"/>
              </w:rPr>
            </w:pPr>
            <w:r>
              <w:rPr>
                <w:rFonts w:ascii="Courier" w:hAnsi="Courier"/>
                <w:lang w:bidi="x-none"/>
              </w:rPr>
              <w:t>RHI</w:t>
            </w:r>
          </w:p>
        </w:tc>
        <w:tc>
          <w:tcPr>
            <w:tcW w:w="6761" w:type="dxa"/>
          </w:tcPr>
          <w:p w14:paraId="7309DBB0" w14:textId="0CD87F81" w:rsidR="00007829" w:rsidRDefault="00007829" w:rsidP="0034247A">
            <w:pPr>
              <w:suppressAutoHyphens w:val="0"/>
              <w:snapToGrid w:val="0"/>
              <w:rPr>
                <w:lang w:bidi="x-none"/>
              </w:rPr>
            </w:pPr>
            <w:r>
              <w:rPr>
                <w:lang w:bidi="x-none"/>
              </w:rPr>
              <w:t>Literal “RHI”  to indicate that the GR data used in the matchup are from a Range-Height Indicator (RHI) vertical</w:t>
            </w:r>
            <w:r w:rsidR="0034247A">
              <w:rPr>
                <w:lang w:bidi="x-none"/>
              </w:rPr>
              <w:t>ly-</w:t>
            </w:r>
            <w:r>
              <w:rPr>
                <w:lang w:bidi="x-none"/>
              </w:rPr>
              <w:t>s</w:t>
            </w:r>
            <w:r w:rsidR="0034247A">
              <w:rPr>
                <w:lang w:bidi="x-none"/>
              </w:rPr>
              <w:t>canned</w:t>
            </w:r>
            <w:r>
              <w:rPr>
                <w:lang w:bidi="x-none"/>
              </w:rPr>
              <w:t xml:space="preserve"> volume rather than the usual Plan Position Indicator (PPI) horizontal sweep volume scan</w:t>
            </w:r>
          </w:p>
        </w:tc>
      </w:tr>
      <w:tr w:rsidR="00C7104B" w14:paraId="08E7E054" w14:textId="77777777" w:rsidTr="006152B7">
        <w:tc>
          <w:tcPr>
            <w:tcW w:w="1980" w:type="dxa"/>
          </w:tcPr>
          <w:p w14:paraId="53E9100E" w14:textId="6D287E18" w:rsidR="00C7104B" w:rsidRPr="006152B7" w:rsidRDefault="002B54F7">
            <w:pPr>
              <w:suppressAutoHyphens w:val="0"/>
              <w:snapToGrid w:val="0"/>
              <w:rPr>
                <w:rFonts w:ascii="Courier" w:hAnsi="Courier"/>
                <w:lang w:bidi="x-none"/>
              </w:rPr>
            </w:pPr>
            <w:r>
              <w:rPr>
                <w:rFonts w:ascii="Courier" w:hAnsi="Courier"/>
                <w:lang w:bidi="x-none"/>
              </w:rPr>
              <w:t>.</w:t>
            </w:r>
            <w:r w:rsidR="00C7104B">
              <w:rPr>
                <w:rFonts w:ascii="Courier" w:hAnsi="Courier"/>
                <w:lang w:bidi="x-none"/>
              </w:rPr>
              <w:t>nc</w:t>
            </w:r>
          </w:p>
        </w:tc>
        <w:tc>
          <w:tcPr>
            <w:tcW w:w="6761" w:type="dxa"/>
          </w:tcPr>
          <w:p w14:paraId="2F19B956" w14:textId="4957DB37" w:rsidR="00C7104B" w:rsidRDefault="00262D7D">
            <w:pPr>
              <w:suppressAutoHyphens w:val="0"/>
              <w:snapToGrid w:val="0"/>
              <w:rPr>
                <w:lang w:bidi="x-none"/>
              </w:rPr>
            </w:pPr>
            <w:r>
              <w:rPr>
                <w:lang w:bidi="x-none"/>
              </w:rPr>
              <w:t>Literal “</w:t>
            </w:r>
            <w:r w:rsidR="002B54F7">
              <w:rPr>
                <w:lang w:bidi="x-none"/>
              </w:rPr>
              <w:t>.</w:t>
            </w:r>
            <w:r>
              <w:rPr>
                <w:lang w:bidi="x-none"/>
              </w:rPr>
              <w:t>nc” characters indicating a netCDF file format</w:t>
            </w:r>
          </w:p>
        </w:tc>
      </w:tr>
      <w:tr w:rsidR="00262D7D" w14:paraId="6BB7BDA4" w14:textId="77777777" w:rsidTr="006152B7">
        <w:tc>
          <w:tcPr>
            <w:tcW w:w="1980" w:type="dxa"/>
          </w:tcPr>
          <w:p w14:paraId="39852C7C" w14:textId="457A4BE4" w:rsidR="00262D7D" w:rsidRDefault="002B54F7">
            <w:pPr>
              <w:suppressAutoHyphens w:val="0"/>
              <w:snapToGrid w:val="0"/>
              <w:rPr>
                <w:rFonts w:ascii="Courier" w:hAnsi="Courier"/>
                <w:lang w:bidi="x-none"/>
              </w:rPr>
            </w:pPr>
            <w:r>
              <w:rPr>
                <w:rFonts w:ascii="Courier" w:hAnsi="Courier"/>
                <w:lang w:bidi="x-none"/>
              </w:rPr>
              <w:t>.</w:t>
            </w:r>
            <w:r w:rsidR="00262D7D">
              <w:rPr>
                <w:rFonts w:ascii="Courier" w:hAnsi="Courier"/>
                <w:lang w:bidi="x-none"/>
              </w:rPr>
              <w:t>gz</w:t>
            </w:r>
          </w:p>
        </w:tc>
        <w:tc>
          <w:tcPr>
            <w:tcW w:w="6761" w:type="dxa"/>
          </w:tcPr>
          <w:p w14:paraId="45085528" w14:textId="3F371FD0" w:rsidR="00262D7D" w:rsidRDefault="00262D7D">
            <w:pPr>
              <w:suppressAutoHyphens w:val="0"/>
              <w:snapToGrid w:val="0"/>
              <w:rPr>
                <w:lang w:bidi="x-none"/>
              </w:rPr>
            </w:pPr>
            <w:r>
              <w:rPr>
                <w:lang w:bidi="x-none"/>
              </w:rPr>
              <w:t>Literal “</w:t>
            </w:r>
            <w:r w:rsidR="002B54F7">
              <w:rPr>
                <w:lang w:bidi="x-none"/>
              </w:rPr>
              <w:t xml:space="preserve">.gz”, only present if the file is compressed using </w:t>
            </w:r>
            <w:r w:rsidR="002B54F7" w:rsidRPr="002B54F7">
              <w:rPr>
                <w:i/>
                <w:lang w:bidi="x-none"/>
              </w:rPr>
              <w:t>gzip</w:t>
            </w:r>
          </w:p>
        </w:tc>
      </w:tr>
    </w:tbl>
    <w:p w14:paraId="1D6D7823" w14:textId="78A361D8" w:rsidR="000A4841" w:rsidRDefault="000A4841">
      <w:pPr>
        <w:pStyle w:val="BodyText"/>
      </w:pPr>
      <w:r>
        <w:t xml:space="preserve">The .nc designation indicates that the files are in the netCDF format. The .gz extension, if present, indicates that the file is compressed using </w:t>
      </w:r>
      <w:r w:rsidR="002B54F7">
        <w:t xml:space="preserve">the </w:t>
      </w:r>
      <w:r w:rsidRPr="00000E13">
        <w:rPr>
          <w:i/>
        </w:rPr>
        <w:t>gzip</w:t>
      </w:r>
      <w:r w:rsidR="002B54F7">
        <w:t xml:space="preserve"> utility</w:t>
      </w:r>
      <w:r>
        <w:t xml:space="preserve">. </w:t>
      </w:r>
    </w:p>
    <w:p w14:paraId="23F265F7" w14:textId="77777777" w:rsidR="00BE7B71" w:rsidRDefault="000A4841">
      <w:pPr>
        <w:pStyle w:val="BodyText"/>
        <w:rPr>
          <w:rFonts w:eastAsia="MS Mincho"/>
        </w:rPr>
      </w:pPr>
      <w:r>
        <w:t>Each GRto</w:t>
      </w:r>
      <w:r w:rsidR="00FD3727">
        <w:t>D</w:t>
      </w:r>
      <w:r>
        <w:t>PR file t</w:t>
      </w:r>
      <w:r w:rsidR="002B54F7">
        <w:t>ype includes GP</w:t>
      </w:r>
      <w:r>
        <w:t xml:space="preserve">M </w:t>
      </w:r>
      <w:r w:rsidR="00FD3727">
        <w:t>D</w:t>
      </w:r>
      <w:r>
        <w:t xml:space="preserve">PR and ground radar data stored in netCDF format as described in Section 3 of this document. </w:t>
      </w:r>
      <w:r w:rsidR="002B54F7">
        <w:t>D</w:t>
      </w:r>
      <w:r>
        <w:t xml:space="preserve">PR reflectivity and rain rate </w:t>
      </w:r>
      <w:r w:rsidR="002B54F7">
        <w:t xml:space="preserve">profile </w:t>
      </w:r>
      <w:r>
        <w:t xml:space="preserve">data are obtained from the standard </w:t>
      </w:r>
      <w:r w:rsidR="002B54F7">
        <w:t>Level 2A GPM DPR products</w:t>
      </w:r>
      <w:r>
        <w:rPr>
          <w:rFonts w:eastAsia="MS Mincho"/>
        </w:rPr>
        <w:t>.</w:t>
      </w:r>
      <w:r w:rsidR="002B54F7">
        <w:rPr>
          <w:rFonts w:eastAsia="MS Mincho"/>
        </w:rPr>
        <w:t xml:space="preserve"> </w:t>
      </w:r>
      <w:r>
        <w:rPr>
          <w:rFonts w:eastAsia="MS Mincho"/>
        </w:rPr>
        <w:t xml:space="preserve">A </w:t>
      </w:r>
      <w:r w:rsidR="00FD3727">
        <w:rPr>
          <w:rFonts w:eastAsia="MS Mincho"/>
        </w:rPr>
        <w:t>surface type</w:t>
      </w:r>
      <w:r>
        <w:rPr>
          <w:rFonts w:eastAsia="MS Mincho"/>
        </w:rPr>
        <w:t xml:space="preserve"> flag, near-surface rain rate, bright band height, rain type, rain/no-rain flag and other variables are also included from </w:t>
      </w:r>
      <w:r w:rsidR="002B54F7">
        <w:rPr>
          <w:rFonts w:eastAsia="MS Mincho"/>
        </w:rPr>
        <w:t>these D</w:t>
      </w:r>
      <w:r>
        <w:rPr>
          <w:rFonts w:eastAsia="MS Mincho"/>
        </w:rPr>
        <w:t>PR products.  See the geometry-match netCDF file summary in Section 3.</w:t>
      </w:r>
      <w:r w:rsidR="002B54F7">
        <w:rPr>
          <w:rFonts w:eastAsia="MS Mincho"/>
        </w:rPr>
        <w:t xml:space="preserve">  </w:t>
      </w:r>
    </w:p>
    <w:p w14:paraId="4ABFAF04" w14:textId="36B21E4F" w:rsidR="000A4841" w:rsidRDefault="002B54F7">
      <w:pPr>
        <w:pStyle w:val="BodyText"/>
        <w:rPr>
          <w:rFonts w:eastAsia="MS Mincho"/>
        </w:rPr>
      </w:pPr>
      <w:r>
        <w:rPr>
          <w:rFonts w:eastAsia="MS Mincho"/>
        </w:rPr>
        <w:t xml:space="preserve">Each </w:t>
      </w:r>
      <w:r w:rsidR="00BE7B71">
        <w:rPr>
          <w:rFonts w:eastAsia="MS Mincho"/>
        </w:rPr>
        <w:t xml:space="preserve">GRtoDPR </w:t>
      </w:r>
      <w:r>
        <w:rPr>
          <w:rFonts w:eastAsia="MS Mincho"/>
        </w:rPr>
        <w:t xml:space="preserve">matchup file uses DPR data from only one of the available </w:t>
      </w:r>
      <w:r w:rsidR="00550C91">
        <w:rPr>
          <w:rFonts w:eastAsia="MS Mincho"/>
        </w:rPr>
        <w:t>scan types (stored in the 2A HDF5 files as separate “swaths”)</w:t>
      </w:r>
      <w:r>
        <w:rPr>
          <w:rFonts w:eastAsia="MS Mincho"/>
        </w:rPr>
        <w:t xml:space="preserve"> of data present in the Level</w:t>
      </w:r>
      <w:r w:rsidR="00550C91">
        <w:rPr>
          <w:rFonts w:eastAsia="MS Mincho"/>
        </w:rPr>
        <w:t xml:space="preserve"> 2A DPR product.  The 2A-DPR </w:t>
      </w:r>
      <w:r w:rsidR="00F107BB">
        <w:rPr>
          <w:rFonts w:eastAsia="MS Mincho"/>
        </w:rPr>
        <w:t xml:space="preserve">HDF5 files </w:t>
      </w:r>
      <w:r w:rsidR="00550C91">
        <w:rPr>
          <w:rFonts w:eastAsia="MS Mincho"/>
        </w:rPr>
        <w:t>contain all three of</w:t>
      </w:r>
      <w:r>
        <w:rPr>
          <w:rFonts w:eastAsia="MS Mincho"/>
        </w:rPr>
        <w:t xml:space="preserve"> the </w:t>
      </w:r>
      <w:r w:rsidR="00550C91">
        <w:rPr>
          <w:rFonts w:eastAsia="MS Mincho"/>
        </w:rPr>
        <w:t xml:space="preserve">swath types: high-resolution scan (HS), matched scan (MS), and normal scan (NS).  The 2A-KA </w:t>
      </w:r>
      <w:r w:rsidR="00F107BB">
        <w:rPr>
          <w:rFonts w:eastAsia="MS Mincho"/>
        </w:rPr>
        <w:t xml:space="preserve">HDF5 files </w:t>
      </w:r>
      <w:r w:rsidR="00550C91">
        <w:rPr>
          <w:rFonts w:eastAsia="MS Mincho"/>
        </w:rPr>
        <w:t xml:space="preserve">contain HS and MS swaths, and the 2A-KU </w:t>
      </w:r>
      <w:r w:rsidR="00F107BB">
        <w:rPr>
          <w:rFonts w:eastAsia="MS Mincho"/>
        </w:rPr>
        <w:t xml:space="preserve">HDF5 file </w:t>
      </w:r>
      <w:r w:rsidR="00550C91">
        <w:rPr>
          <w:rFonts w:eastAsia="MS Mincho"/>
        </w:rPr>
        <w:t>contains only the NS swath.</w:t>
      </w:r>
      <w:r w:rsidR="00BE7B71">
        <w:rPr>
          <w:rFonts w:eastAsia="MS Mincho"/>
        </w:rPr>
        <w:t xml:space="preserve">  In contrast, the GRtoDPRGMI </w:t>
      </w:r>
      <w:r w:rsidR="00F107BB">
        <w:rPr>
          <w:rFonts w:eastAsia="MS Mincho"/>
        </w:rPr>
        <w:t xml:space="preserve">matchup </w:t>
      </w:r>
      <w:r w:rsidR="00BE7B71">
        <w:rPr>
          <w:rFonts w:eastAsia="MS Mincho"/>
        </w:rPr>
        <w:t>file</w:t>
      </w:r>
      <w:r w:rsidR="00F107BB">
        <w:rPr>
          <w:rFonts w:eastAsia="MS Mincho"/>
        </w:rPr>
        <w:t>s</w:t>
      </w:r>
      <w:r w:rsidR="00BE7B71">
        <w:rPr>
          <w:rFonts w:eastAsia="MS Mincho"/>
        </w:rPr>
        <w:t xml:space="preserve"> contain volume-matched data for all instrument/swath combinations present in the 2B-DPRGMI </w:t>
      </w:r>
      <w:r w:rsidR="00F107BB">
        <w:rPr>
          <w:rFonts w:eastAsia="MS Mincho"/>
        </w:rPr>
        <w:t xml:space="preserve">HDF5 </w:t>
      </w:r>
      <w:r w:rsidR="00BE7B71">
        <w:rPr>
          <w:rFonts w:eastAsia="MS Mincho"/>
        </w:rPr>
        <w:t>dataset</w:t>
      </w:r>
      <w:r w:rsidR="00F107BB">
        <w:rPr>
          <w:rFonts w:eastAsia="MS Mincho"/>
        </w:rPr>
        <w:t>: HS, MS, and NS</w:t>
      </w:r>
      <w:r w:rsidR="00BE7B71">
        <w:rPr>
          <w:rFonts w:eastAsia="MS Mincho"/>
        </w:rPr>
        <w:t>.</w:t>
      </w:r>
    </w:p>
    <w:p w14:paraId="36AA1102" w14:textId="7DF41FF3" w:rsidR="000A4841" w:rsidRDefault="000A4841">
      <w:pPr>
        <w:pStyle w:val="BodyText"/>
      </w:pPr>
      <w:r>
        <w:t xml:space="preserve">Ground radar data included in these files are </w:t>
      </w:r>
      <w:r w:rsidR="00007829">
        <w:t xml:space="preserve">normally </w:t>
      </w:r>
      <w:r>
        <w:t xml:space="preserve">derived from the horizontal-sweep-scanning </w:t>
      </w:r>
      <w:r w:rsidR="00007829">
        <w:t xml:space="preserve">(PPI) </w:t>
      </w:r>
      <w:r>
        <w:t>radar data that has been quality-controlled and processed into an intermediate 1C</w:t>
      </w:r>
      <w:r>
        <w:noBreakHyphen/>
        <w:t>UF product data file in Universal Format (UF).</w:t>
      </w:r>
      <w:r w:rsidR="00007829">
        <w:t xml:space="preserve">  An alternate matchup method for the GRtoDPR product uses vertically-scanned (RHI) data from the ground radar in the UF format.  The output GRtoDPR netCDF file format is the same for either type of GR scan.</w:t>
      </w:r>
    </w:p>
    <w:p w14:paraId="355B4A6D" w14:textId="7DD92557" w:rsidR="000A4841" w:rsidRDefault="000A4841">
      <w:pPr>
        <w:pStyle w:val="BodyText"/>
      </w:pPr>
      <w:r>
        <w:lastRenderedPageBreak/>
        <w:t xml:space="preserve">Geometry matchup of the </w:t>
      </w:r>
      <w:r w:rsidR="002B54F7">
        <w:t>D</w:t>
      </w:r>
      <w:r>
        <w:t xml:space="preserve">PR and ground radar data </w:t>
      </w:r>
      <w:r w:rsidR="00615DDD">
        <w:t>i</w:t>
      </w:r>
      <w:r>
        <w:t>s performed using methods based on those described by Bolen and Chandrasekar</w:t>
      </w:r>
      <w:r>
        <w:rPr>
          <w:rStyle w:val="FootnoteReference"/>
        </w:rPr>
        <w:footnoteReference w:id="1"/>
      </w:r>
      <w:r>
        <w:t xml:space="preserve">. </w:t>
      </w:r>
      <w:r w:rsidR="00615DDD">
        <w:t xml:space="preserve"> </w:t>
      </w:r>
      <w:r w:rsidR="00FD3727">
        <w:t xml:space="preserve">Matchup of ghe DPRGMI and ground radar data follows an identical method.  Matchup of the GMI and ground radar data uses a similar approach to the DPR matchups, with modifications for the GMI viewing geometry. </w:t>
      </w:r>
      <w:r w:rsidR="00615DDD">
        <w:t>See Section 5 for algorithm details.</w:t>
      </w:r>
    </w:p>
    <w:p w14:paraId="0A430321" w14:textId="4F53703A" w:rsidR="000A4841" w:rsidRDefault="002B54F7">
      <w:pPr>
        <w:pStyle w:val="Heading2"/>
        <w:rPr>
          <w:rFonts w:cs="Arial"/>
        </w:rPr>
      </w:pPr>
      <w:bookmarkStart w:id="32" w:name="_Toc277255439"/>
      <w:r>
        <w:rPr>
          <w:rFonts w:cs="Arial"/>
        </w:rPr>
        <w:t>D</w:t>
      </w:r>
      <w:r w:rsidR="000A4841">
        <w:rPr>
          <w:rFonts w:cs="Arial"/>
        </w:rPr>
        <w:t>PR-GR Geometry Matching Data Characteristics</w:t>
      </w:r>
      <w:bookmarkEnd w:id="32"/>
    </w:p>
    <w:p w14:paraId="47DBC00F" w14:textId="1AC9DA3F" w:rsidR="000A4841" w:rsidRDefault="000A4841">
      <w:pPr>
        <w:pStyle w:val="BodyText"/>
        <w:tabs>
          <w:tab w:val="left" w:pos="1440"/>
          <w:tab w:val="left" w:pos="1584"/>
        </w:tabs>
      </w:pPr>
      <w:r>
        <w:t>The single- and multi-level spatial data fields in the geometry match data are not at fixed location</w:t>
      </w:r>
      <w:r w:rsidR="00550C91">
        <w:t>s</w:t>
      </w:r>
      <w:r>
        <w:t xml:space="preserve">.  Their horizontal locations are defined by the location of the </w:t>
      </w:r>
      <w:r w:rsidR="00550C91">
        <w:t>D</w:t>
      </w:r>
      <w:r>
        <w:t xml:space="preserve">PR rays within the </w:t>
      </w:r>
      <w:r w:rsidR="00550C91">
        <w:t>D</w:t>
      </w:r>
      <w:r>
        <w:t xml:space="preserve">PR scans.  The number of </w:t>
      </w:r>
      <w:r w:rsidR="00550C91">
        <w:t>D</w:t>
      </w:r>
      <w:r>
        <w:t xml:space="preserve">PR rays whose data are included in the product depends on the number of rays whose surface location is within 100 km </w:t>
      </w:r>
      <w:r w:rsidR="00550C91">
        <w:t xml:space="preserve">(by default -- range is configurable) </w:t>
      </w:r>
      <w:r>
        <w:t xml:space="preserve">of the corresponding ground radar location.  The vertical locations of the data points are defined by the intersections of the </w:t>
      </w:r>
      <w:r w:rsidR="00550C91">
        <w:t>D</w:t>
      </w:r>
      <w:r>
        <w:t xml:space="preserve">PR ray with each of the elevation sweeps of the ground radar. See Figure 2-1 for an illustration of the intersection of </w:t>
      </w:r>
      <w:r w:rsidR="00550C91">
        <w:t>D</w:t>
      </w:r>
      <w:r>
        <w:t>PR footprints with GR echoes.</w:t>
      </w:r>
      <w:r w:rsidR="00FD3727">
        <w:t xml:space="preserve">  The DPRGMI geometry is essentially the same as the DPR geometry, so these descriptions apply to both datasets.</w:t>
      </w:r>
    </w:p>
    <w:p w14:paraId="7118EBA8" w14:textId="1B378552" w:rsidR="000A4841" w:rsidRDefault="000A4841">
      <w:pPr>
        <w:pStyle w:val="BodyText"/>
        <w:tabs>
          <w:tab w:val="left" w:pos="1440"/>
          <w:tab w:val="left" w:pos="1584"/>
        </w:tabs>
      </w:pPr>
      <w:r>
        <w:t>The multi-level, spatial data variables are stored as 2-D arrays in the geo-match products, with dimensions of [elevationAngle, fpdim], where elevationAngle is the number of elevation sweeps</w:t>
      </w:r>
      <w:r w:rsidR="00007829">
        <w:t xml:space="preserve"> (or elevation steps in the cae of an RHI scan)</w:t>
      </w:r>
      <w:r>
        <w:t xml:space="preserve"> in the ground radar volume scan, and fpdim is the number of </w:t>
      </w:r>
      <w:r w:rsidR="00806530">
        <w:t>D</w:t>
      </w:r>
      <w:r>
        <w:t xml:space="preserve">PR rays (footprints) within the 100 km of the ground radar location.  The variables holding the x- and y-locations of the four corners of the </w:t>
      </w:r>
      <w:r w:rsidR="00806530">
        <w:t>D</w:t>
      </w:r>
      <w:r>
        <w:t xml:space="preserve">PR footprints </w:t>
      </w:r>
      <w:r w:rsidR="00806530">
        <w:t xml:space="preserve">(used only for plotting the data as images) </w:t>
      </w:r>
      <w:r w:rsidR="00C811A2">
        <w:t>with</w:t>
      </w:r>
      <w:r>
        <w:t xml:space="preserve"> the additional dimension ‘xydim’, </w:t>
      </w:r>
      <w:r w:rsidR="00C811A2">
        <w:t xml:space="preserve">and the variable ‘GR_HID’ for GR hydrometeor type with the additional dimension ‘hidim’ </w:t>
      </w:r>
      <w:r>
        <w:t>are the only multi-level variables in the file requiring 3 dimensions.</w:t>
      </w:r>
    </w:p>
    <w:p w14:paraId="64156E8F" w14:textId="3EC775CB" w:rsidR="000A4841" w:rsidRDefault="000A4841">
      <w:pPr>
        <w:pStyle w:val="BodyText"/>
        <w:tabs>
          <w:tab w:val="left" w:pos="1440"/>
          <w:tab w:val="left" w:pos="1584"/>
        </w:tabs>
      </w:pPr>
      <w:r>
        <w:t xml:space="preserve">The single-level, spatial data variables stored as 2-D </w:t>
      </w:r>
      <w:r w:rsidR="00C9050A">
        <w:t xml:space="preserve">(ray,scan) </w:t>
      </w:r>
      <w:r>
        <w:t xml:space="preserve">fields in the </w:t>
      </w:r>
      <w:r w:rsidR="00007829">
        <w:t>satellite data</w:t>
      </w:r>
      <w:r>
        <w:t xml:space="preserve"> products are stored as 1-D arrays in the geo-match products, with dimension of [fpdim]. </w:t>
      </w:r>
      <w:r w:rsidR="00C9050A">
        <w:t>E</w:t>
      </w:r>
      <w:r>
        <w:t xml:space="preserve">ach single-level and multi-level “science” variable has an associated scalar </w:t>
      </w:r>
      <w:r w:rsidR="00B40DD8">
        <w:t>‘flag’ variable (e.g., have_</w:t>
      </w:r>
      <w:r>
        <w:t>Type</w:t>
      </w:r>
      <w:r w:rsidR="00B40DD8">
        <w:t>Precip</w:t>
      </w:r>
      <w:r>
        <w:t xml:space="preserve">) that indicates whether the </w:t>
      </w:r>
      <w:r w:rsidR="00B40DD8">
        <w:t>variable is</w:t>
      </w:r>
      <w:r>
        <w:t xml:space="preserve"> populated with actual values (flag = 1) or is just initialized with “Fill” values (flag = 0).</w:t>
      </w:r>
    </w:p>
    <w:p w14:paraId="1298CBD4" w14:textId="4AF0BA0B" w:rsidR="00E713E6" w:rsidRDefault="00E713E6">
      <w:pPr>
        <w:pStyle w:val="BodyText"/>
        <w:tabs>
          <w:tab w:val="left" w:pos="1440"/>
          <w:tab w:val="left" w:pos="1584"/>
        </w:tabs>
      </w:pPr>
      <w:r>
        <w:t>The original DPR date file name and the scan and ray number corresponding to each DPR ray in the fpdim dimension are stored in the matchup netCDF files, such that it is possible to read additional DPR variables from the original DPR data files at the same locations as the fields contained in the matchup files.</w:t>
      </w:r>
    </w:p>
    <w:p w14:paraId="253F5EC2" w14:textId="77777777" w:rsidR="000A4841" w:rsidRDefault="00AB3EE4" w:rsidP="000A4841">
      <w:pPr>
        <w:pStyle w:val="BodyText"/>
        <w:tabs>
          <w:tab w:val="left" w:pos="1440"/>
          <w:tab w:val="left" w:pos="1584"/>
        </w:tabs>
      </w:pPr>
      <w:r>
        <w:rPr>
          <w:noProof/>
        </w:rPr>
        <w:lastRenderedPageBreak/>
        <w:drawing>
          <wp:inline distT="0" distB="0" distL="0" distR="0" wp14:anchorId="5CCA4DA2" wp14:editId="58113663">
            <wp:extent cx="5486400" cy="2336800"/>
            <wp:effectExtent l="25400" t="25400" r="25400" b="25400"/>
            <wp:docPr id="2" name="Picture 2" descr="ge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2336800"/>
                    </a:xfrm>
                    <a:prstGeom prst="rect">
                      <a:avLst/>
                    </a:prstGeom>
                    <a:noFill/>
                    <a:ln w="12700" cmpd="sng">
                      <a:solidFill>
                        <a:srgbClr val="000000"/>
                      </a:solidFill>
                      <a:miter lim="800000"/>
                      <a:headEnd/>
                      <a:tailEnd/>
                    </a:ln>
                    <a:effectLst/>
                  </pic:spPr>
                </pic:pic>
              </a:graphicData>
            </a:graphic>
          </wp:inline>
        </w:drawing>
      </w:r>
    </w:p>
    <w:p w14:paraId="0B230728" w14:textId="77777777" w:rsidR="000A4841" w:rsidRPr="006152B7" w:rsidRDefault="000A4841" w:rsidP="006152B7">
      <w:pPr>
        <w:pStyle w:val="BodyText"/>
        <w:tabs>
          <w:tab w:val="left" w:pos="1440"/>
          <w:tab w:val="left" w:pos="1584"/>
        </w:tabs>
        <w:ind w:left="432" w:hanging="432"/>
        <w:rPr>
          <w:bCs/>
          <w:szCs w:val="24"/>
        </w:rPr>
      </w:pPr>
      <w:r w:rsidRPr="006152B7">
        <w:rPr>
          <w:b/>
          <w:bCs/>
          <w:szCs w:val="24"/>
        </w:rPr>
        <w:t>Figure 2-1.</w:t>
      </w:r>
      <w:r w:rsidRPr="001E2AA1">
        <w:rPr>
          <w:b/>
          <w:bCs/>
          <w:szCs w:val="24"/>
        </w:rPr>
        <w:t xml:space="preserve">  </w:t>
      </w:r>
      <w:r w:rsidRPr="006152B7">
        <w:rPr>
          <w:bCs/>
          <w:szCs w:val="24"/>
        </w:rPr>
        <w:t>An illustration of the intersection between Ground Radar sweeps and Precipitation Radar footprints. Only a select number of radar echoes are illustrated in either case.</w:t>
      </w:r>
    </w:p>
    <w:p w14:paraId="59D6325E" w14:textId="2BD59850" w:rsidR="000A4841" w:rsidRDefault="000A4841" w:rsidP="000A4841">
      <w:pPr>
        <w:pStyle w:val="BodyText"/>
        <w:tabs>
          <w:tab w:val="left" w:pos="1440"/>
          <w:tab w:val="left" w:pos="1584"/>
        </w:tabs>
      </w:pPr>
      <w:r>
        <w:t xml:space="preserve">Since the horizontal and vertical positions of each data point in the geometry matching data set are essentially random, each data value of the spatial data variables has a set of associated horizontal and (for the multi-level variables) vertical position variables.  All points have both a latitude and a longitude value, corrected for viewing angle in the case of the multi-level variables.  The multi-level variables also have associated variables specifying the x- and y-corners of the </w:t>
      </w:r>
      <w:r w:rsidR="00806530">
        <w:t>D</w:t>
      </w:r>
      <w:r>
        <w:t>PR footprint</w:t>
      </w:r>
      <w:r w:rsidR="00524422">
        <w:t xml:space="preserve"> </w:t>
      </w:r>
      <w:r w:rsidR="00524422" w:rsidRPr="006152B7">
        <w:rPr>
          <w:b/>
        </w:rPr>
        <w:t xml:space="preserve">for </w:t>
      </w:r>
      <w:r w:rsidR="00524422">
        <w:rPr>
          <w:b/>
        </w:rPr>
        <w:t xml:space="preserve">data </w:t>
      </w:r>
      <w:r w:rsidR="00524422" w:rsidRPr="006152B7">
        <w:rPr>
          <w:b/>
        </w:rPr>
        <w:t>plotting purposes</w:t>
      </w:r>
      <w:r>
        <w:t xml:space="preserve"> (in km, relative to a Cartesian coordinate system centered at the location of the ground radar, with the +y axis pointing due north), and the top and bottom height of the ground radar elevation sweep at the </w:t>
      </w:r>
      <w:r w:rsidR="00806530">
        <w:t>D</w:t>
      </w:r>
      <w:r>
        <w:t xml:space="preserve">PR ray intersection point, in km above the surface. A summary is provided in Section 3 of this document of all </w:t>
      </w:r>
      <w:r>
        <w:rPr>
          <w:i/>
        </w:rPr>
        <w:t xml:space="preserve">dimensions, attributes, </w:t>
      </w:r>
      <w:r>
        <w:t xml:space="preserve">and </w:t>
      </w:r>
      <w:r>
        <w:rPr>
          <w:i/>
        </w:rPr>
        <w:t xml:space="preserve">variables </w:t>
      </w:r>
      <w:r>
        <w:t>in the Geometry Matching netCDF files.</w:t>
      </w:r>
    </w:p>
    <w:p w14:paraId="095719C4" w14:textId="6A5BFDE7" w:rsidR="000A4841" w:rsidRDefault="000A4841">
      <w:pPr>
        <w:pStyle w:val="Heading2"/>
        <w:rPr>
          <w:rFonts w:cs="Arial"/>
        </w:rPr>
      </w:pPr>
      <w:bookmarkStart w:id="33" w:name="_Toc277255440"/>
      <w:r>
        <w:rPr>
          <w:rFonts w:cs="Arial"/>
        </w:rPr>
        <w:t>The “expected/rejected” Matchup Variables</w:t>
      </w:r>
      <w:bookmarkEnd w:id="33"/>
    </w:p>
    <w:p w14:paraId="6D8430F8" w14:textId="22E6D6D4" w:rsidR="000A4841" w:rsidRDefault="000A4841">
      <w:pPr>
        <w:pStyle w:val="BodyText"/>
        <w:tabs>
          <w:tab w:val="left" w:pos="1440"/>
          <w:tab w:val="left" w:pos="1584"/>
        </w:tabs>
      </w:pPr>
      <w:r>
        <w:t xml:space="preserve">One set of </w:t>
      </w:r>
      <w:r w:rsidR="00806530">
        <w:t>D</w:t>
      </w:r>
      <w:r>
        <w:t>PR-GR geometry match variables in the netCDF files is concerned with the coincidence of ground radar (GR) and satellite precipitation radar (</w:t>
      </w:r>
      <w:r w:rsidR="00806530">
        <w:t>D</w:t>
      </w:r>
      <w:r>
        <w:t>PR) range gates. These variables provide a metric that can be used to assess the “goodness” of the matchup between the radars. These “expected/rejected” variables are described in some detail below, because their content and meaning may otherwise be difficult to understand. As for the other geometry matchup variables, valid values for categorical variables are listed in Section 3 of this document. The meaning of all other variables can be deduced from the complete list of the geometry matchup variables and their associated units, which can also be found in Section 3 of this document.</w:t>
      </w:r>
    </w:p>
    <w:p w14:paraId="03577FDA" w14:textId="3F12CBD3" w:rsidR="000A4841" w:rsidRDefault="000A4841">
      <w:pPr>
        <w:pStyle w:val="BodyText"/>
        <w:tabs>
          <w:tab w:val="left" w:pos="1440"/>
          <w:tab w:val="left" w:pos="1584"/>
        </w:tabs>
      </w:pPr>
      <w:r>
        <w:t xml:space="preserve">For a given </w:t>
      </w:r>
      <w:r w:rsidR="00806530">
        <w:t>D</w:t>
      </w:r>
      <w:r>
        <w:t xml:space="preserve">PR ray, several GR range gates and rays will typically intersect several PR range gates, as illustrated in vertical cross section in Figure 2-1, </w:t>
      </w:r>
      <w:r w:rsidR="00E7562E">
        <w:t>above</w:t>
      </w:r>
      <w:r>
        <w:t xml:space="preserve">. The geometry matching algorithm converts </w:t>
      </w:r>
      <w:r w:rsidR="00806530">
        <w:t>D</w:t>
      </w:r>
      <w:r>
        <w:t xml:space="preserve">PR and GR dBZ to Z, and then </w:t>
      </w:r>
      <w:r w:rsidR="00E7562E">
        <w:t xml:space="preserve">vertically </w:t>
      </w:r>
      <w:r>
        <w:t xml:space="preserve">averages Z values for all </w:t>
      </w:r>
      <w:r w:rsidR="00806530">
        <w:t>D</w:t>
      </w:r>
      <w:r>
        <w:t xml:space="preserve">PR range gates </w:t>
      </w:r>
      <w:r w:rsidR="00C9050A">
        <w:t xml:space="preserve">within the vertical extent (defined by the GR beam width </w:t>
      </w:r>
      <w:r w:rsidR="00C9050A">
        <w:lastRenderedPageBreak/>
        <w:t>and range from the radar) of a</w:t>
      </w:r>
      <w:r>
        <w:t xml:space="preserve"> GR </w:t>
      </w:r>
      <w:r w:rsidR="00C9050A">
        <w:t>elevation scan</w:t>
      </w:r>
      <w:r>
        <w:t xml:space="preserve"> for those areas where a GR elevation sweep intersects a </w:t>
      </w:r>
      <w:r w:rsidR="00806530">
        <w:t>D</w:t>
      </w:r>
      <w:r>
        <w:t>PR ray</w:t>
      </w:r>
      <w:r w:rsidR="00FE0BD0">
        <w:t xml:space="preserve"> (Fig. 2.2)</w:t>
      </w:r>
      <w:r>
        <w:t>.</w:t>
      </w:r>
      <w:r w:rsidR="00FE0BD0">
        <w:t xml:space="preserve">  In contrast, GR data are averaged only in the horizontal</w:t>
      </w:r>
      <w:r w:rsidR="00C85AA5">
        <w:t xml:space="preserve"> in the area surrounding the matched </w:t>
      </w:r>
      <w:r w:rsidR="00C9050A">
        <w:t>D</w:t>
      </w:r>
      <w:r w:rsidR="00C85AA5">
        <w:t xml:space="preserve">PR field-of-view for each </w:t>
      </w:r>
      <w:r w:rsidR="00806530">
        <w:t>D</w:t>
      </w:r>
      <w:r w:rsidR="00C85AA5">
        <w:t>PR ray, treating each GR sweep as a separate entity, as show</w:t>
      </w:r>
      <w:r w:rsidR="00C9050A">
        <w:t>n</w:t>
      </w:r>
      <w:r w:rsidR="00C85AA5">
        <w:t xml:space="preserve"> in F</w:t>
      </w:r>
      <w:r w:rsidR="0080166C">
        <w:t>igure 2-</w:t>
      </w:r>
      <w:r w:rsidR="00C85AA5">
        <w:t>3.</w:t>
      </w:r>
    </w:p>
    <w:p w14:paraId="4ED07515" w14:textId="29469DCF" w:rsidR="000A4841" w:rsidRDefault="000A4841" w:rsidP="000A4841">
      <w:pPr>
        <w:pStyle w:val="BodyText"/>
        <w:tabs>
          <w:tab w:val="left" w:pos="1440"/>
          <w:tab w:val="left" w:pos="1584"/>
        </w:tabs>
      </w:pPr>
      <w:r>
        <w:t xml:space="preserve">Only those gates at or above a specified reflectivity or rain rate threshold are included in the </w:t>
      </w:r>
      <w:r w:rsidR="00216F6E">
        <w:t>D</w:t>
      </w:r>
      <w:r>
        <w:t xml:space="preserve">PR and GR gate averages (variables </w:t>
      </w:r>
      <w:r w:rsidR="00806530">
        <w:t>D</w:t>
      </w:r>
      <w:r w:rsidR="00D46F3A">
        <w:t>PR_dBZ_min, GR</w:t>
      </w:r>
      <w:r>
        <w:t xml:space="preserve">_dBZ_min, and rain_min). The VN algorithm calculates the number of </w:t>
      </w:r>
      <w:r w:rsidR="00F72C60">
        <w:t>D</w:t>
      </w:r>
      <w:r>
        <w:t>PR and GR gates expected (from a strictly geometric standpoint) and rejected (below the applicable measurement threshold) in generating these averages and stores them in netCDF variables as defined below.</w:t>
      </w:r>
    </w:p>
    <w:p w14:paraId="2E288AE2" w14:textId="60EF1280" w:rsidR="000A4841" w:rsidRDefault="000A4841">
      <w:pPr>
        <w:pStyle w:val="WW-ListBullet"/>
      </w:pPr>
      <w:r>
        <w:rPr>
          <w:rFonts w:eastAsia="MS Mincho"/>
        </w:rPr>
        <w:t>•</w:t>
      </w:r>
      <w:r>
        <w:rPr>
          <w:rFonts w:eastAsia="MS Mincho"/>
        </w:rPr>
        <w:tab/>
        <w:t xml:space="preserve">GR reflectivity: </w:t>
      </w:r>
      <w:r w:rsidR="00D46F3A">
        <w:t>n_gr_expected, n_gr</w:t>
      </w:r>
      <w:r>
        <w:t>_rejected</w:t>
      </w:r>
    </w:p>
    <w:p w14:paraId="6464DB4A" w14:textId="598709DF" w:rsidR="000A4841" w:rsidRDefault="000A4841" w:rsidP="006152B7">
      <w:pPr>
        <w:pStyle w:val="WW-ListBullet"/>
        <w:spacing w:before="0"/>
      </w:pPr>
      <w:r>
        <w:rPr>
          <w:rFonts w:eastAsia="MS Mincho"/>
        </w:rPr>
        <w:t>•</w:t>
      </w:r>
      <w:r>
        <w:rPr>
          <w:rFonts w:eastAsia="MS Mincho"/>
        </w:rPr>
        <w:tab/>
      </w:r>
      <w:r w:rsidR="00D46F3A">
        <w:rPr>
          <w:rFonts w:eastAsia="MS Mincho"/>
        </w:rPr>
        <w:t>D</w:t>
      </w:r>
      <w:r>
        <w:t xml:space="preserve">PR </w:t>
      </w:r>
      <w:r w:rsidR="00D46F3A">
        <w:t>uncorrected reflectivity: n_dpr</w:t>
      </w:r>
      <w:r w:rsidR="00F72C60">
        <w:t>_expected, n_dpr_meas</w:t>
      </w:r>
      <w:r>
        <w:t>_z_rejected</w:t>
      </w:r>
    </w:p>
    <w:p w14:paraId="0C3D81E6" w14:textId="07DF3C1B" w:rsidR="000A4841" w:rsidRDefault="000A4841" w:rsidP="006152B7">
      <w:pPr>
        <w:pStyle w:val="WW-ListBullet"/>
        <w:spacing w:before="0"/>
        <w:rPr>
          <w:rFonts w:eastAsia="MS Mincho"/>
        </w:rPr>
      </w:pPr>
      <w:r>
        <w:rPr>
          <w:rFonts w:eastAsia="MS Mincho"/>
        </w:rPr>
        <w:t>•</w:t>
      </w:r>
      <w:r>
        <w:rPr>
          <w:rFonts w:eastAsia="MS Mincho"/>
        </w:rPr>
        <w:tab/>
      </w:r>
      <w:r w:rsidR="00D46F3A">
        <w:rPr>
          <w:rFonts w:eastAsia="MS Mincho"/>
        </w:rPr>
        <w:t>D</w:t>
      </w:r>
      <w:r>
        <w:t xml:space="preserve">PR </w:t>
      </w:r>
      <w:r w:rsidR="00F72C60">
        <w:t>corrected reflectivity: n_dpr_expected, n_dpr_corr</w:t>
      </w:r>
      <w:r>
        <w:t>_z_rejected</w:t>
      </w:r>
      <w:r>
        <w:rPr>
          <w:rFonts w:eastAsia="MS Mincho"/>
        </w:rPr>
        <w:t>.</w:t>
      </w:r>
    </w:p>
    <w:p w14:paraId="2EAD0A21" w14:textId="4203D149" w:rsidR="000A4841" w:rsidRDefault="000A4841">
      <w:pPr>
        <w:pStyle w:val="BodyText"/>
        <w:tabs>
          <w:tab w:val="left" w:pos="1440"/>
          <w:tab w:val="left" w:pos="1584"/>
        </w:tabs>
      </w:pPr>
      <w:r>
        <w:t xml:space="preserve">The effects of non-uniform beam filling can be minimized in cases where the number of rejected gates is zero in both of the GR and </w:t>
      </w:r>
      <w:r w:rsidR="00F72C60">
        <w:t>D</w:t>
      </w:r>
      <w:r>
        <w:t>PR match-up volumes</w:t>
      </w:r>
      <w:r w:rsidR="007A7E36">
        <w:t>, and where the standard deviation of GR reflectivity (</w:t>
      </w:r>
      <w:r w:rsidR="007A7E36" w:rsidRPr="00800F91">
        <w:rPr>
          <w:rFonts w:ascii="Arial" w:hAnsi="Arial" w:cs="Arial"/>
          <w:sz w:val="22"/>
          <w:szCs w:val="22"/>
        </w:rPr>
        <w:t>GR_Z_StdDev</w:t>
      </w:r>
      <w:r w:rsidR="007A7E36">
        <w:t xml:space="preserve"> variable in netCDF matchup file) is low</w:t>
      </w:r>
      <w:r>
        <w:t xml:space="preserve">.  Use of the </w:t>
      </w:r>
      <w:r w:rsidR="00F72C60">
        <w:t>D</w:t>
      </w:r>
      <w:r>
        <w:t>PR-GR expected/rejected variables and cutoff thresholds and their effects on the reflectivity comparisons results is presented in detail in Appendix 1.</w:t>
      </w:r>
    </w:p>
    <w:p w14:paraId="70495817" w14:textId="1520CE1E" w:rsidR="000A4841" w:rsidRDefault="000A4841" w:rsidP="006152B7">
      <w:pPr>
        <w:pStyle w:val="BodyText"/>
        <w:tabs>
          <w:tab w:val="left" w:pos="1440"/>
          <w:tab w:val="left" w:pos="1584"/>
        </w:tabs>
        <w:spacing w:after="120"/>
      </w:pPr>
      <w:r>
        <w:t>Only the GR expected/rejected</w:t>
      </w:r>
      <w:r w:rsidR="00F72C60">
        <w:t xml:space="preserve"> variables are included in the G</w:t>
      </w:r>
      <w:r>
        <w:t>MI-GR matchup dat</w:t>
      </w:r>
      <w:r w:rsidR="00F72C60">
        <w:t>a, as there is no averaging of G</w:t>
      </w:r>
      <w:r>
        <w:t>MI data i</w:t>
      </w:r>
      <w:r w:rsidR="00F72C60">
        <w:t>n the volume matching.  In the G</w:t>
      </w:r>
      <w:r>
        <w:t xml:space="preserve">MI matching algorithm, the </w:t>
      </w:r>
      <w:r w:rsidR="00E7562E">
        <w:t xml:space="preserve">quasi-vertical </w:t>
      </w:r>
      <w:r w:rsidR="00216F6E">
        <w:t>D</w:t>
      </w:r>
      <w:r>
        <w:t>PR ray boundaries shown in Fig</w:t>
      </w:r>
      <w:r w:rsidR="0080166C">
        <w:t>s</w:t>
      </w:r>
      <w:r>
        <w:t xml:space="preserve">. 2-2 </w:t>
      </w:r>
      <w:r w:rsidR="0080166C">
        <w:t xml:space="preserve">and 2-3 </w:t>
      </w:r>
      <w:r w:rsidR="00E7562E">
        <w:t>would be replaced with</w:t>
      </w:r>
      <w:r w:rsidR="00F72C60">
        <w:t xml:space="preserve"> the highly sloping G</w:t>
      </w:r>
      <w:r>
        <w:t>MI line-of-sight from the satellite to the surface footprint</w:t>
      </w:r>
      <w:r w:rsidR="006D7935">
        <w:t xml:space="preserve"> for purposes of determining</w:t>
      </w:r>
      <w:r w:rsidR="00F72C60">
        <w:t xml:space="preserve"> the GR intersections with the G</w:t>
      </w:r>
      <w:r w:rsidR="006D7935">
        <w:t>MI</w:t>
      </w:r>
      <w:r>
        <w:t xml:space="preserve">.  </w:t>
      </w:r>
      <w:r w:rsidR="00E7562E">
        <w:t xml:space="preserve">In addition to the line-of-sight matchups, </w:t>
      </w:r>
      <w:r>
        <w:t xml:space="preserve">GR data are </w:t>
      </w:r>
      <w:r w:rsidR="006D7935">
        <w:t xml:space="preserve">also </w:t>
      </w:r>
      <w:r>
        <w:t>averaged alo</w:t>
      </w:r>
      <w:r w:rsidR="00F72C60">
        <w:t>ng a vertical column above the G</w:t>
      </w:r>
      <w:r>
        <w:t>MI surface footprint, resulting in a second set of GR volume average and expected/rej</w:t>
      </w:r>
      <w:r w:rsidR="00F72C60">
        <w:t>ected matchup variables in the G</w:t>
      </w:r>
      <w:r>
        <w:t>MI-GR data files.</w:t>
      </w:r>
    </w:p>
    <w:p w14:paraId="48C5696F" w14:textId="71EE5FFE" w:rsidR="000A4841" w:rsidRDefault="00AA6E2D" w:rsidP="00216F6E">
      <w:pPr>
        <w:pStyle w:val="BodyText"/>
        <w:pageBreakBefore/>
        <w:tabs>
          <w:tab w:val="left" w:pos="1440"/>
          <w:tab w:val="left" w:pos="1584"/>
        </w:tabs>
        <w:jc w:val="center"/>
      </w:pPr>
      <w:r>
        <w:rPr>
          <w:noProof/>
        </w:rPr>
        <w:lastRenderedPageBreak/>
        <w:drawing>
          <wp:inline distT="0" distB="0" distL="0" distR="0" wp14:anchorId="6B189A72" wp14:editId="2E0F503D">
            <wp:extent cx="3505200" cy="2788744"/>
            <wp:effectExtent l="25400" t="25400" r="25400" b="311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_averaging2crop2.png"/>
                    <pic:cNvPicPr/>
                  </pic:nvPicPr>
                  <pic:blipFill>
                    <a:blip r:embed="rId38">
                      <a:extLst>
                        <a:ext uri="{28A0092B-C50C-407E-A947-70E740481C1C}">
                          <a14:useLocalDpi xmlns:a14="http://schemas.microsoft.com/office/drawing/2010/main" val="0"/>
                        </a:ext>
                      </a:extLst>
                    </a:blip>
                    <a:stretch>
                      <a:fillRect/>
                    </a:stretch>
                  </pic:blipFill>
                  <pic:spPr>
                    <a:xfrm>
                      <a:off x="0" y="0"/>
                      <a:ext cx="3505200" cy="2788744"/>
                    </a:xfrm>
                    <a:prstGeom prst="rect">
                      <a:avLst/>
                    </a:prstGeom>
                    <a:ln>
                      <a:solidFill>
                        <a:schemeClr val="tx1"/>
                      </a:solidFill>
                    </a:ln>
                    <a:extLst>
                      <a:ext uri="{FAA26D3D-D897-4be2-8F04-BA451C77F1D7}">
                        <ma14:placeholderFlag xmlns:ma14="http://schemas.microsoft.com/office/mac/drawingml/2011/main"/>
                      </a:ext>
                    </a:extLst>
                  </pic:spPr>
                </pic:pic>
              </a:graphicData>
            </a:graphic>
          </wp:inline>
        </w:drawing>
      </w:r>
    </w:p>
    <w:p w14:paraId="5A4DDFB5" w14:textId="77777777" w:rsidR="00216F6E" w:rsidRDefault="00216F6E" w:rsidP="006152B7">
      <w:pPr>
        <w:pStyle w:val="BodyText"/>
        <w:tabs>
          <w:tab w:val="left" w:pos="1440"/>
          <w:tab w:val="left" w:pos="1584"/>
        </w:tabs>
        <w:spacing w:before="0"/>
        <w:ind w:left="432" w:hanging="432"/>
        <w:rPr>
          <w:b/>
        </w:rPr>
      </w:pPr>
    </w:p>
    <w:p w14:paraId="4BA78565" w14:textId="457DBCE3" w:rsidR="000A4841" w:rsidRPr="006152B7" w:rsidRDefault="000A4841" w:rsidP="006152B7">
      <w:pPr>
        <w:pStyle w:val="BodyText"/>
        <w:tabs>
          <w:tab w:val="left" w:pos="1440"/>
          <w:tab w:val="left" w:pos="1584"/>
        </w:tabs>
        <w:spacing w:before="0"/>
        <w:ind w:left="432" w:hanging="432"/>
      </w:pPr>
      <w:r w:rsidRPr="006152B7">
        <w:rPr>
          <w:b/>
        </w:rPr>
        <w:t>Figure 2-2.</w:t>
      </w:r>
      <w:r w:rsidRPr="006152B7">
        <w:t xml:space="preserve"> Schematic of </w:t>
      </w:r>
      <w:r w:rsidR="00F72C60">
        <w:t>D</w:t>
      </w:r>
      <w:r w:rsidRPr="006152B7">
        <w:t xml:space="preserve">PR gate averaging at GR sweep intersections.  Shaded areas </w:t>
      </w:r>
      <w:r w:rsidR="00216F6E">
        <w:t>show individual</w:t>
      </w:r>
      <w:r w:rsidRPr="006152B7">
        <w:t xml:space="preserve"> </w:t>
      </w:r>
      <w:r w:rsidR="00F72C60">
        <w:t>D</w:t>
      </w:r>
      <w:r w:rsidRPr="006152B7">
        <w:t xml:space="preserve">PR gates intersecting </w:t>
      </w:r>
      <w:r w:rsidR="00216F6E">
        <w:t xml:space="preserve">the vertical extent of </w:t>
      </w:r>
      <w:r w:rsidRPr="006152B7">
        <w:t xml:space="preserve">two GR sweeps (dashed) at different elevation angles.  Only one </w:t>
      </w:r>
      <w:r w:rsidR="00F72C60">
        <w:t>D</w:t>
      </w:r>
      <w:r w:rsidRPr="006152B7">
        <w:t>PR ray is shown.</w:t>
      </w:r>
      <w:r w:rsidR="00216F6E">
        <w:t xml:space="preserve">  The reflectivity values of the individual DPR gates are averaged over the vertical extent of the GR sweeps, resulting (in this example) in two matching volumes.</w:t>
      </w:r>
    </w:p>
    <w:p w14:paraId="477A54A6" w14:textId="77777777" w:rsidR="00C85AA5" w:rsidRDefault="00C85AA5" w:rsidP="006152B7">
      <w:pPr>
        <w:pStyle w:val="BodyText"/>
        <w:keepNext/>
      </w:pPr>
      <w:r>
        <w:rPr>
          <w:noProof/>
        </w:rPr>
        <w:lastRenderedPageBreak/>
        <w:drawing>
          <wp:inline distT="0" distB="0" distL="0" distR="0" wp14:anchorId="04843906" wp14:editId="67F3FBB0">
            <wp:extent cx="5486400" cy="4193540"/>
            <wp:effectExtent l="25400" t="25400" r="25400" b="228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toPRby1_CW.png"/>
                    <pic:cNvPicPr/>
                  </pic:nvPicPr>
                  <pic:blipFill>
                    <a:blip r:embed="rId39">
                      <a:extLst>
                        <a:ext uri="{28A0092B-C50C-407E-A947-70E740481C1C}">
                          <a14:useLocalDpi xmlns:a14="http://schemas.microsoft.com/office/drawing/2010/main" val="0"/>
                        </a:ext>
                      </a:extLst>
                    </a:blip>
                    <a:stretch>
                      <a:fillRect/>
                    </a:stretch>
                  </pic:blipFill>
                  <pic:spPr>
                    <a:xfrm>
                      <a:off x="0" y="0"/>
                      <a:ext cx="5486400" cy="4193540"/>
                    </a:xfrm>
                    <a:prstGeom prst="rect">
                      <a:avLst/>
                    </a:prstGeom>
                    <a:ln>
                      <a:solidFill>
                        <a:schemeClr val="tx1"/>
                      </a:solidFill>
                    </a:ln>
                    <a:extLst>
                      <a:ext uri="{FAA26D3D-D897-4be2-8F04-BA451C77F1D7}">
                        <ma14:placeholderFlag xmlns:ma14="http://schemas.microsoft.com/office/mac/drawingml/2011/main"/>
                      </a:ext>
                    </a:extLst>
                  </pic:spPr>
                </pic:pic>
              </a:graphicData>
            </a:graphic>
          </wp:inline>
        </w:drawing>
      </w:r>
    </w:p>
    <w:p w14:paraId="3EA7C8F3" w14:textId="30FBCD5F" w:rsidR="000A4841" w:rsidRDefault="00C85AA5" w:rsidP="006152B7">
      <w:pPr>
        <w:pStyle w:val="BodyText"/>
        <w:ind w:left="432" w:hanging="432"/>
        <w:sectPr w:rsidR="000A4841">
          <w:headerReference w:type="even" r:id="rId40"/>
          <w:headerReference w:type="default" r:id="rId41"/>
          <w:footerReference w:type="even" r:id="rId42"/>
          <w:footerReference w:type="default" r:id="rId43"/>
          <w:headerReference w:type="first" r:id="rId44"/>
          <w:footerReference w:type="first" r:id="rId45"/>
          <w:pgSz w:w="12240" w:h="15840"/>
          <w:pgMar w:top="1440" w:right="1800" w:bottom="1440" w:left="1800" w:header="720" w:footer="720" w:gutter="0"/>
          <w:pgNumType w:start="1"/>
          <w:cols w:space="720"/>
          <w:docGrid w:linePitch="326"/>
        </w:sectPr>
      </w:pPr>
      <w:r w:rsidRPr="006152B7">
        <w:rPr>
          <w:rFonts w:eastAsia="Times New Roman"/>
          <w:b/>
          <w:bCs/>
          <w:color w:val="auto"/>
          <w:sz w:val="20"/>
        </w:rPr>
        <w:t xml:space="preserve">Figure </w:t>
      </w:r>
      <w:r w:rsidR="0080166C" w:rsidRPr="006152B7">
        <w:rPr>
          <w:rFonts w:eastAsia="Times New Roman"/>
          <w:b/>
          <w:bCs/>
          <w:color w:val="auto"/>
          <w:sz w:val="20"/>
        </w:rPr>
        <w:t>2</w:t>
      </w:r>
      <w:r w:rsidRPr="006152B7">
        <w:rPr>
          <w:rFonts w:eastAsia="Times New Roman"/>
          <w:b/>
          <w:bCs/>
          <w:color w:val="auto"/>
          <w:sz w:val="20"/>
        </w:rPr>
        <w:t>-3.</w:t>
      </w:r>
      <w:r>
        <w:t xml:space="preserve">  Schematic representation of GR volume matching to </w:t>
      </w:r>
      <w:r w:rsidR="00F72C60">
        <w:t>D</w:t>
      </w:r>
      <w:r>
        <w:t>PR.  Square outline at surface</w:t>
      </w:r>
      <w:r w:rsidR="000013A3">
        <w:t xml:space="preserve">, plotted from the x- and y-corners of the </w:t>
      </w:r>
      <w:r w:rsidR="00C41874">
        <w:t>D</w:t>
      </w:r>
      <w:r w:rsidR="000013A3">
        <w:t>PR footprint stored in the</w:t>
      </w:r>
      <w:r>
        <w:t xml:space="preserve"> </w:t>
      </w:r>
      <w:r w:rsidR="000013A3">
        <w:t xml:space="preserve">matchup netCDF file, </w:t>
      </w:r>
      <w:r w:rsidR="00C41874">
        <w:t>shows</w:t>
      </w:r>
      <w:r w:rsidR="00EE5FF8">
        <w:t xml:space="preserve"> the</w:t>
      </w:r>
      <w:r>
        <w:t xml:space="preserve"> </w:t>
      </w:r>
      <w:r w:rsidR="00C41874">
        <w:t>earth-</w:t>
      </w:r>
      <w:r>
        <w:t xml:space="preserve">surface </w:t>
      </w:r>
      <w:r w:rsidR="00C41874">
        <w:t>location</w:t>
      </w:r>
      <w:r>
        <w:t xml:space="preserve"> of a </w:t>
      </w:r>
      <w:r w:rsidR="00EE5FF8">
        <w:t xml:space="preserve">single </w:t>
      </w:r>
      <w:r w:rsidR="00F72C60">
        <w:t>D</w:t>
      </w:r>
      <w:r>
        <w:t xml:space="preserve">PR ray whose centerline is shown as a vertical line.  The "waffle" areas show the </w:t>
      </w:r>
      <w:r w:rsidR="0080166C">
        <w:t xml:space="preserve">horizontal </w:t>
      </w:r>
      <w:r>
        <w:t xml:space="preserve">outline of GR gates </w:t>
      </w:r>
      <w:r w:rsidR="0080166C">
        <w:t>mapped to</w:t>
      </w:r>
      <w:r>
        <w:t xml:space="preserve"> the </w:t>
      </w:r>
      <w:r w:rsidR="00F72C60">
        <w:t>D</w:t>
      </w:r>
      <w:r>
        <w:t>PR</w:t>
      </w:r>
      <w:r w:rsidR="0080166C">
        <w:t xml:space="preserve"> ray for each individual elevation sweep of the ground radar, which </w:t>
      </w:r>
      <w:r w:rsidR="00EA3525">
        <w:t xml:space="preserve">is </w:t>
      </w:r>
      <w:r w:rsidR="0080166C">
        <w:t>located off the right side of the figure at X=0, Y=0</w:t>
      </w:r>
      <w:r w:rsidR="00EE5FF8">
        <w:t>, where</w:t>
      </w:r>
      <w:r w:rsidR="0080166C">
        <w:t xml:space="preserve"> X, Y, and Z are in km.  </w:t>
      </w:r>
      <w:r w:rsidR="00EE5FF8">
        <w:t>Sloping lines are drawn between the GR sample volumes and the ground radar</w:t>
      </w:r>
      <w:r w:rsidR="00131C7A">
        <w:t xml:space="preserve"> along the </w:t>
      </w:r>
      <w:r w:rsidR="00C41874">
        <w:t xml:space="preserve">GR </w:t>
      </w:r>
      <w:r w:rsidR="00131C7A">
        <w:t>sweep surfaces</w:t>
      </w:r>
      <w:r w:rsidR="00EE5FF8">
        <w:t xml:space="preserve">.  </w:t>
      </w:r>
      <w:r w:rsidR="0080166C">
        <w:t xml:space="preserve">GR range gates are inverse-distance-weighted from the </w:t>
      </w:r>
      <w:r w:rsidR="00F72C60">
        <w:t>D</w:t>
      </w:r>
      <w:r w:rsidR="0080166C">
        <w:t>PR ray</w:t>
      </w:r>
      <w:r w:rsidR="00C41874">
        <w:t xml:space="preserve"> centerline</w:t>
      </w:r>
      <w:r w:rsidR="0080166C">
        <w:t xml:space="preserve"> to compute the GR averages for the matching volumes.  Vertical extent and overlap of the GR gates is not shown.</w:t>
      </w:r>
      <w:r w:rsidR="00E35454">
        <w:t xml:space="preserve">  GR azimuth/range resolution is 1° by 1 km in the plot.</w:t>
      </w:r>
    </w:p>
    <w:p w14:paraId="45D4DA22" w14:textId="77777777" w:rsidR="000A4841" w:rsidRDefault="000A4841">
      <w:pPr>
        <w:pStyle w:val="Heading1"/>
      </w:pPr>
      <w:bookmarkStart w:id="34" w:name="_Toc277255441"/>
      <w:r>
        <w:lastRenderedPageBreak/>
        <w:t>Summary of the Geometry Match netCDF files</w:t>
      </w:r>
      <w:bookmarkEnd w:id="34"/>
    </w:p>
    <w:p w14:paraId="11C12B9D" w14:textId="77777777" w:rsidR="000A4841" w:rsidRDefault="000A4841" w:rsidP="000A4841"/>
    <w:p w14:paraId="3AB2D0AC" w14:textId="73C6EB22" w:rsidR="000A4841" w:rsidRDefault="000A4841" w:rsidP="000A4841">
      <w:r>
        <w:t>Geometry matching netCDF data files ar</w:t>
      </w:r>
      <w:r w:rsidR="0000304A">
        <w:t>e formatte</w:t>
      </w:r>
      <w:r w:rsidR="00181FEC">
        <w:t>d with 6</w:t>
      </w:r>
      <w:r w:rsidR="0000304A">
        <w:t xml:space="preserve"> dimensions: 4</w:t>
      </w:r>
      <w:r>
        <w:t xml:space="preserve"> for data arrays, and 2 for character variables.  There are </w:t>
      </w:r>
      <w:r w:rsidR="00163823">
        <w:t>1</w:t>
      </w:r>
      <w:r w:rsidR="00406DC6">
        <w:t>1</w:t>
      </w:r>
      <w:r w:rsidR="00B71984">
        <w:t>6</w:t>
      </w:r>
      <w:r w:rsidR="00163823">
        <w:t xml:space="preserve"> regular variables and 1</w:t>
      </w:r>
      <w:r w:rsidR="00406DC6">
        <w:t>9</w:t>
      </w:r>
      <w:r>
        <w:t xml:space="preserve"> global attributes</w:t>
      </w:r>
      <w:r w:rsidRPr="00D84B51">
        <w:t xml:space="preserve"> </w:t>
      </w:r>
      <w:r>
        <w:t xml:space="preserve">in the </w:t>
      </w:r>
      <w:r w:rsidR="0000304A">
        <w:t>D</w:t>
      </w:r>
      <w:r w:rsidR="0042751E">
        <w:t>PR-GR matchup files, and 114</w:t>
      </w:r>
      <w:r>
        <w:t xml:space="preserve"> regular variables </w:t>
      </w:r>
      <w:r w:rsidR="00181FEC">
        <w:t>and 11</w:t>
      </w:r>
      <w:r w:rsidR="0000304A">
        <w:t xml:space="preserve"> global attributes in the G</w:t>
      </w:r>
      <w:r>
        <w:t>MI-GR matchup files.  The two types of matchup files are described in detail in Sections 3.1 and 3.2, below.</w:t>
      </w:r>
    </w:p>
    <w:p w14:paraId="78FC1785" w14:textId="0F52C52A" w:rsidR="000A4841" w:rsidRPr="00F351A6" w:rsidRDefault="00CA65FB" w:rsidP="006152B7">
      <w:pPr>
        <w:pStyle w:val="Heading2"/>
      </w:pPr>
      <w:bookmarkStart w:id="35" w:name="_Toc277255442"/>
      <w:r>
        <w:t>D</w:t>
      </w:r>
      <w:r w:rsidR="000A4841">
        <w:t>PR-GR Geometry Match netCDF file description</w:t>
      </w:r>
      <w:bookmarkEnd w:id="35"/>
    </w:p>
    <w:p w14:paraId="7A1F3CA1" w14:textId="77777777" w:rsidR="000A4841" w:rsidRDefault="000A4841"/>
    <w:p w14:paraId="1B65DB4F" w14:textId="7BE2B269" w:rsidR="000A4841" w:rsidRDefault="000A4841">
      <w:pPr>
        <w:rPr>
          <w:rFonts w:cs="Courier New"/>
        </w:rPr>
      </w:pPr>
      <w:r>
        <w:t xml:space="preserve">The format and content of </w:t>
      </w:r>
      <w:r w:rsidR="004A14BE">
        <w:t>Version 1.</w:t>
      </w:r>
      <w:r w:rsidR="0037150C">
        <w:t>2</w:t>
      </w:r>
      <w:r w:rsidR="004A14BE">
        <w:t xml:space="preserve">1 of </w:t>
      </w:r>
      <w:r>
        <w:t>the GRto</w:t>
      </w:r>
      <w:r w:rsidR="00CA65FB">
        <w:t>D</w:t>
      </w:r>
      <w:r>
        <w:t>PR-type Geometry Match netCDF file is presented below, in the form of partial netCDF file creation instructions.  The values for dimensions having a fixed size for all files are specified, while those for dimensions which vary on a file by file basis by site overpass event (</w:t>
      </w:r>
      <w:r w:rsidRPr="00C914F7">
        <w:rPr>
          <w:rFonts w:ascii="Arial" w:hAnsi="Arial" w:cs="Arial"/>
          <w:sz w:val="22"/>
          <w:szCs w:val="22"/>
        </w:rPr>
        <w:t>fpdim</w:t>
      </w:r>
      <w:r>
        <w:t xml:space="preserve"> and </w:t>
      </w:r>
      <w:r w:rsidRPr="00C914F7">
        <w:rPr>
          <w:rFonts w:ascii="Arial" w:hAnsi="Arial" w:cs="Arial"/>
          <w:sz w:val="22"/>
          <w:szCs w:val="22"/>
        </w:rPr>
        <w:t>elevationAngle</w:t>
      </w:r>
      <w:r>
        <w:t xml:space="preserve">) are left unspecified.  Note that the fill values for non-int variables have a type indicator appended to the numerical value, e.g. </w:t>
      </w:r>
      <w:r>
        <w:noBreakHyphen/>
        <w:t xml:space="preserve">888.f for a FLOAT fill value, 1s for a SHORT integer fill value.  The global attributes </w:t>
      </w:r>
      <w:r w:rsidR="00C914F7" w:rsidRPr="00C914F7">
        <w:rPr>
          <w:rFonts w:ascii="Arial" w:hAnsi="Arial" w:cs="Arial"/>
          <w:sz w:val="22"/>
          <w:szCs w:val="22"/>
        </w:rPr>
        <w:t>DPR_Version, DPR_Scantype, DPR_2AKU_file</w:t>
      </w:r>
      <w:r w:rsidR="00C914F7">
        <w:t xml:space="preserve"> and </w:t>
      </w:r>
      <w:r w:rsidR="00C914F7" w:rsidRPr="00C914F7">
        <w:rPr>
          <w:rFonts w:ascii="Arial" w:hAnsi="Arial" w:cs="Arial"/>
          <w:sz w:val="22"/>
          <w:szCs w:val="22"/>
        </w:rPr>
        <w:t>GR_file</w:t>
      </w:r>
      <w:r w:rsidR="00C914F7">
        <w:t xml:space="preserve"> </w:t>
      </w:r>
      <w:r>
        <w:rPr>
          <w:rFonts w:cs="Courier New"/>
        </w:rPr>
        <w:t>have b</w:t>
      </w:r>
      <w:r w:rsidR="0000304A">
        <w:rPr>
          <w:rFonts w:cs="Courier New"/>
        </w:rPr>
        <w:t>een assigned values based on a real 2A-Ku matchup</w:t>
      </w:r>
      <w:r>
        <w:rPr>
          <w:rFonts w:cs="Courier New"/>
        </w:rPr>
        <w:t xml:space="preserve"> for pu</w:t>
      </w:r>
      <w:r w:rsidR="0000304A">
        <w:rPr>
          <w:rFonts w:cs="Courier New"/>
        </w:rPr>
        <w:t>rpo</w:t>
      </w:r>
      <w:r w:rsidR="00C914F7">
        <w:rPr>
          <w:rFonts w:cs="Courier New"/>
        </w:rPr>
        <w:t>ses of the example.  A different</w:t>
      </w:r>
      <w:r w:rsidR="0000304A">
        <w:rPr>
          <w:rFonts w:cs="Courier New"/>
        </w:rPr>
        <w:t xml:space="preserve"> </w:t>
      </w:r>
      <w:r w:rsidR="0000304A" w:rsidRPr="00C914F7">
        <w:rPr>
          <w:rFonts w:ascii="Arial" w:hAnsi="Arial" w:cs="Arial"/>
          <w:sz w:val="22"/>
          <w:szCs w:val="22"/>
        </w:rPr>
        <w:t>GV</w:t>
      </w:r>
      <w:r w:rsidRPr="00C914F7">
        <w:rPr>
          <w:rFonts w:ascii="Arial" w:hAnsi="Arial" w:cs="Arial"/>
          <w:sz w:val="22"/>
          <w:szCs w:val="22"/>
        </w:rPr>
        <w:t>_UF_Z</w:t>
      </w:r>
      <w:r w:rsidR="0000304A" w:rsidRPr="00C914F7">
        <w:rPr>
          <w:rFonts w:ascii="Arial" w:hAnsi="Arial" w:cs="Arial"/>
          <w:sz w:val="22"/>
          <w:szCs w:val="22"/>
        </w:rPr>
        <w:t>_field</w:t>
      </w:r>
      <w:r w:rsidR="00C914F7">
        <w:rPr>
          <w:rFonts w:cs="Courier New"/>
        </w:rPr>
        <w:t xml:space="preserve"> value</w:t>
      </w:r>
      <w:r>
        <w:rPr>
          <w:rFonts w:cs="Courier New"/>
        </w:rPr>
        <w:t xml:space="preserve"> (depends on the type of GR radar site) would result if a different data field is used as the source of reflectivity data from the GR </w:t>
      </w:r>
      <w:r w:rsidR="0000304A">
        <w:rPr>
          <w:rFonts w:cs="Courier New"/>
        </w:rPr>
        <w:t>data file</w:t>
      </w:r>
      <w:r>
        <w:rPr>
          <w:rFonts w:cs="Courier New"/>
        </w:rPr>
        <w:t xml:space="preserve"> used as input to the geometry matching application. </w:t>
      </w:r>
      <w:r w:rsidR="0000304A">
        <w:rPr>
          <w:rFonts w:cs="Courier New"/>
        </w:rPr>
        <w:t>O</w:t>
      </w:r>
      <w:r>
        <w:rPr>
          <w:rFonts w:cs="Courier New"/>
        </w:rPr>
        <w:t xml:space="preserve">ther </w:t>
      </w:r>
      <w:r w:rsidR="00C914F7" w:rsidRPr="00C914F7">
        <w:rPr>
          <w:rFonts w:ascii="Arial" w:hAnsi="Arial" w:cs="Arial"/>
          <w:sz w:val="22"/>
          <w:szCs w:val="22"/>
        </w:rPr>
        <w:t>GV_UF_xxx_field</w:t>
      </w:r>
      <w:r w:rsidR="00C914F7">
        <w:rPr>
          <w:rFonts w:cs="Courier New"/>
        </w:rPr>
        <w:t xml:space="preserve"> </w:t>
      </w:r>
      <w:r>
        <w:rPr>
          <w:rFonts w:cs="Courier New"/>
        </w:rPr>
        <w:t xml:space="preserve">global variables </w:t>
      </w:r>
      <w:r w:rsidR="00C914F7">
        <w:rPr>
          <w:rFonts w:cs="Courier New"/>
        </w:rPr>
        <w:t xml:space="preserve">for GR dual-polarization derived fields (Zdr, Kdp, etc.) </w:t>
      </w:r>
      <w:r>
        <w:rPr>
          <w:rFonts w:cs="Courier New"/>
        </w:rPr>
        <w:t>are left at their default values.</w:t>
      </w:r>
    </w:p>
    <w:p w14:paraId="2D9B320D" w14:textId="77777777" w:rsidR="000A4841" w:rsidRDefault="000A4841">
      <w:pPr>
        <w:rPr>
          <w:rFonts w:cs="Courier New"/>
        </w:rPr>
      </w:pPr>
    </w:p>
    <w:p w14:paraId="35DBFA16" w14:textId="75FB6E89" w:rsidR="000A4841" w:rsidRDefault="000A4841">
      <w:pPr>
        <w:rPr>
          <w:rFonts w:cs="Courier New"/>
        </w:rPr>
      </w:pPr>
      <w:r>
        <w:rPr>
          <w:rFonts w:cs="Courier New"/>
        </w:rPr>
        <w:t xml:space="preserve">Table 3.1-1 summarizes the name, type, dimension, and special values (e.g., Missing Data) associated with each “science” and geolocation array variable in the </w:t>
      </w:r>
      <w:r>
        <w:t>GRto</w:t>
      </w:r>
      <w:r w:rsidR="00C914F7">
        <w:t>D</w:t>
      </w:r>
      <w:r>
        <w:t xml:space="preserve">PR-type </w:t>
      </w:r>
      <w:r>
        <w:rPr>
          <w:rFonts w:cs="Courier New"/>
        </w:rPr>
        <w:t>geo-match netCDF files.  Table 3.1-2 provides the definitions of the values of categorical variables.</w:t>
      </w:r>
    </w:p>
    <w:p w14:paraId="7CC68972" w14:textId="77777777" w:rsidR="00907789" w:rsidRDefault="00907789">
      <w:pPr>
        <w:rPr>
          <w:rFonts w:cs="Courier New"/>
        </w:rPr>
      </w:pPr>
    </w:p>
    <w:p w14:paraId="1E557E12" w14:textId="77777777" w:rsidR="00907789" w:rsidRPr="006F12E0" w:rsidRDefault="00907789" w:rsidP="00907789">
      <w:pPr>
        <w:rPr>
          <w:rFonts w:ascii="Arial" w:hAnsi="Arial" w:cs="Arial"/>
          <w:szCs w:val="24"/>
        </w:rPr>
      </w:pPr>
      <w:r w:rsidRPr="006F12E0">
        <w:rPr>
          <w:rFonts w:ascii="Arial" w:hAnsi="Arial" w:cs="Arial"/>
          <w:szCs w:val="24"/>
        </w:rPr>
        <w:t>dimensions:</w:t>
      </w:r>
    </w:p>
    <w:p w14:paraId="50D22E7D" w14:textId="5E1AE2BB" w:rsidR="00907789" w:rsidRPr="006F12E0" w:rsidRDefault="00907789" w:rsidP="00907789">
      <w:pPr>
        <w:rPr>
          <w:rFonts w:ascii="Arial" w:hAnsi="Arial" w:cs="Arial"/>
          <w:szCs w:val="24"/>
        </w:rPr>
      </w:pPr>
      <w:r w:rsidRPr="006F12E0">
        <w:rPr>
          <w:rFonts w:ascii="Arial" w:hAnsi="Arial" w:cs="Arial"/>
          <w:szCs w:val="24"/>
        </w:rPr>
        <w:t xml:space="preserve">        fpdim =</w:t>
      </w:r>
      <w:r>
        <w:rPr>
          <w:rFonts w:ascii="Arial" w:hAnsi="Arial" w:cs="Arial"/>
          <w:szCs w:val="24"/>
        </w:rPr>
        <w:t xml:space="preserve"> </w:t>
      </w:r>
      <w:r w:rsidRPr="006F12E0">
        <w:rPr>
          <w:rFonts w:ascii="Arial" w:hAnsi="Arial" w:cs="Arial"/>
          <w:szCs w:val="24"/>
        </w:rPr>
        <w:t>;</w:t>
      </w:r>
    </w:p>
    <w:p w14:paraId="2A4E4E5C" w14:textId="4878F953" w:rsidR="00907789" w:rsidRPr="006F12E0" w:rsidRDefault="00907789" w:rsidP="00907789">
      <w:pPr>
        <w:rPr>
          <w:rFonts w:ascii="Arial" w:hAnsi="Arial" w:cs="Arial"/>
          <w:szCs w:val="24"/>
        </w:rPr>
      </w:pPr>
      <w:r w:rsidRPr="006F12E0">
        <w:rPr>
          <w:rFonts w:ascii="Arial" w:hAnsi="Arial" w:cs="Arial"/>
          <w:szCs w:val="24"/>
        </w:rPr>
        <w:t xml:space="preserve">        elevationAngle =</w:t>
      </w:r>
      <w:r>
        <w:rPr>
          <w:rFonts w:ascii="Arial" w:hAnsi="Arial" w:cs="Arial"/>
          <w:szCs w:val="24"/>
        </w:rPr>
        <w:t xml:space="preserve"> </w:t>
      </w:r>
      <w:r w:rsidRPr="006F12E0">
        <w:rPr>
          <w:rFonts w:ascii="Arial" w:hAnsi="Arial" w:cs="Arial"/>
          <w:szCs w:val="24"/>
        </w:rPr>
        <w:t>;</w:t>
      </w:r>
    </w:p>
    <w:p w14:paraId="1920F298" w14:textId="77777777" w:rsidR="00907789" w:rsidRPr="006F12E0" w:rsidRDefault="00907789" w:rsidP="00907789">
      <w:pPr>
        <w:rPr>
          <w:rFonts w:ascii="Arial" w:hAnsi="Arial" w:cs="Arial"/>
          <w:szCs w:val="24"/>
        </w:rPr>
      </w:pPr>
      <w:r w:rsidRPr="006F12E0">
        <w:rPr>
          <w:rFonts w:ascii="Arial" w:hAnsi="Arial" w:cs="Arial"/>
          <w:szCs w:val="24"/>
        </w:rPr>
        <w:t xml:space="preserve">        xydim = 4 ;</w:t>
      </w:r>
    </w:p>
    <w:p w14:paraId="20077C86" w14:textId="77777777" w:rsidR="00907789" w:rsidRPr="006F12E0" w:rsidRDefault="00907789" w:rsidP="00907789">
      <w:pPr>
        <w:rPr>
          <w:rFonts w:ascii="Arial" w:hAnsi="Arial" w:cs="Arial"/>
          <w:szCs w:val="24"/>
        </w:rPr>
      </w:pPr>
      <w:r w:rsidRPr="006F12E0">
        <w:rPr>
          <w:rFonts w:ascii="Arial" w:hAnsi="Arial" w:cs="Arial"/>
          <w:szCs w:val="24"/>
        </w:rPr>
        <w:t xml:space="preserve">        hidim = 15 ;</w:t>
      </w:r>
    </w:p>
    <w:p w14:paraId="5A40E936" w14:textId="77777777" w:rsidR="00907789" w:rsidRPr="006F12E0" w:rsidRDefault="00907789" w:rsidP="00907789">
      <w:pPr>
        <w:rPr>
          <w:rFonts w:ascii="Arial" w:hAnsi="Arial" w:cs="Arial"/>
          <w:szCs w:val="24"/>
        </w:rPr>
      </w:pPr>
      <w:r w:rsidRPr="006F12E0">
        <w:rPr>
          <w:rFonts w:ascii="Arial" w:hAnsi="Arial" w:cs="Arial"/>
          <w:szCs w:val="24"/>
        </w:rPr>
        <w:t xml:space="preserve">        len_atime_ID = 19 ;</w:t>
      </w:r>
    </w:p>
    <w:p w14:paraId="073F8FDE" w14:textId="77777777" w:rsidR="00907789" w:rsidRPr="006F12E0" w:rsidRDefault="00907789" w:rsidP="00907789">
      <w:pPr>
        <w:rPr>
          <w:rFonts w:ascii="Arial" w:hAnsi="Arial" w:cs="Arial"/>
          <w:szCs w:val="24"/>
        </w:rPr>
      </w:pPr>
      <w:r w:rsidRPr="006F12E0">
        <w:rPr>
          <w:rFonts w:ascii="Arial" w:hAnsi="Arial" w:cs="Arial"/>
          <w:szCs w:val="24"/>
        </w:rPr>
        <w:t xml:space="preserve">        len_site_ID = 4 ;</w:t>
      </w:r>
    </w:p>
    <w:p w14:paraId="2C7EE38F" w14:textId="77777777" w:rsidR="00907789" w:rsidRPr="006F12E0" w:rsidRDefault="00907789" w:rsidP="00907789">
      <w:pPr>
        <w:rPr>
          <w:rFonts w:ascii="Arial" w:hAnsi="Arial" w:cs="Arial"/>
          <w:szCs w:val="24"/>
        </w:rPr>
      </w:pPr>
      <w:r w:rsidRPr="006F12E0">
        <w:rPr>
          <w:rFonts w:ascii="Arial" w:hAnsi="Arial" w:cs="Arial"/>
          <w:szCs w:val="24"/>
        </w:rPr>
        <w:t>variables:</w:t>
      </w:r>
    </w:p>
    <w:p w14:paraId="1AECA95D"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float elevationAngle(elevationAngle) ;</w:t>
      </w:r>
    </w:p>
    <w:p w14:paraId="042A020C" w14:textId="77777777" w:rsidR="00907789" w:rsidRPr="006F12E0" w:rsidRDefault="00907789" w:rsidP="00907789">
      <w:pPr>
        <w:rPr>
          <w:rFonts w:ascii="Arial" w:hAnsi="Arial" w:cs="Arial"/>
          <w:szCs w:val="24"/>
        </w:rPr>
      </w:pPr>
      <w:r w:rsidRPr="006F12E0">
        <w:rPr>
          <w:rFonts w:ascii="Arial" w:hAnsi="Arial" w:cs="Arial"/>
          <w:szCs w:val="24"/>
        </w:rPr>
        <w:t xml:space="preserve">                elevationAngle:long_name = "Radar Sweep Elevation Angles" ;</w:t>
      </w:r>
    </w:p>
    <w:p w14:paraId="5A9D2EBF" w14:textId="77777777" w:rsidR="00907789" w:rsidRPr="006F12E0" w:rsidRDefault="00907789" w:rsidP="00907789">
      <w:pPr>
        <w:rPr>
          <w:rFonts w:ascii="Arial" w:hAnsi="Arial" w:cs="Arial"/>
          <w:szCs w:val="24"/>
        </w:rPr>
      </w:pPr>
      <w:r w:rsidRPr="006F12E0">
        <w:rPr>
          <w:rFonts w:ascii="Arial" w:hAnsi="Arial" w:cs="Arial"/>
          <w:szCs w:val="24"/>
        </w:rPr>
        <w:t xml:space="preserve">                elevationAngle:units = "degrees" ;</w:t>
      </w:r>
    </w:p>
    <w:p w14:paraId="5B172B8E" w14:textId="77777777" w:rsidR="00907789" w:rsidRPr="006F12E0" w:rsidRDefault="00907789" w:rsidP="00907789">
      <w:pPr>
        <w:rPr>
          <w:rFonts w:ascii="Arial" w:hAnsi="Arial" w:cs="Arial"/>
          <w:szCs w:val="24"/>
        </w:rPr>
      </w:pPr>
      <w:r w:rsidRPr="006F12E0">
        <w:rPr>
          <w:rFonts w:ascii="Arial" w:hAnsi="Arial" w:cs="Arial"/>
          <w:szCs w:val="24"/>
        </w:rPr>
        <w:t xml:space="preserve">        int numScans ;</w:t>
      </w:r>
    </w:p>
    <w:p w14:paraId="22EEBC15" w14:textId="77777777" w:rsidR="00907789" w:rsidRPr="006F12E0" w:rsidRDefault="00907789" w:rsidP="00907789">
      <w:pPr>
        <w:rPr>
          <w:rFonts w:ascii="Arial" w:hAnsi="Arial" w:cs="Arial"/>
          <w:szCs w:val="24"/>
        </w:rPr>
      </w:pPr>
      <w:r w:rsidRPr="006F12E0">
        <w:rPr>
          <w:rFonts w:ascii="Arial" w:hAnsi="Arial" w:cs="Arial"/>
          <w:szCs w:val="24"/>
        </w:rPr>
        <w:t xml:space="preserve">                numScans:long_name = "Number of DPR scans in original datasets" ;</w:t>
      </w:r>
    </w:p>
    <w:p w14:paraId="3BB22EC5" w14:textId="77777777" w:rsidR="00907789" w:rsidRPr="006F12E0" w:rsidRDefault="00907789" w:rsidP="00907789">
      <w:pPr>
        <w:rPr>
          <w:rFonts w:ascii="Arial" w:hAnsi="Arial" w:cs="Arial"/>
          <w:szCs w:val="24"/>
        </w:rPr>
      </w:pPr>
      <w:r w:rsidRPr="006F12E0">
        <w:rPr>
          <w:rFonts w:ascii="Arial" w:hAnsi="Arial" w:cs="Arial"/>
          <w:szCs w:val="24"/>
        </w:rPr>
        <w:t xml:space="preserve">                numScans:_FillValue = -888 ;</w:t>
      </w:r>
    </w:p>
    <w:p w14:paraId="3DB91DCC" w14:textId="77777777" w:rsidR="00907789" w:rsidRPr="006F12E0" w:rsidRDefault="00907789" w:rsidP="00907789">
      <w:pPr>
        <w:rPr>
          <w:rFonts w:ascii="Arial" w:hAnsi="Arial" w:cs="Arial"/>
          <w:szCs w:val="24"/>
        </w:rPr>
      </w:pPr>
      <w:r w:rsidRPr="006F12E0">
        <w:rPr>
          <w:rFonts w:ascii="Arial" w:hAnsi="Arial" w:cs="Arial"/>
          <w:szCs w:val="24"/>
        </w:rPr>
        <w:t xml:space="preserve">        short numRays ;</w:t>
      </w:r>
    </w:p>
    <w:p w14:paraId="01B8F9F9" w14:textId="77777777" w:rsidR="00907789" w:rsidRPr="006F12E0" w:rsidRDefault="00907789" w:rsidP="00907789">
      <w:pPr>
        <w:rPr>
          <w:rFonts w:ascii="Arial" w:hAnsi="Arial" w:cs="Arial"/>
          <w:szCs w:val="24"/>
        </w:rPr>
      </w:pPr>
      <w:r w:rsidRPr="006F12E0">
        <w:rPr>
          <w:rFonts w:ascii="Arial" w:hAnsi="Arial" w:cs="Arial"/>
          <w:szCs w:val="24"/>
        </w:rPr>
        <w:t xml:space="preserve">                numRays:long_name = "Number of DPR rays per scan in original datasets" ;</w:t>
      </w:r>
    </w:p>
    <w:p w14:paraId="305A7749" w14:textId="77777777" w:rsidR="00907789" w:rsidRPr="006F12E0" w:rsidRDefault="00907789" w:rsidP="00907789">
      <w:pPr>
        <w:rPr>
          <w:rFonts w:ascii="Arial" w:hAnsi="Arial" w:cs="Arial"/>
          <w:szCs w:val="24"/>
        </w:rPr>
      </w:pPr>
      <w:r w:rsidRPr="006F12E0">
        <w:rPr>
          <w:rFonts w:ascii="Arial" w:hAnsi="Arial" w:cs="Arial"/>
          <w:szCs w:val="24"/>
        </w:rPr>
        <w:t xml:space="preserve">                numRays:_FillValue = -888s ;</w:t>
      </w:r>
    </w:p>
    <w:p w14:paraId="199EFD59" w14:textId="77777777" w:rsidR="00907789" w:rsidRPr="006F12E0" w:rsidRDefault="00907789" w:rsidP="00907789">
      <w:pPr>
        <w:rPr>
          <w:rFonts w:ascii="Arial" w:hAnsi="Arial" w:cs="Arial"/>
          <w:szCs w:val="24"/>
        </w:rPr>
      </w:pPr>
      <w:r w:rsidRPr="006F12E0">
        <w:rPr>
          <w:rFonts w:ascii="Arial" w:hAnsi="Arial" w:cs="Arial"/>
          <w:szCs w:val="24"/>
        </w:rPr>
        <w:t xml:space="preserve">        float rangeThreshold ;</w:t>
      </w:r>
    </w:p>
    <w:p w14:paraId="0369F0F0" w14:textId="77777777" w:rsidR="00907789" w:rsidRPr="006F12E0" w:rsidRDefault="00907789" w:rsidP="00907789">
      <w:pPr>
        <w:rPr>
          <w:rFonts w:ascii="Arial" w:hAnsi="Arial" w:cs="Arial"/>
          <w:szCs w:val="24"/>
        </w:rPr>
      </w:pPr>
      <w:r w:rsidRPr="006F12E0">
        <w:rPr>
          <w:rFonts w:ascii="Arial" w:hAnsi="Arial" w:cs="Arial"/>
          <w:szCs w:val="24"/>
        </w:rPr>
        <w:t xml:space="preserve">                rangeThreshold:long_name = "Dataset maximum range from radar site" ;</w:t>
      </w:r>
    </w:p>
    <w:p w14:paraId="124CE41B" w14:textId="77777777" w:rsidR="00907789" w:rsidRPr="006F12E0" w:rsidRDefault="00907789" w:rsidP="00907789">
      <w:pPr>
        <w:rPr>
          <w:rFonts w:ascii="Arial" w:hAnsi="Arial" w:cs="Arial"/>
          <w:szCs w:val="24"/>
        </w:rPr>
      </w:pPr>
      <w:r w:rsidRPr="006F12E0">
        <w:rPr>
          <w:rFonts w:ascii="Arial" w:hAnsi="Arial" w:cs="Arial"/>
          <w:szCs w:val="24"/>
        </w:rPr>
        <w:t xml:space="preserve">                rangeThreshold:_FillValue = -888.f ;</w:t>
      </w:r>
    </w:p>
    <w:p w14:paraId="2AD7AD23" w14:textId="77777777" w:rsidR="00907789" w:rsidRPr="006F12E0" w:rsidRDefault="00907789" w:rsidP="00907789">
      <w:pPr>
        <w:rPr>
          <w:rFonts w:ascii="Arial" w:hAnsi="Arial" w:cs="Arial"/>
          <w:szCs w:val="24"/>
        </w:rPr>
      </w:pPr>
      <w:r w:rsidRPr="006F12E0">
        <w:rPr>
          <w:rFonts w:ascii="Arial" w:hAnsi="Arial" w:cs="Arial"/>
          <w:szCs w:val="24"/>
        </w:rPr>
        <w:t xml:space="preserve">                rangeThreshold:units = "km" ;</w:t>
      </w:r>
    </w:p>
    <w:p w14:paraId="2F19DC93" w14:textId="77777777" w:rsidR="00907789" w:rsidRPr="006F12E0" w:rsidRDefault="00907789" w:rsidP="00907789">
      <w:pPr>
        <w:rPr>
          <w:rFonts w:ascii="Arial" w:hAnsi="Arial" w:cs="Arial"/>
          <w:szCs w:val="24"/>
        </w:rPr>
      </w:pPr>
      <w:r w:rsidRPr="006F12E0">
        <w:rPr>
          <w:rFonts w:ascii="Arial" w:hAnsi="Arial" w:cs="Arial"/>
          <w:szCs w:val="24"/>
        </w:rPr>
        <w:t xml:space="preserve">        float DPR_dBZ_min ;</w:t>
      </w:r>
    </w:p>
    <w:p w14:paraId="0E2FCA79" w14:textId="77777777" w:rsidR="00907789" w:rsidRPr="006F12E0" w:rsidRDefault="00907789" w:rsidP="00907789">
      <w:pPr>
        <w:rPr>
          <w:rFonts w:ascii="Arial" w:hAnsi="Arial" w:cs="Arial"/>
          <w:szCs w:val="24"/>
        </w:rPr>
      </w:pPr>
      <w:r w:rsidRPr="006F12E0">
        <w:rPr>
          <w:rFonts w:ascii="Arial" w:hAnsi="Arial" w:cs="Arial"/>
          <w:szCs w:val="24"/>
        </w:rPr>
        <w:t xml:space="preserve">                DPR_dBZ_min:long_name = "minimum DPR bin dBZ required for a *complete* DPR vertical average" ;</w:t>
      </w:r>
    </w:p>
    <w:p w14:paraId="5A7739FB" w14:textId="77777777" w:rsidR="00907789" w:rsidRPr="006F12E0" w:rsidRDefault="00907789" w:rsidP="00907789">
      <w:pPr>
        <w:rPr>
          <w:rFonts w:ascii="Arial" w:hAnsi="Arial" w:cs="Arial"/>
          <w:szCs w:val="24"/>
        </w:rPr>
      </w:pPr>
      <w:r w:rsidRPr="006F12E0">
        <w:rPr>
          <w:rFonts w:ascii="Arial" w:hAnsi="Arial" w:cs="Arial"/>
          <w:szCs w:val="24"/>
        </w:rPr>
        <w:t xml:space="preserve">                DPR_dBZ_min:_FillValue = -888.f ;</w:t>
      </w:r>
    </w:p>
    <w:p w14:paraId="2AF82A9A" w14:textId="77777777" w:rsidR="00907789" w:rsidRPr="006F12E0" w:rsidRDefault="00907789" w:rsidP="00907789">
      <w:pPr>
        <w:rPr>
          <w:rFonts w:ascii="Arial" w:hAnsi="Arial" w:cs="Arial"/>
          <w:szCs w:val="24"/>
        </w:rPr>
      </w:pPr>
      <w:r w:rsidRPr="006F12E0">
        <w:rPr>
          <w:rFonts w:ascii="Arial" w:hAnsi="Arial" w:cs="Arial"/>
          <w:szCs w:val="24"/>
        </w:rPr>
        <w:t xml:space="preserve">                DPR_dBZ_min:units = "dBZ" ;</w:t>
      </w:r>
    </w:p>
    <w:p w14:paraId="0D871650" w14:textId="77777777" w:rsidR="00907789" w:rsidRPr="006F12E0" w:rsidRDefault="00907789" w:rsidP="00907789">
      <w:pPr>
        <w:rPr>
          <w:rFonts w:ascii="Arial" w:hAnsi="Arial" w:cs="Arial"/>
          <w:szCs w:val="24"/>
        </w:rPr>
      </w:pPr>
      <w:r w:rsidRPr="006F12E0">
        <w:rPr>
          <w:rFonts w:ascii="Arial" w:hAnsi="Arial" w:cs="Arial"/>
          <w:szCs w:val="24"/>
        </w:rPr>
        <w:t xml:space="preserve">        float GR_dBZ_min ;</w:t>
      </w:r>
    </w:p>
    <w:p w14:paraId="126FAFAA" w14:textId="77777777" w:rsidR="00907789" w:rsidRPr="006F12E0" w:rsidRDefault="00907789" w:rsidP="00907789">
      <w:pPr>
        <w:rPr>
          <w:rFonts w:ascii="Arial" w:hAnsi="Arial" w:cs="Arial"/>
          <w:szCs w:val="24"/>
        </w:rPr>
      </w:pPr>
      <w:r w:rsidRPr="006F12E0">
        <w:rPr>
          <w:rFonts w:ascii="Arial" w:hAnsi="Arial" w:cs="Arial"/>
          <w:szCs w:val="24"/>
        </w:rPr>
        <w:t xml:space="preserve">                GR_dBZ_min:long_name = "minimum GR bin dBZ required for a *complete* GR horizontal average" ;</w:t>
      </w:r>
    </w:p>
    <w:p w14:paraId="61B2D3DD" w14:textId="77777777" w:rsidR="00907789" w:rsidRPr="006F12E0" w:rsidRDefault="00907789" w:rsidP="00907789">
      <w:pPr>
        <w:rPr>
          <w:rFonts w:ascii="Arial" w:hAnsi="Arial" w:cs="Arial"/>
          <w:szCs w:val="24"/>
        </w:rPr>
      </w:pPr>
      <w:r w:rsidRPr="006F12E0">
        <w:rPr>
          <w:rFonts w:ascii="Arial" w:hAnsi="Arial" w:cs="Arial"/>
          <w:szCs w:val="24"/>
        </w:rPr>
        <w:t xml:space="preserve">                GR_dBZ_min:_FillValue = -888.f ;</w:t>
      </w:r>
    </w:p>
    <w:p w14:paraId="2476AD96" w14:textId="77777777" w:rsidR="00907789" w:rsidRPr="006F12E0" w:rsidRDefault="00907789" w:rsidP="00907789">
      <w:pPr>
        <w:rPr>
          <w:rFonts w:ascii="Arial" w:hAnsi="Arial" w:cs="Arial"/>
          <w:szCs w:val="24"/>
        </w:rPr>
      </w:pPr>
      <w:r w:rsidRPr="006F12E0">
        <w:rPr>
          <w:rFonts w:ascii="Arial" w:hAnsi="Arial" w:cs="Arial"/>
          <w:szCs w:val="24"/>
        </w:rPr>
        <w:t xml:space="preserve">                GR_dBZ_min:units = "dBZ" ;</w:t>
      </w:r>
    </w:p>
    <w:p w14:paraId="77EE2755" w14:textId="77777777" w:rsidR="00907789" w:rsidRPr="006F12E0" w:rsidRDefault="00907789" w:rsidP="00907789">
      <w:pPr>
        <w:rPr>
          <w:rFonts w:ascii="Arial" w:hAnsi="Arial" w:cs="Arial"/>
          <w:szCs w:val="24"/>
        </w:rPr>
      </w:pPr>
      <w:r w:rsidRPr="006F12E0">
        <w:rPr>
          <w:rFonts w:ascii="Arial" w:hAnsi="Arial" w:cs="Arial"/>
          <w:szCs w:val="24"/>
        </w:rPr>
        <w:t xml:space="preserve">        float rain_min ;</w:t>
      </w:r>
    </w:p>
    <w:p w14:paraId="0667F1E7" w14:textId="77777777" w:rsidR="00907789" w:rsidRPr="006F12E0" w:rsidRDefault="00907789" w:rsidP="00907789">
      <w:pPr>
        <w:rPr>
          <w:rFonts w:ascii="Arial" w:hAnsi="Arial" w:cs="Arial"/>
          <w:szCs w:val="24"/>
        </w:rPr>
      </w:pPr>
      <w:r w:rsidRPr="006F12E0">
        <w:rPr>
          <w:rFonts w:ascii="Arial" w:hAnsi="Arial" w:cs="Arial"/>
          <w:szCs w:val="24"/>
        </w:rPr>
        <w:t xml:space="preserve">                rain_min:long_name = "minimum DPR rainrate required for a *complete* DPR vertical average" ;</w:t>
      </w:r>
    </w:p>
    <w:p w14:paraId="5CB7CE82" w14:textId="77777777" w:rsidR="00907789" w:rsidRPr="006F12E0" w:rsidRDefault="00907789" w:rsidP="00907789">
      <w:pPr>
        <w:rPr>
          <w:rFonts w:ascii="Arial" w:hAnsi="Arial" w:cs="Arial"/>
          <w:szCs w:val="24"/>
        </w:rPr>
      </w:pPr>
      <w:r w:rsidRPr="006F12E0">
        <w:rPr>
          <w:rFonts w:ascii="Arial" w:hAnsi="Arial" w:cs="Arial"/>
          <w:szCs w:val="24"/>
        </w:rPr>
        <w:t xml:space="preserve">                rain_min:_FillValue = -888.f ;</w:t>
      </w:r>
    </w:p>
    <w:p w14:paraId="127A35C9" w14:textId="77777777" w:rsidR="00907789" w:rsidRPr="006F12E0" w:rsidRDefault="00907789" w:rsidP="00907789">
      <w:pPr>
        <w:rPr>
          <w:rFonts w:ascii="Arial" w:hAnsi="Arial" w:cs="Arial"/>
          <w:szCs w:val="24"/>
        </w:rPr>
      </w:pPr>
      <w:r w:rsidRPr="006F12E0">
        <w:rPr>
          <w:rFonts w:ascii="Arial" w:hAnsi="Arial" w:cs="Arial"/>
          <w:szCs w:val="24"/>
        </w:rPr>
        <w:t xml:space="preserve">                rain_min:units = "mm/h" ;</w:t>
      </w:r>
    </w:p>
    <w:p w14:paraId="2AB8D3E1" w14:textId="025E835C" w:rsidR="003E4DD4" w:rsidRPr="003E4DD4" w:rsidRDefault="003E4DD4" w:rsidP="003E4DD4">
      <w:pPr>
        <w:rPr>
          <w:rFonts w:ascii="Arial" w:hAnsi="Arial" w:cs="Arial"/>
          <w:szCs w:val="24"/>
        </w:rPr>
      </w:pPr>
      <w:r>
        <w:rPr>
          <w:rFonts w:ascii="Arial" w:hAnsi="Arial" w:cs="Arial"/>
          <w:szCs w:val="24"/>
        </w:rPr>
        <w:t xml:space="preserve">        </w:t>
      </w:r>
      <w:r w:rsidRPr="003E4DD4">
        <w:rPr>
          <w:rFonts w:ascii="Arial" w:hAnsi="Arial" w:cs="Arial"/>
          <w:szCs w:val="24"/>
        </w:rPr>
        <w:t>short DPR_decluttered ;</w:t>
      </w:r>
    </w:p>
    <w:p w14:paraId="0FA519DC" w14:textId="6C1396B7" w:rsidR="003E4DD4" w:rsidRPr="003E4DD4" w:rsidRDefault="003E4DD4" w:rsidP="003E4DD4">
      <w:pPr>
        <w:rPr>
          <w:rFonts w:ascii="Arial" w:hAnsi="Arial" w:cs="Arial"/>
          <w:szCs w:val="24"/>
        </w:rPr>
      </w:pPr>
      <w:r>
        <w:rPr>
          <w:rFonts w:ascii="Arial" w:hAnsi="Arial" w:cs="Arial"/>
          <w:szCs w:val="24"/>
        </w:rPr>
        <w:t xml:space="preserve">                </w:t>
      </w:r>
      <w:r w:rsidRPr="003E4DD4">
        <w:rPr>
          <w:rFonts w:ascii="Arial" w:hAnsi="Arial" w:cs="Arial"/>
          <w:szCs w:val="24"/>
        </w:rPr>
        <w:t>DPR_decluttered:long_name = "decluttered flag for DPR volume average data fields" ;</w:t>
      </w:r>
    </w:p>
    <w:p w14:paraId="4BDDCC76" w14:textId="770467BE" w:rsidR="003E4DD4" w:rsidRPr="003E4DD4" w:rsidRDefault="003E4DD4" w:rsidP="003E4DD4">
      <w:pPr>
        <w:rPr>
          <w:rFonts w:ascii="Arial" w:hAnsi="Arial" w:cs="Arial"/>
          <w:szCs w:val="24"/>
        </w:rPr>
      </w:pPr>
      <w:r>
        <w:rPr>
          <w:rFonts w:ascii="Arial" w:hAnsi="Arial" w:cs="Arial"/>
          <w:szCs w:val="24"/>
        </w:rPr>
        <w:t xml:space="preserve">                </w:t>
      </w:r>
      <w:r w:rsidRPr="003E4DD4">
        <w:rPr>
          <w:rFonts w:ascii="Arial" w:hAnsi="Arial" w:cs="Arial"/>
          <w:szCs w:val="24"/>
        </w:rPr>
        <w:t>DPR_decluttered:_FillValue = 0s ;</w:t>
      </w:r>
    </w:p>
    <w:p w14:paraId="756E0A5A" w14:textId="77777777" w:rsidR="00907789" w:rsidRPr="006F12E0" w:rsidRDefault="00907789" w:rsidP="00907789">
      <w:pPr>
        <w:rPr>
          <w:rFonts w:ascii="Arial" w:hAnsi="Arial" w:cs="Arial"/>
          <w:szCs w:val="24"/>
        </w:rPr>
      </w:pPr>
      <w:r w:rsidRPr="006F12E0">
        <w:rPr>
          <w:rFonts w:ascii="Arial" w:hAnsi="Arial" w:cs="Arial"/>
          <w:szCs w:val="24"/>
        </w:rPr>
        <w:t xml:space="preserve">        short have_GR_Z ;</w:t>
      </w:r>
    </w:p>
    <w:p w14:paraId="19901097" w14:textId="77777777" w:rsidR="00907789" w:rsidRPr="006F12E0" w:rsidRDefault="00907789" w:rsidP="00907789">
      <w:pPr>
        <w:rPr>
          <w:rFonts w:ascii="Arial" w:hAnsi="Arial" w:cs="Arial"/>
          <w:szCs w:val="24"/>
        </w:rPr>
      </w:pPr>
      <w:r w:rsidRPr="006F12E0">
        <w:rPr>
          <w:rFonts w:ascii="Arial" w:hAnsi="Arial" w:cs="Arial"/>
          <w:szCs w:val="24"/>
        </w:rPr>
        <w:t xml:space="preserve">                have_GR_Z:long_name = "data exists flag for GR_Z" ;</w:t>
      </w:r>
    </w:p>
    <w:p w14:paraId="46D927ED" w14:textId="77777777" w:rsidR="00907789" w:rsidRPr="006F12E0" w:rsidRDefault="00907789" w:rsidP="00907789">
      <w:pPr>
        <w:rPr>
          <w:rFonts w:ascii="Arial" w:hAnsi="Arial" w:cs="Arial"/>
          <w:szCs w:val="24"/>
        </w:rPr>
      </w:pPr>
      <w:r w:rsidRPr="006F12E0">
        <w:rPr>
          <w:rFonts w:ascii="Arial" w:hAnsi="Arial" w:cs="Arial"/>
          <w:szCs w:val="24"/>
        </w:rPr>
        <w:t xml:space="preserve">                have_GR_Z:_FillValue = 0s ;</w:t>
      </w:r>
    </w:p>
    <w:p w14:paraId="13DD9C59"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short have_GR_Zdr ;</w:t>
      </w:r>
    </w:p>
    <w:p w14:paraId="37C3AF5D" w14:textId="77777777" w:rsidR="00907789" w:rsidRPr="006F12E0" w:rsidRDefault="00907789" w:rsidP="00907789">
      <w:pPr>
        <w:rPr>
          <w:rFonts w:ascii="Arial" w:hAnsi="Arial" w:cs="Arial"/>
          <w:szCs w:val="24"/>
        </w:rPr>
      </w:pPr>
      <w:r w:rsidRPr="006F12E0">
        <w:rPr>
          <w:rFonts w:ascii="Arial" w:hAnsi="Arial" w:cs="Arial"/>
          <w:szCs w:val="24"/>
        </w:rPr>
        <w:t xml:space="preserve">                have_GR_Zdr:long_name = "data exists flag for GR_Zdr" ;</w:t>
      </w:r>
    </w:p>
    <w:p w14:paraId="692B62FE" w14:textId="77777777" w:rsidR="00907789" w:rsidRPr="006F12E0" w:rsidRDefault="00907789" w:rsidP="00907789">
      <w:pPr>
        <w:rPr>
          <w:rFonts w:ascii="Arial" w:hAnsi="Arial" w:cs="Arial"/>
          <w:szCs w:val="24"/>
        </w:rPr>
      </w:pPr>
      <w:r w:rsidRPr="006F12E0">
        <w:rPr>
          <w:rFonts w:ascii="Arial" w:hAnsi="Arial" w:cs="Arial"/>
          <w:szCs w:val="24"/>
        </w:rPr>
        <w:t xml:space="preserve">                have_GR_Zdr:_FillValue = 0s ;</w:t>
      </w:r>
    </w:p>
    <w:p w14:paraId="40818CCE" w14:textId="77777777" w:rsidR="00907789" w:rsidRPr="006F12E0" w:rsidRDefault="00907789" w:rsidP="00907789">
      <w:pPr>
        <w:rPr>
          <w:rFonts w:ascii="Arial" w:hAnsi="Arial" w:cs="Arial"/>
          <w:szCs w:val="24"/>
        </w:rPr>
      </w:pPr>
      <w:r w:rsidRPr="006F12E0">
        <w:rPr>
          <w:rFonts w:ascii="Arial" w:hAnsi="Arial" w:cs="Arial"/>
          <w:szCs w:val="24"/>
        </w:rPr>
        <w:t xml:space="preserve">        short have_GR_Kdp ;</w:t>
      </w:r>
    </w:p>
    <w:p w14:paraId="45038F35" w14:textId="77777777" w:rsidR="00907789" w:rsidRPr="006F12E0" w:rsidRDefault="00907789" w:rsidP="00907789">
      <w:pPr>
        <w:rPr>
          <w:rFonts w:ascii="Arial" w:hAnsi="Arial" w:cs="Arial"/>
          <w:szCs w:val="24"/>
        </w:rPr>
      </w:pPr>
      <w:r w:rsidRPr="006F12E0">
        <w:rPr>
          <w:rFonts w:ascii="Arial" w:hAnsi="Arial" w:cs="Arial"/>
          <w:szCs w:val="24"/>
        </w:rPr>
        <w:t xml:space="preserve">                have_GR_Kdp:long_name = "data exists flag for GR_Kdp" ;</w:t>
      </w:r>
    </w:p>
    <w:p w14:paraId="3499ABF6" w14:textId="77777777" w:rsidR="00907789" w:rsidRPr="006F12E0" w:rsidRDefault="00907789" w:rsidP="00907789">
      <w:pPr>
        <w:rPr>
          <w:rFonts w:ascii="Arial" w:hAnsi="Arial" w:cs="Arial"/>
          <w:szCs w:val="24"/>
        </w:rPr>
      </w:pPr>
      <w:r w:rsidRPr="006F12E0">
        <w:rPr>
          <w:rFonts w:ascii="Arial" w:hAnsi="Arial" w:cs="Arial"/>
          <w:szCs w:val="24"/>
        </w:rPr>
        <w:t xml:space="preserve">                have_GR_Kdp:_FillValue = 0s ;</w:t>
      </w:r>
    </w:p>
    <w:p w14:paraId="0666CFB1" w14:textId="77777777" w:rsidR="00907789" w:rsidRPr="006F12E0" w:rsidRDefault="00907789" w:rsidP="00907789">
      <w:pPr>
        <w:rPr>
          <w:rFonts w:ascii="Arial" w:hAnsi="Arial" w:cs="Arial"/>
          <w:szCs w:val="24"/>
        </w:rPr>
      </w:pPr>
      <w:r w:rsidRPr="006F12E0">
        <w:rPr>
          <w:rFonts w:ascii="Arial" w:hAnsi="Arial" w:cs="Arial"/>
          <w:szCs w:val="24"/>
        </w:rPr>
        <w:t xml:space="preserve">        short have_GR_RHOhv ;</w:t>
      </w:r>
    </w:p>
    <w:p w14:paraId="313A6C2E" w14:textId="77777777" w:rsidR="00907789" w:rsidRPr="006F12E0" w:rsidRDefault="00907789" w:rsidP="00907789">
      <w:pPr>
        <w:rPr>
          <w:rFonts w:ascii="Arial" w:hAnsi="Arial" w:cs="Arial"/>
          <w:szCs w:val="24"/>
        </w:rPr>
      </w:pPr>
      <w:r w:rsidRPr="006F12E0">
        <w:rPr>
          <w:rFonts w:ascii="Arial" w:hAnsi="Arial" w:cs="Arial"/>
          <w:szCs w:val="24"/>
        </w:rPr>
        <w:t xml:space="preserve">                have_GR_RHOhv:long_name = "data exists flag for GR_RHOhv" ;</w:t>
      </w:r>
    </w:p>
    <w:p w14:paraId="2954E100" w14:textId="77777777" w:rsidR="00907789" w:rsidRPr="006F12E0" w:rsidRDefault="00907789" w:rsidP="00907789">
      <w:pPr>
        <w:rPr>
          <w:rFonts w:ascii="Arial" w:hAnsi="Arial" w:cs="Arial"/>
          <w:szCs w:val="24"/>
        </w:rPr>
      </w:pPr>
      <w:r w:rsidRPr="006F12E0">
        <w:rPr>
          <w:rFonts w:ascii="Arial" w:hAnsi="Arial" w:cs="Arial"/>
          <w:szCs w:val="24"/>
        </w:rPr>
        <w:t xml:space="preserve">                have_GR_RHOhv:_FillValue = 0s ;</w:t>
      </w:r>
    </w:p>
    <w:p w14:paraId="437A2C00" w14:textId="77777777" w:rsidR="00740D6D" w:rsidRPr="00740D6D" w:rsidRDefault="00740D6D" w:rsidP="00740D6D">
      <w:pPr>
        <w:rPr>
          <w:rFonts w:ascii="Arial" w:hAnsi="Arial" w:cs="Arial"/>
          <w:szCs w:val="24"/>
        </w:rPr>
      </w:pPr>
      <w:r w:rsidRPr="00740D6D">
        <w:rPr>
          <w:rFonts w:ascii="Arial" w:hAnsi="Arial" w:cs="Arial"/>
          <w:szCs w:val="24"/>
        </w:rPr>
        <w:t xml:space="preserve">        short have_GR_RC_rainrate ;</w:t>
      </w:r>
    </w:p>
    <w:p w14:paraId="40F6D085" w14:textId="77777777" w:rsidR="00740D6D" w:rsidRPr="00740D6D" w:rsidRDefault="00740D6D" w:rsidP="00740D6D">
      <w:pPr>
        <w:rPr>
          <w:rFonts w:ascii="Arial" w:hAnsi="Arial" w:cs="Arial"/>
          <w:szCs w:val="24"/>
        </w:rPr>
      </w:pPr>
      <w:r w:rsidRPr="00740D6D">
        <w:rPr>
          <w:rFonts w:ascii="Arial" w:hAnsi="Arial" w:cs="Arial"/>
          <w:szCs w:val="24"/>
        </w:rPr>
        <w:t xml:space="preserve">                have_GR_RC_rainrate:long_name = "data exists flag for GR_RC_rainrate" ;</w:t>
      </w:r>
    </w:p>
    <w:p w14:paraId="57AA53F5" w14:textId="77777777" w:rsidR="00740D6D" w:rsidRPr="00740D6D" w:rsidRDefault="00740D6D" w:rsidP="00740D6D">
      <w:pPr>
        <w:rPr>
          <w:rFonts w:ascii="Arial" w:hAnsi="Arial" w:cs="Arial"/>
          <w:szCs w:val="24"/>
        </w:rPr>
      </w:pPr>
      <w:r w:rsidRPr="00740D6D">
        <w:rPr>
          <w:rFonts w:ascii="Arial" w:hAnsi="Arial" w:cs="Arial"/>
          <w:szCs w:val="24"/>
        </w:rPr>
        <w:t xml:space="preserve">                have_GR_RC_rainrate:_FillValue = 0s ;</w:t>
      </w:r>
    </w:p>
    <w:p w14:paraId="3C63CF72" w14:textId="77777777" w:rsidR="00740D6D" w:rsidRPr="00740D6D" w:rsidRDefault="00740D6D" w:rsidP="00740D6D">
      <w:pPr>
        <w:rPr>
          <w:rFonts w:ascii="Arial" w:hAnsi="Arial" w:cs="Arial"/>
          <w:szCs w:val="24"/>
        </w:rPr>
      </w:pPr>
      <w:r w:rsidRPr="00740D6D">
        <w:rPr>
          <w:rFonts w:ascii="Arial" w:hAnsi="Arial" w:cs="Arial"/>
          <w:szCs w:val="24"/>
        </w:rPr>
        <w:t xml:space="preserve">        short have_GR_RP_rainrate ;</w:t>
      </w:r>
    </w:p>
    <w:p w14:paraId="5C1A2267" w14:textId="77777777" w:rsidR="00740D6D" w:rsidRPr="00740D6D" w:rsidRDefault="00740D6D" w:rsidP="00740D6D">
      <w:pPr>
        <w:rPr>
          <w:rFonts w:ascii="Arial" w:hAnsi="Arial" w:cs="Arial"/>
          <w:szCs w:val="24"/>
        </w:rPr>
      </w:pPr>
      <w:r w:rsidRPr="00740D6D">
        <w:rPr>
          <w:rFonts w:ascii="Arial" w:hAnsi="Arial" w:cs="Arial"/>
          <w:szCs w:val="24"/>
        </w:rPr>
        <w:t xml:space="preserve">                have_GR_RP_rainrate:long_name = "data exists flag for GR_RP_rainrate" ;</w:t>
      </w:r>
    </w:p>
    <w:p w14:paraId="71A6A906" w14:textId="77777777" w:rsidR="00740D6D" w:rsidRPr="00740D6D" w:rsidRDefault="00740D6D" w:rsidP="00740D6D">
      <w:pPr>
        <w:rPr>
          <w:rFonts w:ascii="Arial" w:hAnsi="Arial" w:cs="Arial"/>
          <w:szCs w:val="24"/>
        </w:rPr>
      </w:pPr>
      <w:r w:rsidRPr="00740D6D">
        <w:rPr>
          <w:rFonts w:ascii="Arial" w:hAnsi="Arial" w:cs="Arial"/>
          <w:szCs w:val="24"/>
        </w:rPr>
        <w:t xml:space="preserve">                have_GR_RP_rainrate:_FillValue = 0s ;</w:t>
      </w:r>
    </w:p>
    <w:p w14:paraId="21AF42B1" w14:textId="77777777" w:rsidR="00740D6D" w:rsidRPr="00740D6D" w:rsidRDefault="00740D6D" w:rsidP="00740D6D">
      <w:pPr>
        <w:rPr>
          <w:rFonts w:ascii="Arial" w:hAnsi="Arial" w:cs="Arial"/>
          <w:szCs w:val="24"/>
        </w:rPr>
      </w:pPr>
      <w:r w:rsidRPr="00740D6D">
        <w:rPr>
          <w:rFonts w:ascii="Arial" w:hAnsi="Arial" w:cs="Arial"/>
          <w:szCs w:val="24"/>
        </w:rPr>
        <w:t xml:space="preserve">        short have_GR_RR_rainrate ;</w:t>
      </w:r>
    </w:p>
    <w:p w14:paraId="5B9E4F59" w14:textId="77777777" w:rsidR="00740D6D" w:rsidRPr="00740D6D" w:rsidRDefault="00740D6D" w:rsidP="00740D6D">
      <w:pPr>
        <w:rPr>
          <w:rFonts w:ascii="Arial" w:hAnsi="Arial" w:cs="Arial"/>
          <w:szCs w:val="24"/>
        </w:rPr>
      </w:pPr>
      <w:r w:rsidRPr="00740D6D">
        <w:rPr>
          <w:rFonts w:ascii="Arial" w:hAnsi="Arial" w:cs="Arial"/>
          <w:szCs w:val="24"/>
        </w:rPr>
        <w:t xml:space="preserve">                have_GR_RR_rainrate:long_name = "data exists flag for GR_RR_rainrate" ;</w:t>
      </w:r>
    </w:p>
    <w:p w14:paraId="6356FB5F" w14:textId="77777777" w:rsidR="00740D6D" w:rsidRPr="00740D6D" w:rsidRDefault="00740D6D" w:rsidP="00740D6D">
      <w:pPr>
        <w:rPr>
          <w:rFonts w:ascii="Arial" w:hAnsi="Arial" w:cs="Arial"/>
          <w:szCs w:val="24"/>
        </w:rPr>
      </w:pPr>
      <w:r w:rsidRPr="00740D6D">
        <w:rPr>
          <w:rFonts w:ascii="Arial" w:hAnsi="Arial" w:cs="Arial"/>
          <w:szCs w:val="24"/>
        </w:rPr>
        <w:t xml:space="preserve">                have_GR_RR_rainrate:_FillValue = 0s ;</w:t>
      </w:r>
    </w:p>
    <w:p w14:paraId="0B64B5FD" w14:textId="5CB8A3CC" w:rsidR="00907789" w:rsidRPr="006F12E0" w:rsidRDefault="00924741" w:rsidP="00907789">
      <w:pPr>
        <w:rPr>
          <w:rFonts w:ascii="Arial" w:hAnsi="Arial" w:cs="Arial"/>
          <w:szCs w:val="24"/>
        </w:rPr>
      </w:pPr>
      <w:r>
        <w:rPr>
          <w:rFonts w:ascii="Arial" w:hAnsi="Arial" w:cs="Arial"/>
          <w:szCs w:val="24"/>
        </w:rPr>
        <w:t xml:space="preserve">        </w:t>
      </w:r>
      <w:r w:rsidR="00907789" w:rsidRPr="006F12E0">
        <w:rPr>
          <w:rFonts w:ascii="Arial" w:hAnsi="Arial" w:cs="Arial"/>
          <w:szCs w:val="24"/>
        </w:rPr>
        <w:t>short have_GR_HID ;</w:t>
      </w:r>
    </w:p>
    <w:p w14:paraId="31A65672" w14:textId="77777777" w:rsidR="00907789" w:rsidRPr="006F12E0" w:rsidRDefault="00907789" w:rsidP="00907789">
      <w:pPr>
        <w:rPr>
          <w:rFonts w:ascii="Arial" w:hAnsi="Arial" w:cs="Arial"/>
          <w:szCs w:val="24"/>
        </w:rPr>
      </w:pPr>
      <w:r w:rsidRPr="006F12E0">
        <w:rPr>
          <w:rFonts w:ascii="Arial" w:hAnsi="Arial" w:cs="Arial"/>
          <w:szCs w:val="24"/>
        </w:rPr>
        <w:t xml:space="preserve">                have_GR_HID:long_name = "data exists flag for GR_HID" ;</w:t>
      </w:r>
    </w:p>
    <w:p w14:paraId="554F1B58" w14:textId="77777777" w:rsidR="00907789" w:rsidRPr="006F12E0" w:rsidRDefault="00907789" w:rsidP="00907789">
      <w:pPr>
        <w:rPr>
          <w:rFonts w:ascii="Arial" w:hAnsi="Arial" w:cs="Arial"/>
          <w:szCs w:val="24"/>
        </w:rPr>
      </w:pPr>
      <w:r w:rsidRPr="006F12E0">
        <w:rPr>
          <w:rFonts w:ascii="Arial" w:hAnsi="Arial" w:cs="Arial"/>
          <w:szCs w:val="24"/>
        </w:rPr>
        <w:t xml:space="preserve">                have_GR_HID:_FillValue = 0s ;</w:t>
      </w:r>
    </w:p>
    <w:p w14:paraId="56D8E731" w14:textId="77777777" w:rsidR="00907789" w:rsidRPr="006F12E0" w:rsidRDefault="00907789" w:rsidP="00907789">
      <w:pPr>
        <w:rPr>
          <w:rFonts w:ascii="Arial" w:hAnsi="Arial" w:cs="Arial"/>
          <w:szCs w:val="24"/>
        </w:rPr>
      </w:pPr>
      <w:r w:rsidRPr="006F12E0">
        <w:rPr>
          <w:rFonts w:ascii="Arial" w:hAnsi="Arial" w:cs="Arial"/>
          <w:szCs w:val="24"/>
        </w:rPr>
        <w:t xml:space="preserve">        short have_GR_Dzero ;</w:t>
      </w:r>
    </w:p>
    <w:p w14:paraId="5A2A360A" w14:textId="77777777" w:rsidR="00907789" w:rsidRPr="006F12E0" w:rsidRDefault="00907789" w:rsidP="00907789">
      <w:pPr>
        <w:rPr>
          <w:rFonts w:ascii="Arial" w:hAnsi="Arial" w:cs="Arial"/>
          <w:szCs w:val="24"/>
        </w:rPr>
      </w:pPr>
      <w:r w:rsidRPr="006F12E0">
        <w:rPr>
          <w:rFonts w:ascii="Arial" w:hAnsi="Arial" w:cs="Arial"/>
          <w:szCs w:val="24"/>
        </w:rPr>
        <w:t xml:space="preserve">                have_GR_Dzero:long_name = "data exists flag for GR_Dzero" ;</w:t>
      </w:r>
    </w:p>
    <w:p w14:paraId="20680569" w14:textId="77777777" w:rsidR="00907789" w:rsidRPr="006F12E0" w:rsidRDefault="00907789" w:rsidP="00907789">
      <w:pPr>
        <w:rPr>
          <w:rFonts w:ascii="Arial" w:hAnsi="Arial" w:cs="Arial"/>
          <w:szCs w:val="24"/>
        </w:rPr>
      </w:pPr>
      <w:r w:rsidRPr="006F12E0">
        <w:rPr>
          <w:rFonts w:ascii="Arial" w:hAnsi="Arial" w:cs="Arial"/>
          <w:szCs w:val="24"/>
        </w:rPr>
        <w:t xml:space="preserve">                have_GR_Dzero:_FillValue = 0s ;</w:t>
      </w:r>
    </w:p>
    <w:p w14:paraId="51A45693" w14:textId="77777777" w:rsidR="00907789" w:rsidRPr="006F12E0" w:rsidRDefault="00907789" w:rsidP="00907789">
      <w:pPr>
        <w:rPr>
          <w:rFonts w:ascii="Arial" w:hAnsi="Arial" w:cs="Arial"/>
          <w:szCs w:val="24"/>
        </w:rPr>
      </w:pPr>
      <w:r w:rsidRPr="006F12E0">
        <w:rPr>
          <w:rFonts w:ascii="Arial" w:hAnsi="Arial" w:cs="Arial"/>
          <w:szCs w:val="24"/>
        </w:rPr>
        <w:t xml:space="preserve">        short have_GR_Nw ;</w:t>
      </w:r>
    </w:p>
    <w:p w14:paraId="289A1F8B" w14:textId="77777777" w:rsidR="00907789" w:rsidRPr="006F12E0" w:rsidRDefault="00907789" w:rsidP="00907789">
      <w:pPr>
        <w:rPr>
          <w:rFonts w:ascii="Arial" w:hAnsi="Arial" w:cs="Arial"/>
          <w:szCs w:val="24"/>
        </w:rPr>
      </w:pPr>
      <w:r w:rsidRPr="006F12E0">
        <w:rPr>
          <w:rFonts w:ascii="Arial" w:hAnsi="Arial" w:cs="Arial"/>
          <w:szCs w:val="24"/>
        </w:rPr>
        <w:t xml:space="preserve">                have_GR_Nw:long_name = "data exists flag for GR_Nw" ;</w:t>
      </w:r>
    </w:p>
    <w:p w14:paraId="3BB8DEAE" w14:textId="77777777" w:rsidR="00907789" w:rsidRPr="006F12E0" w:rsidRDefault="00907789" w:rsidP="00907789">
      <w:pPr>
        <w:rPr>
          <w:rFonts w:ascii="Arial" w:hAnsi="Arial" w:cs="Arial"/>
          <w:szCs w:val="24"/>
        </w:rPr>
      </w:pPr>
      <w:r w:rsidRPr="006F12E0">
        <w:rPr>
          <w:rFonts w:ascii="Arial" w:hAnsi="Arial" w:cs="Arial"/>
          <w:szCs w:val="24"/>
        </w:rPr>
        <w:t xml:space="preserve">                have_GR_Nw:_FillValue = 0s ;</w:t>
      </w:r>
    </w:p>
    <w:p w14:paraId="4F7D918F" w14:textId="0E26F128"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short have_GR_Dm ;</w:t>
      </w:r>
    </w:p>
    <w:p w14:paraId="1F45F564" w14:textId="5E425203"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have_GR_Dm:long_name = "data exists flag for GR_Dm" ;</w:t>
      </w:r>
    </w:p>
    <w:p w14:paraId="59E3BA05" w14:textId="29D4244B"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have_GR_Dm:_FillValue = 0s ;</w:t>
      </w:r>
    </w:p>
    <w:p w14:paraId="1064309B" w14:textId="57C94363"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short have_GR_N2 ;</w:t>
      </w:r>
    </w:p>
    <w:p w14:paraId="6EA9552A" w14:textId="5CC3693C" w:rsidR="009032A4" w:rsidRPr="009032A4" w:rsidRDefault="009032A4" w:rsidP="009032A4">
      <w:pPr>
        <w:rPr>
          <w:rFonts w:ascii="Arial" w:hAnsi="Arial" w:cs="Arial"/>
          <w:szCs w:val="24"/>
        </w:rPr>
      </w:pPr>
      <w:r>
        <w:rPr>
          <w:rFonts w:ascii="Arial" w:hAnsi="Arial" w:cs="Arial"/>
          <w:szCs w:val="24"/>
        </w:rPr>
        <w:lastRenderedPageBreak/>
        <w:t xml:space="preserve">                </w:t>
      </w:r>
      <w:r w:rsidRPr="009032A4">
        <w:rPr>
          <w:rFonts w:ascii="Arial" w:hAnsi="Arial" w:cs="Arial"/>
          <w:szCs w:val="24"/>
        </w:rPr>
        <w:t>have_GR_N2:long_name = "data exists flag for GR_N2" ;</w:t>
      </w:r>
    </w:p>
    <w:p w14:paraId="71352890" w14:textId="7768BFC5"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have_GR_N2:_FillValue = 0s ;</w:t>
      </w:r>
    </w:p>
    <w:p w14:paraId="2F969DCF" w14:textId="77777777" w:rsidR="00B71984" w:rsidRPr="00B71984" w:rsidRDefault="00B71984" w:rsidP="00B71984">
      <w:pPr>
        <w:rPr>
          <w:rFonts w:ascii="Arial" w:hAnsi="Arial" w:cs="Arial"/>
          <w:szCs w:val="24"/>
        </w:rPr>
      </w:pPr>
      <w:r w:rsidRPr="00B71984">
        <w:rPr>
          <w:rFonts w:ascii="Arial" w:hAnsi="Arial" w:cs="Arial"/>
          <w:szCs w:val="24"/>
        </w:rPr>
        <w:t xml:space="preserve">        short have_GR_blockage ;</w:t>
      </w:r>
    </w:p>
    <w:p w14:paraId="4030CE30" w14:textId="77777777" w:rsidR="00B71984" w:rsidRPr="00B71984" w:rsidRDefault="00B71984" w:rsidP="00B71984">
      <w:pPr>
        <w:rPr>
          <w:rFonts w:ascii="Arial" w:hAnsi="Arial" w:cs="Arial"/>
          <w:szCs w:val="24"/>
        </w:rPr>
      </w:pPr>
      <w:r w:rsidRPr="00B71984">
        <w:rPr>
          <w:rFonts w:ascii="Arial" w:hAnsi="Arial" w:cs="Arial"/>
          <w:szCs w:val="24"/>
        </w:rPr>
        <w:t xml:space="preserve">                have_GR_blockage:long_name = "data exists flag for ground radar blockage fraction" ;</w:t>
      </w:r>
    </w:p>
    <w:p w14:paraId="2B62E5EC" w14:textId="77777777" w:rsidR="00B71984" w:rsidRPr="00B71984" w:rsidRDefault="00B71984" w:rsidP="00B71984">
      <w:pPr>
        <w:rPr>
          <w:rFonts w:ascii="Arial" w:hAnsi="Arial" w:cs="Arial"/>
          <w:szCs w:val="24"/>
        </w:rPr>
      </w:pPr>
      <w:r w:rsidRPr="00B71984">
        <w:rPr>
          <w:rFonts w:ascii="Arial" w:hAnsi="Arial" w:cs="Arial"/>
          <w:szCs w:val="24"/>
        </w:rPr>
        <w:t xml:space="preserve">                have_GR_blockage:_FillValue = 0s ;</w:t>
      </w:r>
    </w:p>
    <w:p w14:paraId="3E43821E" w14:textId="77777777" w:rsidR="00907789" w:rsidRPr="006F12E0" w:rsidRDefault="00907789" w:rsidP="00907789">
      <w:pPr>
        <w:rPr>
          <w:rFonts w:ascii="Arial" w:hAnsi="Arial" w:cs="Arial"/>
          <w:szCs w:val="24"/>
        </w:rPr>
      </w:pPr>
      <w:r w:rsidRPr="006F12E0">
        <w:rPr>
          <w:rFonts w:ascii="Arial" w:hAnsi="Arial" w:cs="Arial"/>
          <w:szCs w:val="24"/>
        </w:rPr>
        <w:t xml:space="preserve">        short have_ZFactorMeasured ;</w:t>
      </w:r>
    </w:p>
    <w:p w14:paraId="3EE3889F" w14:textId="77777777" w:rsidR="00907789" w:rsidRPr="006F12E0" w:rsidRDefault="00907789" w:rsidP="00907789">
      <w:pPr>
        <w:rPr>
          <w:rFonts w:ascii="Arial" w:hAnsi="Arial" w:cs="Arial"/>
          <w:szCs w:val="24"/>
        </w:rPr>
      </w:pPr>
      <w:r w:rsidRPr="006F12E0">
        <w:rPr>
          <w:rFonts w:ascii="Arial" w:hAnsi="Arial" w:cs="Arial"/>
          <w:szCs w:val="24"/>
        </w:rPr>
        <w:t xml:space="preserve">                have_ZFactorMeasured:long_name = "data exists flag for ZFactorMeasured" ;</w:t>
      </w:r>
    </w:p>
    <w:p w14:paraId="39FD1FCB" w14:textId="77777777" w:rsidR="00907789" w:rsidRPr="006F12E0" w:rsidRDefault="00907789" w:rsidP="00907789">
      <w:pPr>
        <w:rPr>
          <w:rFonts w:ascii="Arial" w:hAnsi="Arial" w:cs="Arial"/>
          <w:szCs w:val="24"/>
        </w:rPr>
      </w:pPr>
      <w:r w:rsidRPr="006F12E0">
        <w:rPr>
          <w:rFonts w:ascii="Arial" w:hAnsi="Arial" w:cs="Arial"/>
          <w:szCs w:val="24"/>
        </w:rPr>
        <w:t xml:space="preserve">                have_ZFactorMeasured:_FillValue = 0s ;</w:t>
      </w:r>
    </w:p>
    <w:p w14:paraId="3EB97507" w14:textId="77777777" w:rsidR="00907789" w:rsidRPr="006F12E0" w:rsidRDefault="00907789" w:rsidP="00907789">
      <w:pPr>
        <w:rPr>
          <w:rFonts w:ascii="Arial" w:hAnsi="Arial" w:cs="Arial"/>
          <w:szCs w:val="24"/>
        </w:rPr>
      </w:pPr>
      <w:r w:rsidRPr="006F12E0">
        <w:rPr>
          <w:rFonts w:ascii="Arial" w:hAnsi="Arial" w:cs="Arial"/>
          <w:szCs w:val="24"/>
        </w:rPr>
        <w:t xml:space="preserve">        short have_ZFactorCorrected ;</w:t>
      </w:r>
    </w:p>
    <w:p w14:paraId="6BCB75EA" w14:textId="77777777" w:rsidR="00907789" w:rsidRPr="006F12E0" w:rsidRDefault="00907789" w:rsidP="00907789">
      <w:pPr>
        <w:rPr>
          <w:rFonts w:ascii="Arial" w:hAnsi="Arial" w:cs="Arial"/>
          <w:szCs w:val="24"/>
        </w:rPr>
      </w:pPr>
      <w:r w:rsidRPr="006F12E0">
        <w:rPr>
          <w:rFonts w:ascii="Arial" w:hAnsi="Arial" w:cs="Arial"/>
          <w:szCs w:val="24"/>
        </w:rPr>
        <w:t xml:space="preserve">                have_ZFactorCorrected:long_name = "data exists flag for ZFactorCorrected" ;</w:t>
      </w:r>
    </w:p>
    <w:p w14:paraId="7777932E" w14:textId="77777777" w:rsidR="00907789" w:rsidRPr="006F12E0" w:rsidRDefault="00907789" w:rsidP="00907789">
      <w:pPr>
        <w:rPr>
          <w:rFonts w:ascii="Arial" w:hAnsi="Arial" w:cs="Arial"/>
          <w:szCs w:val="24"/>
        </w:rPr>
      </w:pPr>
      <w:r w:rsidRPr="006F12E0">
        <w:rPr>
          <w:rFonts w:ascii="Arial" w:hAnsi="Arial" w:cs="Arial"/>
          <w:szCs w:val="24"/>
        </w:rPr>
        <w:t xml:space="preserve">                have_ZFactorCorrected:_FillValue = 0s ;</w:t>
      </w:r>
    </w:p>
    <w:p w14:paraId="150C6076" w14:textId="77777777" w:rsidR="00A94773" w:rsidRPr="00A94773" w:rsidRDefault="00A94773" w:rsidP="00A94773">
      <w:pPr>
        <w:rPr>
          <w:rFonts w:ascii="Arial" w:hAnsi="Arial" w:cs="Arial"/>
          <w:szCs w:val="24"/>
        </w:rPr>
      </w:pPr>
      <w:r w:rsidRPr="00A94773">
        <w:rPr>
          <w:rFonts w:ascii="Arial" w:hAnsi="Arial" w:cs="Arial"/>
          <w:szCs w:val="24"/>
        </w:rPr>
        <w:t xml:space="preserve">        short have_piaFinal ;</w:t>
      </w:r>
    </w:p>
    <w:p w14:paraId="16DD3D1A" w14:textId="77777777" w:rsidR="00A94773" w:rsidRPr="00A94773" w:rsidRDefault="00A94773" w:rsidP="00A94773">
      <w:pPr>
        <w:rPr>
          <w:rFonts w:ascii="Arial" w:hAnsi="Arial" w:cs="Arial"/>
          <w:szCs w:val="24"/>
        </w:rPr>
      </w:pPr>
      <w:r w:rsidRPr="00A94773">
        <w:rPr>
          <w:rFonts w:ascii="Arial" w:hAnsi="Arial" w:cs="Arial"/>
          <w:szCs w:val="24"/>
        </w:rPr>
        <w:t xml:space="preserve">                have_piaFinal:long_name = "data exists flag for piaFinal" ;</w:t>
      </w:r>
    </w:p>
    <w:p w14:paraId="407DC4B2" w14:textId="77777777" w:rsidR="00A94773" w:rsidRPr="00A94773" w:rsidRDefault="00A94773" w:rsidP="00A94773">
      <w:pPr>
        <w:rPr>
          <w:rFonts w:ascii="Arial" w:hAnsi="Arial" w:cs="Arial"/>
          <w:szCs w:val="24"/>
        </w:rPr>
      </w:pPr>
      <w:r w:rsidRPr="00A94773">
        <w:rPr>
          <w:rFonts w:ascii="Arial" w:hAnsi="Arial" w:cs="Arial"/>
          <w:szCs w:val="24"/>
        </w:rPr>
        <w:t xml:space="preserve">                have_piaFinal:_FillValue = 0s ;</w:t>
      </w:r>
    </w:p>
    <w:p w14:paraId="20503BDC" w14:textId="77777777" w:rsidR="00000664" w:rsidRPr="00000664" w:rsidRDefault="00000664" w:rsidP="00000664">
      <w:pPr>
        <w:rPr>
          <w:rFonts w:ascii="Arial" w:hAnsi="Arial" w:cs="Arial"/>
          <w:szCs w:val="24"/>
        </w:rPr>
      </w:pPr>
      <w:r w:rsidRPr="00000664">
        <w:rPr>
          <w:rFonts w:ascii="Arial" w:hAnsi="Arial" w:cs="Arial"/>
          <w:szCs w:val="24"/>
        </w:rPr>
        <w:t xml:space="preserve">        short have_paramDSD ;</w:t>
      </w:r>
    </w:p>
    <w:p w14:paraId="411534B3" w14:textId="77777777" w:rsidR="00000664" w:rsidRPr="00000664" w:rsidRDefault="00000664" w:rsidP="00000664">
      <w:pPr>
        <w:rPr>
          <w:rFonts w:ascii="Arial" w:hAnsi="Arial" w:cs="Arial"/>
          <w:szCs w:val="24"/>
        </w:rPr>
      </w:pPr>
      <w:r w:rsidRPr="00000664">
        <w:rPr>
          <w:rFonts w:ascii="Arial" w:hAnsi="Arial" w:cs="Arial"/>
          <w:szCs w:val="24"/>
        </w:rPr>
        <w:t xml:space="preserve">                have_paramDSD:long_name = "data exists flag for paramDSD variables (Dm and Nw)" ;</w:t>
      </w:r>
    </w:p>
    <w:p w14:paraId="65937F55" w14:textId="77777777" w:rsidR="00000664" w:rsidRPr="00000664" w:rsidRDefault="00000664" w:rsidP="00000664">
      <w:pPr>
        <w:rPr>
          <w:rFonts w:ascii="Arial" w:hAnsi="Arial" w:cs="Arial"/>
          <w:szCs w:val="24"/>
        </w:rPr>
      </w:pPr>
      <w:r w:rsidRPr="00000664">
        <w:rPr>
          <w:rFonts w:ascii="Arial" w:hAnsi="Arial" w:cs="Arial"/>
          <w:szCs w:val="24"/>
        </w:rPr>
        <w:t xml:space="preserve">                have_paramDSD:_FillValue = 0s ;</w:t>
      </w:r>
    </w:p>
    <w:p w14:paraId="4156519C" w14:textId="77777777" w:rsidR="00907789" w:rsidRPr="006F12E0" w:rsidRDefault="00907789" w:rsidP="00907789">
      <w:pPr>
        <w:rPr>
          <w:rFonts w:ascii="Arial" w:hAnsi="Arial" w:cs="Arial"/>
          <w:szCs w:val="24"/>
        </w:rPr>
      </w:pPr>
      <w:r w:rsidRPr="006F12E0">
        <w:rPr>
          <w:rFonts w:ascii="Arial" w:hAnsi="Arial" w:cs="Arial"/>
          <w:szCs w:val="24"/>
        </w:rPr>
        <w:t xml:space="preserve">        short have_PrecipRate ;</w:t>
      </w:r>
    </w:p>
    <w:p w14:paraId="278597ED" w14:textId="77777777" w:rsidR="00907789" w:rsidRPr="006F12E0" w:rsidRDefault="00907789" w:rsidP="00907789">
      <w:pPr>
        <w:rPr>
          <w:rFonts w:ascii="Arial" w:hAnsi="Arial" w:cs="Arial"/>
          <w:szCs w:val="24"/>
        </w:rPr>
      </w:pPr>
      <w:r w:rsidRPr="006F12E0">
        <w:rPr>
          <w:rFonts w:ascii="Arial" w:hAnsi="Arial" w:cs="Arial"/>
          <w:szCs w:val="24"/>
        </w:rPr>
        <w:t xml:space="preserve">                have_PrecipRate:long_name = "data exists flag for PrecipRate" ;</w:t>
      </w:r>
    </w:p>
    <w:p w14:paraId="4B223929" w14:textId="77777777" w:rsidR="00907789" w:rsidRPr="006F12E0" w:rsidRDefault="00907789" w:rsidP="00907789">
      <w:pPr>
        <w:rPr>
          <w:rFonts w:ascii="Arial" w:hAnsi="Arial" w:cs="Arial"/>
          <w:szCs w:val="24"/>
        </w:rPr>
      </w:pPr>
      <w:r w:rsidRPr="006F12E0">
        <w:rPr>
          <w:rFonts w:ascii="Arial" w:hAnsi="Arial" w:cs="Arial"/>
          <w:szCs w:val="24"/>
        </w:rPr>
        <w:t xml:space="preserve">                have_PrecipRate:_FillValue = 0s ;</w:t>
      </w:r>
    </w:p>
    <w:p w14:paraId="7AF7C078" w14:textId="77777777" w:rsidR="00907789" w:rsidRPr="006F12E0" w:rsidRDefault="00907789" w:rsidP="00907789">
      <w:pPr>
        <w:rPr>
          <w:rFonts w:ascii="Arial" w:hAnsi="Arial" w:cs="Arial"/>
          <w:szCs w:val="24"/>
        </w:rPr>
      </w:pPr>
      <w:r w:rsidRPr="006F12E0">
        <w:rPr>
          <w:rFonts w:ascii="Arial" w:hAnsi="Arial" w:cs="Arial"/>
          <w:szCs w:val="24"/>
        </w:rPr>
        <w:t xml:space="preserve">        short have_LandSurfaceType ;</w:t>
      </w:r>
    </w:p>
    <w:p w14:paraId="0D9FAEFD" w14:textId="77777777" w:rsidR="00907789" w:rsidRPr="006F12E0" w:rsidRDefault="00907789" w:rsidP="00907789">
      <w:pPr>
        <w:rPr>
          <w:rFonts w:ascii="Arial" w:hAnsi="Arial" w:cs="Arial"/>
          <w:szCs w:val="24"/>
        </w:rPr>
      </w:pPr>
      <w:r w:rsidRPr="006F12E0">
        <w:rPr>
          <w:rFonts w:ascii="Arial" w:hAnsi="Arial" w:cs="Arial"/>
          <w:szCs w:val="24"/>
        </w:rPr>
        <w:t xml:space="preserve">                have_LandSurfaceType:long_name = "data exists flag for LandSurfaceType" ;</w:t>
      </w:r>
    </w:p>
    <w:p w14:paraId="4208C8E5" w14:textId="77777777" w:rsidR="00907789" w:rsidRPr="006F12E0" w:rsidRDefault="00907789" w:rsidP="00907789">
      <w:pPr>
        <w:rPr>
          <w:rFonts w:ascii="Arial" w:hAnsi="Arial" w:cs="Arial"/>
          <w:szCs w:val="24"/>
        </w:rPr>
      </w:pPr>
      <w:r w:rsidRPr="006F12E0">
        <w:rPr>
          <w:rFonts w:ascii="Arial" w:hAnsi="Arial" w:cs="Arial"/>
          <w:szCs w:val="24"/>
        </w:rPr>
        <w:t xml:space="preserve">                have_LandSurfaceType:_FillValue = 0s ;</w:t>
      </w:r>
    </w:p>
    <w:p w14:paraId="660FE0BE" w14:textId="77777777" w:rsidR="00907789" w:rsidRPr="006F12E0" w:rsidRDefault="00907789" w:rsidP="00907789">
      <w:pPr>
        <w:rPr>
          <w:rFonts w:ascii="Arial" w:hAnsi="Arial" w:cs="Arial"/>
          <w:szCs w:val="24"/>
        </w:rPr>
      </w:pPr>
      <w:r w:rsidRPr="006F12E0">
        <w:rPr>
          <w:rFonts w:ascii="Arial" w:hAnsi="Arial" w:cs="Arial"/>
          <w:szCs w:val="24"/>
        </w:rPr>
        <w:t xml:space="preserve">        short have_PrecipRateSurface ;</w:t>
      </w:r>
    </w:p>
    <w:p w14:paraId="0A2DB3EA" w14:textId="77777777" w:rsidR="00907789" w:rsidRPr="006F12E0" w:rsidRDefault="00907789" w:rsidP="00907789">
      <w:pPr>
        <w:rPr>
          <w:rFonts w:ascii="Arial" w:hAnsi="Arial" w:cs="Arial"/>
          <w:szCs w:val="24"/>
        </w:rPr>
      </w:pPr>
      <w:r w:rsidRPr="006F12E0">
        <w:rPr>
          <w:rFonts w:ascii="Arial" w:hAnsi="Arial" w:cs="Arial"/>
          <w:szCs w:val="24"/>
        </w:rPr>
        <w:t xml:space="preserve">                have_PrecipRateSurface:long_name = "data exists flag for PrecipRateSurface" ;</w:t>
      </w:r>
    </w:p>
    <w:p w14:paraId="165BD826" w14:textId="77777777" w:rsidR="00907789" w:rsidRPr="006F12E0" w:rsidRDefault="00907789" w:rsidP="00907789">
      <w:pPr>
        <w:rPr>
          <w:rFonts w:ascii="Arial" w:hAnsi="Arial" w:cs="Arial"/>
          <w:szCs w:val="24"/>
        </w:rPr>
      </w:pPr>
      <w:r w:rsidRPr="006F12E0">
        <w:rPr>
          <w:rFonts w:ascii="Arial" w:hAnsi="Arial" w:cs="Arial"/>
          <w:szCs w:val="24"/>
        </w:rPr>
        <w:t xml:space="preserve">                have_PrecipRateSurface:_FillValue = 0s ;</w:t>
      </w:r>
    </w:p>
    <w:p w14:paraId="5C7FEFDC" w14:textId="77777777" w:rsidR="00907789" w:rsidRPr="006F12E0" w:rsidRDefault="00907789" w:rsidP="00907789">
      <w:pPr>
        <w:rPr>
          <w:rFonts w:ascii="Arial" w:hAnsi="Arial" w:cs="Arial"/>
          <w:szCs w:val="24"/>
        </w:rPr>
      </w:pPr>
      <w:r w:rsidRPr="006F12E0">
        <w:rPr>
          <w:rFonts w:ascii="Arial" w:hAnsi="Arial" w:cs="Arial"/>
          <w:szCs w:val="24"/>
        </w:rPr>
        <w:t xml:space="preserve">        short have_SurfPrecipTotRate ;</w:t>
      </w:r>
    </w:p>
    <w:p w14:paraId="3321C4C2" w14:textId="77777777" w:rsidR="00907789" w:rsidRPr="006F12E0" w:rsidRDefault="00907789" w:rsidP="00907789">
      <w:pPr>
        <w:rPr>
          <w:rFonts w:ascii="Arial" w:hAnsi="Arial" w:cs="Arial"/>
          <w:szCs w:val="24"/>
        </w:rPr>
      </w:pPr>
      <w:r w:rsidRPr="006F12E0">
        <w:rPr>
          <w:rFonts w:ascii="Arial" w:hAnsi="Arial" w:cs="Arial"/>
          <w:szCs w:val="24"/>
        </w:rPr>
        <w:t xml:space="preserve">                have_SurfPrecipTotRate:long_name = "data exists flag for SurfPrecipTotRate" ;</w:t>
      </w:r>
    </w:p>
    <w:p w14:paraId="3186074A" w14:textId="77777777" w:rsidR="00907789" w:rsidRPr="006F12E0" w:rsidRDefault="00907789" w:rsidP="00907789">
      <w:pPr>
        <w:rPr>
          <w:rFonts w:ascii="Arial" w:hAnsi="Arial" w:cs="Arial"/>
          <w:szCs w:val="24"/>
        </w:rPr>
      </w:pPr>
      <w:r w:rsidRPr="006F12E0">
        <w:rPr>
          <w:rFonts w:ascii="Arial" w:hAnsi="Arial" w:cs="Arial"/>
          <w:szCs w:val="24"/>
        </w:rPr>
        <w:t xml:space="preserve">                have_SurfPrecipTotRate:_FillValue = 0s ;</w:t>
      </w:r>
    </w:p>
    <w:p w14:paraId="3F467E02" w14:textId="77777777" w:rsidR="00EF0BFE" w:rsidRPr="00EF0BFE" w:rsidRDefault="00EF0BFE" w:rsidP="00EF0BFE">
      <w:pPr>
        <w:rPr>
          <w:rFonts w:ascii="Arial" w:hAnsi="Arial" w:cs="Arial"/>
          <w:szCs w:val="24"/>
        </w:rPr>
      </w:pPr>
      <w:r w:rsidRPr="00EF0BFE">
        <w:rPr>
          <w:rFonts w:ascii="Arial" w:hAnsi="Arial" w:cs="Arial"/>
          <w:szCs w:val="24"/>
        </w:rPr>
        <w:t xml:space="preserve">        short have_heightStormTop ;</w:t>
      </w:r>
    </w:p>
    <w:p w14:paraId="0E5CE7EC" w14:textId="77777777" w:rsidR="00EF0BFE" w:rsidRPr="00EF0BFE" w:rsidRDefault="00EF0BFE" w:rsidP="00EF0BFE">
      <w:pPr>
        <w:rPr>
          <w:rFonts w:ascii="Arial" w:hAnsi="Arial" w:cs="Arial"/>
          <w:szCs w:val="24"/>
        </w:rPr>
      </w:pPr>
      <w:r w:rsidRPr="00EF0BFE">
        <w:rPr>
          <w:rFonts w:ascii="Arial" w:hAnsi="Arial" w:cs="Arial"/>
          <w:szCs w:val="24"/>
        </w:rPr>
        <w:t xml:space="preserve">                have_heightStormTop:long_name = "data exists flag for heightStormTop" ;</w:t>
      </w:r>
    </w:p>
    <w:p w14:paraId="1D3A105E" w14:textId="77777777" w:rsidR="00EF0BFE" w:rsidRPr="00EF0BFE" w:rsidRDefault="00EF0BFE" w:rsidP="00EF0BFE">
      <w:pPr>
        <w:rPr>
          <w:rFonts w:ascii="Arial" w:hAnsi="Arial" w:cs="Arial"/>
          <w:szCs w:val="24"/>
        </w:rPr>
      </w:pPr>
      <w:r w:rsidRPr="00EF0BFE">
        <w:rPr>
          <w:rFonts w:ascii="Arial" w:hAnsi="Arial" w:cs="Arial"/>
          <w:szCs w:val="24"/>
        </w:rPr>
        <w:lastRenderedPageBreak/>
        <w:t xml:space="preserve">                have_heightStormTop:_FillValue = 0s ;</w:t>
      </w:r>
    </w:p>
    <w:p w14:paraId="7DD2804A" w14:textId="77777777" w:rsidR="00907789" w:rsidRPr="006F12E0" w:rsidRDefault="00907789" w:rsidP="00907789">
      <w:pPr>
        <w:rPr>
          <w:rFonts w:ascii="Arial" w:hAnsi="Arial" w:cs="Arial"/>
          <w:szCs w:val="24"/>
        </w:rPr>
      </w:pPr>
      <w:r w:rsidRPr="006F12E0">
        <w:rPr>
          <w:rFonts w:ascii="Arial" w:hAnsi="Arial" w:cs="Arial"/>
          <w:szCs w:val="24"/>
        </w:rPr>
        <w:t xml:space="preserve">        short have_BBheight ;</w:t>
      </w:r>
    </w:p>
    <w:p w14:paraId="0F9091FE" w14:textId="77777777" w:rsidR="00907789" w:rsidRPr="006F12E0" w:rsidRDefault="00907789" w:rsidP="00907789">
      <w:pPr>
        <w:rPr>
          <w:rFonts w:ascii="Arial" w:hAnsi="Arial" w:cs="Arial"/>
          <w:szCs w:val="24"/>
        </w:rPr>
      </w:pPr>
      <w:r w:rsidRPr="006F12E0">
        <w:rPr>
          <w:rFonts w:ascii="Arial" w:hAnsi="Arial" w:cs="Arial"/>
          <w:szCs w:val="24"/>
        </w:rPr>
        <w:t xml:space="preserve">                have_BBheight:long_name = "data exists flag for BBheight" ;</w:t>
      </w:r>
    </w:p>
    <w:p w14:paraId="383D8189" w14:textId="77777777" w:rsidR="00907789" w:rsidRPr="006F12E0" w:rsidRDefault="00907789" w:rsidP="00907789">
      <w:pPr>
        <w:rPr>
          <w:rFonts w:ascii="Arial" w:hAnsi="Arial" w:cs="Arial"/>
          <w:szCs w:val="24"/>
        </w:rPr>
      </w:pPr>
      <w:r w:rsidRPr="006F12E0">
        <w:rPr>
          <w:rFonts w:ascii="Arial" w:hAnsi="Arial" w:cs="Arial"/>
          <w:szCs w:val="24"/>
        </w:rPr>
        <w:t xml:space="preserve">                have_BBheight:_FillValue = 0s ;</w:t>
      </w:r>
    </w:p>
    <w:p w14:paraId="2A9F2A74" w14:textId="77777777" w:rsidR="00907789" w:rsidRPr="006F12E0" w:rsidRDefault="00907789" w:rsidP="00907789">
      <w:pPr>
        <w:rPr>
          <w:rFonts w:ascii="Arial" w:hAnsi="Arial" w:cs="Arial"/>
          <w:szCs w:val="24"/>
        </w:rPr>
      </w:pPr>
      <w:r w:rsidRPr="006F12E0">
        <w:rPr>
          <w:rFonts w:ascii="Arial" w:hAnsi="Arial" w:cs="Arial"/>
          <w:szCs w:val="24"/>
        </w:rPr>
        <w:t xml:space="preserve">        short have_BBstatus ;</w:t>
      </w:r>
    </w:p>
    <w:p w14:paraId="372C7B22" w14:textId="77777777" w:rsidR="00907789" w:rsidRPr="006F12E0" w:rsidRDefault="00907789" w:rsidP="00907789">
      <w:pPr>
        <w:rPr>
          <w:rFonts w:ascii="Arial" w:hAnsi="Arial" w:cs="Arial"/>
          <w:szCs w:val="24"/>
        </w:rPr>
      </w:pPr>
      <w:r w:rsidRPr="006F12E0">
        <w:rPr>
          <w:rFonts w:ascii="Arial" w:hAnsi="Arial" w:cs="Arial"/>
          <w:szCs w:val="24"/>
        </w:rPr>
        <w:t xml:space="preserve">                have_BBstatus:long_name = "data exists flag for BBstatus" ;</w:t>
      </w:r>
    </w:p>
    <w:p w14:paraId="407C9CC5" w14:textId="77777777" w:rsidR="00907789" w:rsidRPr="006F12E0" w:rsidRDefault="00907789" w:rsidP="00907789">
      <w:pPr>
        <w:rPr>
          <w:rFonts w:ascii="Arial" w:hAnsi="Arial" w:cs="Arial"/>
          <w:szCs w:val="24"/>
        </w:rPr>
      </w:pPr>
      <w:r w:rsidRPr="006F12E0">
        <w:rPr>
          <w:rFonts w:ascii="Arial" w:hAnsi="Arial" w:cs="Arial"/>
          <w:szCs w:val="24"/>
        </w:rPr>
        <w:t xml:space="preserve">                have_BBstatus:_FillValue = 0s ;</w:t>
      </w:r>
    </w:p>
    <w:p w14:paraId="07970E1B" w14:textId="77777777" w:rsidR="00907789" w:rsidRPr="006F12E0" w:rsidRDefault="00907789" w:rsidP="00907789">
      <w:pPr>
        <w:rPr>
          <w:rFonts w:ascii="Arial" w:hAnsi="Arial" w:cs="Arial"/>
          <w:szCs w:val="24"/>
        </w:rPr>
      </w:pPr>
      <w:r w:rsidRPr="006F12E0">
        <w:rPr>
          <w:rFonts w:ascii="Arial" w:hAnsi="Arial" w:cs="Arial"/>
          <w:szCs w:val="24"/>
        </w:rPr>
        <w:t xml:space="preserve">        short have_qualityData ;</w:t>
      </w:r>
    </w:p>
    <w:p w14:paraId="4904E1CC" w14:textId="77777777" w:rsidR="00907789" w:rsidRPr="006F12E0" w:rsidRDefault="00907789" w:rsidP="00907789">
      <w:pPr>
        <w:rPr>
          <w:rFonts w:ascii="Arial" w:hAnsi="Arial" w:cs="Arial"/>
          <w:szCs w:val="24"/>
        </w:rPr>
      </w:pPr>
      <w:r w:rsidRPr="006F12E0">
        <w:rPr>
          <w:rFonts w:ascii="Arial" w:hAnsi="Arial" w:cs="Arial"/>
          <w:szCs w:val="24"/>
        </w:rPr>
        <w:t xml:space="preserve">                have_qualityData:long_name = "data exists flag for qualityData" ;</w:t>
      </w:r>
    </w:p>
    <w:p w14:paraId="5B572D98" w14:textId="77777777" w:rsidR="00907789" w:rsidRPr="006F12E0" w:rsidRDefault="00907789" w:rsidP="00907789">
      <w:pPr>
        <w:rPr>
          <w:rFonts w:ascii="Arial" w:hAnsi="Arial" w:cs="Arial"/>
          <w:szCs w:val="24"/>
        </w:rPr>
      </w:pPr>
      <w:r w:rsidRPr="006F12E0">
        <w:rPr>
          <w:rFonts w:ascii="Arial" w:hAnsi="Arial" w:cs="Arial"/>
          <w:szCs w:val="24"/>
        </w:rPr>
        <w:t xml:space="preserve">                have_qualityData:_FillValue = 0s ;</w:t>
      </w:r>
    </w:p>
    <w:p w14:paraId="3A7CFBEF" w14:textId="77777777" w:rsidR="00907789" w:rsidRPr="006F12E0" w:rsidRDefault="00907789" w:rsidP="00907789">
      <w:pPr>
        <w:rPr>
          <w:rFonts w:ascii="Arial" w:hAnsi="Arial" w:cs="Arial"/>
          <w:szCs w:val="24"/>
        </w:rPr>
      </w:pPr>
      <w:r w:rsidRPr="006F12E0">
        <w:rPr>
          <w:rFonts w:ascii="Arial" w:hAnsi="Arial" w:cs="Arial"/>
          <w:szCs w:val="24"/>
        </w:rPr>
        <w:t xml:space="preserve">        short have_FlagPrecip ;</w:t>
      </w:r>
    </w:p>
    <w:p w14:paraId="67D9BFE3" w14:textId="77777777" w:rsidR="00907789" w:rsidRPr="006F12E0" w:rsidRDefault="00907789" w:rsidP="00907789">
      <w:pPr>
        <w:rPr>
          <w:rFonts w:ascii="Arial" w:hAnsi="Arial" w:cs="Arial"/>
          <w:szCs w:val="24"/>
        </w:rPr>
      </w:pPr>
      <w:r w:rsidRPr="006F12E0">
        <w:rPr>
          <w:rFonts w:ascii="Arial" w:hAnsi="Arial" w:cs="Arial"/>
          <w:szCs w:val="24"/>
        </w:rPr>
        <w:t xml:space="preserve">                have_FlagPrecip:long_name = "data exists flag for FlagPrecip" ;</w:t>
      </w:r>
    </w:p>
    <w:p w14:paraId="27A34CEB" w14:textId="77777777" w:rsidR="00907789" w:rsidRPr="006F12E0" w:rsidRDefault="00907789" w:rsidP="00907789">
      <w:pPr>
        <w:rPr>
          <w:rFonts w:ascii="Arial" w:hAnsi="Arial" w:cs="Arial"/>
          <w:szCs w:val="24"/>
        </w:rPr>
      </w:pPr>
      <w:r w:rsidRPr="006F12E0">
        <w:rPr>
          <w:rFonts w:ascii="Arial" w:hAnsi="Arial" w:cs="Arial"/>
          <w:szCs w:val="24"/>
        </w:rPr>
        <w:t xml:space="preserve">                have_FlagPrecip:_FillValue = 0s ;</w:t>
      </w:r>
    </w:p>
    <w:p w14:paraId="3ECAAAF6" w14:textId="77777777" w:rsidR="00907789" w:rsidRPr="006F12E0" w:rsidRDefault="00907789" w:rsidP="00907789">
      <w:pPr>
        <w:rPr>
          <w:rFonts w:ascii="Arial" w:hAnsi="Arial" w:cs="Arial"/>
          <w:szCs w:val="24"/>
        </w:rPr>
      </w:pPr>
      <w:r w:rsidRPr="006F12E0">
        <w:rPr>
          <w:rFonts w:ascii="Arial" w:hAnsi="Arial" w:cs="Arial"/>
          <w:szCs w:val="24"/>
        </w:rPr>
        <w:t xml:space="preserve">        short have_TypePrecip ;</w:t>
      </w:r>
    </w:p>
    <w:p w14:paraId="000D862C" w14:textId="77777777" w:rsidR="00907789" w:rsidRPr="006F12E0" w:rsidRDefault="00907789" w:rsidP="00907789">
      <w:pPr>
        <w:rPr>
          <w:rFonts w:ascii="Arial" w:hAnsi="Arial" w:cs="Arial"/>
          <w:szCs w:val="24"/>
        </w:rPr>
      </w:pPr>
      <w:r w:rsidRPr="006F12E0">
        <w:rPr>
          <w:rFonts w:ascii="Arial" w:hAnsi="Arial" w:cs="Arial"/>
          <w:szCs w:val="24"/>
        </w:rPr>
        <w:t xml:space="preserve">                have_TypePrecip:long_name = "data exists flag for TypePrecip" ;</w:t>
      </w:r>
    </w:p>
    <w:p w14:paraId="21E1018E" w14:textId="77777777" w:rsidR="00907789" w:rsidRPr="006F12E0" w:rsidRDefault="00907789" w:rsidP="00907789">
      <w:pPr>
        <w:rPr>
          <w:rFonts w:ascii="Arial" w:hAnsi="Arial" w:cs="Arial"/>
          <w:szCs w:val="24"/>
        </w:rPr>
      </w:pPr>
      <w:r w:rsidRPr="006F12E0">
        <w:rPr>
          <w:rFonts w:ascii="Arial" w:hAnsi="Arial" w:cs="Arial"/>
          <w:szCs w:val="24"/>
        </w:rPr>
        <w:t xml:space="preserve">                have_TypePrecip:_FillValue = 0s ;</w:t>
      </w:r>
    </w:p>
    <w:p w14:paraId="50056793" w14:textId="77777777" w:rsidR="00907789" w:rsidRPr="006F12E0" w:rsidRDefault="00907789" w:rsidP="00907789">
      <w:pPr>
        <w:rPr>
          <w:rFonts w:ascii="Arial" w:hAnsi="Arial" w:cs="Arial"/>
          <w:szCs w:val="24"/>
        </w:rPr>
      </w:pPr>
      <w:r w:rsidRPr="006F12E0">
        <w:rPr>
          <w:rFonts w:ascii="Arial" w:hAnsi="Arial" w:cs="Arial"/>
          <w:szCs w:val="24"/>
        </w:rPr>
        <w:t xml:space="preserve">        short have_clutterStatus ;</w:t>
      </w:r>
    </w:p>
    <w:p w14:paraId="7A634259" w14:textId="77777777" w:rsidR="00907789" w:rsidRPr="006F12E0" w:rsidRDefault="00907789" w:rsidP="00907789">
      <w:pPr>
        <w:rPr>
          <w:rFonts w:ascii="Arial" w:hAnsi="Arial" w:cs="Arial"/>
          <w:szCs w:val="24"/>
        </w:rPr>
      </w:pPr>
      <w:r w:rsidRPr="006F12E0">
        <w:rPr>
          <w:rFonts w:ascii="Arial" w:hAnsi="Arial" w:cs="Arial"/>
          <w:szCs w:val="24"/>
        </w:rPr>
        <w:t xml:space="preserve">                have_clutterStatus:long_name = "data exists flag for clutterStatus" ;</w:t>
      </w:r>
    </w:p>
    <w:p w14:paraId="4CF54944" w14:textId="77777777" w:rsidR="00907789" w:rsidRPr="006F12E0" w:rsidRDefault="00907789" w:rsidP="00907789">
      <w:pPr>
        <w:rPr>
          <w:rFonts w:ascii="Arial" w:hAnsi="Arial" w:cs="Arial"/>
          <w:szCs w:val="24"/>
        </w:rPr>
      </w:pPr>
      <w:r w:rsidRPr="006F12E0">
        <w:rPr>
          <w:rFonts w:ascii="Arial" w:hAnsi="Arial" w:cs="Arial"/>
          <w:szCs w:val="24"/>
        </w:rPr>
        <w:t xml:space="preserve">                have_clutterStatus:_FillValue = 0s ;</w:t>
      </w:r>
    </w:p>
    <w:p w14:paraId="79089622" w14:textId="77777777" w:rsidR="00907789" w:rsidRPr="006F12E0" w:rsidRDefault="00907789" w:rsidP="00907789">
      <w:pPr>
        <w:rPr>
          <w:rFonts w:ascii="Arial" w:hAnsi="Arial" w:cs="Arial"/>
          <w:szCs w:val="24"/>
        </w:rPr>
      </w:pPr>
      <w:r w:rsidRPr="006F12E0">
        <w:rPr>
          <w:rFonts w:ascii="Arial" w:hAnsi="Arial" w:cs="Arial"/>
          <w:szCs w:val="24"/>
        </w:rPr>
        <w:t xml:space="preserve">        float latitude(elevationAngle, fpdim) ;</w:t>
      </w:r>
    </w:p>
    <w:p w14:paraId="59748DC9" w14:textId="77777777" w:rsidR="00907789" w:rsidRPr="006F12E0" w:rsidRDefault="00907789" w:rsidP="00907789">
      <w:pPr>
        <w:rPr>
          <w:rFonts w:ascii="Arial" w:hAnsi="Arial" w:cs="Arial"/>
          <w:szCs w:val="24"/>
        </w:rPr>
      </w:pPr>
      <w:r w:rsidRPr="006F12E0">
        <w:rPr>
          <w:rFonts w:ascii="Arial" w:hAnsi="Arial" w:cs="Arial"/>
          <w:szCs w:val="24"/>
        </w:rPr>
        <w:t xml:space="preserve">                latitude:long_name = "Latitude of data sample" ;</w:t>
      </w:r>
    </w:p>
    <w:p w14:paraId="67704689" w14:textId="77777777" w:rsidR="00907789" w:rsidRPr="006F12E0" w:rsidRDefault="00907789" w:rsidP="00907789">
      <w:pPr>
        <w:rPr>
          <w:rFonts w:ascii="Arial" w:hAnsi="Arial" w:cs="Arial"/>
          <w:szCs w:val="24"/>
        </w:rPr>
      </w:pPr>
      <w:r w:rsidRPr="006F12E0">
        <w:rPr>
          <w:rFonts w:ascii="Arial" w:hAnsi="Arial" w:cs="Arial"/>
          <w:szCs w:val="24"/>
        </w:rPr>
        <w:t xml:space="preserve">                latitude:units = "degrees North" ;</w:t>
      </w:r>
    </w:p>
    <w:p w14:paraId="594EF2E6" w14:textId="77777777" w:rsidR="00907789" w:rsidRPr="006F12E0" w:rsidRDefault="00907789" w:rsidP="00907789">
      <w:pPr>
        <w:rPr>
          <w:rFonts w:ascii="Arial" w:hAnsi="Arial" w:cs="Arial"/>
          <w:szCs w:val="24"/>
        </w:rPr>
      </w:pPr>
      <w:r w:rsidRPr="006F12E0">
        <w:rPr>
          <w:rFonts w:ascii="Arial" w:hAnsi="Arial" w:cs="Arial"/>
          <w:szCs w:val="24"/>
        </w:rPr>
        <w:t xml:space="preserve">                latitude:_FillValue = -888.f ;</w:t>
      </w:r>
    </w:p>
    <w:p w14:paraId="44C9486E" w14:textId="77777777" w:rsidR="00907789" w:rsidRPr="006F12E0" w:rsidRDefault="00907789" w:rsidP="00907789">
      <w:pPr>
        <w:rPr>
          <w:rFonts w:ascii="Arial" w:hAnsi="Arial" w:cs="Arial"/>
          <w:szCs w:val="24"/>
        </w:rPr>
      </w:pPr>
      <w:r w:rsidRPr="006F12E0">
        <w:rPr>
          <w:rFonts w:ascii="Arial" w:hAnsi="Arial" w:cs="Arial"/>
          <w:szCs w:val="24"/>
        </w:rPr>
        <w:t xml:space="preserve">        float longitude(elevationAngle, fpdim) ;</w:t>
      </w:r>
    </w:p>
    <w:p w14:paraId="78EC8CDB" w14:textId="77777777" w:rsidR="00907789" w:rsidRPr="006F12E0" w:rsidRDefault="00907789" w:rsidP="00907789">
      <w:pPr>
        <w:rPr>
          <w:rFonts w:ascii="Arial" w:hAnsi="Arial" w:cs="Arial"/>
          <w:szCs w:val="24"/>
        </w:rPr>
      </w:pPr>
      <w:r w:rsidRPr="006F12E0">
        <w:rPr>
          <w:rFonts w:ascii="Arial" w:hAnsi="Arial" w:cs="Arial"/>
          <w:szCs w:val="24"/>
        </w:rPr>
        <w:t xml:space="preserve">                longitude:long_name = "Longitude of data sample" ;</w:t>
      </w:r>
    </w:p>
    <w:p w14:paraId="25E4B927" w14:textId="77777777" w:rsidR="00907789" w:rsidRPr="006F12E0" w:rsidRDefault="00907789" w:rsidP="00907789">
      <w:pPr>
        <w:rPr>
          <w:rFonts w:ascii="Arial" w:hAnsi="Arial" w:cs="Arial"/>
          <w:szCs w:val="24"/>
        </w:rPr>
      </w:pPr>
      <w:r w:rsidRPr="006F12E0">
        <w:rPr>
          <w:rFonts w:ascii="Arial" w:hAnsi="Arial" w:cs="Arial"/>
          <w:szCs w:val="24"/>
        </w:rPr>
        <w:t xml:space="preserve">                longitude:units = "degrees East" ;</w:t>
      </w:r>
    </w:p>
    <w:p w14:paraId="529FCFEE" w14:textId="77777777" w:rsidR="00907789" w:rsidRPr="006F12E0" w:rsidRDefault="00907789" w:rsidP="00907789">
      <w:pPr>
        <w:rPr>
          <w:rFonts w:ascii="Arial" w:hAnsi="Arial" w:cs="Arial"/>
          <w:szCs w:val="24"/>
        </w:rPr>
      </w:pPr>
      <w:r w:rsidRPr="006F12E0">
        <w:rPr>
          <w:rFonts w:ascii="Arial" w:hAnsi="Arial" w:cs="Arial"/>
          <w:szCs w:val="24"/>
        </w:rPr>
        <w:t xml:space="preserve">                longitude:_FillValue = -888.f ;</w:t>
      </w:r>
    </w:p>
    <w:p w14:paraId="57F8B13B" w14:textId="77777777" w:rsidR="00907789" w:rsidRPr="006F12E0" w:rsidRDefault="00907789" w:rsidP="00907789">
      <w:pPr>
        <w:rPr>
          <w:rFonts w:ascii="Arial" w:hAnsi="Arial" w:cs="Arial"/>
          <w:szCs w:val="24"/>
        </w:rPr>
      </w:pPr>
      <w:r w:rsidRPr="006F12E0">
        <w:rPr>
          <w:rFonts w:ascii="Arial" w:hAnsi="Arial" w:cs="Arial"/>
          <w:szCs w:val="24"/>
        </w:rPr>
        <w:t xml:space="preserve">        float xCorners(elevationAngle, fpdim, xydim) ;</w:t>
      </w:r>
    </w:p>
    <w:p w14:paraId="7AB4011E" w14:textId="77777777" w:rsidR="00907789" w:rsidRPr="006F12E0" w:rsidRDefault="00907789" w:rsidP="00907789">
      <w:pPr>
        <w:rPr>
          <w:rFonts w:ascii="Arial" w:hAnsi="Arial" w:cs="Arial"/>
          <w:szCs w:val="24"/>
        </w:rPr>
      </w:pPr>
      <w:r w:rsidRPr="006F12E0">
        <w:rPr>
          <w:rFonts w:ascii="Arial" w:hAnsi="Arial" w:cs="Arial"/>
          <w:szCs w:val="24"/>
        </w:rPr>
        <w:t xml:space="preserve">                xCorners:long_name = "data sample x corner coords." ;</w:t>
      </w:r>
    </w:p>
    <w:p w14:paraId="669BD02F" w14:textId="77777777" w:rsidR="00907789" w:rsidRPr="006F12E0" w:rsidRDefault="00907789" w:rsidP="00907789">
      <w:pPr>
        <w:rPr>
          <w:rFonts w:ascii="Arial" w:hAnsi="Arial" w:cs="Arial"/>
          <w:szCs w:val="24"/>
        </w:rPr>
      </w:pPr>
      <w:r w:rsidRPr="006F12E0">
        <w:rPr>
          <w:rFonts w:ascii="Arial" w:hAnsi="Arial" w:cs="Arial"/>
          <w:szCs w:val="24"/>
        </w:rPr>
        <w:t xml:space="preserve">                xCorners:units = "km" ;</w:t>
      </w:r>
    </w:p>
    <w:p w14:paraId="028E97AF" w14:textId="77777777" w:rsidR="00907789" w:rsidRPr="006F12E0" w:rsidRDefault="00907789" w:rsidP="00907789">
      <w:pPr>
        <w:rPr>
          <w:rFonts w:ascii="Arial" w:hAnsi="Arial" w:cs="Arial"/>
          <w:szCs w:val="24"/>
        </w:rPr>
      </w:pPr>
      <w:r w:rsidRPr="006F12E0">
        <w:rPr>
          <w:rFonts w:ascii="Arial" w:hAnsi="Arial" w:cs="Arial"/>
          <w:szCs w:val="24"/>
        </w:rPr>
        <w:t xml:space="preserve">                xCorners:_FillValue = -888.f ;</w:t>
      </w:r>
    </w:p>
    <w:p w14:paraId="335DCAAC"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float yCorners(elevationAngle, fpdim, xydim) ;</w:t>
      </w:r>
    </w:p>
    <w:p w14:paraId="303507DF" w14:textId="77777777" w:rsidR="00907789" w:rsidRPr="006F12E0" w:rsidRDefault="00907789" w:rsidP="00907789">
      <w:pPr>
        <w:rPr>
          <w:rFonts w:ascii="Arial" w:hAnsi="Arial" w:cs="Arial"/>
          <w:szCs w:val="24"/>
        </w:rPr>
      </w:pPr>
      <w:r w:rsidRPr="006F12E0">
        <w:rPr>
          <w:rFonts w:ascii="Arial" w:hAnsi="Arial" w:cs="Arial"/>
          <w:szCs w:val="24"/>
        </w:rPr>
        <w:t xml:space="preserve">                yCorners:long_name = "data sample y corner coords." ;</w:t>
      </w:r>
    </w:p>
    <w:p w14:paraId="7D7BC941" w14:textId="77777777" w:rsidR="00907789" w:rsidRPr="006F12E0" w:rsidRDefault="00907789" w:rsidP="00907789">
      <w:pPr>
        <w:rPr>
          <w:rFonts w:ascii="Arial" w:hAnsi="Arial" w:cs="Arial"/>
          <w:szCs w:val="24"/>
        </w:rPr>
      </w:pPr>
      <w:r w:rsidRPr="006F12E0">
        <w:rPr>
          <w:rFonts w:ascii="Arial" w:hAnsi="Arial" w:cs="Arial"/>
          <w:szCs w:val="24"/>
        </w:rPr>
        <w:t xml:space="preserve">                yCorners:units = "km" ;</w:t>
      </w:r>
    </w:p>
    <w:p w14:paraId="10E4BB40" w14:textId="77777777" w:rsidR="00907789" w:rsidRPr="006F12E0" w:rsidRDefault="00907789" w:rsidP="00907789">
      <w:pPr>
        <w:rPr>
          <w:rFonts w:ascii="Arial" w:hAnsi="Arial" w:cs="Arial"/>
          <w:szCs w:val="24"/>
        </w:rPr>
      </w:pPr>
      <w:r w:rsidRPr="006F12E0">
        <w:rPr>
          <w:rFonts w:ascii="Arial" w:hAnsi="Arial" w:cs="Arial"/>
          <w:szCs w:val="24"/>
        </w:rPr>
        <w:t xml:space="preserve">                yCorners:_FillValue = -888.f ;</w:t>
      </w:r>
    </w:p>
    <w:p w14:paraId="31F04AD0" w14:textId="77777777" w:rsidR="00907789" w:rsidRPr="006F12E0" w:rsidRDefault="00907789" w:rsidP="00907789">
      <w:pPr>
        <w:rPr>
          <w:rFonts w:ascii="Arial" w:hAnsi="Arial" w:cs="Arial"/>
          <w:szCs w:val="24"/>
        </w:rPr>
      </w:pPr>
      <w:r w:rsidRPr="006F12E0">
        <w:rPr>
          <w:rFonts w:ascii="Arial" w:hAnsi="Arial" w:cs="Arial"/>
          <w:szCs w:val="24"/>
        </w:rPr>
        <w:t xml:space="preserve">        float topHeight(elevationAngle, fpdim) ;</w:t>
      </w:r>
    </w:p>
    <w:p w14:paraId="6A72C8C1" w14:textId="77777777" w:rsidR="00907789" w:rsidRPr="006F12E0" w:rsidRDefault="00907789" w:rsidP="00907789">
      <w:pPr>
        <w:rPr>
          <w:rFonts w:ascii="Arial" w:hAnsi="Arial" w:cs="Arial"/>
          <w:szCs w:val="24"/>
        </w:rPr>
      </w:pPr>
      <w:r w:rsidRPr="006F12E0">
        <w:rPr>
          <w:rFonts w:ascii="Arial" w:hAnsi="Arial" w:cs="Arial"/>
          <w:szCs w:val="24"/>
        </w:rPr>
        <w:t xml:space="preserve">                topHeight:long_name = "data sample top height AGL" ;</w:t>
      </w:r>
    </w:p>
    <w:p w14:paraId="508C80FC" w14:textId="77777777" w:rsidR="00907789" w:rsidRPr="006F12E0" w:rsidRDefault="00907789" w:rsidP="00907789">
      <w:pPr>
        <w:rPr>
          <w:rFonts w:ascii="Arial" w:hAnsi="Arial" w:cs="Arial"/>
          <w:szCs w:val="24"/>
        </w:rPr>
      </w:pPr>
      <w:r w:rsidRPr="006F12E0">
        <w:rPr>
          <w:rFonts w:ascii="Arial" w:hAnsi="Arial" w:cs="Arial"/>
          <w:szCs w:val="24"/>
        </w:rPr>
        <w:t xml:space="preserve">                topHeight:units = "km" ;</w:t>
      </w:r>
    </w:p>
    <w:p w14:paraId="393D1A77" w14:textId="77777777" w:rsidR="00907789" w:rsidRPr="006F12E0" w:rsidRDefault="00907789" w:rsidP="00907789">
      <w:pPr>
        <w:rPr>
          <w:rFonts w:ascii="Arial" w:hAnsi="Arial" w:cs="Arial"/>
          <w:szCs w:val="24"/>
        </w:rPr>
      </w:pPr>
      <w:r w:rsidRPr="006F12E0">
        <w:rPr>
          <w:rFonts w:ascii="Arial" w:hAnsi="Arial" w:cs="Arial"/>
          <w:szCs w:val="24"/>
        </w:rPr>
        <w:t xml:space="preserve">                topHeight:_FillValue = -888.f ;</w:t>
      </w:r>
    </w:p>
    <w:p w14:paraId="782D15AD" w14:textId="77777777" w:rsidR="00907789" w:rsidRPr="006F12E0" w:rsidRDefault="00907789" w:rsidP="00907789">
      <w:pPr>
        <w:rPr>
          <w:rFonts w:ascii="Arial" w:hAnsi="Arial" w:cs="Arial"/>
          <w:szCs w:val="24"/>
        </w:rPr>
      </w:pPr>
      <w:r w:rsidRPr="006F12E0">
        <w:rPr>
          <w:rFonts w:ascii="Arial" w:hAnsi="Arial" w:cs="Arial"/>
          <w:szCs w:val="24"/>
        </w:rPr>
        <w:t xml:space="preserve">        float bottomHeight(elevationAngle, fpdim) ;</w:t>
      </w:r>
    </w:p>
    <w:p w14:paraId="74A594DE" w14:textId="77777777" w:rsidR="00907789" w:rsidRPr="006F12E0" w:rsidRDefault="00907789" w:rsidP="00907789">
      <w:pPr>
        <w:rPr>
          <w:rFonts w:ascii="Arial" w:hAnsi="Arial" w:cs="Arial"/>
          <w:szCs w:val="24"/>
        </w:rPr>
      </w:pPr>
      <w:r w:rsidRPr="006F12E0">
        <w:rPr>
          <w:rFonts w:ascii="Arial" w:hAnsi="Arial" w:cs="Arial"/>
          <w:szCs w:val="24"/>
        </w:rPr>
        <w:t xml:space="preserve">                bottomHeight:long_name = "data sample bottom height AGL" ;</w:t>
      </w:r>
    </w:p>
    <w:p w14:paraId="0F4CEEC7" w14:textId="77777777" w:rsidR="00907789" w:rsidRPr="006F12E0" w:rsidRDefault="00907789" w:rsidP="00907789">
      <w:pPr>
        <w:rPr>
          <w:rFonts w:ascii="Arial" w:hAnsi="Arial" w:cs="Arial"/>
          <w:szCs w:val="24"/>
        </w:rPr>
      </w:pPr>
      <w:r w:rsidRPr="006F12E0">
        <w:rPr>
          <w:rFonts w:ascii="Arial" w:hAnsi="Arial" w:cs="Arial"/>
          <w:szCs w:val="24"/>
        </w:rPr>
        <w:t xml:space="preserve">                bottomHeight:units = "km" ;</w:t>
      </w:r>
    </w:p>
    <w:p w14:paraId="157111F3" w14:textId="77777777" w:rsidR="00907789" w:rsidRPr="006F12E0" w:rsidRDefault="00907789" w:rsidP="00907789">
      <w:pPr>
        <w:rPr>
          <w:rFonts w:ascii="Arial" w:hAnsi="Arial" w:cs="Arial"/>
          <w:szCs w:val="24"/>
        </w:rPr>
      </w:pPr>
      <w:r w:rsidRPr="006F12E0">
        <w:rPr>
          <w:rFonts w:ascii="Arial" w:hAnsi="Arial" w:cs="Arial"/>
          <w:szCs w:val="24"/>
        </w:rPr>
        <w:t xml:space="preserve">                bottomHeight:_FillValue = -888.f ;</w:t>
      </w:r>
    </w:p>
    <w:p w14:paraId="2DCA5FF6" w14:textId="77777777" w:rsidR="00907789" w:rsidRPr="006F12E0" w:rsidRDefault="00907789" w:rsidP="00907789">
      <w:pPr>
        <w:rPr>
          <w:rFonts w:ascii="Arial" w:hAnsi="Arial" w:cs="Arial"/>
          <w:szCs w:val="24"/>
        </w:rPr>
      </w:pPr>
      <w:r w:rsidRPr="006F12E0">
        <w:rPr>
          <w:rFonts w:ascii="Arial" w:hAnsi="Arial" w:cs="Arial"/>
          <w:szCs w:val="24"/>
        </w:rPr>
        <w:t xml:space="preserve">        float GR_Z(elevationAngle, fpdim) ;</w:t>
      </w:r>
    </w:p>
    <w:p w14:paraId="47D01B30" w14:textId="77777777" w:rsidR="00907789" w:rsidRPr="006F12E0" w:rsidRDefault="00907789" w:rsidP="00907789">
      <w:pPr>
        <w:rPr>
          <w:rFonts w:ascii="Arial" w:hAnsi="Arial" w:cs="Arial"/>
          <w:szCs w:val="24"/>
        </w:rPr>
      </w:pPr>
      <w:r w:rsidRPr="006F12E0">
        <w:rPr>
          <w:rFonts w:ascii="Arial" w:hAnsi="Arial" w:cs="Arial"/>
          <w:szCs w:val="24"/>
        </w:rPr>
        <w:t xml:space="preserve">                GR_Z:long_name = "GV radar QC Reflectivity" ;</w:t>
      </w:r>
    </w:p>
    <w:p w14:paraId="15AFCA78" w14:textId="77777777" w:rsidR="00907789" w:rsidRPr="006F12E0" w:rsidRDefault="00907789" w:rsidP="00907789">
      <w:pPr>
        <w:rPr>
          <w:rFonts w:ascii="Arial" w:hAnsi="Arial" w:cs="Arial"/>
          <w:szCs w:val="24"/>
        </w:rPr>
      </w:pPr>
      <w:r w:rsidRPr="006F12E0">
        <w:rPr>
          <w:rFonts w:ascii="Arial" w:hAnsi="Arial" w:cs="Arial"/>
          <w:szCs w:val="24"/>
        </w:rPr>
        <w:t xml:space="preserve">                GR_Z:units = "dBZ" ;</w:t>
      </w:r>
    </w:p>
    <w:p w14:paraId="13F722C1" w14:textId="77777777" w:rsidR="00907789" w:rsidRPr="006F12E0" w:rsidRDefault="00907789" w:rsidP="00907789">
      <w:pPr>
        <w:rPr>
          <w:rFonts w:ascii="Arial" w:hAnsi="Arial" w:cs="Arial"/>
          <w:szCs w:val="24"/>
        </w:rPr>
      </w:pPr>
      <w:r w:rsidRPr="006F12E0">
        <w:rPr>
          <w:rFonts w:ascii="Arial" w:hAnsi="Arial" w:cs="Arial"/>
          <w:szCs w:val="24"/>
        </w:rPr>
        <w:t xml:space="preserve">                GR_Z:_FillValue = -888.f ;</w:t>
      </w:r>
    </w:p>
    <w:p w14:paraId="0AFD12B2" w14:textId="77777777" w:rsidR="00907789" w:rsidRPr="006F12E0" w:rsidRDefault="00907789" w:rsidP="00907789">
      <w:pPr>
        <w:rPr>
          <w:rFonts w:ascii="Arial" w:hAnsi="Arial" w:cs="Arial"/>
          <w:szCs w:val="24"/>
        </w:rPr>
      </w:pPr>
      <w:r w:rsidRPr="006F12E0">
        <w:rPr>
          <w:rFonts w:ascii="Arial" w:hAnsi="Arial" w:cs="Arial"/>
          <w:szCs w:val="24"/>
        </w:rPr>
        <w:t xml:space="preserve">        float GR_Z_StdDev(elevationAngle, fpdim) ;</w:t>
      </w:r>
    </w:p>
    <w:p w14:paraId="29C2DC34" w14:textId="77777777" w:rsidR="00907789" w:rsidRPr="006F12E0" w:rsidRDefault="00907789" w:rsidP="00907789">
      <w:pPr>
        <w:rPr>
          <w:rFonts w:ascii="Arial" w:hAnsi="Arial" w:cs="Arial"/>
          <w:szCs w:val="24"/>
        </w:rPr>
      </w:pPr>
      <w:r w:rsidRPr="006F12E0">
        <w:rPr>
          <w:rFonts w:ascii="Arial" w:hAnsi="Arial" w:cs="Arial"/>
          <w:szCs w:val="24"/>
        </w:rPr>
        <w:t xml:space="preserve">                GR_Z_StdDev:long_name = "Standard Deviation of GV radar QC Reflectivity" ;</w:t>
      </w:r>
    </w:p>
    <w:p w14:paraId="338690CE" w14:textId="77777777" w:rsidR="00907789" w:rsidRPr="006F12E0" w:rsidRDefault="00907789" w:rsidP="00907789">
      <w:pPr>
        <w:rPr>
          <w:rFonts w:ascii="Arial" w:hAnsi="Arial" w:cs="Arial"/>
          <w:szCs w:val="24"/>
        </w:rPr>
      </w:pPr>
      <w:r w:rsidRPr="006F12E0">
        <w:rPr>
          <w:rFonts w:ascii="Arial" w:hAnsi="Arial" w:cs="Arial"/>
          <w:szCs w:val="24"/>
        </w:rPr>
        <w:t xml:space="preserve">                GR_Z_StdDev:units = "dBZ" ;</w:t>
      </w:r>
    </w:p>
    <w:p w14:paraId="4C6E077A" w14:textId="77777777" w:rsidR="00907789" w:rsidRPr="006F12E0" w:rsidRDefault="00907789" w:rsidP="00907789">
      <w:pPr>
        <w:rPr>
          <w:rFonts w:ascii="Arial" w:hAnsi="Arial" w:cs="Arial"/>
          <w:szCs w:val="24"/>
        </w:rPr>
      </w:pPr>
      <w:r w:rsidRPr="006F12E0">
        <w:rPr>
          <w:rFonts w:ascii="Arial" w:hAnsi="Arial" w:cs="Arial"/>
          <w:szCs w:val="24"/>
        </w:rPr>
        <w:t xml:space="preserve">                GR_Z_StdDev:_FillValue = -888.f ;</w:t>
      </w:r>
    </w:p>
    <w:p w14:paraId="3421A897" w14:textId="77777777" w:rsidR="00907789" w:rsidRPr="006F12E0" w:rsidRDefault="00907789" w:rsidP="00907789">
      <w:pPr>
        <w:rPr>
          <w:rFonts w:ascii="Arial" w:hAnsi="Arial" w:cs="Arial"/>
          <w:szCs w:val="24"/>
        </w:rPr>
      </w:pPr>
      <w:r w:rsidRPr="006F12E0">
        <w:rPr>
          <w:rFonts w:ascii="Arial" w:hAnsi="Arial" w:cs="Arial"/>
          <w:szCs w:val="24"/>
        </w:rPr>
        <w:t xml:space="preserve">        float GR_Z_Max(elevationAngle, fpdim) ;</w:t>
      </w:r>
    </w:p>
    <w:p w14:paraId="0A4D7775" w14:textId="77777777" w:rsidR="00907789" w:rsidRPr="006F12E0" w:rsidRDefault="00907789" w:rsidP="00907789">
      <w:pPr>
        <w:rPr>
          <w:rFonts w:ascii="Arial" w:hAnsi="Arial" w:cs="Arial"/>
          <w:szCs w:val="24"/>
        </w:rPr>
      </w:pPr>
      <w:r w:rsidRPr="006F12E0">
        <w:rPr>
          <w:rFonts w:ascii="Arial" w:hAnsi="Arial" w:cs="Arial"/>
          <w:szCs w:val="24"/>
        </w:rPr>
        <w:t xml:space="preserve">                GR_Z_Max:long_name = "Sample Maximum GV radar QC Reflectivity" ;</w:t>
      </w:r>
    </w:p>
    <w:p w14:paraId="58EC8BBC" w14:textId="77777777" w:rsidR="00907789" w:rsidRPr="006F12E0" w:rsidRDefault="00907789" w:rsidP="00907789">
      <w:pPr>
        <w:rPr>
          <w:rFonts w:ascii="Arial" w:hAnsi="Arial" w:cs="Arial"/>
          <w:szCs w:val="24"/>
        </w:rPr>
      </w:pPr>
      <w:r w:rsidRPr="006F12E0">
        <w:rPr>
          <w:rFonts w:ascii="Arial" w:hAnsi="Arial" w:cs="Arial"/>
          <w:szCs w:val="24"/>
        </w:rPr>
        <w:t xml:space="preserve">                GR_Z_Max:units = "dBZ" ;</w:t>
      </w:r>
    </w:p>
    <w:p w14:paraId="05B98909" w14:textId="77777777" w:rsidR="00907789" w:rsidRPr="006F12E0" w:rsidRDefault="00907789" w:rsidP="00907789">
      <w:pPr>
        <w:rPr>
          <w:rFonts w:ascii="Arial" w:hAnsi="Arial" w:cs="Arial"/>
          <w:szCs w:val="24"/>
        </w:rPr>
      </w:pPr>
      <w:r w:rsidRPr="006F12E0">
        <w:rPr>
          <w:rFonts w:ascii="Arial" w:hAnsi="Arial" w:cs="Arial"/>
          <w:szCs w:val="24"/>
        </w:rPr>
        <w:t xml:space="preserve">                GR_Z_Max:_FillValue = -888.f ;</w:t>
      </w:r>
    </w:p>
    <w:p w14:paraId="39CADAAA" w14:textId="77777777" w:rsidR="00907789" w:rsidRPr="006F12E0" w:rsidRDefault="00907789" w:rsidP="00907789">
      <w:pPr>
        <w:rPr>
          <w:rFonts w:ascii="Arial" w:hAnsi="Arial" w:cs="Arial"/>
          <w:szCs w:val="24"/>
        </w:rPr>
      </w:pPr>
      <w:r w:rsidRPr="006F12E0">
        <w:rPr>
          <w:rFonts w:ascii="Arial" w:hAnsi="Arial" w:cs="Arial"/>
          <w:szCs w:val="24"/>
        </w:rPr>
        <w:t xml:space="preserve">        float GR_Zdr(elevationAngle, fpdim) ;</w:t>
      </w:r>
    </w:p>
    <w:p w14:paraId="36336EAB" w14:textId="77777777" w:rsidR="00907789" w:rsidRPr="006F12E0" w:rsidRDefault="00907789" w:rsidP="00907789">
      <w:pPr>
        <w:rPr>
          <w:rFonts w:ascii="Arial" w:hAnsi="Arial" w:cs="Arial"/>
          <w:szCs w:val="24"/>
        </w:rPr>
      </w:pPr>
      <w:r w:rsidRPr="006F12E0">
        <w:rPr>
          <w:rFonts w:ascii="Arial" w:hAnsi="Arial" w:cs="Arial"/>
          <w:szCs w:val="24"/>
        </w:rPr>
        <w:t xml:space="preserve">                GR_Zdr:long_name = "DP Differential Reflectivity" ;</w:t>
      </w:r>
    </w:p>
    <w:p w14:paraId="6E2977D3" w14:textId="77777777" w:rsidR="00907789" w:rsidRPr="006F12E0" w:rsidRDefault="00907789" w:rsidP="00907789">
      <w:pPr>
        <w:rPr>
          <w:rFonts w:ascii="Arial" w:hAnsi="Arial" w:cs="Arial"/>
          <w:szCs w:val="24"/>
        </w:rPr>
      </w:pPr>
      <w:r w:rsidRPr="006F12E0">
        <w:rPr>
          <w:rFonts w:ascii="Arial" w:hAnsi="Arial" w:cs="Arial"/>
          <w:szCs w:val="24"/>
        </w:rPr>
        <w:t xml:space="preserve">                GR_Zdr:units = "dB" ;</w:t>
      </w:r>
    </w:p>
    <w:p w14:paraId="47E6D476" w14:textId="77777777" w:rsidR="00907789" w:rsidRPr="006F12E0" w:rsidRDefault="00907789" w:rsidP="00907789">
      <w:pPr>
        <w:rPr>
          <w:rFonts w:ascii="Arial" w:hAnsi="Arial" w:cs="Arial"/>
          <w:szCs w:val="24"/>
        </w:rPr>
      </w:pPr>
      <w:r w:rsidRPr="006F12E0">
        <w:rPr>
          <w:rFonts w:ascii="Arial" w:hAnsi="Arial" w:cs="Arial"/>
          <w:szCs w:val="24"/>
        </w:rPr>
        <w:t xml:space="preserve">                GR_Zdr:_FillValue = -888.f ;</w:t>
      </w:r>
    </w:p>
    <w:p w14:paraId="7D71819D" w14:textId="77777777" w:rsidR="00907789" w:rsidRPr="006F12E0" w:rsidRDefault="00907789" w:rsidP="00907789">
      <w:pPr>
        <w:rPr>
          <w:rFonts w:ascii="Arial" w:hAnsi="Arial" w:cs="Arial"/>
          <w:szCs w:val="24"/>
        </w:rPr>
      </w:pPr>
      <w:r w:rsidRPr="006F12E0">
        <w:rPr>
          <w:rFonts w:ascii="Arial" w:hAnsi="Arial" w:cs="Arial"/>
          <w:szCs w:val="24"/>
        </w:rPr>
        <w:t xml:space="preserve">        float GR_Zdr_StdDev(elevationAngle, fpdim) ;</w:t>
      </w:r>
    </w:p>
    <w:p w14:paraId="06866092" w14:textId="77777777" w:rsidR="00907789" w:rsidRPr="006F12E0" w:rsidRDefault="00907789" w:rsidP="00907789">
      <w:pPr>
        <w:rPr>
          <w:rFonts w:ascii="Arial" w:hAnsi="Arial" w:cs="Arial"/>
          <w:szCs w:val="24"/>
        </w:rPr>
      </w:pPr>
      <w:r w:rsidRPr="006F12E0">
        <w:rPr>
          <w:rFonts w:ascii="Arial" w:hAnsi="Arial" w:cs="Arial"/>
          <w:szCs w:val="24"/>
        </w:rPr>
        <w:t xml:space="preserve">                GR_Zdr_StdDev:long_name = "Standard Deviation of DP Differential Reflectivity" ;</w:t>
      </w:r>
    </w:p>
    <w:p w14:paraId="6C337051" w14:textId="77777777" w:rsidR="00907789" w:rsidRPr="006F12E0" w:rsidRDefault="00907789" w:rsidP="00907789">
      <w:pPr>
        <w:rPr>
          <w:rFonts w:ascii="Arial" w:hAnsi="Arial" w:cs="Arial"/>
          <w:szCs w:val="24"/>
        </w:rPr>
      </w:pPr>
      <w:r w:rsidRPr="006F12E0">
        <w:rPr>
          <w:rFonts w:ascii="Arial" w:hAnsi="Arial" w:cs="Arial"/>
          <w:szCs w:val="24"/>
        </w:rPr>
        <w:t xml:space="preserve">                GR_Zdr_StdDev:units = "dB" ;</w:t>
      </w:r>
    </w:p>
    <w:p w14:paraId="0C68C4DF"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GR_Zdr_StdDev:_FillValue = -888.f ;</w:t>
      </w:r>
    </w:p>
    <w:p w14:paraId="2A5552CA" w14:textId="77777777" w:rsidR="00907789" w:rsidRPr="006F12E0" w:rsidRDefault="00907789" w:rsidP="00907789">
      <w:pPr>
        <w:rPr>
          <w:rFonts w:ascii="Arial" w:hAnsi="Arial" w:cs="Arial"/>
          <w:szCs w:val="24"/>
        </w:rPr>
      </w:pPr>
      <w:r w:rsidRPr="006F12E0">
        <w:rPr>
          <w:rFonts w:ascii="Arial" w:hAnsi="Arial" w:cs="Arial"/>
          <w:szCs w:val="24"/>
        </w:rPr>
        <w:t xml:space="preserve">        float GR_Zdr_Max(elevationAngle, fpdim) ;</w:t>
      </w:r>
    </w:p>
    <w:p w14:paraId="2655D691" w14:textId="77777777" w:rsidR="00907789" w:rsidRPr="006F12E0" w:rsidRDefault="00907789" w:rsidP="00907789">
      <w:pPr>
        <w:rPr>
          <w:rFonts w:ascii="Arial" w:hAnsi="Arial" w:cs="Arial"/>
          <w:szCs w:val="24"/>
        </w:rPr>
      </w:pPr>
      <w:r w:rsidRPr="006F12E0">
        <w:rPr>
          <w:rFonts w:ascii="Arial" w:hAnsi="Arial" w:cs="Arial"/>
          <w:szCs w:val="24"/>
        </w:rPr>
        <w:t xml:space="preserve">                GR_Zdr_Max:long_name = "Sample Maximum DP Differential Reflectivity" ;</w:t>
      </w:r>
    </w:p>
    <w:p w14:paraId="46154195" w14:textId="77777777" w:rsidR="00907789" w:rsidRPr="006F12E0" w:rsidRDefault="00907789" w:rsidP="00907789">
      <w:pPr>
        <w:rPr>
          <w:rFonts w:ascii="Arial" w:hAnsi="Arial" w:cs="Arial"/>
          <w:szCs w:val="24"/>
        </w:rPr>
      </w:pPr>
      <w:r w:rsidRPr="006F12E0">
        <w:rPr>
          <w:rFonts w:ascii="Arial" w:hAnsi="Arial" w:cs="Arial"/>
          <w:szCs w:val="24"/>
        </w:rPr>
        <w:t xml:space="preserve">                GR_Zdr_Max:units = "dB" ;</w:t>
      </w:r>
    </w:p>
    <w:p w14:paraId="3881C0DA" w14:textId="77777777" w:rsidR="00907789" w:rsidRPr="006F12E0" w:rsidRDefault="00907789" w:rsidP="00907789">
      <w:pPr>
        <w:rPr>
          <w:rFonts w:ascii="Arial" w:hAnsi="Arial" w:cs="Arial"/>
          <w:szCs w:val="24"/>
        </w:rPr>
      </w:pPr>
      <w:r w:rsidRPr="006F12E0">
        <w:rPr>
          <w:rFonts w:ascii="Arial" w:hAnsi="Arial" w:cs="Arial"/>
          <w:szCs w:val="24"/>
        </w:rPr>
        <w:t xml:space="preserve">                GR_Zdr_Max:_FillValue = -888.f ;</w:t>
      </w:r>
    </w:p>
    <w:p w14:paraId="64D04F39" w14:textId="77777777" w:rsidR="00907789" w:rsidRPr="006F12E0" w:rsidRDefault="00907789" w:rsidP="00907789">
      <w:pPr>
        <w:rPr>
          <w:rFonts w:ascii="Arial" w:hAnsi="Arial" w:cs="Arial"/>
          <w:szCs w:val="24"/>
        </w:rPr>
      </w:pPr>
      <w:r w:rsidRPr="006F12E0">
        <w:rPr>
          <w:rFonts w:ascii="Arial" w:hAnsi="Arial" w:cs="Arial"/>
          <w:szCs w:val="24"/>
        </w:rPr>
        <w:t xml:space="preserve">        float GR_Kdp(elevationAngle, fpdim) ;</w:t>
      </w:r>
    </w:p>
    <w:p w14:paraId="267C2A5B" w14:textId="77777777" w:rsidR="00907789" w:rsidRPr="006F12E0" w:rsidRDefault="00907789" w:rsidP="00907789">
      <w:pPr>
        <w:rPr>
          <w:rFonts w:ascii="Arial" w:hAnsi="Arial" w:cs="Arial"/>
          <w:szCs w:val="24"/>
        </w:rPr>
      </w:pPr>
      <w:r w:rsidRPr="006F12E0">
        <w:rPr>
          <w:rFonts w:ascii="Arial" w:hAnsi="Arial" w:cs="Arial"/>
          <w:szCs w:val="24"/>
        </w:rPr>
        <w:t xml:space="preserve">                GR_Kdp:long_name = "DP Specific Differential Phase" ;</w:t>
      </w:r>
    </w:p>
    <w:p w14:paraId="0471A713" w14:textId="77777777" w:rsidR="00907789" w:rsidRPr="006F12E0" w:rsidRDefault="00907789" w:rsidP="00907789">
      <w:pPr>
        <w:rPr>
          <w:rFonts w:ascii="Arial" w:hAnsi="Arial" w:cs="Arial"/>
          <w:szCs w:val="24"/>
        </w:rPr>
      </w:pPr>
      <w:r w:rsidRPr="006F12E0">
        <w:rPr>
          <w:rFonts w:ascii="Arial" w:hAnsi="Arial" w:cs="Arial"/>
          <w:szCs w:val="24"/>
        </w:rPr>
        <w:t xml:space="preserve">                GR_Kdp:units = "deg/km" ;</w:t>
      </w:r>
    </w:p>
    <w:p w14:paraId="1723385B" w14:textId="77777777" w:rsidR="00907789" w:rsidRPr="006F12E0" w:rsidRDefault="00907789" w:rsidP="00907789">
      <w:pPr>
        <w:rPr>
          <w:rFonts w:ascii="Arial" w:hAnsi="Arial" w:cs="Arial"/>
          <w:szCs w:val="24"/>
        </w:rPr>
      </w:pPr>
      <w:r w:rsidRPr="006F12E0">
        <w:rPr>
          <w:rFonts w:ascii="Arial" w:hAnsi="Arial" w:cs="Arial"/>
          <w:szCs w:val="24"/>
        </w:rPr>
        <w:t xml:space="preserve">                GR_Kdp:_FillValue = -888.f ;</w:t>
      </w:r>
    </w:p>
    <w:p w14:paraId="3D35B43B" w14:textId="77777777" w:rsidR="00907789" w:rsidRPr="006F12E0" w:rsidRDefault="00907789" w:rsidP="00907789">
      <w:pPr>
        <w:rPr>
          <w:rFonts w:ascii="Arial" w:hAnsi="Arial" w:cs="Arial"/>
          <w:szCs w:val="24"/>
        </w:rPr>
      </w:pPr>
      <w:r w:rsidRPr="006F12E0">
        <w:rPr>
          <w:rFonts w:ascii="Arial" w:hAnsi="Arial" w:cs="Arial"/>
          <w:szCs w:val="24"/>
        </w:rPr>
        <w:t xml:space="preserve">        float GR_Kdp_StdDev(elevationAngle, fpdim) ;</w:t>
      </w:r>
    </w:p>
    <w:p w14:paraId="5050059D" w14:textId="77777777" w:rsidR="00907789" w:rsidRPr="006F12E0" w:rsidRDefault="00907789" w:rsidP="00907789">
      <w:pPr>
        <w:rPr>
          <w:rFonts w:ascii="Arial" w:hAnsi="Arial" w:cs="Arial"/>
          <w:szCs w:val="24"/>
        </w:rPr>
      </w:pPr>
      <w:r w:rsidRPr="006F12E0">
        <w:rPr>
          <w:rFonts w:ascii="Arial" w:hAnsi="Arial" w:cs="Arial"/>
          <w:szCs w:val="24"/>
        </w:rPr>
        <w:t xml:space="preserve">                GR_Kdp_StdDev:long_name = "Standard Deviation of DP Specific Differential Phase" ;</w:t>
      </w:r>
    </w:p>
    <w:p w14:paraId="28F42B22" w14:textId="77777777" w:rsidR="00907789" w:rsidRPr="006F12E0" w:rsidRDefault="00907789" w:rsidP="00907789">
      <w:pPr>
        <w:rPr>
          <w:rFonts w:ascii="Arial" w:hAnsi="Arial" w:cs="Arial"/>
          <w:szCs w:val="24"/>
        </w:rPr>
      </w:pPr>
      <w:r w:rsidRPr="006F12E0">
        <w:rPr>
          <w:rFonts w:ascii="Arial" w:hAnsi="Arial" w:cs="Arial"/>
          <w:szCs w:val="24"/>
        </w:rPr>
        <w:t xml:space="preserve">                GR_Kdp_StdDev:units = "deg/km" ;</w:t>
      </w:r>
    </w:p>
    <w:p w14:paraId="3A277BB0" w14:textId="77777777" w:rsidR="00907789" w:rsidRPr="006F12E0" w:rsidRDefault="00907789" w:rsidP="00907789">
      <w:pPr>
        <w:rPr>
          <w:rFonts w:ascii="Arial" w:hAnsi="Arial" w:cs="Arial"/>
          <w:szCs w:val="24"/>
        </w:rPr>
      </w:pPr>
      <w:r w:rsidRPr="006F12E0">
        <w:rPr>
          <w:rFonts w:ascii="Arial" w:hAnsi="Arial" w:cs="Arial"/>
          <w:szCs w:val="24"/>
        </w:rPr>
        <w:t xml:space="preserve">                GR_Kdp_StdDev:_FillValue = -888.f ;</w:t>
      </w:r>
    </w:p>
    <w:p w14:paraId="17C0DB98" w14:textId="77777777" w:rsidR="00907789" w:rsidRPr="006F12E0" w:rsidRDefault="00907789" w:rsidP="00907789">
      <w:pPr>
        <w:rPr>
          <w:rFonts w:ascii="Arial" w:hAnsi="Arial" w:cs="Arial"/>
          <w:szCs w:val="24"/>
        </w:rPr>
      </w:pPr>
      <w:r w:rsidRPr="006F12E0">
        <w:rPr>
          <w:rFonts w:ascii="Arial" w:hAnsi="Arial" w:cs="Arial"/>
          <w:szCs w:val="24"/>
        </w:rPr>
        <w:t xml:space="preserve">        float GR_Kdp_Max(elevationAngle, fpdim) ;</w:t>
      </w:r>
    </w:p>
    <w:p w14:paraId="5CB502BA" w14:textId="77777777" w:rsidR="00907789" w:rsidRPr="006F12E0" w:rsidRDefault="00907789" w:rsidP="00907789">
      <w:pPr>
        <w:rPr>
          <w:rFonts w:ascii="Arial" w:hAnsi="Arial" w:cs="Arial"/>
          <w:szCs w:val="24"/>
        </w:rPr>
      </w:pPr>
      <w:r w:rsidRPr="006F12E0">
        <w:rPr>
          <w:rFonts w:ascii="Arial" w:hAnsi="Arial" w:cs="Arial"/>
          <w:szCs w:val="24"/>
        </w:rPr>
        <w:t xml:space="preserve">                GR_Kdp_Max:long_name = "Sample Maximum DP Specific Differential Phase" ;</w:t>
      </w:r>
    </w:p>
    <w:p w14:paraId="27366F5D" w14:textId="77777777" w:rsidR="00907789" w:rsidRPr="006F12E0" w:rsidRDefault="00907789" w:rsidP="00907789">
      <w:pPr>
        <w:rPr>
          <w:rFonts w:ascii="Arial" w:hAnsi="Arial" w:cs="Arial"/>
          <w:szCs w:val="24"/>
        </w:rPr>
      </w:pPr>
      <w:r w:rsidRPr="006F12E0">
        <w:rPr>
          <w:rFonts w:ascii="Arial" w:hAnsi="Arial" w:cs="Arial"/>
          <w:szCs w:val="24"/>
        </w:rPr>
        <w:t xml:space="preserve">                GR_Kdp_Max:units = "deg/km" ;</w:t>
      </w:r>
    </w:p>
    <w:p w14:paraId="6E5B1BCC" w14:textId="77777777" w:rsidR="00907789" w:rsidRPr="006F12E0" w:rsidRDefault="00907789" w:rsidP="00907789">
      <w:pPr>
        <w:rPr>
          <w:rFonts w:ascii="Arial" w:hAnsi="Arial" w:cs="Arial"/>
          <w:szCs w:val="24"/>
        </w:rPr>
      </w:pPr>
      <w:r w:rsidRPr="006F12E0">
        <w:rPr>
          <w:rFonts w:ascii="Arial" w:hAnsi="Arial" w:cs="Arial"/>
          <w:szCs w:val="24"/>
        </w:rPr>
        <w:t xml:space="preserve">                GR_Kdp_Max:_FillValue = -888.f ;</w:t>
      </w:r>
    </w:p>
    <w:p w14:paraId="38465938" w14:textId="77777777" w:rsidR="00907789" w:rsidRPr="006F12E0" w:rsidRDefault="00907789" w:rsidP="00907789">
      <w:pPr>
        <w:rPr>
          <w:rFonts w:ascii="Arial" w:hAnsi="Arial" w:cs="Arial"/>
          <w:szCs w:val="24"/>
        </w:rPr>
      </w:pPr>
      <w:r w:rsidRPr="006F12E0">
        <w:rPr>
          <w:rFonts w:ascii="Arial" w:hAnsi="Arial" w:cs="Arial"/>
          <w:szCs w:val="24"/>
        </w:rPr>
        <w:t xml:space="preserve">        float GR_RHOhv(elevationAngle, fpdim) ;</w:t>
      </w:r>
    </w:p>
    <w:p w14:paraId="7DD999C6" w14:textId="77777777" w:rsidR="00907789" w:rsidRPr="006F12E0" w:rsidRDefault="00907789" w:rsidP="00907789">
      <w:pPr>
        <w:rPr>
          <w:rFonts w:ascii="Arial" w:hAnsi="Arial" w:cs="Arial"/>
          <w:szCs w:val="24"/>
        </w:rPr>
      </w:pPr>
      <w:r w:rsidRPr="006F12E0">
        <w:rPr>
          <w:rFonts w:ascii="Arial" w:hAnsi="Arial" w:cs="Arial"/>
          <w:szCs w:val="24"/>
        </w:rPr>
        <w:t xml:space="preserve">                GR_RHOhv:long_name = "DP Co-Polar Correlation Coefficient" ;</w:t>
      </w:r>
    </w:p>
    <w:p w14:paraId="1FED385E" w14:textId="77777777" w:rsidR="00907789" w:rsidRPr="006F12E0" w:rsidRDefault="00907789" w:rsidP="00907789">
      <w:pPr>
        <w:rPr>
          <w:rFonts w:ascii="Arial" w:hAnsi="Arial" w:cs="Arial"/>
          <w:szCs w:val="24"/>
        </w:rPr>
      </w:pPr>
      <w:r w:rsidRPr="006F12E0">
        <w:rPr>
          <w:rFonts w:ascii="Arial" w:hAnsi="Arial" w:cs="Arial"/>
          <w:szCs w:val="24"/>
        </w:rPr>
        <w:t xml:space="preserve">                GR_RHOhv:units = "Dimensionless" ;</w:t>
      </w:r>
    </w:p>
    <w:p w14:paraId="6A98364D" w14:textId="77777777" w:rsidR="00907789" w:rsidRPr="006F12E0" w:rsidRDefault="00907789" w:rsidP="00907789">
      <w:pPr>
        <w:rPr>
          <w:rFonts w:ascii="Arial" w:hAnsi="Arial" w:cs="Arial"/>
          <w:szCs w:val="24"/>
        </w:rPr>
      </w:pPr>
      <w:r w:rsidRPr="006F12E0">
        <w:rPr>
          <w:rFonts w:ascii="Arial" w:hAnsi="Arial" w:cs="Arial"/>
          <w:szCs w:val="24"/>
        </w:rPr>
        <w:t xml:space="preserve">                GR_RHOhv:_FillValue = -888.f ;</w:t>
      </w:r>
    </w:p>
    <w:p w14:paraId="6C68251A" w14:textId="77777777" w:rsidR="00907789" w:rsidRPr="006F12E0" w:rsidRDefault="00907789" w:rsidP="00907789">
      <w:pPr>
        <w:rPr>
          <w:rFonts w:ascii="Arial" w:hAnsi="Arial" w:cs="Arial"/>
          <w:szCs w:val="24"/>
        </w:rPr>
      </w:pPr>
      <w:r w:rsidRPr="006F12E0">
        <w:rPr>
          <w:rFonts w:ascii="Arial" w:hAnsi="Arial" w:cs="Arial"/>
          <w:szCs w:val="24"/>
        </w:rPr>
        <w:t xml:space="preserve">        float GR_RHOhv_StdDev(elevationAngle, fpdim) ;</w:t>
      </w:r>
    </w:p>
    <w:p w14:paraId="72643D52" w14:textId="77777777" w:rsidR="00907789" w:rsidRPr="006F12E0" w:rsidRDefault="00907789" w:rsidP="00907789">
      <w:pPr>
        <w:rPr>
          <w:rFonts w:ascii="Arial" w:hAnsi="Arial" w:cs="Arial"/>
          <w:szCs w:val="24"/>
        </w:rPr>
      </w:pPr>
      <w:r w:rsidRPr="006F12E0">
        <w:rPr>
          <w:rFonts w:ascii="Arial" w:hAnsi="Arial" w:cs="Arial"/>
          <w:szCs w:val="24"/>
        </w:rPr>
        <w:t xml:space="preserve">                GR_RHOhv_StdDev:long_name = "Standard Deviation of DP Co-Polar Correlation Coefficient" ;</w:t>
      </w:r>
    </w:p>
    <w:p w14:paraId="0A915BC4" w14:textId="77777777" w:rsidR="00907789" w:rsidRPr="006F12E0" w:rsidRDefault="00907789" w:rsidP="00907789">
      <w:pPr>
        <w:rPr>
          <w:rFonts w:ascii="Arial" w:hAnsi="Arial" w:cs="Arial"/>
          <w:szCs w:val="24"/>
        </w:rPr>
      </w:pPr>
      <w:r w:rsidRPr="006F12E0">
        <w:rPr>
          <w:rFonts w:ascii="Arial" w:hAnsi="Arial" w:cs="Arial"/>
          <w:szCs w:val="24"/>
        </w:rPr>
        <w:t xml:space="preserve">                GR_RHOhv_StdDev:units = "Dimensionless" ;</w:t>
      </w:r>
    </w:p>
    <w:p w14:paraId="057A341D" w14:textId="77777777" w:rsidR="00907789" w:rsidRPr="006F12E0" w:rsidRDefault="00907789" w:rsidP="00907789">
      <w:pPr>
        <w:rPr>
          <w:rFonts w:ascii="Arial" w:hAnsi="Arial" w:cs="Arial"/>
          <w:szCs w:val="24"/>
        </w:rPr>
      </w:pPr>
      <w:r w:rsidRPr="006F12E0">
        <w:rPr>
          <w:rFonts w:ascii="Arial" w:hAnsi="Arial" w:cs="Arial"/>
          <w:szCs w:val="24"/>
        </w:rPr>
        <w:t xml:space="preserve">                GR_RHOhv_StdDev:_FillValue = -888.f ;</w:t>
      </w:r>
    </w:p>
    <w:p w14:paraId="3C2E0212" w14:textId="77777777" w:rsidR="00907789" w:rsidRPr="006F12E0" w:rsidRDefault="00907789" w:rsidP="00907789">
      <w:pPr>
        <w:rPr>
          <w:rFonts w:ascii="Arial" w:hAnsi="Arial" w:cs="Arial"/>
          <w:szCs w:val="24"/>
        </w:rPr>
      </w:pPr>
      <w:r w:rsidRPr="006F12E0">
        <w:rPr>
          <w:rFonts w:ascii="Arial" w:hAnsi="Arial" w:cs="Arial"/>
          <w:szCs w:val="24"/>
        </w:rPr>
        <w:t xml:space="preserve">        float GR_RHOhv_Max(elevationAngle, fpdim) ;</w:t>
      </w:r>
    </w:p>
    <w:p w14:paraId="4C123598" w14:textId="77777777" w:rsidR="00907789" w:rsidRPr="006F12E0" w:rsidRDefault="00907789" w:rsidP="00907789">
      <w:pPr>
        <w:rPr>
          <w:rFonts w:ascii="Arial" w:hAnsi="Arial" w:cs="Arial"/>
          <w:szCs w:val="24"/>
        </w:rPr>
      </w:pPr>
      <w:r w:rsidRPr="006F12E0">
        <w:rPr>
          <w:rFonts w:ascii="Arial" w:hAnsi="Arial" w:cs="Arial"/>
          <w:szCs w:val="24"/>
        </w:rPr>
        <w:t xml:space="preserve">                GR_RHOhv_Max:long_name = "Sample Maximum DP Co-Polar Correlation Coefficient" ;</w:t>
      </w:r>
    </w:p>
    <w:p w14:paraId="719EE5E0" w14:textId="77777777" w:rsidR="00907789" w:rsidRPr="006F12E0" w:rsidRDefault="00907789" w:rsidP="00907789">
      <w:pPr>
        <w:rPr>
          <w:rFonts w:ascii="Arial" w:hAnsi="Arial" w:cs="Arial"/>
          <w:szCs w:val="24"/>
        </w:rPr>
      </w:pPr>
      <w:r w:rsidRPr="006F12E0">
        <w:rPr>
          <w:rFonts w:ascii="Arial" w:hAnsi="Arial" w:cs="Arial"/>
          <w:szCs w:val="24"/>
        </w:rPr>
        <w:t xml:space="preserve">                GR_RHOhv_Max:units = "Dimensionless" ;</w:t>
      </w:r>
    </w:p>
    <w:p w14:paraId="77E5C486" w14:textId="77777777" w:rsidR="00907789" w:rsidRPr="006F12E0" w:rsidRDefault="00907789" w:rsidP="00907789">
      <w:pPr>
        <w:rPr>
          <w:rFonts w:ascii="Arial" w:hAnsi="Arial" w:cs="Arial"/>
          <w:szCs w:val="24"/>
        </w:rPr>
      </w:pPr>
      <w:r w:rsidRPr="006F12E0">
        <w:rPr>
          <w:rFonts w:ascii="Arial" w:hAnsi="Arial" w:cs="Arial"/>
          <w:szCs w:val="24"/>
        </w:rPr>
        <w:t xml:space="preserve">                GR_RHOhv_Max:_FillValue = -888.f ;</w:t>
      </w:r>
    </w:p>
    <w:p w14:paraId="689D28DE" w14:textId="77777777" w:rsidR="00740D6D" w:rsidRPr="00740D6D" w:rsidRDefault="00740D6D" w:rsidP="00740D6D">
      <w:pPr>
        <w:rPr>
          <w:rFonts w:ascii="Arial" w:hAnsi="Arial" w:cs="Arial"/>
          <w:szCs w:val="24"/>
        </w:rPr>
      </w:pPr>
      <w:r w:rsidRPr="00740D6D">
        <w:rPr>
          <w:rFonts w:ascii="Arial" w:hAnsi="Arial" w:cs="Arial"/>
          <w:szCs w:val="24"/>
        </w:rPr>
        <w:t xml:space="preserve">        float GR_RC_rainrate(elevationAngle, fpdim) ;</w:t>
      </w:r>
    </w:p>
    <w:p w14:paraId="7035CA27"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GR_RC_rainrate:long_name = "GV radar Cifelli algorithm Rainrate" ;</w:t>
      </w:r>
    </w:p>
    <w:p w14:paraId="5A991D86" w14:textId="77777777" w:rsidR="00740D6D" w:rsidRPr="00740D6D" w:rsidRDefault="00740D6D" w:rsidP="00740D6D">
      <w:pPr>
        <w:rPr>
          <w:rFonts w:ascii="Arial" w:hAnsi="Arial" w:cs="Arial"/>
          <w:szCs w:val="24"/>
        </w:rPr>
      </w:pPr>
      <w:r w:rsidRPr="00740D6D">
        <w:rPr>
          <w:rFonts w:ascii="Arial" w:hAnsi="Arial" w:cs="Arial"/>
          <w:szCs w:val="24"/>
        </w:rPr>
        <w:lastRenderedPageBreak/>
        <w:t xml:space="preserve">                GR_RC_rainrate:units = "mm/h" ;</w:t>
      </w:r>
    </w:p>
    <w:p w14:paraId="3F0E7220"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GR_RC_rainrate:_FillValue = -888.f ;</w:t>
      </w:r>
    </w:p>
    <w:p w14:paraId="283D044D" w14:textId="77777777" w:rsidR="00740D6D" w:rsidRPr="00740D6D" w:rsidRDefault="00740D6D" w:rsidP="00740D6D">
      <w:pPr>
        <w:rPr>
          <w:rFonts w:ascii="Arial" w:hAnsi="Arial" w:cs="Arial"/>
          <w:szCs w:val="24"/>
        </w:rPr>
      </w:pPr>
      <w:r w:rsidRPr="00740D6D">
        <w:rPr>
          <w:rFonts w:ascii="Arial" w:hAnsi="Arial" w:cs="Arial"/>
          <w:szCs w:val="24"/>
        </w:rPr>
        <w:t xml:space="preserve">        float GR_RC_rainrate_StdDev(elevationAngle, fpdim) ;</w:t>
      </w:r>
    </w:p>
    <w:p w14:paraId="2FFDEA9A" w14:textId="0A915FDA" w:rsidR="00740D6D" w:rsidRPr="00740D6D" w:rsidRDefault="00740D6D" w:rsidP="00740D6D">
      <w:pPr>
        <w:rPr>
          <w:rFonts w:ascii="Arial" w:hAnsi="Arial" w:cs="Arial"/>
          <w:szCs w:val="24"/>
        </w:rPr>
      </w:pPr>
      <w:r w:rsidRPr="00740D6D">
        <w:rPr>
          <w:rFonts w:ascii="Arial" w:hAnsi="Arial" w:cs="Arial"/>
          <w:szCs w:val="24"/>
        </w:rPr>
        <w:t xml:space="preserve">                GR_RC_rainrate_StdDev:long_name = "Standard Deviation of GV radar Cifelli algo</w:t>
      </w:r>
      <w:r>
        <w:rPr>
          <w:rFonts w:ascii="Arial" w:hAnsi="Arial" w:cs="Arial"/>
          <w:szCs w:val="24"/>
        </w:rPr>
        <w:t>rithm Rainrate</w:t>
      </w:r>
      <w:r w:rsidRPr="00740D6D">
        <w:rPr>
          <w:rFonts w:ascii="Arial" w:hAnsi="Arial" w:cs="Arial"/>
          <w:szCs w:val="24"/>
        </w:rPr>
        <w:t>" ;</w:t>
      </w:r>
    </w:p>
    <w:p w14:paraId="3B1DD2B6"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GR_RC_rainrate_StdDev:units = "mm/h" ;</w:t>
      </w:r>
    </w:p>
    <w:p w14:paraId="022975E0"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GR_RC_rainrate_StdDev:_FillValue = -888.f ;</w:t>
      </w:r>
    </w:p>
    <w:p w14:paraId="0B9BB91E" w14:textId="77777777" w:rsidR="00740D6D" w:rsidRPr="00740D6D" w:rsidRDefault="00740D6D" w:rsidP="00740D6D">
      <w:pPr>
        <w:rPr>
          <w:rFonts w:ascii="Arial" w:hAnsi="Arial" w:cs="Arial"/>
          <w:szCs w:val="24"/>
        </w:rPr>
      </w:pPr>
      <w:r w:rsidRPr="00740D6D">
        <w:rPr>
          <w:rFonts w:ascii="Arial" w:hAnsi="Arial" w:cs="Arial"/>
          <w:szCs w:val="24"/>
        </w:rPr>
        <w:t xml:space="preserve">        float GR_RC_rainrate_Max(elevationAngle, fpdim) ;</w:t>
      </w:r>
    </w:p>
    <w:p w14:paraId="701963DA"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GR_RC_rainrate_Max:long_name = "Sample Maximum GV radar Cifelli algorithm Rainrate" ;</w:t>
      </w:r>
    </w:p>
    <w:p w14:paraId="19189C9F"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GR_RC_rainrate_Max:units = "mm/h" ;</w:t>
      </w:r>
    </w:p>
    <w:p w14:paraId="603D42D2" w14:textId="77777777" w:rsidR="00740D6D" w:rsidRPr="00740D6D" w:rsidRDefault="00740D6D" w:rsidP="00740D6D">
      <w:pPr>
        <w:rPr>
          <w:rFonts w:ascii="Arial" w:hAnsi="Arial" w:cs="Arial"/>
          <w:szCs w:val="24"/>
        </w:rPr>
      </w:pPr>
      <w:r w:rsidRPr="00740D6D">
        <w:rPr>
          <w:rFonts w:ascii="Arial" w:hAnsi="Arial" w:cs="Arial"/>
          <w:szCs w:val="24"/>
        </w:rPr>
        <w:t xml:space="preserve">                GR_RC_rainrate_Max:_FillValue = -888.f ;</w:t>
      </w:r>
    </w:p>
    <w:p w14:paraId="293961EF" w14:textId="77777777" w:rsidR="00740D6D" w:rsidRPr="00740D6D" w:rsidRDefault="00740D6D" w:rsidP="00740D6D">
      <w:pPr>
        <w:rPr>
          <w:rFonts w:ascii="Arial" w:hAnsi="Arial" w:cs="Arial"/>
          <w:szCs w:val="24"/>
        </w:rPr>
      </w:pPr>
      <w:r w:rsidRPr="00740D6D">
        <w:rPr>
          <w:rFonts w:ascii="Arial" w:hAnsi="Arial" w:cs="Arial"/>
          <w:szCs w:val="24"/>
        </w:rPr>
        <w:t xml:space="preserve">        float GR_RP_rainrate(elevationAngle, fpdim) ;</w:t>
      </w:r>
    </w:p>
    <w:p w14:paraId="196EDA07"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GR_RP_rainrate:long_name = "GV radar Pol Z-R Rainrate" ;</w:t>
      </w:r>
    </w:p>
    <w:p w14:paraId="4CAF0DF7"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GR_RP_rainrate:units = "mm/h" ;</w:t>
      </w:r>
    </w:p>
    <w:p w14:paraId="72B7AB3F"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GR_RP_rainrate:_FillValue = -888.f ;</w:t>
      </w:r>
    </w:p>
    <w:p w14:paraId="0B318D05" w14:textId="77777777" w:rsidR="00740D6D" w:rsidRPr="00740D6D" w:rsidRDefault="00740D6D" w:rsidP="00740D6D">
      <w:pPr>
        <w:rPr>
          <w:rFonts w:ascii="Arial" w:hAnsi="Arial" w:cs="Arial"/>
          <w:szCs w:val="24"/>
        </w:rPr>
      </w:pPr>
      <w:r w:rsidRPr="00740D6D">
        <w:rPr>
          <w:rFonts w:ascii="Arial" w:hAnsi="Arial" w:cs="Arial"/>
          <w:szCs w:val="24"/>
        </w:rPr>
        <w:t xml:space="preserve">        float GR_RP_rainrate_StdDev(elevationAngle, fpdim) ;</w:t>
      </w:r>
    </w:p>
    <w:p w14:paraId="06FBB97C"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GR_RP_rainrate_StdDev:long_name = "Standard Deviation of GV radar Pol Z-R Rainrate" ;</w:t>
      </w:r>
    </w:p>
    <w:p w14:paraId="02077429"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GR_RP_rainrate_StdDev:units = "mm/h" ;</w:t>
      </w:r>
    </w:p>
    <w:p w14:paraId="72FFFF84"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GR_RP_rainrate_StdDev:_FillValue = -888.f ;</w:t>
      </w:r>
    </w:p>
    <w:p w14:paraId="61FA54C1" w14:textId="77777777" w:rsidR="00740D6D" w:rsidRPr="00740D6D" w:rsidRDefault="00740D6D" w:rsidP="00740D6D">
      <w:pPr>
        <w:rPr>
          <w:rFonts w:ascii="Arial" w:hAnsi="Arial" w:cs="Arial"/>
          <w:szCs w:val="24"/>
        </w:rPr>
      </w:pPr>
      <w:r w:rsidRPr="00740D6D">
        <w:rPr>
          <w:rFonts w:ascii="Arial" w:hAnsi="Arial" w:cs="Arial"/>
          <w:szCs w:val="24"/>
        </w:rPr>
        <w:t xml:space="preserve">        float GR_RP_rainrate_Max(elevationAngle, fpdim) ;</w:t>
      </w:r>
    </w:p>
    <w:p w14:paraId="5B924CF3"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GR_RP_rainrate_Max:long_name = "Sample Maximum GV radar Pol Z-R Rainrate" ;</w:t>
      </w:r>
    </w:p>
    <w:p w14:paraId="169EE224"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GR_RP_rainrate_Max:units = "mm/h" ;</w:t>
      </w:r>
    </w:p>
    <w:p w14:paraId="68564D14" w14:textId="77777777" w:rsidR="00740D6D" w:rsidRPr="00740D6D" w:rsidRDefault="00740D6D" w:rsidP="00740D6D">
      <w:pPr>
        <w:rPr>
          <w:rFonts w:ascii="Arial" w:hAnsi="Arial" w:cs="Arial"/>
          <w:szCs w:val="24"/>
        </w:rPr>
      </w:pPr>
      <w:r w:rsidRPr="00740D6D">
        <w:rPr>
          <w:rFonts w:ascii="Arial" w:hAnsi="Arial" w:cs="Arial"/>
          <w:szCs w:val="24"/>
        </w:rPr>
        <w:t xml:space="preserve">                GR_RP_rainrate_Max:_FillValue = -888.f ;</w:t>
      </w:r>
    </w:p>
    <w:p w14:paraId="51D7D57A" w14:textId="77777777" w:rsidR="00740D6D" w:rsidRPr="00740D6D" w:rsidRDefault="00740D6D" w:rsidP="00740D6D">
      <w:pPr>
        <w:rPr>
          <w:rFonts w:ascii="Arial" w:hAnsi="Arial" w:cs="Arial"/>
          <w:szCs w:val="24"/>
        </w:rPr>
      </w:pPr>
      <w:r w:rsidRPr="00740D6D">
        <w:rPr>
          <w:rFonts w:ascii="Arial" w:hAnsi="Arial" w:cs="Arial"/>
          <w:szCs w:val="24"/>
        </w:rPr>
        <w:t xml:space="preserve">        float GR_RR_rainrate(elevationAngle, fpdim) ;</w:t>
      </w:r>
    </w:p>
    <w:p w14:paraId="602581A9"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GR_RR_rainrate:long_name = "GV radar DROPS Rainrate" ;</w:t>
      </w:r>
    </w:p>
    <w:p w14:paraId="19EC1028"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GR_RR_rainrate:units = "mm/h" ;</w:t>
      </w:r>
    </w:p>
    <w:p w14:paraId="10348741"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GR_RR_rainrate:_FillValue = -888.f ;</w:t>
      </w:r>
    </w:p>
    <w:p w14:paraId="4A358F58" w14:textId="77777777" w:rsidR="00740D6D" w:rsidRPr="00740D6D" w:rsidRDefault="00740D6D" w:rsidP="00740D6D">
      <w:pPr>
        <w:rPr>
          <w:rFonts w:ascii="Arial" w:hAnsi="Arial" w:cs="Arial"/>
          <w:szCs w:val="24"/>
        </w:rPr>
      </w:pPr>
      <w:r w:rsidRPr="00740D6D">
        <w:rPr>
          <w:rFonts w:ascii="Arial" w:hAnsi="Arial" w:cs="Arial"/>
          <w:szCs w:val="24"/>
        </w:rPr>
        <w:t xml:space="preserve">        float GR_RR_rainrate_StdDev(elevationAngle, fpdim) ;</w:t>
      </w:r>
    </w:p>
    <w:p w14:paraId="03C90ECB"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GR_RR_rainrate_StdDev:long_name = "Standard Deviation of GV radar DROPS Rainrate" ;</w:t>
      </w:r>
    </w:p>
    <w:p w14:paraId="534943D5"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GR_RR_rainrate_StdDev:units = "mm/h" ;</w:t>
      </w:r>
    </w:p>
    <w:p w14:paraId="3CBC2429"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GR_RR_rainrate_StdDev:_FillValue = -888.f ;</w:t>
      </w:r>
    </w:p>
    <w:p w14:paraId="18C4144F" w14:textId="77777777" w:rsidR="00740D6D" w:rsidRPr="00740D6D" w:rsidRDefault="00740D6D" w:rsidP="00740D6D">
      <w:pPr>
        <w:rPr>
          <w:rFonts w:ascii="Arial" w:hAnsi="Arial" w:cs="Arial"/>
          <w:szCs w:val="24"/>
        </w:rPr>
      </w:pPr>
      <w:r w:rsidRPr="00740D6D">
        <w:rPr>
          <w:rFonts w:ascii="Arial" w:hAnsi="Arial" w:cs="Arial"/>
          <w:szCs w:val="24"/>
        </w:rPr>
        <w:t xml:space="preserve">        float GR_RR_rainrate_Max(elevationAngle, fpdim) ;</w:t>
      </w:r>
    </w:p>
    <w:p w14:paraId="354BE541" w14:textId="77777777" w:rsidR="00740D6D" w:rsidRPr="00740D6D" w:rsidRDefault="00740D6D" w:rsidP="00740D6D">
      <w:pPr>
        <w:rPr>
          <w:rFonts w:ascii="Arial" w:hAnsi="Arial" w:cs="Arial"/>
          <w:szCs w:val="24"/>
        </w:rPr>
      </w:pPr>
      <w:r w:rsidRPr="00740D6D">
        <w:rPr>
          <w:rFonts w:ascii="Arial" w:hAnsi="Arial" w:cs="Arial"/>
          <w:szCs w:val="24"/>
        </w:rPr>
        <w:lastRenderedPageBreak/>
        <w:t xml:space="preserve">                GR_RR_rainrate_Max:long_name = "Sample Maximum GV radar DROPS Rainrate" ;</w:t>
      </w:r>
    </w:p>
    <w:p w14:paraId="3BA6BE30"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GR_RR_rainrate_Max:units = "mm/h" ;</w:t>
      </w:r>
    </w:p>
    <w:p w14:paraId="06DB0D89" w14:textId="77777777" w:rsidR="00740D6D" w:rsidRPr="00740D6D" w:rsidRDefault="00740D6D" w:rsidP="00740D6D">
      <w:pPr>
        <w:rPr>
          <w:rFonts w:ascii="Arial" w:hAnsi="Arial" w:cs="Arial"/>
          <w:szCs w:val="24"/>
        </w:rPr>
      </w:pPr>
      <w:r w:rsidRPr="00740D6D">
        <w:rPr>
          <w:rFonts w:ascii="Arial" w:hAnsi="Arial" w:cs="Arial"/>
          <w:szCs w:val="24"/>
        </w:rPr>
        <w:t xml:space="preserve">                GR_RR_rainrate_Max:_FillValue = -888.f ;</w:t>
      </w:r>
    </w:p>
    <w:p w14:paraId="2D2B2471" w14:textId="4D6DC7CC" w:rsidR="00907789" w:rsidRPr="006F12E0" w:rsidRDefault="006E325D" w:rsidP="00907789">
      <w:pPr>
        <w:rPr>
          <w:rFonts w:ascii="Arial" w:hAnsi="Arial" w:cs="Arial"/>
          <w:szCs w:val="24"/>
        </w:rPr>
      </w:pPr>
      <w:r>
        <w:rPr>
          <w:rFonts w:ascii="Arial" w:hAnsi="Arial" w:cs="Arial"/>
          <w:szCs w:val="24"/>
        </w:rPr>
        <w:t xml:space="preserve">       </w:t>
      </w:r>
      <w:r w:rsidR="00907789" w:rsidRPr="006F12E0">
        <w:rPr>
          <w:rFonts w:ascii="Arial" w:hAnsi="Arial" w:cs="Arial"/>
          <w:szCs w:val="24"/>
        </w:rPr>
        <w:t>short GR_HID(elevationAngle, fpdim, hidim) ;</w:t>
      </w:r>
    </w:p>
    <w:p w14:paraId="6B21DF36" w14:textId="77777777" w:rsidR="00907789" w:rsidRPr="006F12E0" w:rsidRDefault="00907789" w:rsidP="00907789">
      <w:pPr>
        <w:rPr>
          <w:rFonts w:ascii="Arial" w:hAnsi="Arial" w:cs="Arial"/>
          <w:szCs w:val="24"/>
        </w:rPr>
      </w:pPr>
      <w:r w:rsidRPr="006F12E0">
        <w:rPr>
          <w:rFonts w:ascii="Arial" w:hAnsi="Arial" w:cs="Arial"/>
          <w:szCs w:val="24"/>
        </w:rPr>
        <w:t xml:space="preserve">                GR_HID:long_name = "DP Hydrometeor Identification" ;</w:t>
      </w:r>
    </w:p>
    <w:p w14:paraId="0D7D047F" w14:textId="77777777" w:rsidR="00907789" w:rsidRPr="006F12E0" w:rsidRDefault="00907789" w:rsidP="00907789">
      <w:pPr>
        <w:rPr>
          <w:rFonts w:ascii="Arial" w:hAnsi="Arial" w:cs="Arial"/>
          <w:szCs w:val="24"/>
        </w:rPr>
      </w:pPr>
      <w:r w:rsidRPr="006F12E0">
        <w:rPr>
          <w:rFonts w:ascii="Arial" w:hAnsi="Arial" w:cs="Arial"/>
          <w:szCs w:val="24"/>
        </w:rPr>
        <w:t xml:space="preserve">                GR_HID:units = "Categorical" ;</w:t>
      </w:r>
    </w:p>
    <w:p w14:paraId="10222294" w14:textId="77777777" w:rsidR="00907789" w:rsidRPr="006F12E0" w:rsidRDefault="00907789" w:rsidP="00907789">
      <w:pPr>
        <w:rPr>
          <w:rFonts w:ascii="Arial" w:hAnsi="Arial" w:cs="Arial"/>
          <w:szCs w:val="24"/>
        </w:rPr>
      </w:pPr>
      <w:r w:rsidRPr="006F12E0">
        <w:rPr>
          <w:rFonts w:ascii="Arial" w:hAnsi="Arial" w:cs="Arial"/>
          <w:szCs w:val="24"/>
        </w:rPr>
        <w:t xml:space="preserve">                GR_HID:_FillValue = -888s ;</w:t>
      </w:r>
    </w:p>
    <w:p w14:paraId="08954237" w14:textId="77777777" w:rsidR="00907789" w:rsidRPr="006F12E0" w:rsidRDefault="00907789" w:rsidP="00907789">
      <w:pPr>
        <w:rPr>
          <w:rFonts w:ascii="Arial" w:hAnsi="Arial" w:cs="Arial"/>
          <w:szCs w:val="24"/>
        </w:rPr>
      </w:pPr>
      <w:r w:rsidRPr="006F12E0">
        <w:rPr>
          <w:rFonts w:ascii="Arial" w:hAnsi="Arial" w:cs="Arial"/>
          <w:szCs w:val="24"/>
        </w:rPr>
        <w:t xml:space="preserve">        float GR_Dzero(elevationAngle, fpdim) ;</w:t>
      </w:r>
    </w:p>
    <w:p w14:paraId="6119DF2B" w14:textId="77777777" w:rsidR="00907789" w:rsidRPr="006F12E0" w:rsidRDefault="00907789" w:rsidP="00907789">
      <w:pPr>
        <w:rPr>
          <w:rFonts w:ascii="Arial" w:hAnsi="Arial" w:cs="Arial"/>
          <w:szCs w:val="24"/>
        </w:rPr>
      </w:pPr>
      <w:r w:rsidRPr="006F12E0">
        <w:rPr>
          <w:rFonts w:ascii="Arial" w:hAnsi="Arial" w:cs="Arial"/>
          <w:szCs w:val="24"/>
        </w:rPr>
        <w:t xml:space="preserve">                GR_Dzero:long_name = "DP Median Volume Diameter" ;</w:t>
      </w:r>
    </w:p>
    <w:p w14:paraId="38934E63" w14:textId="77777777" w:rsidR="00907789" w:rsidRPr="006F12E0" w:rsidRDefault="00907789" w:rsidP="00907789">
      <w:pPr>
        <w:rPr>
          <w:rFonts w:ascii="Arial" w:hAnsi="Arial" w:cs="Arial"/>
          <w:szCs w:val="24"/>
        </w:rPr>
      </w:pPr>
      <w:r w:rsidRPr="006F12E0">
        <w:rPr>
          <w:rFonts w:ascii="Arial" w:hAnsi="Arial" w:cs="Arial"/>
          <w:szCs w:val="24"/>
        </w:rPr>
        <w:t xml:space="preserve">                GR_Dzero:units = "mm" ;</w:t>
      </w:r>
    </w:p>
    <w:p w14:paraId="0632F6AC" w14:textId="77777777" w:rsidR="00907789" w:rsidRPr="006F12E0" w:rsidRDefault="00907789" w:rsidP="00907789">
      <w:pPr>
        <w:rPr>
          <w:rFonts w:ascii="Arial" w:hAnsi="Arial" w:cs="Arial"/>
          <w:szCs w:val="24"/>
        </w:rPr>
      </w:pPr>
      <w:r w:rsidRPr="006F12E0">
        <w:rPr>
          <w:rFonts w:ascii="Arial" w:hAnsi="Arial" w:cs="Arial"/>
          <w:szCs w:val="24"/>
        </w:rPr>
        <w:t xml:space="preserve">                GR_Dzero:_FillValue = -888.f ;</w:t>
      </w:r>
    </w:p>
    <w:p w14:paraId="6C2DDBA1" w14:textId="77777777" w:rsidR="00907789" w:rsidRPr="006F12E0" w:rsidRDefault="00907789" w:rsidP="00907789">
      <w:pPr>
        <w:rPr>
          <w:rFonts w:ascii="Arial" w:hAnsi="Arial" w:cs="Arial"/>
          <w:szCs w:val="24"/>
        </w:rPr>
      </w:pPr>
      <w:r w:rsidRPr="006F12E0">
        <w:rPr>
          <w:rFonts w:ascii="Arial" w:hAnsi="Arial" w:cs="Arial"/>
          <w:szCs w:val="24"/>
        </w:rPr>
        <w:t xml:space="preserve">        float GR_Dzero_StdDev(elevationAngle, fpdim) ;</w:t>
      </w:r>
    </w:p>
    <w:p w14:paraId="364FA3B4" w14:textId="77777777" w:rsidR="00907789" w:rsidRPr="006F12E0" w:rsidRDefault="00907789" w:rsidP="00907789">
      <w:pPr>
        <w:rPr>
          <w:rFonts w:ascii="Arial" w:hAnsi="Arial" w:cs="Arial"/>
          <w:szCs w:val="24"/>
        </w:rPr>
      </w:pPr>
      <w:r w:rsidRPr="006F12E0">
        <w:rPr>
          <w:rFonts w:ascii="Arial" w:hAnsi="Arial" w:cs="Arial"/>
          <w:szCs w:val="24"/>
        </w:rPr>
        <w:t xml:space="preserve">                GR_Dzero_StdDev:long_name = "Standard Deviation of DP Median Volume Diameter" ;</w:t>
      </w:r>
    </w:p>
    <w:p w14:paraId="2847FFBE" w14:textId="77777777" w:rsidR="00907789" w:rsidRPr="006F12E0" w:rsidRDefault="00907789" w:rsidP="00907789">
      <w:pPr>
        <w:rPr>
          <w:rFonts w:ascii="Arial" w:hAnsi="Arial" w:cs="Arial"/>
          <w:szCs w:val="24"/>
        </w:rPr>
      </w:pPr>
      <w:r w:rsidRPr="006F12E0">
        <w:rPr>
          <w:rFonts w:ascii="Arial" w:hAnsi="Arial" w:cs="Arial"/>
          <w:szCs w:val="24"/>
        </w:rPr>
        <w:t xml:space="preserve">                GR_Dzero_StdDev:units = "mm" ;</w:t>
      </w:r>
    </w:p>
    <w:p w14:paraId="6D2ADD35" w14:textId="77777777" w:rsidR="00907789" w:rsidRPr="006F12E0" w:rsidRDefault="00907789" w:rsidP="00907789">
      <w:pPr>
        <w:rPr>
          <w:rFonts w:ascii="Arial" w:hAnsi="Arial" w:cs="Arial"/>
          <w:szCs w:val="24"/>
        </w:rPr>
      </w:pPr>
      <w:r w:rsidRPr="006F12E0">
        <w:rPr>
          <w:rFonts w:ascii="Arial" w:hAnsi="Arial" w:cs="Arial"/>
          <w:szCs w:val="24"/>
        </w:rPr>
        <w:t xml:space="preserve">                GR_Dzero_StdDev:_FillValue = -888.f ;</w:t>
      </w:r>
    </w:p>
    <w:p w14:paraId="20753B82" w14:textId="77777777" w:rsidR="00907789" w:rsidRPr="006F12E0" w:rsidRDefault="00907789" w:rsidP="00907789">
      <w:pPr>
        <w:rPr>
          <w:rFonts w:ascii="Arial" w:hAnsi="Arial" w:cs="Arial"/>
          <w:szCs w:val="24"/>
        </w:rPr>
      </w:pPr>
      <w:r w:rsidRPr="006F12E0">
        <w:rPr>
          <w:rFonts w:ascii="Arial" w:hAnsi="Arial" w:cs="Arial"/>
          <w:szCs w:val="24"/>
        </w:rPr>
        <w:t xml:space="preserve">        float GR_Dzero_Max(elevationAngle, fpdim) ;</w:t>
      </w:r>
    </w:p>
    <w:p w14:paraId="4C78AA71" w14:textId="77777777" w:rsidR="00907789" w:rsidRPr="006F12E0" w:rsidRDefault="00907789" w:rsidP="00907789">
      <w:pPr>
        <w:rPr>
          <w:rFonts w:ascii="Arial" w:hAnsi="Arial" w:cs="Arial"/>
          <w:szCs w:val="24"/>
        </w:rPr>
      </w:pPr>
      <w:r w:rsidRPr="006F12E0">
        <w:rPr>
          <w:rFonts w:ascii="Arial" w:hAnsi="Arial" w:cs="Arial"/>
          <w:szCs w:val="24"/>
        </w:rPr>
        <w:t xml:space="preserve">                GR_Dzero_Max:long_name = "Sample Maximum DP Median Volume Diameter" ;</w:t>
      </w:r>
    </w:p>
    <w:p w14:paraId="4C2F7E14" w14:textId="77777777" w:rsidR="00907789" w:rsidRPr="006F12E0" w:rsidRDefault="00907789" w:rsidP="00907789">
      <w:pPr>
        <w:rPr>
          <w:rFonts w:ascii="Arial" w:hAnsi="Arial" w:cs="Arial"/>
          <w:szCs w:val="24"/>
        </w:rPr>
      </w:pPr>
      <w:r w:rsidRPr="006F12E0">
        <w:rPr>
          <w:rFonts w:ascii="Arial" w:hAnsi="Arial" w:cs="Arial"/>
          <w:szCs w:val="24"/>
        </w:rPr>
        <w:t xml:space="preserve">                GR_Dzero_Max:units = "mm" ;</w:t>
      </w:r>
    </w:p>
    <w:p w14:paraId="5504949D" w14:textId="77777777" w:rsidR="00907789" w:rsidRPr="006F12E0" w:rsidRDefault="00907789" w:rsidP="00907789">
      <w:pPr>
        <w:rPr>
          <w:rFonts w:ascii="Arial" w:hAnsi="Arial" w:cs="Arial"/>
          <w:szCs w:val="24"/>
        </w:rPr>
      </w:pPr>
      <w:r w:rsidRPr="006F12E0">
        <w:rPr>
          <w:rFonts w:ascii="Arial" w:hAnsi="Arial" w:cs="Arial"/>
          <w:szCs w:val="24"/>
        </w:rPr>
        <w:t xml:space="preserve">                GR_Dzero_Max:_FillValue = -888.f ;</w:t>
      </w:r>
    </w:p>
    <w:p w14:paraId="2BC63296" w14:textId="77777777" w:rsidR="00907789" w:rsidRPr="006F12E0" w:rsidRDefault="00907789" w:rsidP="00907789">
      <w:pPr>
        <w:rPr>
          <w:rFonts w:ascii="Arial" w:hAnsi="Arial" w:cs="Arial"/>
          <w:szCs w:val="24"/>
        </w:rPr>
      </w:pPr>
      <w:r w:rsidRPr="006F12E0">
        <w:rPr>
          <w:rFonts w:ascii="Arial" w:hAnsi="Arial" w:cs="Arial"/>
          <w:szCs w:val="24"/>
        </w:rPr>
        <w:t xml:space="preserve">        float GR_Nw(elevationAngle, fpdim) ;</w:t>
      </w:r>
    </w:p>
    <w:p w14:paraId="6D8F7F61" w14:textId="77777777" w:rsidR="00907789" w:rsidRPr="006F12E0" w:rsidRDefault="00907789" w:rsidP="00907789">
      <w:pPr>
        <w:rPr>
          <w:rFonts w:ascii="Arial" w:hAnsi="Arial" w:cs="Arial"/>
          <w:szCs w:val="24"/>
        </w:rPr>
      </w:pPr>
      <w:r w:rsidRPr="006F12E0">
        <w:rPr>
          <w:rFonts w:ascii="Arial" w:hAnsi="Arial" w:cs="Arial"/>
          <w:szCs w:val="24"/>
        </w:rPr>
        <w:t xml:space="preserve">                GR_Nw:long_name = "DP Normalized Intercept Parameter" ;</w:t>
      </w:r>
    </w:p>
    <w:p w14:paraId="351692BE" w14:textId="77777777" w:rsidR="00907789" w:rsidRPr="006F12E0" w:rsidRDefault="00907789" w:rsidP="00907789">
      <w:pPr>
        <w:rPr>
          <w:rFonts w:ascii="Arial" w:hAnsi="Arial" w:cs="Arial"/>
          <w:szCs w:val="24"/>
        </w:rPr>
      </w:pPr>
      <w:r w:rsidRPr="006F12E0">
        <w:rPr>
          <w:rFonts w:ascii="Arial" w:hAnsi="Arial" w:cs="Arial"/>
          <w:szCs w:val="24"/>
        </w:rPr>
        <w:t xml:space="preserve">                GR_Nw:units = "1/(mm*m^3)" ;</w:t>
      </w:r>
    </w:p>
    <w:p w14:paraId="3E084915" w14:textId="77777777" w:rsidR="00907789" w:rsidRPr="006F12E0" w:rsidRDefault="00907789" w:rsidP="00907789">
      <w:pPr>
        <w:rPr>
          <w:rFonts w:ascii="Arial" w:hAnsi="Arial" w:cs="Arial"/>
          <w:szCs w:val="24"/>
        </w:rPr>
      </w:pPr>
      <w:r w:rsidRPr="006F12E0">
        <w:rPr>
          <w:rFonts w:ascii="Arial" w:hAnsi="Arial" w:cs="Arial"/>
          <w:szCs w:val="24"/>
        </w:rPr>
        <w:t xml:space="preserve">                GR_Nw:_FillValue = -888.f ;</w:t>
      </w:r>
    </w:p>
    <w:p w14:paraId="5EE87E19" w14:textId="77777777" w:rsidR="00907789" w:rsidRPr="006F12E0" w:rsidRDefault="00907789" w:rsidP="00907789">
      <w:pPr>
        <w:rPr>
          <w:rFonts w:ascii="Arial" w:hAnsi="Arial" w:cs="Arial"/>
          <w:szCs w:val="24"/>
        </w:rPr>
      </w:pPr>
      <w:r w:rsidRPr="006F12E0">
        <w:rPr>
          <w:rFonts w:ascii="Arial" w:hAnsi="Arial" w:cs="Arial"/>
          <w:szCs w:val="24"/>
        </w:rPr>
        <w:t xml:space="preserve">        float GR_Nw_StdDev(elevationAngle, fpdim) ;</w:t>
      </w:r>
    </w:p>
    <w:p w14:paraId="183A6C43" w14:textId="77777777" w:rsidR="00907789" w:rsidRPr="006F12E0" w:rsidRDefault="00907789" w:rsidP="00907789">
      <w:pPr>
        <w:rPr>
          <w:rFonts w:ascii="Arial" w:hAnsi="Arial" w:cs="Arial"/>
          <w:szCs w:val="24"/>
        </w:rPr>
      </w:pPr>
      <w:r w:rsidRPr="006F12E0">
        <w:rPr>
          <w:rFonts w:ascii="Arial" w:hAnsi="Arial" w:cs="Arial"/>
          <w:szCs w:val="24"/>
        </w:rPr>
        <w:t xml:space="preserve">                GR_Nw_StdDev:long_name = "Standard Deviation of DP Normalized Intercept Parameter" ;</w:t>
      </w:r>
    </w:p>
    <w:p w14:paraId="1457FE64" w14:textId="77777777" w:rsidR="00907789" w:rsidRPr="006F12E0" w:rsidRDefault="00907789" w:rsidP="00907789">
      <w:pPr>
        <w:rPr>
          <w:rFonts w:ascii="Arial" w:hAnsi="Arial" w:cs="Arial"/>
          <w:szCs w:val="24"/>
        </w:rPr>
      </w:pPr>
      <w:r w:rsidRPr="006F12E0">
        <w:rPr>
          <w:rFonts w:ascii="Arial" w:hAnsi="Arial" w:cs="Arial"/>
          <w:szCs w:val="24"/>
        </w:rPr>
        <w:t xml:space="preserve">                GR_Nw_StdDev:units = "1/(mm*m^3)" ;</w:t>
      </w:r>
    </w:p>
    <w:p w14:paraId="0EC6F0B6" w14:textId="77777777" w:rsidR="00907789" w:rsidRPr="006F12E0" w:rsidRDefault="00907789" w:rsidP="00907789">
      <w:pPr>
        <w:rPr>
          <w:rFonts w:ascii="Arial" w:hAnsi="Arial" w:cs="Arial"/>
          <w:szCs w:val="24"/>
        </w:rPr>
      </w:pPr>
      <w:r w:rsidRPr="006F12E0">
        <w:rPr>
          <w:rFonts w:ascii="Arial" w:hAnsi="Arial" w:cs="Arial"/>
          <w:szCs w:val="24"/>
        </w:rPr>
        <w:t xml:space="preserve">                GR_Nw_StdDev:_FillValue = -888.f ;</w:t>
      </w:r>
    </w:p>
    <w:p w14:paraId="010D3A4E" w14:textId="77777777" w:rsidR="00907789" w:rsidRPr="006F12E0" w:rsidRDefault="00907789" w:rsidP="00907789">
      <w:pPr>
        <w:rPr>
          <w:rFonts w:ascii="Arial" w:hAnsi="Arial" w:cs="Arial"/>
          <w:szCs w:val="24"/>
        </w:rPr>
      </w:pPr>
      <w:r w:rsidRPr="006F12E0">
        <w:rPr>
          <w:rFonts w:ascii="Arial" w:hAnsi="Arial" w:cs="Arial"/>
          <w:szCs w:val="24"/>
        </w:rPr>
        <w:t xml:space="preserve">        float GR_Nw_Max(elevationAngle, fpdim) ;</w:t>
      </w:r>
    </w:p>
    <w:p w14:paraId="7382810C" w14:textId="77777777" w:rsidR="00907789" w:rsidRPr="006F12E0" w:rsidRDefault="00907789" w:rsidP="00907789">
      <w:pPr>
        <w:rPr>
          <w:rFonts w:ascii="Arial" w:hAnsi="Arial" w:cs="Arial"/>
          <w:szCs w:val="24"/>
        </w:rPr>
      </w:pPr>
      <w:r w:rsidRPr="006F12E0">
        <w:rPr>
          <w:rFonts w:ascii="Arial" w:hAnsi="Arial" w:cs="Arial"/>
          <w:szCs w:val="24"/>
        </w:rPr>
        <w:t xml:space="preserve">                GR_Nw_Max:long_name = "Sample Maximum DP Normalized Intercept Parameter" ;</w:t>
      </w:r>
    </w:p>
    <w:p w14:paraId="709DAAD6" w14:textId="77777777" w:rsidR="00907789" w:rsidRPr="006F12E0" w:rsidRDefault="00907789" w:rsidP="00907789">
      <w:pPr>
        <w:rPr>
          <w:rFonts w:ascii="Arial" w:hAnsi="Arial" w:cs="Arial"/>
          <w:szCs w:val="24"/>
        </w:rPr>
      </w:pPr>
      <w:r w:rsidRPr="006F12E0">
        <w:rPr>
          <w:rFonts w:ascii="Arial" w:hAnsi="Arial" w:cs="Arial"/>
          <w:szCs w:val="24"/>
        </w:rPr>
        <w:t xml:space="preserve">                GR_Nw_Max:units = "1/(mm*m^3)" ;</w:t>
      </w:r>
    </w:p>
    <w:p w14:paraId="6BAFB453" w14:textId="77777777" w:rsidR="00907789" w:rsidRPr="006F12E0" w:rsidRDefault="00907789" w:rsidP="00907789">
      <w:pPr>
        <w:rPr>
          <w:rFonts w:ascii="Arial" w:hAnsi="Arial" w:cs="Arial"/>
          <w:szCs w:val="24"/>
        </w:rPr>
      </w:pPr>
      <w:r w:rsidRPr="006F12E0">
        <w:rPr>
          <w:rFonts w:ascii="Arial" w:hAnsi="Arial" w:cs="Arial"/>
          <w:szCs w:val="24"/>
        </w:rPr>
        <w:t xml:space="preserve">                GR_Nw_Max:_FillValue = -888.f ;</w:t>
      </w:r>
    </w:p>
    <w:p w14:paraId="7179A794" w14:textId="1696B17A" w:rsidR="009032A4" w:rsidRPr="009032A4" w:rsidRDefault="009032A4" w:rsidP="009032A4">
      <w:pPr>
        <w:rPr>
          <w:rFonts w:ascii="Arial" w:hAnsi="Arial" w:cs="Arial"/>
          <w:szCs w:val="24"/>
        </w:rPr>
      </w:pPr>
      <w:r>
        <w:rPr>
          <w:rFonts w:ascii="Arial" w:hAnsi="Arial" w:cs="Arial"/>
          <w:szCs w:val="24"/>
        </w:rPr>
        <w:lastRenderedPageBreak/>
        <w:t xml:space="preserve">        </w:t>
      </w:r>
      <w:r w:rsidRPr="009032A4">
        <w:rPr>
          <w:rFonts w:ascii="Arial" w:hAnsi="Arial" w:cs="Arial"/>
          <w:szCs w:val="24"/>
        </w:rPr>
        <w:t>float GR_Dm(elevationAngle, fpdim) ;</w:t>
      </w:r>
    </w:p>
    <w:p w14:paraId="631ECD21" w14:textId="6F701BCA"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GR_Dm:long_name = "DP Retrieved Median Diameter" ;</w:t>
      </w:r>
    </w:p>
    <w:p w14:paraId="2FB04846" w14:textId="0CA5E9D8"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GR_Dm:units = "mm" ;</w:t>
      </w:r>
    </w:p>
    <w:p w14:paraId="18D184BE" w14:textId="2892F851"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GR_Dm:_FillValue = -888.f ;</w:t>
      </w:r>
    </w:p>
    <w:p w14:paraId="38DE224C" w14:textId="685BF9E7"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float GR_Dm_StdDev(elevationAngle, fpdim) ;</w:t>
      </w:r>
    </w:p>
    <w:p w14:paraId="3CD69D12" w14:textId="70C8F495"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GR_Dm_StdDev:long_name = "Standard Deviation of DP Retrieved Median Diameter" ;</w:t>
      </w:r>
    </w:p>
    <w:p w14:paraId="10547EC1" w14:textId="540E0E4F"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GR_Dm_StdDev:units = "mm" ;</w:t>
      </w:r>
    </w:p>
    <w:p w14:paraId="148F62F8" w14:textId="72E1E91D"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GR_Dm_StdDev:_FillValue = -888.f ;</w:t>
      </w:r>
    </w:p>
    <w:p w14:paraId="5BD4880D" w14:textId="72988E2E"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float GR_Dm_Max(elevationAngle, fpdim) ;</w:t>
      </w:r>
    </w:p>
    <w:p w14:paraId="03745143" w14:textId="4255D9FD"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GR_Dm_Max:long_name = "Sample Maximum DP Retrieved Median Diameter" ;</w:t>
      </w:r>
    </w:p>
    <w:p w14:paraId="205E3874" w14:textId="3197EB2C"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GR_Dm_Max:units = "mm" ;</w:t>
      </w:r>
    </w:p>
    <w:p w14:paraId="59A88E0F" w14:textId="11525C25"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GR_Dm_Max:_FillValue = -888.f ;</w:t>
      </w:r>
    </w:p>
    <w:p w14:paraId="325EC013" w14:textId="2E54C045"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float GR_N2(elevationAngle, fpdim) ;</w:t>
      </w:r>
    </w:p>
    <w:p w14:paraId="77FB5E95" w14:textId="21A0BBE3"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GR_N2:long_name = "Tokay Normalized Intercept Parameter" ;</w:t>
      </w:r>
    </w:p>
    <w:p w14:paraId="0168777D" w14:textId="5AC37CA4"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GR_N2:units = "1/(mm*m^3)" ;</w:t>
      </w:r>
    </w:p>
    <w:p w14:paraId="1FBCA58B" w14:textId="0F42A86F"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GR_N2:_FillValue = -888.f ;</w:t>
      </w:r>
    </w:p>
    <w:p w14:paraId="232782A4" w14:textId="146B2D9C" w:rsidR="009032A4" w:rsidRPr="009032A4" w:rsidRDefault="009032A4" w:rsidP="009032A4">
      <w:pPr>
        <w:rPr>
          <w:rFonts w:ascii="Arial" w:hAnsi="Arial" w:cs="Arial"/>
          <w:szCs w:val="24"/>
        </w:rPr>
      </w:pPr>
      <w:r>
        <w:rPr>
          <w:rFonts w:ascii="Arial" w:hAnsi="Arial" w:cs="Arial"/>
          <w:szCs w:val="24"/>
        </w:rPr>
        <w:t xml:space="preserve">        f</w:t>
      </w:r>
      <w:r w:rsidRPr="009032A4">
        <w:rPr>
          <w:rFonts w:ascii="Arial" w:hAnsi="Arial" w:cs="Arial"/>
          <w:szCs w:val="24"/>
        </w:rPr>
        <w:t>loat GR_N2_StdDev(elevationAngle, fpdim) ;</w:t>
      </w:r>
    </w:p>
    <w:p w14:paraId="3DCB94F3" w14:textId="29E9A990"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GR_N2_StdDev:long_name = "Standard Deviation of Tokay Normalized Intercept Parameter" ;</w:t>
      </w:r>
    </w:p>
    <w:p w14:paraId="461DF56C" w14:textId="00CCBAA9"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GR_N2_StdDev:units = "1/(mm*m^3)" ;</w:t>
      </w:r>
    </w:p>
    <w:p w14:paraId="065D08CE" w14:textId="2D8A2FD7"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GR_N2_StdDev:_FillValue = -888.f ;</w:t>
      </w:r>
    </w:p>
    <w:p w14:paraId="3A276EC6" w14:textId="261D705F" w:rsidR="009032A4" w:rsidRPr="009032A4" w:rsidRDefault="009032A4" w:rsidP="009032A4">
      <w:pPr>
        <w:rPr>
          <w:rFonts w:ascii="Arial" w:hAnsi="Arial" w:cs="Arial"/>
          <w:szCs w:val="24"/>
        </w:rPr>
      </w:pPr>
      <w:r>
        <w:rPr>
          <w:rFonts w:ascii="Arial" w:hAnsi="Arial" w:cs="Arial"/>
          <w:szCs w:val="24"/>
        </w:rPr>
        <w:t xml:space="preserve">        f</w:t>
      </w:r>
      <w:r w:rsidRPr="009032A4">
        <w:rPr>
          <w:rFonts w:ascii="Arial" w:hAnsi="Arial" w:cs="Arial"/>
          <w:szCs w:val="24"/>
        </w:rPr>
        <w:t>loat GR_N2_Max(elevationAngle, fpdim) ;</w:t>
      </w:r>
    </w:p>
    <w:p w14:paraId="15D174A7" w14:textId="78D8896F"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GR_N2_Max:long_name = "Sample Maximum Tokay Normalized Intercept Parameter" ;</w:t>
      </w:r>
    </w:p>
    <w:p w14:paraId="1F74F287" w14:textId="5280FB26"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GR_N2_Max:units = "1/(mm*m^3)" ;</w:t>
      </w:r>
    </w:p>
    <w:p w14:paraId="6488DFEF" w14:textId="08D1F444"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GR_N2_Max:_FillValue = -888.f ;</w:t>
      </w:r>
    </w:p>
    <w:p w14:paraId="6405F38A" w14:textId="77777777" w:rsidR="00B71984" w:rsidRPr="00B71984" w:rsidRDefault="00B71984" w:rsidP="00B71984">
      <w:pPr>
        <w:rPr>
          <w:rFonts w:ascii="Arial" w:hAnsi="Arial" w:cs="Arial"/>
          <w:szCs w:val="24"/>
        </w:rPr>
      </w:pPr>
      <w:r w:rsidRPr="00B71984">
        <w:rPr>
          <w:rFonts w:ascii="Arial" w:hAnsi="Arial" w:cs="Arial"/>
          <w:szCs w:val="24"/>
        </w:rPr>
        <w:t xml:space="preserve">        float GR_blockage(elevationAngle, fpdim) ;</w:t>
      </w:r>
    </w:p>
    <w:p w14:paraId="535CDBEF" w14:textId="77777777" w:rsidR="00B71984" w:rsidRPr="00B71984" w:rsidRDefault="00B71984" w:rsidP="00B71984">
      <w:pPr>
        <w:rPr>
          <w:rFonts w:ascii="Arial" w:hAnsi="Arial" w:cs="Arial"/>
          <w:szCs w:val="24"/>
        </w:rPr>
      </w:pPr>
      <w:r w:rsidRPr="00B71984">
        <w:rPr>
          <w:rFonts w:ascii="Arial" w:hAnsi="Arial" w:cs="Arial"/>
          <w:szCs w:val="24"/>
        </w:rPr>
        <w:t xml:space="preserve">                GR_blockage:long_name = "ground radar blockage fraction" ;</w:t>
      </w:r>
    </w:p>
    <w:p w14:paraId="2C6E41C2" w14:textId="77777777" w:rsidR="00B71984" w:rsidRPr="00B71984" w:rsidRDefault="00B71984" w:rsidP="00B71984">
      <w:pPr>
        <w:rPr>
          <w:rFonts w:ascii="Arial" w:hAnsi="Arial" w:cs="Arial"/>
          <w:szCs w:val="24"/>
        </w:rPr>
      </w:pPr>
      <w:r w:rsidRPr="00B71984">
        <w:rPr>
          <w:rFonts w:ascii="Arial" w:hAnsi="Arial" w:cs="Arial"/>
          <w:szCs w:val="24"/>
        </w:rPr>
        <w:t xml:space="preserve">                GR_blockage:_FillValue = -888.f ;</w:t>
      </w:r>
    </w:p>
    <w:p w14:paraId="4EA5B33C" w14:textId="77777777" w:rsidR="00907789" w:rsidRPr="006F12E0" w:rsidRDefault="00907789" w:rsidP="00907789">
      <w:pPr>
        <w:rPr>
          <w:rFonts w:ascii="Arial" w:hAnsi="Arial" w:cs="Arial"/>
          <w:szCs w:val="24"/>
        </w:rPr>
      </w:pPr>
      <w:r w:rsidRPr="006F12E0">
        <w:rPr>
          <w:rFonts w:ascii="Arial" w:hAnsi="Arial" w:cs="Arial"/>
          <w:szCs w:val="24"/>
        </w:rPr>
        <w:t xml:space="preserve">        float ZFactorMeasured(elevationAngle, fpdim) ;</w:t>
      </w:r>
    </w:p>
    <w:p w14:paraId="45D9F1F8" w14:textId="77777777" w:rsidR="00907789" w:rsidRPr="006F12E0" w:rsidRDefault="00907789" w:rsidP="00907789">
      <w:pPr>
        <w:rPr>
          <w:rFonts w:ascii="Arial" w:hAnsi="Arial" w:cs="Arial"/>
          <w:szCs w:val="24"/>
        </w:rPr>
      </w:pPr>
      <w:r w:rsidRPr="006F12E0">
        <w:rPr>
          <w:rFonts w:ascii="Arial" w:hAnsi="Arial" w:cs="Arial"/>
          <w:szCs w:val="24"/>
        </w:rPr>
        <w:t xml:space="preserve">                ZFactorMeasured:long_name = "DPR Uncorrected Reflectivity" ;</w:t>
      </w:r>
    </w:p>
    <w:p w14:paraId="55248385" w14:textId="77777777" w:rsidR="00907789" w:rsidRPr="006F12E0" w:rsidRDefault="00907789" w:rsidP="00907789">
      <w:pPr>
        <w:rPr>
          <w:rFonts w:ascii="Arial" w:hAnsi="Arial" w:cs="Arial"/>
          <w:szCs w:val="24"/>
        </w:rPr>
      </w:pPr>
      <w:r w:rsidRPr="006F12E0">
        <w:rPr>
          <w:rFonts w:ascii="Arial" w:hAnsi="Arial" w:cs="Arial"/>
          <w:szCs w:val="24"/>
        </w:rPr>
        <w:t xml:space="preserve">                ZFactorMeasured:units = "dBZ" ;</w:t>
      </w:r>
    </w:p>
    <w:p w14:paraId="74D669A4" w14:textId="77777777" w:rsidR="00907789" w:rsidRPr="006F12E0" w:rsidRDefault="00907789" w:rsidP="00907789">
      <w:pPr>
        <w:rPr>
          <w:rFonts w:ascii="Arial" w:hAnsi="Arial" w:cs="Arial"/>
          <w:szCs w:val="24"/>
        </w:rPr>
      </w:pPr>
      <w:r w:rsidRPr="006F12E0">
        <w:rPr>
          <w:rFonts w:ascii="Arial" w:hAnsi="Arial" w:cs="Arial"/>
          <w:szCs w:val="24"/>
        </w:rPr>
        <w:t xml:space="preserve">                ZFactorMeasured:_FillValue = -888.f ;</w:t>
      </w:r>
    </w:p>
    <w:p w14:paraId="609FC119"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float ZFactorCorrected(elevationAngle, fpdim) ;</w:t>
      </w:r>
    </w:p>
    <w:p w14:paraId="6BBFB41F" w14:textId="77777777" w:rsidR="00907789" w:rsidRPr="006F12E0" w:rsidRDefault="00907789" w:rsidP="00907789">
      <w:pPr>
        <w:rPr>
          <w:rFonts w:ascii="Arial" w:hAnsi="Arial" w:cs="Arial"/>
          <w:szCs w:val="24"/>
        </w:rPr>
      </w:pPr>
      <w:r w:rsidRPr="006F12E0">
        <w:rPr>
          <w:rFonts w:ascii="Arial" w:hAnsi="Arial" w:cs="Arial"/>
          <w:szCs w:val="24"/>
        </w:rPr>
        <w:t xml:space="preserve">                ZFactorCorrected:long_name = "DPR Attenuation-corrected Reflectivity" ;</w:t>
      </w:r>
    </w:p>
    <w:p w14:paraId="346DF383" w14:textId="77777777" w:rsidR="00907789" w:rsidRPr="006F12E0" w:rsidRDefault="00907789" w:rsidP="00907789">
      <w:pPr>
        <w:rPr>
          <w:rFonts w:ascii="Arial" w:hAnsi="Arial" w:cs="Arial"/>
          <w:szCs w:val="24"/>
        </w:rPr>
      </w:pPr>
      <w:r w:rsidRPr="006F12E0">
        <w:rPr>
          <w:rFonts w:ascii="Arial" w:hAnsi="Arial" w:cs="Arial"/>
          <w:szCs w:val="24"/>
        </w:rPr>
        <w:t xml:space="preserve">                ZFactorCorrected:units = "dBZ" ;</w:t>
      </w:r>
    </w:p>
    <w:p w14:paraId="7923B1F1" w14:textId="77777777" w:rsidR="00907789" w:rsidRPr="006F12E0" w:rsidRDefault="00907789" w:rsidP="00907789">
      <w:pPr>
        <w:rPr>
          <w:rFonts w:ascii="Arial" w:hAnsi="Arial" w:cs="Arial"/>
          <w:szCs w:val="24"/>
        </w:rPr>
      </w:pPr>
      <w:r w:rsidRPr="006F12E0">
        <w:rPr>
          <w:rFonts w:ascii="Arial" w:hAnsi="Arial" w:cs="Arial"/>
          <w:szCs w:val="24"/>
        </w:rPr>
        <w:t xml:space="preserve">                ZFactorCorrected:_FillValue = -888.f ;</w:t>
      </w:r>
    </w:p>
    <w:p w14:paraId="696E6415" w14:textId="77777777" w:rsidR="00907789" w:rsidRPr="006F12E0" w:rsidRDefault="00907789" w:rsidP="00907789">
      <w:pPr>
        <w:rPr>
          <w:rFonts w:ascii="Arial" w:hAnsi="Arial" w:cs="Arial"/>
          <w:szCs w:val="24"/>
        </w:rPr>
      </w:pPr>
      <w:r w:rsidRPr="006F12E0">
        <w:rPr>
          <w:rFonts w:ascii="Arial" w:hAnsi="Arial" w:cs="Arial"/>
          <w:szCs w:val="24"/>
        </w:rPr>
        <w:t xml:space="preserve">        float PrecipRate(elevationAngle, fpdim) ;</w:t>
      </w:r>
    </w:p>
    <w:p w14:paraId="4B026B72" w14:textId="77777777" w:rsidR="00907789" w:rsidRPr="006F12E0" w:rsidRDefault="00907789" w:rsidP="00907789">
      <w:pPr>
        <w:rPr>
          <w:rFonts w:ascii="Arial" w:hAnsi="Arial" w:cs="Arial"/>
          <w:szCs w:val="24"/>
        </w:rPr>
      </w:pPr>
      <w:r w:rsidRPr="006F12E0">
        <w:rPr>
          <w:rFonts w:ascii="Arial" w:hAnsi="Arial" w:cs="Arial"/>
          <w:szCs w:val="24"/>
        </w:rPr>
        <w:t xml:space="preserve">                PrecipRate:long_name = "DPR Estimated Rain Rate Profile" ;</w:t>
      </w:r>
    </w:p>
    <w:p w14:paraId="36E0CAE2" w14:textId="77777777" w:rsidR="00907789" w:rsidRPr="006F12E0" w:rsidRDefault="00907789" w:rsidP="00907789">
      <w:pPr>
        <w:rPr>
          <w:rFonts w:ascii="Arial" w:hAnsi="Arial" w:cs="Arial"/>
          <w:szCs w:val="24"/>
        </w:rPr>
      </w:pPr>
      <w:r w:rsidRPr="006F12E0">
        <w:rPr>
          <w:rFonts w:ascii="Arial" w:hAnsi="Arial" w:cs="Arial"/>
          <w:szCs w:val="24"/>
        </w:rPr>
        <w:t xml:space="preserve">                PrecipRate:units = "mm/h" ;</w:t>
      </w:r>
    </w:p>
    <w:p w14:paraId="68D40B1A" w14:textId="77777777" w:rsidR="00907789" w:rsidRPr="006F12E0" w:rsidRDefault="00907789" w:rsidP="00907789">
      <w:pPr>
        <w:rPr>
          <w:rFonts w:ascii="Arial" w:hAnsi="Arial" w:cs="Arial"/>
          <w:szCs w:val="24"/>
        </w:rPr>
      </w:pPr>
      <w:r w:rsidRPr="006F12E0">
        <w:rPr>
          <w:rFonts w:ascii="Arial" w:hAnsi="Arial" w:cs="Arial"/>
          <w:szCs w:val="24"/>
        </w:rPr>
        <w:t xml:space="preserve">                PrecipRate:_FillValue = -888.f ;</w:t>
      </w:r>
    </w:p>
    <w:p w14:paraId="5A9763B8" w14:textId="77777777" w:rsidR="00000664" w:rsidRPr="00000664" w:rsidRDefault="00000664" w:rsidP="00000664">
      <w:pPr>
        <w:rPr>
          <w:rFonts w:ascii="Arial" w:hAnsi="Arial" w:cs="Arial"/>
          <w:szCs w:val="24"/>
        </w:rPr>
      </w:pPr>
      <w:r w:rsidRPr="00000664">
        <w:rPr>
          <w:rFonts w:ascii="Arial" w:hAnsi="Arial" w:cs="Arial"/>
          <w:szCs w:val="24"/>
        </w:rPr>
        <w:t xml:space="preserve">        float Dm(elevationAngle, fpdim) ;</w:t>
      </w:r>
    </w:p>
    <w:p w14:paraId="7CD964A7" w14:textId="77777777" w:rsidR="00000664" w:rsidRPr="00000664" w:rsidRDefault="00000664" w:rsidP="00000664">
      <w:pPr>
        <w:rPr>
          <w:rFonts w:ascii="Arial" w:hAnsi="Arial" w:cs="Arial"/>
          <w:szCs w:val="24"/>
        </w:rPr>
      </w:pPr>
      <w:r w:rsidRPr="00000664">
        <w:rPr>
          <w:rFonts w:ascii="Arial" w:hAnsi="Arial" w:cs="Arial"/>
          <w:szCs w:val="24"/>
        </w:rPr>
        <w:t xml:space="preserve">                Dm:long_name = "DPR Dm from paramDSD" ;</w:t>
      </w:r>
    </w:p>
    <w:p w14:paraId="3AF76091" w14:textId="77777777" w:rsidR="00000664" w:rsidRPr="00000664" w:rsidRDefault="00000664" w:rsidP="00000664">
      <w:pPr>
        <w:rPr>
          <w:rFonts w:ascii="Arial" w:hAnsi="Arial" w:cs="Arial"/>
          <w:szCs w:val="24"/>
        </w:rPr>
      </w:pPr>
      <w:r w:rsidRPr="00000664">
        <w:rPr>
          <w:rFonts w:ascii="Arial" w:hAnsi="Arial" w:cs="Arial"/>
          <w:szCs w:val="24"/>
        </w:rPr>
        <w:t xml:space="preserve">                Dm:units = "mm" ;</w:t>
      </w:r>
    </w:p>
    <w:p w14:paraId="3F4064EE" w14:textId="77777777" w:rsidR="00000664" w:rsidRPr="00000664" w:rsidRDefault="00000664" w:rsidP="00000664">
      <w:pPr>
        <w:rPr>
          <w:rFonts w:ascii="Arial" w:hAnsi="Arial" w:cs="Arial"/>
          <w:szCs w:val="24"/>
        </w:rPr>
      </w:pPr>
      <w:r w:rsidRPr="00000664">
        <w:rPr>
          <w:rFonts w:ascii="Arial" w:hAnsi="Arial" w:cs="Arial"/>
          <w:szCs w:val="24"/>
        </w:rPr>
        <w:t xml:space="preserve">                Dm:_FillValue = -888.f ;</w:t>
      </w:r>
    </w:p>
    <w:p w14:paraId="246CD887" w14:textId="77777777" w:rsidR="00000664" w:rsidRPr="00000664" w:rsidRDefault="00000664" w:rsidP="00000664">
      <w:pPr>
        <w:rPr>
          <w:rFonts w:ascii="Arial" w:hAnsi="Arial" w:cs="Arial"/>
          <w:szCs w:val="24"/>
        </w:rPr>
      </w:pPr>
      <w:r w:rsidRPr="00000664">
        <w:rPr>
          <w:rFonts w:ascii="Arial" w:hAnsi="Arial" w:cs="Arial"/>
          <w:szCs w:val="24"/>
        </w:rPr>
        <w:t xml:space="preserve">        float Nw(elevationAngle, fpdim) ;</w:t>
      </w:r>
    </w:p>
    <w:p w14:paraId="7EBB7341" w14:textId="77777777" w:rsidR="00000664" w:rsidRPr="00000664" w:rsidRDefault="00000664" w:rsidP="00000664">
      <w:pPr>
        <w:rPr>
          <w:rFonts w:ascii="Arial" w:hAnsi="Arial" w:cs="Arial"/>
          <w:szCs w:val="24"/>
        </w:rPr>
      </w:pPr>
      <w:r w:rsidRPr="00000664">
        <w:rPr>
          <w:rFonts w:ascii="Arial" w:hAnsi="Arial" w:cs="Arial"/>
          <w:szCs w:val="24"/>
        </w:rPr>
        <w:t xml:space="preserve">                Nw:long_name = "DPR Nw from paramDSD" ;</w:t>
      </w:r>
    </w:p>
    <w:p w14:paraId="78417800" w14:textId="77777777" w:rsidR="00000664" w:rsidRPr="00000664" w:rsidRDefault="00000664" w:rsidP="00000664">
      <w:pPr>
        <w:rPr>
          <w:rFonts w:ascii="Arial" w:hAnsi="Arial" w:cs="Arial"/>
          <w:szCs w:val="24"/>
        </w:rPr>
      </w:pPr>
      <w:r w:rsidRPr="00000664">
        <w:rPr>
          <w:rFonts w:ascii="Arial" w:hAnsi="Arial" w:cs="Arial"/>
          <w:szCs w:val="24"/>
        </w:rPr>
        <w:t xml:space="preserve">                Nw:units = "dB 1/(mm*m^3)" ;</w:t>
      </w:r>
    </w:p>
    <w:p w14:paraId="02A58DB7" w14:textId="77777777" w:rsidR="00000664" w:rsidRPr="00000664" w:rsidRDefault="00000664" w:rsidP="00000664">
      <w:pPr>
        <w:rPr>
          <w:rFonts w:ascii="Arial" w:hAnsi="Arial" w:cs="Arial"/>
          <w:szCs w:val="24"/>
        </w:rPr>
      </w:pPr>
      <w:r w:rsidRPr="00000664">
        <w:rPr>
          <w:rFonts w:ascii="Arial" w:hAnsi="Arial" w:cs="Arial"/>
          <w:szCs w:val="24"/>
        </w:rPr>
        <w:t xml:space="preserve">                Nw:_FillValue = -888.f ;</w:t>
      </w:r>
    </w:p>
    <w:p w14:paraId="29BADDD5" w14:textId="77777777" w:rsidR="00907789" w:rsidRPr="006F12E0" w:rsidRDefault="00907789" w:rsidP="00907789">
      <w:pPr>
        <w:rPr>
          <w:rFonts w:ascii="Arial" w:hAnsi="Arial" w:cs="Arial"/>
          <w:szCs w:val="24"/>
        </w:rPr>
      </w:pPr>
      <w:r w:rsidRPr="006F12E0">
        <w:rPr>
          <w:rFonts w:ascii="Arial" w:hAnsi="Arial" w:cs="Arial"/>
          <w:szCs w:val="24"/>
        </w:rPr>
        <w:t xml:space="preserve">        short clutterStatus(elevationAngle, fpdim) ;</w:t>
      </w:r>
    </w:p>
    <w:p w14:paraId="00DCF1C0" w14:textId="77777777" w:rsidR="00907789" w:rsidRPr="006F12E0" w:rsidRDefault="00907789" w:rsidP="00907789">
      <w:pPr>
        <w:rPr>
          <w:rFonts w:ascii="Arial" w:hAnsi="Arial" w:cs="Arial"/>
          <w:szCs w:val="24"/>
        </w:rPr>
      </w:pPr>
      <w:r w:rsidRPr="006F12E0">
        <w:rPr>
          <w:rFonts w:ascii="Arial" w:hAnsi="Arial" w:cs="Arial"/>
          <w:szCs w:val="24"/>
        </w:rPr>
        <w:t xml:space="preserve">                clutterStatus:long_name = "Clutter region sample adjustment status" ;</w:t>
      </w:r>
    </w:p>
    <w:p w14:paraId="3732FD29" w14:textId="77777777" w:rsidR="00907789" w:rsidRPr="006F12E0" w:rsidRDefault="00907789" w:rsidP="00907789">
      <w:pPr>
        <w:rPr>
          <w:rFonts w:ascii="Arial" w:hAnsi="Arial" w:cs="Arial"/>
          <w:szCs w:val="24"/>
        </w:rPr>
      </w:pPr>
      <w:r w:rsidRPr="006F12E0">
        <w:rPr>
          <w:rFonts w:ascii="Arial" w:hAnsi="Arial" w:cs="Arial"/>
          <w:szCs w:val="24"/>
        </w:rPr>
        <w:t xml:space="preserve">                clutterStatus:units = "Categorical" ;</w:t>
      </w:r>
    </w:p>
    <w:p w14:paraId="3A26E064" w14:textId="77777777" w:rsidR="00907789" w:rsidRPr="006F12E0" w:rsidRDefault="00907789" w:rsidP="00907789">
      <w:pPr>
        <w:rPr>
          <w:rFonts w:ascii="Arial" w:hAnsi="Arial" w:cs="Arial"/>
          <w:szCs w:val="24"/>
        </w:rPr>
      </w:pPr>
      <w:r w:rsidRPr="006F12E0">
        <w:rPr>
          <w:rFonts w:ascii="Arial" w:hAnsi="Arial" w:cs="Arial"/>
          <w:szCs w:val="24"/>
        </w:rPr>
        <w:t xml:space="preserve">                clutterStatus:_FillValue = -888s ;</w:t>
      </w:r>
    </w:p>
    <w:p w14:paraId="007B411C" w14:textId="77777777" w:rsidR="00907789" w:rsidRPr="006F12E0" w:rsidRDefault="00907789" w:rsidP="00907789">
      <w:pPr>
        <w:rPr>
          <w:rFonts w:ascii="Arial" w:hAnsi="Arial" w:cs="Arial"/>
          <w:szCs w:val="24"/>
        </w:rPr>
      </w:pPr>
      <w:r w:rsidRPr="006F12E0">
        <w:rPr>
          <w:rFonts w:ascii="Arial" w:hAnsi="Arial" w:cs="Arial"/>
          <w:szCs w:val="24"/>
        </w:rPr>
        <w:t xml:space="preserve">        short n_gr_z_rejected(elevationAngle, fpdim) ;</w:t>
      </w:r>
    </w:p>
    <w:p w14:paraId="137D8E6A" w14:textId="77777777" w:rsidR="00907789" w:rsidRPr="006F12E0" w:rsidRDefault="00907789" w:rsidP="00907789">
      <w:pPr>
        <w:rPr>
          <w:rFonts w:ascii="Arial" w:hAnsi="Arial" w:cs="Arial"/>
          <w:szCs w:val="24"/>
        </w:rPr>
      </w:pPr>
      <w:r w:rsidRPr="006F12E0">
        <w:rPr>
          <w:rFonts w:ascii="Arial" w:hAnsi="Arial" w:cs="Arial"/>
          <w:szCs w:val="24"/>
        </w:rPr>
        <w:t xml:space="preserve">                n_gr_z_rejected:long_name = "number of bins below GR_dBZ_min in GR_Z average" ;</w:t>
      </w:r>
    </w:p>
    <w:p w14:paraId="52CD37AC" w14:textId="77777777" w:rsidR="00907789" w:rsidRPr="006F12E0" w:rsidRDefault="00907789" w:rsidP="00907789">
      <w:pPr>
        <w:rPr>
          <w:rFonts w:ascii="Arial" w:hAnsi="Arial" w:cs="Arial"/>
          <w:szCs w:val="24"/>
        </w:rPr>
      </w:pPr>
      <w:r w:rsidRPr="006F12E0">
        <w:rPr>
          <w:rFonts w:ascii="Arial" w:hAnsi="Arial" w:cs="Arial"/>
          <w:szCs w:val="24"/>
        </w:rPr>
        <w:t xml:space="preserve">                n_gr_z_rejected:_FillValue = -888s ;</w:t>
      </w:r>
    </w:p>
    <w:p w14:paraId="25DDAB8C" w14:textId="77777777" w:rsidR="00907789" w:rsidRPr="006F12E0" w:rsidRDefault="00907789" w:rsidP="00907789">
      <w:pPr>
        <w:rPr>
          <w:rFonts w:ascii="Arial" w:hAnsi="Arial" w:cs="Arial"/>
          <w:szCs w:val="24"/>
        </w:rPr>
      </w:pPr>
      <w:r w:rsidRPr="006F12E0">
        <w:rPr>
          <w:rFonts w:ascii="Arial" w:hAnsi="Arial" w:cs="Arial"/>
          <w:szCs w:val="24"/>
        </w:rPr>
        <w:t xml:space="preserve">        short n_gr_zdr_rejected(elevationAngle, fpdim) ;</w:t>
      </w:r>
    </w:p>
    <w:p w14:paraId="440AE4CA" w14:textId="77777777" w:rsidR="00907789" w:rsidRPr="006F12E0" w:rsidRDefault="00907789" w:rsidP="00907789">
      <w:pPr>
        <w:rPr>
          <w:rFonts w:ascii="Arial" w:hAnsi="Arial" w:cs="Arial"/>
          <w:szCs w:val="24"/>
        </w:rPr>
      </w:pPr>
      <w:r w:rsidRPr="006F12E0">
        <w:rPr>
          <w:rFonts w:ascii="Arial" w:hAnsi="Arial" w:cs="Arial"/>
          <w:szCs w:val="24"/>
        </w:rPr>
        <w:t xml:space="preserve">                n_gr_zdr_rejected:long_name = "number of bins with missing Zdr in GR_Zdr average" ;</w:t>
      </w:r>
    </w:p>
    <w:p w14:paraId="70F7E56F" w14:textId="77777777" w:rsidR="00907789" w:rsidRPr="006F12E0" w:rsidRDefault="00907789" w:rsidP="00907789">
      <w:pPr>
        <w:rPr>
          <w:rFonts w:ascii="Arial" w:hAnsi="Arial" w:cs="Arial"/>
          <w:szCs w:val="24"/>
        </w:rPr>
      </w:pPr>
      <w:r w:rsidRPr="006F12E0">
        <w:rPr>
          <w:rFonts w:ascii="Arial" w:hAnsi="Arial" w:cs="Arial"/>
          <w:szCs w:val="24"/>
        </w:rPr>
        <w:t xml:space="preserve">                n_gr_zdr_rejected:_FillValue = -888s ;</w:t>
      </w:r>
    </w:p>
    <w:p w14:paraId="7129BB2C" w14:textId="77777777" w:rsidR="00907789" w:rsidRPr="006F12E0" w:rsidRDefault="00907789" w:rsidP="00907789">
      <w:pPr>
        <w:rPr>
          <w:rFonts w:ascii="Arial" w:hAnsi="Arial" w:cs="Arial"/>
          <w:szCs w:val="24"/>
        </w:rPr>
      </w:pPr>
      <w:r w:rsidRPr="006F12E0">
        <w:rPr>
          <w:rFonts w:ascii="Arial" w:hAnsi="Arial" w:cs="Arial"/>
          <w:szCs w:val="24"/>
        </w:rPr>
        <w:t xml:space="preserve">        short n_gr_kdp_rejected(elevationAngle, fpdim) ;</w:t>
      </w:r>
    </w:p>
    <w:p w14:paraId="68FE7DE5" w14:textId="77777777" w:rsidR="00907789" w:rsidRPr="006F12E0" w:rsidRDefault="00907789" w:rsidP="00907789">
      <w:pPr>
        <w:rPr>
          <w:rFonts w:ascii="Arial" w:hAnsi="Arial" w:cs="Arial"/>
          <w:szCs w:val="24"/>
        </w:rPr>
      </w:pPr>
      <w:r w:rsidRPr="006F12E0">
        <w:rPr>
          <w:rFonts w:ascii="Arial" w:hAnsi="Arial" w:cs="Arial"/>
          <w:szCs w:val="24"/>
        </w:rPr>
        <w:t xml:space="preserve">                n_gr_kdp_rejected:long_name = "number of bins with missing Kdp in GR_Kdp average" ;</w:t>
      </w:r>
    </w:p>
    <w:p w14:paraId="06309E39" w14:textId="77777777" w:rsidR="00907789" w:rsidRPr="006F12E0" w:rsidRDefault="00907789" w:rsidP="00907789">
      <w:pPr>
        <w:rPr>
          <w:rFonts w:ascii="Arial" w:hAnsi="Arial" w:cs="Arial"/>
          <w:szCs w:val="24"/>
        </w:rPr>
      </w:pPr>
      <w:r w:rsidRPr="006F12E0">
        <w:rPr>
          <w:rFonts w:ascii="Arial" w:hAnsi="Arial" w:cs="Arial"/>
          <w:szCs w:val="24"/>
        </w:rPr>
        <w:t xml:space="preserve">                n_gr_kdp_rejected:_FillValue = -888s ;</w:t>
      </w:r>
    </w:p>
    <w:p w14:paraId="1232B6FE" w14:textId="77777777" w:rsidR="00907789" w:rsidRPr="006F12E0" w:rsidRDefault="00907789" w:rsidP="00907789">
      <w:pPr>
        <w:rPr>
          <w:rFonts w:ascii="Arial" w:hAnsi="Arial" w:cs="Arial"/>
          <w:szCs w:val="24"/>
        </w:rPr>
      </w:pPr>
      <w:r w:rsidRPr="006F12E0">
        <w:rPr>
          <w:rFonts w:ascii="Arial" w:hAnsi="Arial" w:cs="Arial"/>
          <w:szCs w:val="24"/>
        </w:rPr>
        <w:t xml:space="preserve">        short n_gr_rhohv_rejected(elevationAngle, fpdim) ;</w:t>
      </w:r>
    </w:p>
    <w:p w14:paraId="3EA2F049" w14:textId="77777777" w:rsidR="00907789" w:rsidRPr="006F12E0" w:rsidRDefault="00907789" w:rsidP="00907789">
      <w:pPr>
        <w:rPr>
          <w:rFonts w:ascii="Arial" w:hAnsi="Arial" w:cs="Arial"/>
          <w:szCs w:val="24"/>
        </w:rPr>
      </w:pPr>
      <w:r w:rsidRPr="006F12E0">
        <w:rPr>
          <w:rFonts w:ascii="Arial" w:hAnsi="Arial" w:cs="Arial"/>
          <w:szCs w:val="24"/>
        </w:rPr>
        <w:t xml:space="preserve">                n_gr_rhohv_rejected:long_name = "number of bins with missing RHOhv in GR_RHOhv average" ;</w:t>
      </w:r>
    </w:p>
    <w:p w14:paraId="0BE8FB56"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n_gr_rhohv_rejected:_FillValue = -888s ;</w:t>
      </w:r>
    </w:p>
    <w:p w14:paraId="330226B3" w14:textId="77777777" w:rsidR="00163823" w:rsidRPr="00163823" w:rsidRDefault="00163823" w:rsidP="00163823">
      <w:pPr>
        <w:rPr>
          <w:rFonts w:ascii="Arial" w:hAnsi="Arial" w:cs="Arial"/>
          <w:szCs w:val="24"/>
        </w:rPr>
      </w:pPr>
      <w:r w:rsidRPr="00163823">
        <w:rPr>
          <w:rFonts w:ascii="Arial" w:hAnsi="Arial" w:cs="Arial"/>
          <w:szCs w:val="24"/>
        </w:rPr>
        <w:t xml:space="preserve">        short n_gr_rc_rejected(elevationAngle, fpdim) ;</w:t>
      </w:r>
    </w:p>
    <w:p w14:paraId="74937398" w14:textId="77777777" w:rsidR="00163823" w:rsidRPr="00163823" w:rsidRDefault="00163823" w:rsidP="00163823">
      <w:pPr>
        <w:rPr>
          <w:rFonts w:ascii="Arial" w:hAnsi="Arial" w:cs="Arial"/>
          <w:szCs w:val="24"/>
        </w:rPr>
      </w:pPr>
      <w:r w:rsidRPr="00163823">
        <w:rPr>
          <w:rFonts w:ascii="Arial" w:hAnsi="Arial" w:cs="Arial"/>
          <w:szCs w:val="24"/>
        </w:rPr>
        <w:t xml:space="preserve">                n_gr_rc_rejected:long_name = "number of bins below rain_min in GR_RC_rainrate average" ;</w:t>
      </w:r>
    </w:p>
    <w:p w14:paraId="57C694DD" w14:textId="77777777" w:rsidR="00163823" w:rsidRPr="00163823" w:rsidRDefault="00163823" w:rsidP="00163823">
      <w:pPr>
        <w:rPr>
          <w:rFonts w:ascii="Arial" w:hAnsi="Arial" w:cs="Arial"/>
          <w:szCs w:val="24"/>
        </w:rPr>
      </w:pPr>
      <w:r w:rsidRPr="00163823">
        <w:rPr>
          <w:rFonts w:ascii="Arial" w:hAnsi="Arial" w:cs="Arial"/>
          <w:szCs w:val="24"/>
        </w:rPr>
        <w:t xml:space="preserve">                n_gr_rc_rejected:_FillValue = -888s ;</w:t>
      </w:r>
    </w:p>
    <w:p w14:paraId="7849CBDB" w14:textId="77777777" w:rsidR="00163823" w:rsidRPr="00163823" w:rsidRDefault="00163823" w:rsidP="00163823">
      <w:pPr>
        <w:rPr>
          <w:rFonts w:ascii="Arial" w:hAnsi="Arial" w:cs="Arial"/>
          <w:szCs w:val="24"/>
        </w:rPr>
      </w:pPr>
      <w:r w:rsidRPr="00163823">
        <w:rPr>
          <w:rFonts w:ascii="Arial" w:hAnsi="Arial" w:cs="Arial"/>
          <w:szCs w:val="24"/>
        </w:rPr>
        <w:t xml:space="preserve">        short n_gr_rp_rejected(elevationAngle, fpdim) ;</w:t>
      </w:r>
    </w:p>
    <w:p w14:paraId="421E8E23" w14:textId="77777777" w:rsidR="00163823" w:rsidRPr="00163823" w:rsidRDefault="00163823" w:rsidP="00163823">
      <w:pPr>
        <w:rPr>
          <w:rFonts w:ascii="Arial" w:hAnsi="Arial" w:cs="Arial"/>
          <w:szCs w:val="24"/>
        </w:rPr>
      </w:pPr>
      <w:r w:rsidRPr="00163823">
        <w:rPr>
          <w:rFonts w:ascii="Arial" w:hAnsi="Arial" w:cs="Arial"/>
          <w:szCs w:val="24"/>
        </w:rPr>
        <w:t xml:space="preserve">                n_gr_rp_rejected:long_name = "number of bins below rain_min in GR_RP_rainrate average" ;</w:t>
      </w:r>
    </w:p>
    <w:p w14:paraId="293FBF0A" w14:textId="77777777" w:rsidR="00163823" w:rsidRPr="00163823" w:rsidRDefault="00163823" w:rsidP="00163823">
      <w:pPr>
        <w:rPr>
          <w:rFonts w:ascii="Arial" w:hAnsi="Arial" w:cs="Arial"/>
          <w:szCs w:val="24"/>
        </w:rPr>
      </w:pPr>
      <w:r w:rsidRPr="00163823">
        <w:rPr>
          <w:rFonts w:ascii="Arial" w:hAnsi="Arial" w:cs="Arial"/>
          <w:szCs w:val="24"/>
        </w:rPr>
        <w:t xml:space="preserve">                n_gr_rp_rejected:_FillValue = -888s ;</w:t>
      </w:r>
    </w:p>
    <w:p w14:paraId="03FECB6B" w14:textId="77777777" w:rsidR="00907789" w:rsidRPr="006F12E0" w:rsidRDefault="00907789" w:rsidP="00907789">
      <w:pPr>
        <w:rPr>
          <w:rFonts w:ascii="Arial" w:hAnsi="Arial" w:cs="Arial"/>
          <w:szCs w:val="24"/>
        </w:rPr>
      </w:pPr>
      <w:r w:rsidRPr="006F12E0">
        <w:rPr>
          <w:rFonts w:ascii="Arial" w:hAnsi="Arial" w:cs="Arial"/>
          <w:szCs w:val="24"/>
        </w:rPr>
        <w:t xml:space="preserve">        short n_gr_rr_rejected(elevationAngle, fpdim) ;</w:t>
      </w:r>
    </w:p>
    <w:p w14:paraId="60CE6BAF" w14:textId="0D90B2CF" w:rsidR="00907789" w:rsidRPr="006F12E0" w:rsidRDefault="00907789" w:rsidP="00907789">
      <w:pPr>
        <w:rPr>
          <w:rFonts w:ascii="Arial" w:hAnsi="Arial" w:cs="Arial"/>
          <w:szCs w:val="24"/>
        </w:rPr>
      </w:pPr>
      <w:r w:rsidRPr="006F12E0">
        <w:rPr>
          <w:rFonts w:ascii="Arial" w:hAnsi="Arial" w:cs="Arial"/>
          <w:szCs w:val="24"/>
        </w:rPr>
        <w:t xml:space="preserve">                n_gr_rr_rejected:long_name = "number of bins below rain_min in GR_</w:t>
      </w:r>
      <w:r w:rsidR="00163823">
        <w:rPr>
          <w:rFonts w:ascii="Arial" w:hAnsi="Arial" w:cs="Arial"/>
          <w:szCs w:val="24"/>
        </w:rPr>
        <w:t>RR_</w:t>
      </w:r>
      <w:r w:rsidRPr="006F12E0">
        <w:rPr>
          <w:rFonts w:ascii="Arial" w:hAnsi="Arial" w:cs="Arial"/>
          <w:szCs w:val="24"/>
        </w:rPr>
        <w:t>rainrate average" ;</w:t>
      </w:r>
    </w:p>
    <w:p w14:paraId="6A061208" w14:textId="77777777" w:rsidR="00907789" w:rsidRPr="006F12E0" w:rsidRDefault="00907789" w:rsidP="00907789">
      <w:pPr>
        <w:rPr>
          <w:rFonts w:ascii="Arial" w:hAnsi="Arial" w:cs="Arial"/>
          <w:szCs w:val="24"/>
        </w:rPr>
      </w:pPr>
      <w:r w:rsidRPr="006F12E0">
        <w:rPr>
          <w:rFonts w:ascii="Arial" w:hAnsi="Arial" w:cs="Arial"/>
          <w:szCs w:val="24"/>
        </w:rPr>
        <w:t xml:space="preserve">                n_gr_rr_rejected:_FillValue = -888s ;</w:t>
      </w:r>
    </w:p>
    <w:p w14:paraId="05EEA79C" w14:textId="77777777" w:rsidR="00907789" w:rsidRPr="006F12E0" w:rsidRDefault="00907789" w:rsidP="00907789">
      <w:pPr>
        <w:rPr>
          <w:rFonts w:ascii="Arial" w:hAnsi="Arial" w:cs="Arial"/>
          <w:szCs w:val="24"/>
        </w:rPr>
      </w:pPr>
      <w:r w:rsidRPr="006F12E0">
        <w:rPr>
          <w:rFonts w:ascii="Arial" w:hAnsi="Arial" w:cs="Arial"/>
          <w:szCs w:val="24"/>
        </w:rPr>
        <w:t xml:space="preserve">        short n_gr_hid_rejected(elevationAngle, fpdim) ;</w:t>
      </w:r>
    </w:p>
    <w:p w14:paraId="2FA0B1F6" w14:textId="77777777" w:rsidR="00907789" w:rsidRPr="006F12E0" w:rsidRDefault="00907789" w:rsidP="00907789">
      <w:pPr>
        <w:rPr>
          <w:rFonts w:ascii="Arial" w:hAnsi="Arial" w:cs="Arial"/>
          <w:szCs w:val="24"/>
        </w:rPr>
      </w:pPr>
      <w:r w:rsidRPr="006F12E0">
        <w:rPr>
          <w:rFonts w:ascii="Arial" w:hAnsi="Arial" w:cs="Arial"/>
          <w:szCs w:val="24"/>
        </w:rPr>
        <w:t xml:space="preserve">                n_gr_hid_rejected:long_name = "number of bins with undefined HID in GR_HID histogram" ;</w:t>
      </w:r>
    </w:p>
    <w:p w14:paraId="42D7FD3D" w14:textId="77777777" w:rsidR="00907789" w:rsidRPr="006F12E0" w:rsidRDefault="00907789" w:rsidP="00907789">
      <w:pPr>
        <w:rPr>
          <w:rFonts w:ascii="Arial" w:hAnsi="Arial" w:cs="Arial"/>
          <w:szCs w:val="24"/>
        </w:rPr>
      </w:pPr>
      <w:r w:rsidRPr="006F12E0">
        <w:rPr>
          <w:rFonts w:ascii="Arial" w:hAnsi="Arial" w:cs="Arial"/>
          <w:szCs w:val="24"/>
        </w:rPr>
        <w:t xml:space="preserve">                n_gr_hid_rejected:_FillValue = -888s ;</w:t>
      </w:r>
    </w:p>
    <w:p w14:paraId="731AE2F3" w14:textId="77777777" w:rsidR="00907789" w:rsidRPr="006F12E0" w:rsidRDefault="00907789" w:rsidP="00907789">
      <w:pPr>
        <w:rPr>
          <w:rFonts w:ascii="Arial" w:hAnsi="Arial" w:cs="Arial"/>
          <w:szCs w:val="24"/>
        </w:rPr>
      </w:pPr>
      <w:r w:rsidRPr="006F12E0">
        <w:rPr>
          <w:rFonts w:ascii="Arial" w:hAnsi="Arial" w:cs="Arial"/>
          <w:szCs w:val="24"/>
        </w:rPr>
        <w:t xml:space="preserve">        short n_gr_dzero_rejected(elevationAngle, fpdim) ;</w:t>
      </w:r>
    </w:p>
    <w:p w14:paraId="698183A7" w14:textId="77777777" w:rsidR="00907789" w:rsidRPr="006F12E0" w:rsidRDefault="00907789" w:rsidP="00907789">
      <w:pPr>
        <w:rPr>
          <w:rFonts w:ascii="Arial" w:hAnsi="Arial" w:cs="Arial"/>
          <w:szCs w:val="24"/>
        </w:rPr>
      </w:pPr>
      <w:r w:rsidRPr="006F12E0">
        <w:rPr>
          <w:rFonts w:ascii="Arial" w:hAnsi="Arial" w:cs="Arial"/>
          <w:szCs w:val="24"/>
        </w:rPr>
        <w:t xml:space="preserve">                n_gr_dzero_rejected:long_name = "number of bins with missing D0 in GR_Dzero average" ;</w:t>
      </w:r>
    </w:p>
    <w:p w14:paraId="28A495C8" w14:textId="77777777" w:rsidR="00907789" w:rsidRPr="006F12E0" w:rsidRDefault="00907789" w:rsidP="00907789">
      <w:pPr>
        <w:rPr>
          <w:rFonts w:ascii="Arial" w:hAnsi="Arial" w:cs="Arial"/>
          <w:szCs w:val="24"/>
        </w:rPr>
      </w:pPr>
      <w:r w:rsidRPr="006F12E0">
        <w:rPr>
          <w:rFonts w:ascii="Arial" w:hAnsi="Arial" w:cs="Arial"/>
          <w:szCs w:val="24"/>
        </w:rPr>
        <w:t xml:space="preserve">                n_gr_dzero_rejected:_FillValue = -888s ;</w:t>
      </w:r>
    </w:p>
    <w:p w14:paraId="4D12D3A6" w14:textId="77777777" w:rsidR="00907789" w:rsidRPr="006F12E0" w:rsidRDefault="00907789" w:rsidP="00907789">
      <w:pPr>
        <w:rPr>
          <w:rFonts w:ascii="Arial" w:hAnsi="Arial" w:cs="Arial"/>
          <w:szCs w:val="24"/>
        </w:rPr>
      </w:pPr>
      <w:r w:rsidRPr="006F12E0">
        <w:rPr>
          <w:rFonts w:ascii="Arial" w:hAnsi="Arial" w:cs="Arial"/>
          <w:szCs w:val="24"/>
        </w:rPr>
        <w:t xml:space="preserve">        short n_gr_nw_rejected(elevationAngle, fpdim) ;</w:t>
      </w:r>
    </w:p>
    <w:p w14:paraId="664E77C5" w14:textId="77777777" w:rsidR="00907789" w:rsidRPr="006F12E0" w:rsidRDefault="00907789" w:rsidP="00907789">
      <w:pPr>
        <w:rPr>
          <w:rFonts w:ascii="Arial" w:hAnsi="Arial" w:cs="Arial"/>
          <w:szCs w:val="24"/>
        </w:rPr>
      </w:pPr>
      <w:r w:rsidRPr="006F12E0">
        <w:rPr>
          <w:rFonts w:ascii="Arial" w:hAnsi="Arial" w:cs="Arial"/>
          <w:szCs w:val="24"/>
        </w:rPr>
        <w:t xml:space="preserve">                n_gr_nw_rejected:long_name = "number of bins with missing Nw in GR_Nw average" ;</w:t>
      </w:r>
    </w:p>
    <w:p w14:paraId="6B55B30E" w14:textId="77777777" w:rsidR="00907789" w:rsidRPr="006F12E0" w:rsidRDefault="00907789" w:rsidP="00907789">
      <w:pPr>
        <w:rPr>
          <w:rFonts w:ascii="Arial" w:hAnsi="Arial" w:cs="Arial"/>
          <w:szCs w:val="24"/>
        </w:rPr>
      </w:pPr>
      <w:r w:rsidRPr="006F12E0">
        <w:rPr>
          <w:rFonts w:ascii="Arial" w:hAnsi="Arial" w:cs="Arial"/>
          <w:szCs w:val="24"/>
        </w:rPr>
        <w:t xml:space="preserve">                n_gr_nw_rejected:_FillValue = -888s ;</w:t>
      </w:r>
    </w:p>
    <w:p w14:paraId="19AD0293" w14:textId="438C19FE"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short n_gr_dm_rejected(elevationAngle, fpdim) ;</w:t>
      </w:r>
    </w:p>
    <w:p w14:paraId="1D488225" w14:textId="174AA780"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n_gr_dm_rejected:long_name = "number of bins with missing Dm in GR_Dm average" ;</w:t>
      </w:r>
    </w:p>
    <w:p w14:paraId="01B57686" w14:textId="7B8598AF" w:rsidR="009032A4" w:rsidRPr="009032A4" w:rsidRDefault="009032A4" w:rsidP="009032A4">
      <w:pPr>
        <w:rPr>
          <w:rFonts w:ascii="Arial" w:hAnsi="Arial" w:cs="Arial"/>
          <w:szCs w:val="24"/>
        </w:rPr>
      </w:pPr>
      <w:r>
        <w:rPr>
          <w:rFonts w:ascii="Arial" w:hAnsi="Arial" w:cs="Arial"/>
          <w:szCs w:val="24"/>
        </w:rPr>
        <w:t xml:space="preserve">                </w:t>
      </w:r>
      <w:r w:rsidRPr="009032A4">
        <w:rPr>
          <w:rFonts w:ascii="Arial" w:hAnsi="Arial" w:cs="Arial"/>
          <w:szCs w:val="24"/>
        </w:rPr>
        <w:t>n_gr_dm_rejected:_FillValue = -888s ;</w:t>
      </w:r>
    </w:p>
    <w:p w14:paraId="2990A52F" w14:textId="035D2F73" w:rsidR="009032A4" w:rsidRPr="009032A4" w:rsidRDefault="003E4DD4" w:rsidP="009032A4">
      <w:pPr>
        <w:rPr>
          <w:rFonts w:ascii="Arial" w:hAnsi="Arial" w:cs="Arial"/>
          <w:szCs w:val="24"/>
        </w:rPr>
      </w:pPr>
      <w:r>
        <w:rPr>
          <w:rFonts w:ascii="Arial" w:hAnsi="Arial" w:cs="Arial"/>
          <w:szCs w:val="24"/>
        </w:rPr>
        <w:t xml:space="preserve">        </w:t>
      </w:r>
      <w:r w:rsidR="009032A4" w:rsidRPr="009032A4">
        <w:rPr>
          <w:rFonts w:ascii="Arial" w:hAnsi="Arial" w:cs="Arial"/>
          <w:szCs w:val="24"/>
        </w:rPr>
        <w:t>short n_gr_n2_rejected(elevationAngle, fpdim) ;</w:t>
      </w:r>
    </w:p>
    <w:p w14:paraId="2D1DBFE3" w14:textId="63604AD9" w:rsidR="009032A4" w:rsidRPr="009032A4" w:rsidRDefault="003E4DD4" w:rsidP="009032A4">
      <w:pPr>
        <w:rPr>
          <w:rFonts w:ascii="Arial" w:hAnsi="Arial" w:cs="Arial"/>
          <w:szCs w:val="24"/>
        </w:rPr>
      </w:pPr>
      <w:r>
        <w:rPr>
          <w:rFonts w:ascii="Arial" w:hAnsi="Arial" w:cs="Arial"/>
          <w:szCs w:val="24"/>
        </w:rPr>
        <w:t xml:space="preserve">                </w:t>
      </w:r>
      <w:r w:rsidR="009032A4" w:rsidRPr="009032A4">
        <w:rPr>
          <w:rFonts w:ascii="Arial" w:hAnsi="Arial" w:cs="Arial"/>
          <w:szCs w:val="24"/>
        </w:rPr>
        <w:t>n_gr_n2_rejected:long_name = "number of bins with missing N2 in GR_N2 average" ;</w:t>
      </w:r>
    </w:p>
    <w:p w14:paraId="695740B4" w14:textId="646FB17E" w:rsidR="009032A4" w:rsidRPr="009032A4" w:rsidRDefault="003E4DD4" w:rsidP="009032A4">
      <w:pPr>
        <w:rPr>
          <w:rFonts w:ascii="Arial" w:hAnsi="Arial" w:cs="Arial"/>
          <w:szCs w:val="24"/>
        </w:rPr>
      </w:pPr>
      <w:r>
        <w:rPr>
          <w:rFonts w:ascii="Arial" w:hAnsi="Arial" w:cs="Arial"/>
          <w:szCs w:val="24"/>
        </w:rPr>
        <w:t xml:space="preserve">                </w:t>
      </w:r>
      <w:r w:rsidR="009032A4" w:rsidRPr="009032A4">
        <w:rPr>
          <w:rFonts w:ascii="Arial" w:hAnsi="Arial" w:cs="Arial"/>
          <w:szCs w:val="24"/>
        </w:rPr>
        <w:t>n_gr_n2_rejected:_FillValue = -888s ;</w:t>
      </w:r>
    </w:p>
    <w:p w14:paraId="51C30EE7" w14:textId="77777777" w:rsidR="00907789" w:rsidRPr="006F12E0" w:rsidRDefault="00907789" w:rsidP="00907789">
      <w:pPr>
        <w:rPr>
          <w:rFonts w:ascii="Arial" w:hAnsi="Arial" w:cs="Arial"/>
          <w:szCs w:val="24"/>
        </w:rPr>
      </w:pPr>
      <w:r w:rsidRPr="006F12E0">
        <w:rPr>
          <w:rFonts w:ascii="Arial" w:hAnsi="Arial" w:cs="Arial"/>
          <w:szCs w:val="24"/>
        </w:rPr>
        <w:t xml:space="preserve">        short n_gr_expected(elevationAngle, fpdim) ;</w:t>
      </w:r>
    </w:p>
    <w:p w14:paraId="431FA6A2" w14:textId="77777777" w:rsidR="00907789" w:rsidRPr="006F12E0" w:rsidRDefault="00907789" w:rsidP="00907789">
      <w:pPr>
        <w:rPr>
          <w:rFonts w:ascii="Arial" w:hAnsi="Arial" w:cs="Arial"/>
          <w:szCs w:val="24"/>
        </w:rPr>
      </w:pPr>
      <w:r w:rsidRPr="006F12E0">
        <w:rPr>
          <w:rFonts w:ascii="Arial" w:hAnsi="Arial" w:cs="Arial"/>
          <w:szCs w:val="24"/>
        </w:rPr>
        <w:t xml:space="preserve">                n_gr_expected:long_name = "number of bins in GR_Z average" ;</w:t>
      </w:r>
    </w:p>
    <w:p w14:paraId="30487237" w14:textId="77777777" w:rsidR="00907789" w:rsidRPr="006F12E0" w:rsidRDefault="00907789" w:rsidP="00907789">
      <w:pPr>
        <w:rPr>
          <w:rFonts w:ascii="Arial" w:hAnsi="Arial" w:cs="Arial"/>
          <w:szCs w:val="24"/>
        </w:rPr>
      </w:pPr>
      <w:r w:rsidRPr="006F12E0">
        <w:rPr>
          <w:rFonts w:ascii="Arial" w:hAnsi="Arial" w:cs="Arial"/>
          <w:szCs w:val="24"/>
        </w:rPr>
        <w:t xml:space="preserve">                n_gr_expected:_FillValue = -888s ;</w:t>
      </w:r>
    </w:p>
    <w:p w14:paraId="665267E4" w14:textId="77777777" w:rsidR="00907789" w:rsidRPr="006F12E0" w:rsidRDefault="00907789" w:rsidP="00907789">
      <w:pPr>
        <w:rPr>
          <w:rFonts w:ascii="Arial" w:hAnsi="Arial" w:cs="Arial"/>
          <w:szCs w:val="24"/>
        </w:rPr>
      </w:pPr>
      <w:r w:rsidRPr="006F12E0">
        <w:rPr>
          <w:rFonts w:ascii="Arial" w:hAnsi="Arial" w:cs="Arial"/>
          <w:szCs w:val="24"/>
        </w:rPr>
        <w:t xml:space="preserve">        short n_dpr_meas_z_rejected(elevationAngle, fpdim) ;</w:t>
      </w:r>
    </w:p>
    <w:p w14:paraId="026893B6" w14:textId="77777777" w:rsidR="00907789" w:rsidRPr="006F12E0" w:rsidRDefault="00907789" w:rsidP="00907789">
      <w:pPr>
        <w:rPr>
          <w:rFonts w:ascii="Arial" w:hAnsi="Arial" w:cs="Arial"/>
          <w:szCs w:val="24"/>
        </w:rPr>
      </w:pPr>
      <w:r w:rsidRPr="006F12E0">
        <w:rPr>
          <w:rFonts w:ascii="Arial" w:hAnsi="Arial" w:cs="Arial"/>
          <w:szCs w:val="24"/>
        </w:rPr>
        <w:t xml:space="preserve">                n_dpr_meas_z_rejected:long_name = "number of bins below DPR_dBZ_min in ZFactorMeasured average" ;</w:t>
      </w:r>
    </w:p>
    <w:p w14:paraId="00F76697" w14:textId="77777777" w:rsidR="00907789" w:rsidRPr="006F12E0" w:rsidRDefault="00907789" w:rsidP="00907789">
      <w:pPr>
        <w:rPr>
          <w:rFonts w:ascii="Arial" w:hAnsi="Arial" w:cs="Arial"/>
          <w:szCs w:val="24"/>
        </w:rPr>
      </w:pPr>
      <w:r w:rsidRPr="006F12E0">
        <w:rPr>
          <w:rFonts w:ascii="Arial" w:hAnsi="Arial" w:cs="Arial"/>
          <w:szCs w:val="24"/>
        </w:rPr>
        <w:t xml:space="preserve">                n_dpr_meas_z_rejected:_FillValue = -888s ;</w:t>
      </w:r>
    </w:p>
    <w:p w14:paraId="2E276E8C"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short n_dpr_corr_z_rejected(elevationAngle, fpdim) ;</w:t>
      </w:r>
    </w:p>
    <w:p w14:paraId="39C8CA78" w14:textId="77777777" w:rsidR="00907789" w:rsidRPr="006F12E0" w:rsidRDefault="00907789" w:rsidP="00907789">
      <w:pPr>
        <w:rPr>
          <w:rFonts w:ascii="Arial" w:hAnsi="Arial" w:cs="Arial"/>
          <w:szCs w:val="24"/>
        </w:rPr>
      </w:pPr>
      <w:r w:rsidRPr="006F12E0">
        <w:rPr>
          <w:rFonts w:ascii="Arial" w:hAnsi="Arial" w:cs="Arial"/>
          <w:szCs w:val="24"/>
        </w:rPr>
        <w:t xml:space="preserve">                n_dpr_corr_z_rejected:long_name = "number of bins below DPR_dBZ_min in ZFactorCorrected average" ;</w:t>
      </w:r>
    </w:p>
    <w:p w14:paraId="670C2D94" w14:textId="77777777" w:rsidR="00907789" w:rsidRPr="006F12E0" w:rsidRDefault="00907789" w:rsidP="00907789">
      <w:pPr>
        <w:rPr>
          <w:rFonts w:ascii="Arial" w:hAnsi="Arial" w:cs="Arial"/>
          <w:szCs w:val="24"/>
        </w:rPr>
      </w:pPr>
      <w:r w:rsidRPr="006F12E0">
        <w:rPr>
          <w:rFonts w:ascii="Arial" w:hAnsi="Arial" w:cs="Arial"/>
          <w:szCs w:val="24"/>
        </w:rPr>
        <w:t xml:space="preserve">                n_dpr_corr_z_rejected:_FillValue = -888s ;</w:t>
      </w:r>
    </w:p>
    <w:p w14:paraId="593D6FF7" w14:textId="77777777" w:rsidR="00907789" w:rsidRPr="006F12E0" w:rsidRDefault="00907789" w:rsidP="00907789">
      <w:pPr>
        <w:rPr>
          <w:rFonts w:ascii="Arial" w:hAnsi="Arial" w:cs="Arial"/>
          <w:szCs w:val="24"/>
        </w:rPr>
      </w:pPr>
      <w:r w:rsidRPr="006F12E0">
        <w:rPr>
          <w:rFonts w:ascii="Arial" w:hAnsi="Arial" w:cs="Arial"/>
          <w:szCs w:val="24"/>
        </w:rPr>
        <w:t xml:space="preserve">        short n_dpr_corr_r_rejected(elevationAngle, fpdim) ;</w:t>
      </w:r>
    </w:p>
    <w:p w14:paraId="24FD3178" w14:textId="77777777" w:rsidR="00907789" w:rsidRPr="006F12E0" w:rsidRDefault="00907789" w:rsidP="00907789">
      <w:pPr>
        <w:rPr>
          <w:rFonts w:ascii="Arial" w:hAnsi="Arial" w:cs="Arial"/>
          <w:szCs w:val="24"/>
        </w:rPr>
      </w:pPr>
      <w:r w:rsidRPr="006F12E0">
        <w:rPr>
          <w:rFonts w:ascii="Arial" w:hAnsi="Arial" w:cs="Arial"/>
          <w:szCs w:val="24"/>
        </w:rPr>
        <w:t xml:space="preserve">                n_dpr_corr_r_rejected:long_name = "number of bins below rain_min in PrecipRate average" ;</w:t>
      </w:r>
    </w:p>
    <w:p w14:paraId="205FA129" w14:textId="77777777" w:rsidR="00907789" w:rsidRPr="006F12E0" w:rsidRDefault="00907789" w:rsidP="00907789">
      <w:pPr>
        <w:rPr>
          <w:rFonts w:ascii="Arial" w:hAnsi="Arial" w:cs="Arial"/>
          <w:szCs w:val="24"/>
        </w:rPr>
      </w:pPr>
      <w:r w:rsidRPr="006F12E0">
        <w:rPr>
          <w:rFonts w:ascii="Arial" w:hAnsi="Arial" w:cs="Arial"/>
          <w:szCs w:val="24"/>
        </w:rPr>
        <w:t xml:space="preserve">                n_dpr_corr_r_rejected:_FillValue = -888s ;</w:t>
      </w:r>
    </w:p>
    <w:p w14:paraId="7AE22ADF" w14:textId="77777777" w:rsidR="00000664" w:rsidRPr="00000664" w:rsidRDefault="00000664" w:rsidP="00000664">
      <w:pPr>
        <w:rPr>
          <w:rFonts w:ascii="Arial" w:hAnsi="Arial" w:cs="Arial"/>
          <w:szCs w:val="24"/>
        </w:rPr>
      </w:pPr>
      <w:r w:rsidRPr="00000664">
        <w:rPr>
          <w:rFonts w:ascii="Arial" w:hAnsi="Arial" w:cs="Arial"/>
          <w:szCs w:val="24"/>
        </w:rPr>
        <w:t xml:space="preserve">        short n_dpr_dm_rejected(elevationAngle, fpdim) ;</w:t>
      </w:r>
    </w:p>
    <w:p w14:paraId="51939AA2" w14:textId="77777777" w:rsidR="00000664" w:rsidRPr="00000664" w:rsidRDefault="00000664" w:rsidP="00000664">
      <w:pPr>
        <w:rPr>
          <w:rFonts w:ascii="Arial" w:hAnsi="Arial" w:cs="Arial"/>
          <w:szCs w:val="24"/>
        </w:rPr>
      </w:pPr>
      <w:r w:rsidRPr="00000664">
        <w:rPr>
          <w:rFonts w:ascii="Arial" w:hAnsi="Arial" w:cs="Arial"/>
          <w:szCs w:val="24"/>
        </w:rPr>
        <w:t xml:space="preserve">                n_dpr_dm_rejected:long_name = "number of bins with missing Dm in DPR Dm average" ;</w:t>
      </w:r>
    </w:p>
    <w:p w14:paraId="26A008CD" w14:textId="77777777" w:rsidR="00000664" w:rsidRPr="00000664" w:rsidRDefault="00000664" w:rsidP="00000664">
      <w:pPr>
        <w:rPr>
          <w:rFonts w:ascii="Arial" w:hAnsi="Arial" w:cs="Arial"/>
          <w:szCs w:val="24"/>
        </w:rPr>
      </w:pPr>
      <w:r w:rsidRPr="00000664">
        <w:rPr>
          <w:rFonts w:ascii="Arial" w:hAnsi="Arial" w:cs="Arial"/>
          <w:szCs w:val="24"/>
        </w:rPr>
        <w:t xml:space="preserve">                n_dpr_dm_rejected:_FillValue = -888s ;</w:t>
      </w:r>
    </w:p>
    <w:p w14:paraId="647E730B" w14:textId="77777777" w:rsidR="00000664" w:rsidRPr="00000664" w:rsidRDefault="00000664" w:rsidP="00000664">
      <w:pPr>
        <w:rPr>
          <w:rFonts w:ascii="Arial" w:hAnsi="Arial" w:cs="Arial"/>
          <w:szCs w:val="24"/>
        </w:rPr>
      </w:pPr>
      <w:r w:rsidRPr="00000664">
        <w:rPr>
          <w:rFonts w:ascii="Arial" w:hAnsi="Arial" w:cs="Arial"/>
          <w:szCs w:val="24"/>
        </w:rPr>
        <w:t xml:space="preserve">        short n_dpr_nw_rejected(elevationAngle, fpdim) ;</w:t>
      </w:r>
    </w:p>
    <w:p w14:paraId="62104D47" w14:textId="77777777" w:rsidR="00000664" w:rsidRPr="00000664" w:rsidRDefault="00000664" w:rsidP="00000664">
      <w:pPr>
        <w:rPr>
          <w:rFonts w:ascii="Arial" w:hAnsi="Arial" w:cs="Arial"/>
          <w:szCs w:val="24"/>
        </w:rPr>
      </w:pPr>
      <w:r w:rsidRPr="00000664">
        <w:rPr>
          <w:rFonts w:ascii="Arial" w:hAnsi="Arial" w:cs="Arial"/>
          <w:szCs w:val="24"/>
        </w:rPr>
        <w:t xml:space="preserve">                n_dpr_nw_rejected:long_name = "number of bins with missing Nw in DPR Nw average" ;</w:t>
      </w:r>
    </w:p>
    <w:p w14:paraId="2671864B" w14:textId="77777777" w:rsidR="00000664" w:rsidRPr="00000664" w:rsidRDefault="00000664" w:rsidP="00000664">
      <w:pPr>
        <w:rPr>
          <w:rFonts w:ascii="Arial" w:hAnsi="Arial" w:cs="Arial"/>
          <w:szCs w:val="24"/>
        </w:rPr>
      </w:pPr>
      <w:r w:rsidRPr="00000664">
        <w:rPr>
          <w:rFonts w:ascii="Arial" w:hAnsi="Arial" w:cs="Arial"/>
          <w:szCs w:val="24"/>
        </w:rPr>
        <w:t xml:space="preserve">                n_dpr_nw_rejected:_FillValue = -888s ;</w:t>
      </w:r>
    </w:p>
    <w:p w14:paraId="0FB67033" w14:textId="77777777" w:rsidR="00907789" w:rsidRPr="006F12E0" w:rsidRDefault="00907789" w:rsidP="00907789">
      <w:pPr>
        <w:rPr>
          <w:rFonts w:ascii="Arial" w:hAnsi="Arial" w:cs="Arial"/>
          <w:szCs w:val="24"/>
        </w:rPr>
      </w:pPr>
      <w:r w:rsidRPr="006F12E0">
        <w:rPr>
          <w:rFonts w:ascii="Arial" w:hAnsi="Arial" w:cs="Arial"/>
          <w:szCs w:val="24"/>
        </w:rPr>
        <w:t xml:space="preserve">        short n_dpr_expected(elevationAngle, fpdim) ;</w:t>
      </w:r>
    </w:p>
    <w:p w14:paraId="64FB00E2" w14:textId="77777777" w:rsidR="00907789" w:rsidRPr="006F12E0" w:rsidRDefault="00907789" w:rsidP="00907789">
      <w:pPr>
        <w:rPr>
          <w:rFonts w:ascii="Arial" w:hAnsi="Arial" w:cs="Arial"/>
          <w:szCs w:val="24"/>
        </w:rPr>
      </w:pPr>
      <w:r w:rsidRPr="006F12E0">
        <w:rPr>
          <w:rFonts w:ascii="Arial" w:hAnsi="Arial" w:cs="Arial"/>
          <w:szCs w:val="24"/>
        </w:rPr>
        <w:t xml:space="preserve">                n_dpr_expected:long_name = "number of bins in DPR averages" ;</w:t>
      </w:r>
    </w:p>
    <w:p w14:paraId="0C5DCC53" w14:textId="77777777" w:rsidR="00907789" w:rsidRPr="006F12E0" w:rsidRDefault="00907789" w:rsidP="00907789">
      <w:pPr>
        <w:rPr>
          <w:rFonts w:ascii="Arial" w:hAnsi="Arial" w:cs="Arial"/>
          <w:szCs w:val="24"/>
        </w:rPr>
      </w:pPr>
      <w:r w:rsidRPr="006F12E0">
        <w:rPr>
          <w:rFonts w:ascii="Arial" w:hAnsi="Arial" w:cs="Arial"/>
          <w:szCs w:val="24"/>
        </w:rPr>
        <w:t xml:space="preserve">                n_dpr_expected:_FillValue = -888s ;</w:t>
      </w:r>
    </w:p>
    <w:p w14:paraId="0574470D" w14:textId="77777777" w:rsidR="00907789" w:rsidRPr="006F12E0" w:rsidRDefault="00907789" w:rsidP="00907789">
      <w:pPr>
        <w:rPr>
          <w:rFonts w:ascii="Arial" w:hAnsi="Arial" w:cs="Arial"/>
          <w:szCs w:val="24"/>
        </w:rPr>
      </w:pPr>
      <w:r w:rsidRPr="006F12E0">
        <w:rPr>
          <w:rFonts w:ascii="Arial" w:hAnsi="Arial" w:cs="Arial"/>
          <w:szCs w:val="24"/>
        </w:rPr>
        <w:t xml:space="preserve">        float DPRlatitude(fpdim) ;</w:t>
      </w:r>
    </w:p>
    <w:p w14:paraId="58D6685B" w14:textId="77777777" w:rsidR="00907789" w:rsidRPr="006F12E0" w:rsidRDefault="00907789" w:rsidP="00907789">
      <w:pPr>
        <w:rPr>
          <w:rFonts w:ascii="Arial" w:hAnsi="Arial" w:cs="Arial"/>
          <w:szCs w:val="24"/>
        </w:rPr>
      </w:pPr>
      <w:r w:rsidRPr="006F12E0">
        <w:rPr>
          <w:rFonts w:ascii="Arial" w:hAnsi="Arial" w:cs="Arial"/>
          <w:szCs w:val="24"/>
        </w:rPr>
        <w:t xml:space="preserve">                DPRlatitude:long_name = "Latitude of DPR surface bin" ;</w:t>
      </w:r>
    </w:p>
    <w:p w14:paraId="346E5276" w14:textId="77777777" w:rsidR="00907789" w:rsidRPr="006F12E0" w:rsidRDefault="00907789" w:rsidP="00907789">
      <w:pPr>
        <w:rPr>
          <w:rFonts w:ascii="Arial" w:hAnsi="Arial" w:cs="Arial"/>
          <w:szCs w:val="24"/>
        </w:rPr>
      </w:pPr>
      <w:r w:rsidRPr="006F12E0">
        <w:rPr>
          <w:rFonts w:ascii="Arial" w:hAnsi="Arial" w:cs="Arial"/>
          <w:szCs w:val="24"/>
        </w:rPr>
        <w:t xml:space="preserve">                DPRlatitude:units = "degrees North" ;</w:t>
      </w:r>
    </w:p>
    <w:p w14:paraId="075E45D3" w14:textId="77777777" w:rsidR="00907789" w:rsidRPr="006F12E0" w:rsidRDefault="00907789" w:rsidP="00907789">
      <w:pPr>
        <w:rPr>
          <w:rFonts w:ascii="Arial" w:hAnsi="Arial" w:cs="Arial"/>
          <w:szCs w:val="24"/>
        </w:rPr>
      </w:pPr>
      <w:r w:rsidRPr="006F12E0">
        <w:rPr>
          <w:rFonts w:ascii="Arial" w:hAnsi="Arial" w:cs="Arial"/>
          <w:szCs w:val="24"/>
        </w:rPr>
        <w:t xml:space="preserve">                DPRlatitude:_FillValue = -888.f ;</w:t>
      </w:r>
    </w:p>
    <w:p w14:paraId="46A951AB" w14:textId="77777777" w:rsidR="00907789" w:rsidRPr="006F12E0" w:rsidRDefault="00907789" w:rsidP="00907789">
      <w:pPr>
        <w:rPr>
          <w:rFonts w:ascii="Arial" w:hAnsi="Arial" w:cs="Arial"/>
          <w:szCs w:val="24"/>
        </w:rPr>
      </w:pPr>
      <w:r w:rsidRPr="006F12E0">
        <w:rPr>
          <w:rFonts w:ascii="Arial" w:hAnsi="Arial" w:cs="Arial"/>
          <w:szCs w:val="24"/>
        </w:rPr>
        <w:t xml:space="preserve">        float DPRlongitude(fpdim) ;</w:t>
      </w:r>
    </w:p>
    <w:p w14:paraId="68AEF8CA" w14:textId="77777777" w:rsidR="00907789" w:rsidRPr="006F12E0" w:rsidRDefault="00907789" w:rsidP="00907789">
      <w:pPr>
        <w:rPr>
          <w:rFonts w:ascii="Arial" w:hAnsi="Arial" w:cs="Arial"/>
          <w:szCs w:val="24"/>
        </w:rPr>
      </w:pPr>
      <w:r w:rsidRPr="006F12E0">
        <w:rPr>
          <w:rFonts w:ascii="Arial" w:hAnsi="Arial" w:cs="Arial"/>
          <w:szCs w:val="24"/>
        </w:rPr>
        <w:t xml:space="preserve">                DPRlongitude:long_name = "Longitude of DPR surface bin" ;</w:t>
      </w:r>
    </w:p>
    <w:p w14:paraId="1B8B5E43" w14:textId="77777777" w:rsidR="00907789" w:rsidRPr="006F12E0" w:rsidRDefault="00907789" w:rsidP="00907789">
      <w:pPr>
        <w:rPr>
          <w:rFonts w:ascii="Arial" w:hAnsi="Arial" w:cs="Arial"/>
          <w:szCs w:val="24"/>
        </w:rPr>
      </w:pPr>
      <w:r w:rsidRPr="006F12E0">
        <w:rPr>
          <w:rFonts w:ascii="Arial" w:hAnsi="Arial" w:cs="Arial"/>
          <w:szCs w:val="24"/>
        </w:rPr>
        <w:t xml:space="preserve">                DPRlongitude:units = "degrees East" ;</w:t>
      </w:r>
    </w:p>
    <w:p w14:paraId="4CABF400" w14:textId="77777777" w:rsidR="00907789" w:rsidRPr="006F12E0" w:rsidRDefault="00907789" w:rsidP="00907789">
      <w:pPr>
        <w:rPr>
          <w:rFonts w:ascii="Arial" w:hAnsi="Arial" w:cs="Arial"/>
          <w:szCs w:val="24"/>
        </w:rPr>
      </w:pPr>
      <w:r w:rsidRPr="006F12E0">
        <w:rPr>
          <w:rFonts w:ascii="Arial" w:hAnsi="Arial" w:cs="Arial"/>
          <w:szCs w:val="24"/>
        </w:rPr>
        <w:t xml:space="preserve">                DPRlongitude:_FillValue = -888.f ;</w:t>
      </w:r>
    </w:p>
    <w:p w14:paraId="376A68D5" w14:textId="77777777" w:rsidR="00EF0BFE" w:rsidRPr="00EF0BFE" w:rsidRDefault="00EF0BFE" w:rsidP="00EF0BFE">
      <w:pPr>
        <w:rPr>
          <w:rFonts w:ascii="Arial" w:hAnsi="Arial" w:cs="Arial"/>
          <w:szCs w:val="24"/>
        </w:rPr>
      </w:pPr>
      <w:r w:rsidRPr="00EF0BFE">
        <w:rPr>
          <w:rFonts w:ascii="Arial" w:hAnsi="Arial" w:cs="Arial"/>
          <w:szCs w:val="24"/>
        </w:rPr>
        <w:t xml:space="preserve">        float piaFinal(fpdim) ;</w:t>
      </w:r>
    </w:p>
    <w:p w14:paraId="08447326" w14:textId="77777777" w:rsidR="00EF0BFE" w:rsidRPr="00EF0BFE" w:rsidRDefault="00EF0BFE" w:rsidP="00EF0BFE">
      <w:pPr>
        <w:rPr>
          <w:rFonts w:ascii="Arial" w:hAnsi="Arial" w:cs="Arial"/>
          <w:szCs w:val="24"/>
        </w:rPr>
      </w:pPr>
      <w:r w:rsidRPr="00EF0BFE">
        <w:rPr>
          <w:rFonts w:ascii="Arial" w:hAnsi="Arial" w:cs="Arial"/>
          <w:szCs w:val="24"/>
        </w:rPr>
        <w:t xml:space="preserve">                piaFinal:long_name = "DPR path integrated attenuation" ;</w:t>
      </w:r>
    </w:p>
    <w:p w14:paraId="45021C05" w14:textId="77777777" w:rsidR="00EF0BFE" w:rsidRPr="00EF0BFE" w:rsidRDefault="00EF0BFE" w:rsidP="00EF0BFE">
      <w:pPr>
        <w:rPr>
          <w:rFonts w:ascii="Arial" w:hAnsi="Arial" w:cs="Arial"/>
          <w:szCs w:val="24"/>
        </w:rPr>
      </w:pPr>
      <w:r w:rsidRPr="00EF0BFE">
        <w:rPr>
          <w:rFonts w:ascii="Arial" w:hAnsi="Arial" w:cs="Arial"/>
          <w:szCs w:val="24"/>
        </w:rPr>
        <w:t xml:space="preserve">                piaFinal:units = "dBZ" ;</w:t>
      </w:r>
    </w:p>
    <w:p w14:paraId="7CF9D3E3" w14:textId="77777777" w:rsidR="00EF0BFE" w:rsidRPr="00EF0BFE" w:rsidRDefault="00EF0BFE" w:rsidP="00EF0BFE">
      <w:pPr>
        <w:rPr>
          <w:rFonts w:ascii="Arial" w:hAnsi="Arial" w:cs="Arial"/>
          <w:szCs w:val="24"/>
        </w:rPr>
      </w:pPr>
      <w:r w:rsidRPr="00EF0BFE">
        <w:rPr>
          <w:rFonts w:ascii="Arial" w:hAnsi="Arial" w:cs="Arial"/>
          <w:szCs w:val="24"/>
        </w:rPr>
        <w:t xml:space="preserve">                piaFinal:_FillValue = -888.f ;</w:t>
      </w:r>
    </w:p>
    <w:p w14:paraId="7BBC7EA9" w14:textId="77777777" w:rsidR="00907789" w:rsidRPr="006F12E0" w:rsidRDefault="00907789" w:rsidP="00907789">
      <w:pPr>
        <w:rPr>
          <w:rFonts w:ascii="Arial" w:hAnsi="Arial" w:cs="Arial"/>
          <w:szCs w:val="24"/>
        </w:rPr>
      </w:pPr>
      <w:r w:rsidRPr="006F12E0">
        <w:rPr>
          <w:rFonts w:ascii="Arial" w:hAnsi="Arial" w:cs="Arial"/>
          <w:szCs w:val="24"/>
        </w:rPr>
        <w:t xml:space="preserve">        short LandSurfaceType(fpdim) ;</w:t>
      </w:r>
    </w:p>
    <w:p w14:paraId="0954115C" w14:textId="77777777" w:rsidR="00907789" w:rsidRPr="006F12E0" w:rsidRDefault="00907789" w:rsidP="00907789">
      <w:pPr>
        <w:rPr>
          <w:rFonts w:ascii="Arial" w:hAnsi="Arial" w:cs="Arial"/>
          <w:szCs w:val="24"/>
        </w:rPr>
      </w:pPr>
      <w:r w:rsidRPr="006F12E0">
        <w:rPr>
          <w:rFonts w:ascii="Arial" w:hAnsi="Arial" w:cs="Arial"/>
          <w:szCs w:val="24"/>
        </w:rPr>
        <w:t xml:space="preserve">                LandSurfaceType:long_name = "DPR LandSurfaceType" ;</w:t>
      </w:r>
    </w:p>
    <w:p w14:paraId="792AA28D" w14:textId="77777777" w:rsidR="00907789" w:rsidRPr="006F12E0" w:rsidRDefault="00907789" w:rsidP="00907789">
      <w:pPr>
        <w:rPr>
          <w:rFonts w:ascii="Arial" w:hAnsi="Arial" w:cs="Arial"/>
          <w:szCs w:val="24"/>
        </w:rPr>
      </w:pPr>
      <w:r w:rsidRPr="006F12E0">
        <w:rPr>
          <w:rFonts w:ascii="Arial" w:hAnsi="Arial" w:cs="Arial"/>
          <w:szCs w:val="24"/>
        </w:rPr>
        <w:t xml:space="preserve">                LandSurfaceType:units = "Categorical" ;</w:t>
      </w:r>
    </w:p>
    <w:p w14:paraId="73AAFAE6" w14:textId="77777777" w:rsidR="00907789" w:rsidRPr="006F12E0" w:rsidRDefault="00907789" w:rsidP="00907789">
      <w:pPr>
        <w:rPr>
          <w:rFonts w:ascii="Arial" w:hAnsi="Arial" w:cs="Arial"/>
          <w:szCs w:val="24"/>
        </w:rPr>
      </w:pPr>
      <w:r w:rsidRPr="006F12E0">
        <w:rPr>
          <w:rFonts w:ascii="Arial" w:hAnsi="Arial" w:cs="Arial"/>
          <w:szCs w:val="24"/>
        </w:rPr>
        <w:t xml:space="preserve">                LandSurfaceType:_FillValue = -888s ;</w:t>
      </w:r>
    </w:p>
    <w:p w14:paraId="0168372E"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float PrecipRateSurface(fpdim) ;</w:t>
      </w:r>
    </w:p>
    <w:p w14:paraId="1619894D" w14:textId="77777777" w:rsidR="00907789" w:rsidRPr="006F12E0" w:rsidRDefault="00907789" w:rsidP="00907789">
      <w:pPr>
        <w:rPr>
          <w:rFonts w:ascii="Arial" w:hAnsi="Arial" w:cs="Arial"/>
          <w:szCs w:val="24"/>
        </w:rPr>
      </w:pPr>
      <w:r w:rsidRPr="006F12E0">
        <w:rPr>
          <w:rFonts w:ascii="Arial" w:hAnsi="Arial" w:cs="Arial"/>
          <w:szCs w:val="24"/>
        </w:rPr>
        <w:t xml:space="preserve">                PrecipRateSurface:long_name = "DPR Near-Surface Precipitation Rate" ;</w:t>
      </w:r>
    </w:p>
    <w:p w14:paraId="6CB4FB2E" w14:textId="77777777" w:rsidR="00907789" w:rsidRPr="006F12E0" w:rsidRDefault="00907789" w:rsidP="00907789">
      <w:pPr>
        <w:rPr>
          <w:rFonts w:ascii="Arial" w:hAnsi="Arial" w:cs="Arial"/>
          <w:szCs w:val="24"/>
        </w:rPr>
      </w:pPr>
      <w:r w:rsidRPr="006F12E0">
        <w:rPr>
          <w:rFonts w:ascii="Arial" w:hAnsi="Arial" w:cs="Arial"/>
          <w:szCs w:val="24"/>
        </w:rPr>
        <w:t xml:space="preserve">                PrecipRateSurface:units = "mm/h" ;</w:t>
      </w:r>
    </w:p>
    <w:p w14:paraId="7614FF7E" w14:textId="77777777" w:rsidR="00907789" w:rsidRPr="006F12E0" w:rsidRDefault="00907789" w:rsidP="00907789">
      <w:pPr>
        <w:rPr>
          <w:rFonts w:ascii="Arial" w:hAnsi="Arial" w:cs="Arial"/>
          <w:szCs w:val="24"/>
        </w:rPr>
      </w:pPr>
      <w:r w:rsidRPr="006F12E0">
        <w:rPr>
          <w:rFonts w:ascii="Arial" w:hAnsi="Arial" w:cs="Arial"/>
          <w:szCs w:val="24"/>
        </w:rPr>
        <w:t xml:space="preserve">                PrecipRateSurface:_FillValue = -888.f ;</w:t>
      </w:r>
    </w:p>
    <w:p w14:paraId="1E9A7D09" w14:textId="77777777" w:rsidR="00907789" w:rsidRPr="006F12E0" w:rsidRDefault="00907789" w:rsidP="00907789">
      <w:pPr>
        <w:rPr>
          <w:rFonts w:ascii="Arial" w:hAnsi="Arial" w:cs="Arial"/>
          <w:szCs w:val="24"/>
        </w:rPr>
      </w:pPr>
      <w:r w:rsidRPr="006F12E0">
        <w:rPr>
          <w:rFonts w:ascii="Arial" w:hAnsi="Arial" w:cs="Arial"/>
          <w:szCs w:val="24"/>
        </w:rPr>
        <w:t xml:space="preserve">        float SurfPrecipTotRate(fpdim) ;</w:t>
      </w:r>
    </w:p>
    <w:p w14:paraId="27BB8A47" w14:textId="77777777" w:rsidR="00907789" w:rsidRPr="006F12E0" w:rsidRDefault="00907789" w:rsidP="00907789">
      <w:pPr>
        <w:rPr>
          <w:rFonts w:ascii="Arial" w:hAnsi="Arial" w:cs="Arial"/>
          <w:szCs w:val="24"/>
        </w:rPr>
      </w:pPr>
      <w:r w:rsidRPr="006F12E0">
        <w:rPr>
          <w:rFonts w:ascii="Arial" w:hAnsi="Arial" w:cs="Arial"/>
          <w:szCs w:val="24"/>
        </w:rPr>
        <w:t xml:space="preserve">                SurfPrecipTotRate:long_name = "2B-DPRGMI Near-Surface Estimated Rain Rate" ;</w:t>
      </w:r>
    </w:p>
    <w:p w14:paraId="60B48E9F" w14:textId="77777777" w:rsidR="00907789" w:rsidRPr="006F12E0" w:rsidRDefault="00907789" w:rsidP="00907789">
      <w:pPr>
        <w:rPr>
          <w:rFonts w:ascii="Arial" w:hAnsi="Arial" w:cs="Arial"/>
          <w:szCs w:val="24"/>
        </w:rPr>
      </w:pPr>
      <w:r w:rsidRPr="006F12E0">
        <w:rPr>
          <w:rFonts w:ascii="Arial" w:hAnsi="Arial" w:cs="Arial"/>
          <w:szCs w:val="24"/>
        </w:rPr>
        <w:t xml:space="preserve">                SurfPrecipTotRate:units = "mm/h" ;</w:t>
      </w:r>
    </w:p>
    <w:p w14:paraId="09D058E2" w14:textId="77777777" w:rsidR="00907789" w:rsidRPr="006F12E0" w:rsidRDefault="00907789" w:rsidP="00907789">
      <w:pPr>
        <w:rPr>
          <w:rFonts w:ascii="Arial" w:hAnsi="Arial" w:cs="Arial"/>
          <w:szCs w:val="24"/>
        </w:rPr>
      </w:pPr>
      <w:r w:rsidRPr="006F12E0">
        <w:rPr>
          <w:rFonts w:ascii="Arial" w:hAnsi="Arial" w:cs="Arial"/>
          <w:szCs w:val="24"/>
        </w:rPr>
        <w:t xml:space="preserve">                SurfPrecipTotRate:_FillValue = -888.f ;</w:t>
      </w:r>
    </w:p>
    <w:p w14:paraId="39DAB980" w14:textId="77777777" w:rsidR="00EF0BFE" w:rsidRPr="00EF0BFE" w:rsidRDefault="00EF0BFE" w:rsidP="00EF0BFE">
      <w:pPr>
        <w:rPr>
          <w:rFonts w:ascii="Arial" w:hAnsi="Arial" w:cs="Arial"/>
          <w:szCs w:val="24"/>
        </w:rPr>
      </w:pPr>
      <w:r w:rsidRPr="00EF0BFE">
        <w:rPr>
          <w:rFonts w:ascii="Arial" w:hAnsi="Arial" w:cs="Arial"/>
          <w:szCs w:val="24"/>
        </w:rPr>
        <w:t xml:space="preserve">        short heightStormTop(fpdim) ;</w:t>
      </w:r>
    </w:p>
    <w:p w14:paraId="170B46C8" w14:textId="77777777" w:rsidR="00EF0BFE" w:rsidRPr="00EF0BFE" w:rsidRDefault="00EF0BFE" w:rsidP="00EF0BFE">
      <w:pPr>
        <w:rPr>
          <w:rFonts w:ascii="Arial" w:hAnsi="Arial" w:cs="Arial"/>
          <w:szCs w:val="24"/>
        </w:rPr>
      </w:pPr>
      <w:r w:rsidRPr="00EF0BFE">
        <w:rPr>
          <w:rFonts w:ascii="Arial" w:hAnsi="Arial" w:cs="Arial"/>
          <w:szCs w:val="24"/>
        </w:rPr>
        <w:t xml:space="preserve">                heightStormTop:long_name = "DPR Estimated Storm Top Height (meters)" ;</w:t>
      </w:r>
    </w:p>
    <w:p w14:paraId="26A733FC" w14:textId="77777777" w:rsidR="00EF0BFE" w:rsidRPr="00EF0BFE" w:rsidRDefault="00EF0BFE" w:rsidP="00EF0BFE">
      <w:pPr>
        <w:rPr>
          <w:rFonts w:ascii="Arial" w:hAnsi="Arial" w:cs="Arial"/>
          <w:szCs w:val="24"/>
        </w:rPr>
      </w:pPr>
      <w:r w:rsidRPr="00EF0BFE">
        <w:rPr>
          <w:rFonts w:ascii="Arial" w:hAnsi="Arial" w:cs="Arial"/>
          <w:szCs w:val="24"/>
        </w:rPr>
        <w:t xml:space="preserve">                heightStormTop:units = "m" ;</w:t>
      </w:r>
    </w:p>
    <w:p w14:paraId="77820F67" w14:textId="77777777" w:rsidR="00EF0BFE" w:rsidRPr="00EF0BFE" w:rsidRDefault="00EF0BFE" w:rsidP="00EF0BFE">
      <w:pPr>
        <w:rPr>
          <w:rFonts w:ascii="Arial" w:hAnsi="Arial" w:cs="Arial"/>
          <w:szCs w:val="24"/>
        </w:rPr>
      </w:pPr>
      <w:r w:rsidRPr="00EF0BFE">
        <w:rPr>
          <w:rFonts w:ascii="Arial" w:hAnsi="Arial" w:cs="Arial"/>
          <w:szCs w:val="24"/>
        </w:rPr>
        <w:t xml:space="preserve">                heightStormTop:_FillValue = -888s ;</w:t>
      </w:r>
    </w:p>
    <w:p w14:paraId="18EE97E4" w14:textId="77777777" w:rsidR="00907789" w:rsidRPr="006F12E0" w:rsidRDefault="00907789" w:rsidP="00907789">
      <w:pPr>
        <w:rPr>
          <w:rFonts w:ascii="Arial" w:hAnsi="Arial" w:cs="Arial"/>
          <w:szCs w:val="24"/>
        </w:rPr>
      </w:pPr>
      <w:r w:rsidRPr="006F12E0">
        <w:rPr>
          <w:rFonts w:ascii="Arial" w:hAnsi="Arial" w:cs="Arial"/>
          <w:szCs w:val="24"/>
        </w:rPr>
        <w:t xml:space="preserve">        float BBheight(fpdim) ;</w:t>
      </w:r>
    </w:p>
    <w:p w14:paraId="1445CBBD" w14:textId="77777777" w:rsidR="00907789" w:rsidRPr="006F12E0" w:rsidRDefault="00907789" w:rsidP="00907789">
      <w:pPr>
        <w:rPr>
          <w:rFonts w:ascii="Arial" w:hAnsi="Arial" w:cs="Arial"/>
          <w:szCs w:val="24"/>
        </w:rPr>
      </w:pPr>
      <w:r w:rsidRPr="006F12E0">
        <w:rPr>
          <w:rFonts w:ascii="Arial" w:hAnsi="Arial" w:cs="Arial"/>
          <w:szCs w:val="24"/>
        </w:rPr>
        <w:t xml:space="preserve">                BBheight:long_name = "DPR Bright Band Height above MSL" ;</w:t>
      </w:r>
    </w:p>
    <w:p w14:paraId="54A5D731" w14:textId="77777777" w:rsidR="00907789" w:rsidRPr="006F12E0" w:rsidRDefault="00907789" w:rsidP="00907789">
      <w:pPr>
        <w:rPr>
          <w:rFonts w:ascii="Arial" w:hAnsi="Arial" w:cs="Arial"/>
          <w:szCs w:val="24"/>
        </w:rPr>
      </w:pPr>
      <w:r w:rsidRPr="006F12E0">
        <w:rPr>
          <w:rFonts w:ascii="Arial" w:hAnsi="Arial" w:cs="Arial"/>
          <w:szCs w:val="24"/>
        </w:rPr>
        <w:t xml:space="preserve">                BBheight:units = "m" ;</w:t>
      </w:r>
    </w:p>
    <w:p w14:paraId="793D6237" w14:textId="77777777" w:rsidR="00907789" w:rsidRPr="006F12E0" w:rsidRDefault="00907789" w:rsidP="00907789">
      <w:pPr>
        <w:rPr>
          <w:rFonts w:ascii="Arial" w:hAnsi="Arial" w:cs="Arial"/>
          <w:szCs w:val="24"/>
        </w:rPr>
      </w:pPr>
      <w:r w:rsidRPr="006F12E0">
        <w:rPr>
          <w:rFonts w:ascii="Arial" w:hAnsi="Arial" w:cs="Arial"/>
          <w:szCs w:val="24"/>
        </w:rPr>
        <w:t xml:space="preserve">                BBheight:_FillValue = -888.f ;</w:t>
      </w:r>
    </w:p>
    <w:p w14:paraId="42EDDC01" w14:textId="77777777" w:rsidR="00907789" w:rsidRPr="006F12E0" w:rsidRDefault="00907789" w:rsidP="00907789">
      <w:pPr>
        <w:rPr>
          <w:rFonts w:ascii="Arial" w:hAnsi="Arial" w:cs="Arial"/>
          <w:szCs w:val="24"/>
        </w:rPr>
      </w:pPr>
      <w:r w:rsidRPr="006F12E0">
        <w:rPr>
          <w:rFonts w:ascii="Arial" w:hAnsi="Arial" w:cs="Arial"/>
          <w:szCs w:val="24"/>
        </w:rPr>
        <w:t xml:space="preserve">        short BBstatus(fpdim) ;</w:t>
      </w:r>
    </w:p>
    <w:p w14:paraId="3A1DEE4D" w14:textId="77777777" w:rsidR="00907789" w:rsidRPr="006F12E0" w:rsidRDefault="00907789" w:rsidP="00907789">
      <w:pPr>
        <w:rPr>
          <w:rFonts w:ascii="Arial" w:hAnsi="Arial" w:cs="Arial"/>
          <w:szCs w:val="24"/>
        </w:rPr>
      </w:pPr>
      <w:r w:rsidRPr="006F12E0">
        <w:rPr>
          <w:rFonts w:ascii="Arial" w:hAnsi="Arial" w:cs="Arial"/>
          <w:szCs w:val="24"/>
        </w:rPr>
        <w:t xml:space="preserve">                BBstatus:long_name = "Bright Band Quality" ;</w:t>
      </w:r>
    </w:p>
    <w:p w14:paraId="294BD4F1" w14:textId="77777777" w:rsidR="00907789" w:rsidRPr="006F12E0" w:rsidRDefault="00907789" w:rsidP="00907789">
      <w:pPr>
        <w:rPr>
          <w:rFonts w:ascii="Arial" w:hAnsi="Arial" w:cs="Arial"/>
          <w:szCs w:val="24"/>
        </w:rPr>
      </w:pPr>
      <w:r w:rsidRPr="006F12E0">
        <w:rPr>
          <w:rFonts w:ascii="Arial" w:hAnsi="Arial" w:cs="Arial"/>
          <w:szCs w:val="24"/>
        </w:rPr>
        <w:t xml:space="preserve">                BBstatus:units = "Categorical" ;</w:t>
      </w:r>
    </w:p>
    <w:p w14:paraId="5D34FAA4" w14:textId="77777777" w:rsidR="00907789" w:rsidRPr="006F12E0" w:rsidRDefault="00907789" w:rsidP="00907789">
      <w:pPr>
        <w:rPr>
          <w:rFonts w:ascii="Arial" w:hAnsi="Arial" w:cs="Arial"/>
          <w:szCs w:val="24"/>
        </w:rPr>
      </w:pPr>
      <w:r w:rsidRPr="006F12E0">
        <w:rPr>
          <w:rFonts w:ascii="Arial" w:hAnsi="Arial" w:cs="Arial"/>
          <w:szCs w:val="24"/>
        </w:rPr>
        <w:t xml:space="preserve">                BBstatus:_FillValue = -888s ;</w:t>
      </w:r>
    </w:p>
    <w:p w14:paraId="54803E4B" w14:textId="77777777" w:rsidR="00907789" w:rsidRPr="006F12E0" w:rsidRDefault="00907789" w:rsidP="00907789">
      <w:pPr>
        <w:rPr>
          <w:rFonts w:ascii="Arial" w:hAnsi="Arial" w:cs="Arial"/>
          <w:szCs w:val="24"/>
        </w:rPr>
      </w:pPr>
      <w:r w:rsidRPr="006F12E0">
        <w:rPr>
          <w:rFonts w:ascii="Arial" w:hAnsi="Arial" w:cs="Arial"/>
          <w:szCs w:val="24"/>
        </w:rPr>
        <w:t xml:space="preserve">        short qualityData(fpdim) ;</w:t>
      </w:r>
    </w:p>
    <w:p w14:paraId="56E29F7B" w14:textId="77777777" w:rsidR="00907789" w:rsidRPr="006F12E0" w:rsidRDefault="00907789" w:rsidP="00907789">
      <w:pPr>
        <w:rPr>
          <w:rFonts w:ascii="Arial" w:hAnsi="Arial" w:cs="Arial"/>
          <w:szCs w:val="24"/>
        </w:rPr>
      </w:pPr>
      <w:r w:rsidRPr="006F12E0">
        <w:rPr>
          <w:rFonts w:ascii="Arial" w:hAnsi="Arial" w:cs="Arial"/>
          <w:szCs w:val="24"/>
        </w:rPr>
        <w:t xml:space="preserve">                qualityData:long_name = "DPR FLG group qualityData" ;</w:t>
      </w:r>
    </w:p>
    <w:p w14:paraId="4F0D2286" w14:textId="77777777" w:rsidR="00907789" w:rsidRPr="006F12E0" w:rsidRDefault="00907789" w:rsidP="00907789">
      <w:pPr>
        <w:rPr>
          <w:rFonts w:ascii="Arial" w:hAnsi="Arial" w:cs="Arial"/>
          <w:szCs w:val="24"/>
        </w:rPr>
      </w:pPr>
      <w:r w:rsidRPr="006F12E0">
        <w:rPr>
          <w:rFonts w:ascii="Arial" w:hAnsi="Arial" w:cs="Arial"/>
          <w:szCs w:val="24"/>
        </w:rPr>
        <w:t xml:space="preserve">                qualityData:units = "Categorical" ;</w:t>
      </w:r>
    </w:p>
    <w:p w14:paraId="45F25DA6" w14:textId="77777777" w:rsidR="00907789" w:rsidRPr="006F12E0" w:rsidRDefault="00907789" w:rsidP="00907789">
      <w:pPr>
        <w:rPr>
          <w:rFonts w:ascii="Arial" w:hAnsi="Arial" w:cs="Arial"/>
          <w:szCs w:val="24"/>
        </w:rPr>
      </w:pPr>
      <w:r w:rsidRPr="006F12E0">
        <w:rPr>
          <w:rFonts w:ascii="Arial" w:hAnsi="Arial" w:cs="Arial"/>
          <w:szCs w:val="24"/>
        </w:rPr>
        <w:t xml:space="preserve">                qualityData:_FillValue = -888s ;</w:t>
      </w:r>
    </w:p>
    <w:p w14:paraId="7DFF8384" w14:textId="77777777" w:rsidR="00907789" w:rsidRPr="006F12E0" w:rsidRDefault="00907789" w:rsidP="00907789">
      <w:pPr>
        <w:rPr>
          <w:rFonts w:ascii="Arial" w:hAnsi="Arial" w:cs="Arial"/>
          <w:szCs w:val="24"/>
        </w:rPr>
      </w:pPr>
      <w:r w:rsidRPr="006F12E0">
        <w:rPr>
          <w:rFonts w:ascii="Arial" w:hAnsi="Arial" w:cs="Arial"/>
          <w:szCs w:val="24"/>
        </w:rPr>
        <w:t xml:space="preserve">        short FlagPrecip(fpdim) ;</w:t>
      </w:r>
    </w:p>
    <w:p w14:paraId="4E655377" w14:textId="77777777" w:rsidR="00907789" w:rsidRPr="006F12E0" w:rsidRDefault="00907789" w:rsidP="00907789">
      <w:pPr>
        <w:rPr>
          <w:rFonts w:ascii="Arial" w:hAnsi="Arial" w:cs="Arial"/>
          <w:szCs w:val="24"/>
        </w:rPr>
      </w:pPr>
      <w:r w:rsidRPr="006F12E0">
        <w:rPr>
          <w:rFonts w:ascii="Arial" w:hAnsi="Arial" w:cs="Arial"/>
          <w:szCs w:val="24"/>
        </w:rPr>
        <w:t xml:space="preserve">                FlagPrecip:long_name = "DPR FlagPrecip" ;</w:t>
      </w:r>
    </w:p>
    <w:p w14:paraId="203FE775" w14:textId="77777777" w:rsidR="00907789" w:rsidRPr="006F12E0" w:rsidRDefault="00907789" w:rsidP="00907789">
      <w:pPr>
        <w:rPr>
          <w:rFonts w:ascii="Arial" w:hAnsi="Arial" w:cs="Arial"/>
          <w:szCs w:val="24"/>
        </w:rPr>
      </w:pPr>
      <w:r w:rsidRPr="006F12E0">
        <w:rPr>
          <w:rFonts w:ascii="Arial" w:hAnsi="Arial" w:cs="Arial"/>
          <w:szCs w:val="24"/>
        </w:rPr>
        <w:t xml:space="preserve">                FlagPrecip:units = "Categorical" ;</w:t>
      </w:r>
    </w:p>
    <w:p w14:paraId="4E9F2435" w14:textId="77777777" w:rsidR="00907789" w:rsidRPr="006F12E0" w:rsidRDefault="00907789" w:rsidP="00907789">
      <w:pPr>
        <w:rPr>
          <w:rFonts w:ascii="Arial" w:hAnsi="Arial" w:cs="Arial"/>
          <w:szCs w:val="24"/>
        </w:rPr>
      </w:pPr>
      <w:r w:rsidRPr="006F12E0">
        <w:rPr>
          <w:rFonts w:ascii="Arial" w:hAnsi="Arial" w:cs="Arial"/>
          <w:szCs w:val="24"/>
        </w:rPr>
        <w:t xml:space="preserve">                FlagPrecip:_FillValue = -888s ;</w:t>
      </w:r>
    </w:p>
    <w:p w14:paraId="4A3CE1A4" w14:textId="77777777" w:rsidR="00907789" w:rsidRPr="006F12E0" w:rsidRDefault="00907789" w:rsidP="00907789">
      <w:pPr>
        <w:rPr>
          <w:rFonts w:ascii="Arial" w:hAnsi="Arial" w:cs="Arial"/>
          <w:szCs w:val="24"/>
        </w:rPr>
      </w:pPr>
      <w:r w:rsidRPr="006F12E0">
        <w:rPr>
          <w:rFonts w:ascii="Arial" w:hAnsi="Arial" w:cs="Arial"/>
          <w:szCs w:val="24"/>
        </w:rPr>
        <w:t xml:space="preserve">        short TypePrecip(fpdim) ;</w:t>
      </w:r>
    </w:p>
    <w:p w14:paraId="1CA928FF" w14:textId="77777777" w:rsidR="00907789" w:rsidRPr="006F12E0" w:rsidRDefault="00907789" w:rsidP="00907789">
      <w:pPr>
        <w:rPr>
          <w:rFonts w:ascii="Arial" w:hAnsi="Arial" w:cs="Arial"/>
          <w:szCs w:val="24"/>
        </w:rPr>
      </w:pPr>
      <w:r w:rsidRPr="006F12E0">
        <w:rPr>
          <w:rFonts w:ascii="Arial" w:hAnsi="Arial" w:cs="Arial"/>
          <w:szCs w:val="24"/>
        </w:rPr>
        <w:t xml:space="preserve">                TypePrecip:long_name = "DPR TypePrecip (stratiform/convective/other)" ;</w:t>
      </w:r>
    </w:p>
    <w:p w14:paraId="20967F01" w14:textId="77777777" w:rsidR="00907789" w:rsidRPr="006F12E0" w:rsidRDefault="00907789" w:rsidP="00907789">
      <w:pPr>
        <w:rPr>
          <w:rFonts w:ascii="Arial" w:hAnsi="Arial" w:cs="Arial"/>
          <w:szCs w:val="24"/>
        </w:rPr>
      </w:pPr>
      <w:r w:rsidRPr="006F12E0">
        <w:rPr>
          <w:rFonts w:ascii="Arial" w:hAnsi="Arial" w:cs="Arial"/>
          <w:szCs w:val="24"/>
        </w:rPr>
        <w:t xml:space="preserve">                TypePrecip:units = "Categorical" ;</w:t>
      </w:r>
    </w:p>
    <w:p w14:paraId="4892FDF6"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TypePrecip:_FillValue = -888s ;</w:t>
      </w:r>
    </w:p>
    <w:p w14:paraId="4A25B3D6" w14:textId="77777777" w:rsidR="00907789" w:rsidRPr="006F12E0" w:rsidRDefault="00907789" w:rsidP="00907789">
      <w:pPr>
        <w:rPr>
          <w:rFonts w:ascii="Arial" w:hAnsi="Arial" w:cs="Arial"/>
          <w:szCs w:val="24"/>
        </w:rPr>
      </w:pPr>
      <w:r w:rsidRPr="006F12E0">
        <w:rPr>
          <w:rFonts w:ascii="Arial" w:hAnsi="Arial" w:cs="Arial"/>
          <w:szCs w:val="24"/>
        </w:rPr>
        <w:t xml:space="preserve">        short scanNum(fpdim) ;</w:t>
      </w:r>
    </w:p>
    <w:p w14:paraId="2371010B" w14:textId="77777777" w:rsidR="00907789" w:rsidRPr="006F12E0" w:rsidRDefault="00907789" w:rsidP="00907789">
      <w:pPr>
        <w:rPr>
          <w:rFonts w:ascii="Arial" w:hAnsi="Arial" w:cs="Arial"/>
          <w:szCs w:val="24"/>
        </w:rPr>
      </w:pPr>
      <w:r w:rsidRPr="006F12E0">
        <w:rPr>
          <w:rFonts w:ascii="Arial" w:hAnsi="Arial" w:cs="Arial"/>
          <w:szCs w:val="24"/>
        </w:rPr>
        <w:t xml:space="preserve">                scanNum:long_name = "product-relative zero-based array index of DPR scan number" ;</w:t>
      </w:r>
    </w:p>
    <w:p w14:paraId="4141D6D7" w14:textId="77777777" w:rsidR="00907789" w:rsidRPr="006F12E0" w:rsidRDefault="00907789" w:rsidP="00907789">
      <w:pPr>
        <w:rPr>
          <w:rFonts w:ascii="Arial" w:hAnsi="Arial" w:cs="Arial"/>
          <w:szCs w:val="24"/>
        </w:rPr>
      </w:pPr>
      <w:r w:rsidRPr="006F12E0">
        <w:rPr>
          <w:rFonts w:ascii="Arial" w:hAnsi="Arial" w:cs="Arial"/>
          <w:szCs w:val="24"/>
        </w:rPr>
        <w:t xml:space="preserve">                scanNum:_FillValue = -888s ;</w:t>
      </w:r>
    </w:p>
    <w:p w14:paraId="15DBD9C3" w14:textId="77777777" w:rsidR="00907789" w:rsidRPr="006F12E0" w:rsidRDefault="00907789" w:rsidP="00907789">
      <w:pPr>
        <w:rPr>
          <w:rFonts w:ascii="Arial" w:hAnsi="Arial" w:cs="Arial"/>
          <w:szCs w:val="24"/>
        </w:rPr>
      </w:pPr>
      <w:r w:rsidRPr="006F12E0">
        <w:rPr>
          <w:rFonts w:ascii="Arial" w:hAnsi="Arial" w:cs="Arial"/>
          <w:szCs w:val="24"/>
        </w:rPr>
        <w:t xml:space="preserve">        short rayNum(fpdim) ;</w:t>
      </w:r>
    </w:p>
    <w:p w14:paraId="2E3DD7A5" w14:textId="77777777" w:rsidR="00907789" w:rsidRPr="006F12E0" w:rsidRDefault="00907789" w:rsidP="00907789">
      <w:pPr>
        <w:rPr>
          <w:rFonts w:ascii="Arial" w:hAnsi="Arial" w:cs="Arial"/>
          <w:szCs w:val="24"/>
        </w:rPr>
      </w:pPr>
      <w:r w:rsidRPr="006F12E0">
        <w:rPr>
          <w:rFonts w:ascii="Arial" w:hAnsi="Arial" w:cs="Arial"/>
          <w:szCs w:val="24"/>
        </w:rPr>
        <w:t xml:space="preserve">                rayNum:long_name = "product-relative zero-based array index of DPR ray number" ;</w:t>
      </w:r>
    </w:p>
    <w:p w14:paraId="1586AB90" w14:textId="77777777" w:rsidR="00907789" w:rsidRPr="006F12E0" w:rsidRDefault="00907789" w:rsidP="00907789">
      <w:pPr>
        <w:rPr>
          <w:rFonts w:ascii="Arial" w:hAnsi="Arial" w:cs="Arial"/>
          <w:szCs w:val="24"/>
        </w:rPr>
      </w:pPr>
      <w:r w:rsidRPr="006F12E0">
        <w:rPr>
          <w:rFonts w:ascii="Arial" w:hAnsi="Arial" w:cs="Arial"/>
          <w:szCs w:val="24"/>
        </w:rPr>
        <w:t xml:space="preserve">                rayNum:_FillValue = -888s ;</w:t>
      </w:r>
    </w:p>
    <w:p w14:paraId="6A7065E3" w14:textId="77777777" w:rsidR="00907789" w:rsidRPr="006F12E0" w:rsidRDefault="00907789" w:rsidP="00907789">
      <w:pPr>
        <w:rPr>
          <w:rFonts w:ascii="Arial" w:hAnsi="Arial" w:cs="Arial"/>
          <w:szCs w:val="24"/>
        </w:rPr>
      </w:pPr>
      <w:r w:rsidRPr="006F12E0">
        <w:rPr>
          <w:rFonts w:ascii="Arial" w:hAnsi="Arial" w:cs="Arial"/>
          <w:szCs w:val="24"/>
        </w:rPr>
        <w:t xml:space="preserve">        double timeNearestApproach ;</w:t>
      </w:r>
    </w:p>
    <w:p w14:paraId="7501A69B" w14:textId="77777777" w:rsidR="00907789" w:rsidRPr="006F12E0" w:rsidRDefault="00907789" w:rsidP="00907789">
      <w:pPr>
        <w:rPr>
          <w:rFonts w:ascii="Arial" w:hAnsi="Arial" w:cs="Arial"/>
          <w:szCs w:val="24"/>
        </w:rPr>
      </w:pPr>
      <w:r w:rsidRPr="006F12E0">
        <w:rPr>
          <w:rFonts w:ascii="Arial" w:hAnsi="Arial" w:cs="Arial"/>
          <w:szCs w:val="24"/>
        </w:rPr>
        <w:t xml:space="preserve">                timeNearestApproach:units = "seconds" ;</w:t>
      </w:r>
    </w:p>
    <w:p w14:paraId="5B616CC9" w14:textId="77777777" w:rsidR="00907789" w:rsidRPr="006F12E0" w:rsidRDefault="00907789" w:rsidP="00907789">
      <w:pPr>
        <w:rPr>
          <w:rFonts w:ascii="Arial" w:hAnsi="Arial" w:cs="Arial"/>
          <w:szCs w:val="24"/>
        </w:rPr>
      </w:pPr>
      <w:r w:rsidRPr="006F12E0">
        <w:rPr>
          <w:rFonts w:ascii="Arial" w:hAnsi="Arial" w:cs="Arial"/>
          <w:szCs w:val="24"/>
        </w:rPr>
        <w:t xml:space="preserve">                timeNearestApproach:long_name = "Seconds since 01-01-1970 00:00:00" ;</w:t>
      </w:r>
    </w:p>
    <w:p w14:paraId="43974B30" w14:textId="77777777" w:rsidR="00907789" w:rsidRPr="006F12E0" w:rsidRDefault="00907789" w:rsidP="00907789">
      <w:pPr>
        <w:rPr>
          <w:rFonts w:ascii="Arial" w:hAnsi="Arial" w:cs="Arial"/>
          <w:szCs w:val="24"/>
        </w:rPr>
      </w:pPr>
      <w:r w:rsidRPr="006F12E0">
        <w:rPr>
          <w:rFonts w:ascii="Arial" w:hAnsi="Arial" w:cs="Arial"/>
          <w:szCs w:val="24"/>
        </w:rPr>
        <w:t xml:space="preserve">                timeNearestApproach:_FillValue = 0. ;</w:t>
      </w:r>
    </w:p>
    <w:p w14:paraId="1E2C470F" w14:textId="77777777" w:rsidR="00907789" w:rsidRPr="006F12E0" w:rsidRDefault="00907789" w:rsidP="00907789">
      <w:pPr>
        <w:rPr>
          <w:rFonts w:ascii="Arial" w:hAnsi="Arial" w:cs="Arial"/>
          <w:szCs w:val="24"/>
        </w:rPr>
      </w:pPr>
      <w:r w:rsidRPr="006F12E0">
        <w:rPr>
          <w:rFonts w:ascii="Arial" w:hAnsi="Arial" w:cs="Arial"/>
          <w:szCs w:val="24"/>
        </w:rPr>
        <w:t xml:space="preserve">        char atimeNearestApproach(len_atime_ID) ;</w:t>
      </w:r>
    </w:p>
    <w:p w14:paraId="23AEBD07" w14:textId="77777777" w:rsidR="00907789" w:rsidRPr="006F12E0" w:rsidRDefault="00907789" w:rsidP="00907789">
      <w:pPr>
        <w:rPr>
          <w:rFonts w:ascii="Arial" w:hAnsi="Arial" w:cs="Arial"/>
          <w:szCs w:val="24"/>
        </w:rPr>
      </w:pPr>
      <w:r w:rsidRPr="006F12E0">
        <w:rPr>
          <w:rFonts w:ascii="Arial" w:hAnsi="Arial" w:cs="Arial"/>
          <w:szCs w:val="24"/>
        </w:rPr>
        <w:t xml:space="preserve">                atimeNearestApproach:long_name = "text version of timeNearestApproach, UTC" ;</w:t>
      </w:r>
    </w:p>
    <w:p w14:paraId="01968053" w14:textId="77777777" w:rsidR="00907789" w:rsidRPr="006F12E0" w:rsidRDefault="00907789" w:rsidP="00907789">
      <w:pPr>
        <w:rPr>
          <w:rFonts w:ascii="Arial" w:hAnsi="Arial" w:cs="Arial"/>
          <w:szCs w:val="24"/>
        </w:rPr>
      </w:pPr>
      <w:r w:rsidRPr="006F12E0">
        <w:rPr>
          <w:rFonts w:ascii="Arial" w:hAnsi="Arial" w:cs="Arial"/>
          <w:szCs w:val="24"/>
        </w:rPr>
        <w:t xml:space="preserve">        double timeSweepStart(elevationAngle) ;</w:t>
      </w:r>
    </w:p>
    <w:p w14:paraId="05C5AE46" w14:textId="77777777" w:rsidR="00907789" w:rsidRPr="006F12E0" w:rsidRDefault="00907789" w:rsidP="00907789">
      <w:pPr>
        <w:rPr>
          <w:rFonts w:ascii="Arial" w:hAnsi="Arial" w:cs="Arial"/>
          <w:szCs w:val="24"/>
        </w:rPr>
      </w:pPr>
      <w:r w:rsidRPr="006F12E0">
        <w:rPr>
          <w:rFonts w:ascii="Arial" w:hAnsi="Arial" w:cs="Arial"/>
          <w:szCs w:val="24"/>
        </w:rPr>
        <w:t xml:space="preserve">                timeSweepStart:units = "seconds" ;</w:t>
      </w:r>
    </w:p>
    <w:p w14:paraId="0BBB56CD" w14:textId="77777777" w:rsidR="00907789" w:rsidRPr="006F12E0" w:rsidRDefault="00907789" w:rsidP="00907789">
      <w:pPr>
        <w:rPr>
          <w:rFonts w:ascii="Arial" w:hAnsi="Arial" w:cs="Arial"/>
          <w:szCs w:val="24"/>
        </w:rPr>
      </w:pPr>
      <w:r w:rsidRPr="006F12E0">
        <w:rPr>
          <w:rFonts w:ascii="Arial" w:hAnsi="Arial" w:cs="Arial"/>
          <w:szCs w:val="24"/>
        </w:rPr>
        <w:t xml:space="preserve">                timeSweepStart:long_name = "Seconds since 01-01-1970 00:00:00" ;</w:t>
      </w:r>
    </w:p>
    <w:p w14:paraId="2CFDAB42" w14:textId="77777777" w:rsidR="00907789" w:rsidRPr="006F12E0" w:rsidRDefault="00907789" w:rsidP="00907789">
      <w:pPr>
        <w:rPr>
          <w:rFonts w:ascii="Arial" w:hAnsi="Arial" w:cs="Arial"/>
          <w:szCs w:val="24"/>
        </w:rPr>
      </w:pPr>
      <w:r w:rsidRPr="006F12E0">
        <w:rPr>
          <w:rFonts w:ascii="Arial" w:hAnsi="Arial" w:cs="Arial"/>
          <w:szCs w:val="24"/>
        </w:rPr>
        <w:t xml:space="preserve">                timeSweepStart:_FillValue = 0. ;</w:t>
      </w:r>
    </w:p>
    <w:p w14:paraId="1A9FC0B4" w14:textId="77777777" w:rsidR="00907789" w:rsidRPr="006F12E0" w:rsidRDefault="00907789" w:rsidP="00907789">
      <w:pPr>
        <w:rPr>
          <w:rFonts w:ascii="Arial" w:hAnsi="Arial" w:cs="Arial"/>
          <w:szCs w:val="24"/>
        </w:rPr>
      </w:pPr>
      <w:r w:rsidRPr="006F12E0">
        <w:rPr>
          <w:rFonts w:ascii="Arial" w:hAnsi="Arial" w:cs="Arial"/>
          <w:szCs w:val="24"/>
        </w:rPr>
        <w:t xml:space="preserve">        char atimeSweepStart(elevationAngle, len_atime_ID) ;</w:t>
      </w:r>
    </w:p>
    <w:p w14:paraId="7DB06824" w14:textId="77777777" w:rsidR="00907789" w:rsidRPr="006F12E0" w:rsidRDefault="00907789" w:rsidP="00907789">
      <w:pPr>
        <w:rPr>
          <w:rFonts w:ascii="Arial" w:hAnsi="Arial" w:cs="Arial"/>
          <w:szCs w:val="24"/>
        </w:rPr>
      </w:pPr>
      <w:r w:rsidRPr="006F12E0">
        <w:rPr>
          <w:rFonts w:ascii="Arial" w:hAnsi="Arial" w:cs="Arial"/>
          <w:szCs w:val="24"/>
        </w:rPr>
        <w:t xml:space="preserve">                atimeSweepStart:long_name = "text version of timeSweepStart, UTC" ;</w:t>
      </w:r>
    </w:p>
    <w:p w14:paraId="73983A77" w14:textId="77777777" w:rsidR="00907789" w:rsidRPr="006F12E0" w:rsidRDefault="00907789" w:rsidP="00907789">
      <w:pPr>
        <w:rPr>
          <w:rFonts w:ascii="Arial" w:hAnsi="Arial" w:cs="Arial"/>
          <w:szCs w:val="24"/>
        </w:rPr>
      </w:pPr>
      <w:r w:rsidRPr="006F12E0">
        <w:rPr>
          <w:rFonts w:ascii="Arial" w:hAnsi="Arial" w:cs="Arial"/>
          <w:szCs w:val="24"/>
        </w:rPr>
        <w:t xml:space="preserve">        char site_ID(len_site_ID) ;</w:t>
      </w:r>
    </w:p>
    <w:p w14:paraId="3207DE25" w14:textId="77777777" w:rsidR="00907789" w:rsidRPr="006F12E0" w:rsidRDefault="00907789" w:rsidP="00907789">
      <w:pPr>
        <w:rPr>
          <w:rFonts w:ascii="Arial" w:hAnsi="Arial" w:cs="Arial"/>
          <w:szCs w:val="24"/>
        </w:rPr>
      </w:pPr>
      <w:r w:rsidRPr="006F12E0">
        <w:rPr>
          <w:rFonts w:ascii="Arial" w:hAnsi="Arial" w:cs="Arial"/>
          <w:szCs w:val="24"/>
        </w:rPr>
        <w:t xml:space="preserve">                site_ID:long_name = "ID of Ground Radar Site" ;</w:t>
      </w:r>
    </w:p>
    <w:p w14:paraId="72E1EF1B" w14:textId="77777777" w:rsidR="00907789" w:rsidRPr="006F12E0" w:rsidRDefault="00907789" w:rsidP="00907789">
      <w:pPr>
        <w:rPr>
          <w:rFonts w:ascii="Arial" w:hAnsi="Arial" w:cs="Arial"/>
          <w:szCs w:val="24"/>
        </w:rPr>
      </w:pPr>
      <w:r w:rsidRPr="006F12E0">
        <w:rPr>
          <w:rFonts w:ascii="Arial" w:hAnsi="Arial" w:cs="Arial"/>
          <w:szCs w:val="24"/>
        </w:rPr>
        <w:t xml:space="preserve">        float site_lat ;</w:t>
      </w:r>
    </w:p>
    <w:p w14:paraId="609ECB74" w14:textId="77777777" w:rsidR="00907789" w:rsidRPr="006F12E0" w:rsidRDefault="00907789" w:rsidP="00907789">
      <w:pPr>
        <w:rPr>
          <w:rFonts w:ascii="Arial" w:hAnsi="Arial" w:cs="Arial"/>
          <w:szCs w:val="24"/>
        </w:rPr>
      </w:pPr>
      <w:r w:rsidRPr="006F12E0">
        <w:rPr>
          <w:rFonts w:ascii="Arial" w:hAnsi="Arial" w:cs="Arial"/>
          <w:szCs w:val="24"/>
        </w:rPr>
        <w:t xml:space="preserve">                site_lat:long_name = "Latitude of Ground Radar Site" ;</w:t>
      </w:r>
    </w:p>
    <w:p w14:paraId="46F009AA" w14:textId="77777777" w:rsidR="00907789" w:rsidRPr="006F12E0" w:rsidRDefault="00907789" w:rsidP="00907789">
      <w:pPr>
        <w:rPr>
          <w:rFonts w:ascii="Arial" w:hAnsi="Arial" w:cs="Arial"/>
          <w:szCs w:val="24"/>
        </w:rPr>
      </w:pPr>
      <w:r w:rsidRPr="006F12E0">
        <w:rPr>
          <w:rFonts w:ascii="Arial" w:hAnsi="Arial" w:cs="Arial"/>
          <w:szCs w:val="24"/>
        </w:rPr>
        <w:t xml:space="preserve">                site_lat:units = "degrees North" ;</w:t>
      </w:r>
    </w:p>
    <w:p w14:paraId="01AFA783" w14:textId="77777777" w:rsidR="00907789" w:rsidRPr="006F12E0" w:rsidRDefault="00907789" w:rsidP="00907789">
      <w:pPr>
        <w:rPr>
          <w:rFonts w:ascii="Arial" w:hAnsi="Arial" w:cs="Arial"/>
          <w:szCs w:val="24"/>
        </w:rPr>
      </w:pPr>
      <w:r w:rsidRPr="006F12E0">
        <w:rPr>
          <w:rFonts w:ascii="Arial" w:hAnsi="Arial" w:cs="Arial"/>
          <w:szCs w:val="24"/>
        </w:rPr>
        <w:t xml:space="preserve">                site_lat:_FillValue = -888.f ;</w:t>
      </w:r>
    </w:p>
    <w:p w14:paraId="4AB9FD85" w14:textId="77777777" w:rsidR="00907789" w:rsidRPr="006F12E0" w:rsidRDefault="00907789" w:rsidP="00907789">
      <w:pPr>
        <w:rPr>
          <w:rFonts w:ascii="Arial" w:hAnsi="Arial" w:cs="Arial"/>
          <w:szCs w:val="24"/>
        </w:rPr>
      </w:pPr>
      <w:r w:rsidRPr="006F12E0">
        <w:rPr>
          <w:rFonts w:ascii="Arial" w:hAnsi="Arial" w:cs="Arial"/>
          <w:szCs w:val="24"/>
        </w:rPr>
        <w:t xml:space="preserve">        float site_lon ;</w:t>
      </w:r>
    </w:p>
    <w:p w14:paraId="5C3FA23F" w14:textId="77777777" w:rsidR="00907789" w:rsidRPr="006F12E0" w:rsidRDefault="00907789" w:rsidP="00907789">
      <w:pPr>
        <w:rPr>
          <w:rFonts w:ascii="Arial" w:hAnsi="Arial" w:cs="Arial"/>
          <w:szCs w:val="24"/>
        </w:rPr>
      </w:pPr>
      <w:r w:rsidRPr="006F12E0">
        <w:rPr>
          <w:rFonts w:ascii="Arial" w:hAnsi="Arial" w:cs="Arial"/>
          <w:szCs w:val="24"/>
        </w:rPr>
        <w:t xml:space="preserve">                site_lon:long_name = "Longitude of Ground Radar Site" ;</w:t>
      </w:r>
    </w:p>
    <w:p w14:paraId="10402DF2" w14:textId="77777777" w:rsidR="00907789" w:rsidRPr="006F12E0" w:rsidRDefault="00907789" w:rsidP="00907789">
      <w:pPr>
        <w:rPr>
          <w:rFonts w:ascii="Arial" w:hAnsi="Arial" w:cs="Arial"/>
          <w:szCs w:val="24"/>
        </w:rPr>
      </w:pPr>
      <w:r w:rsidRPr="006F12E0">
        <w:rPr>
          <w:rFonts w:ascii="Arial" w:hAnsi="Arial" w:cs="Arial"/>
          <w:szCs w:val="24"/>
        </w:rPr>
        <w:t xml:space="preserve">                site_lon:units = "degrees East" ;</w:t>
      </w:r>
    </w:p>
    <w:p w14:paraId="092F5557" w14:textId="77777777" w:rsidR="00907789" w:rsidRPr="006F12E0" w:rsidRDefault="00907789" w:rsidP="00907789">
      <w:pPr>
        <w:rPr>
          <w:rFonts w:ascii="Arial" w:hAnsi="Arial" w:cs="Arial"/>
          <w:szCs w:val="24"/>
        </w:rPr>
      </w:pPr>
      <w:r w:rsidRPr="006F12E0">
        <w:rPr>
          <w:rFonts w:ascii="Arial" w:hAnsi="Arial" w:cs="Arial"/>
          <w:szCs w:val="24"/>
        </w:rPr>
        <w:t xml:space="preserve">                site_lon:_FillValue = -888.f ;</w:t>
      </w:r>
    </w:p>
    <w:p w14:paraId="77E99576" w14:textId="77777777" w:rsidR="00907789" w:rsidRPr="006F12E0" w:rsidRDefault="00907789" w:rsidP="00907789">
      <w:pPr>
        <w:rPr>
          <w:rFonts w:ascii="Arial" w:hAnsi="Arial" w:cs="Arial"/>
          <w:szCs w:val="24"/>
        </w:rPr>
      </w:pPr>
      <w:r w:rsidRPr="006F12E0">
        <w:rPr>
          <w:rFonts w:ascii="Arial" w:hAnsi="Arial" w:cs="Arial"/>
          <w:szCs w:val="24"/>
        </w:rPr>
        <w:t xml:space="preserve">        float site_elev ;</w:t>
      </w:r>
    </w:p>
    <w:p w14:paraId="5717CC2C" w14:textId="77777777" w:rsidR="00907789" w:rsidRPr="006F12E0" w:rsidRDefault="00907789" w:rsidP="00907789">
      <w:pPr>
        <w:rPr>
          <w:rFonts w:ascii="Arial" w:hAnsi="Arial" w:cs="Arial"/>
          <w:szCs w:val="24"/>
        </w:rPr>
      </w:pPr>
      <w:r w:rsidRPr="006F12E0">
        <w:rPr>
          <w:rFonts w:ascii="Arial" w:hAnsi="Arial" w:cs="Arial"/>
          <w:szCs w:val="24"/>
        </w:rPr>
        <w:t xml:space="preserve">                site_elev:long_name = "Elevation of Ground Radar Site above MSL" ;</w:t>
      </w:r>
    </w:p>
    <w:p w14:paraId="47009B03" w14:textId="77777777" w:rsidR="00907789" w:rsidRPr="006F12E0" w:rsidRDefault="00907789" w:rsidP="00907789">
      <w:pPr>
        <w:rPr>
          <w:rFonts w:ascii="Arial" w:hAnsi="Arial" w:cs="Arial"/>
          <w:szCs w:val="24"/>
        </w:rPr>
      </w:pPr>
      <w:r w:rsidRPr="006F12E0">
        <w:rPr>
          <w:rFonts w:ascii="Arial" w:hAnsi="Arial" w:cs="Arial"/>
          <w:szCs w:val="24"/>
        </w:rPr>
        <w:lastRenderedPageBreak/>
        <w:t xml:space="preserve">                site_elev:units = "km" ;</w:t>
      </w:r>
    </w:p>
    <w:p w14:paraId="7D47928F" w14:textId="77777777" w:rsidR="00907789" w:rsidRPr="006F12E0" w:rsidRDefault="00907789" w:rsidP="00907789">
      <w:pPr>
        <w:rPr>
          <w:rFonts w:ascii="Arial" w:hAnsi="Arial" w:cs="Arial"/>
          <w:szCs w:val="24"/>
        </w:rPr>
      </w:pPr>
      <w:r w:rsidRPr="006F12E0">
        <w:rPr>
          <w:rFonts w:ascii="Arial" w:hAnsi="Arial" w:cs="Arial"/>
          <w:szCs w:val="24"/>
        </w:rPr>
        <w:t xml:space="preserve">        float version ;</w:t>
      </w:r>
    </w:p>
    <w:p w14:paraId="3DCE7B4D" w14:textId="77777777" w:rsidR="00907789" w:rsidRPr="006F12E0" w:rsidRDefault="00907789" w:rsidP="00907789">
      <w:pPr>
        <w:rPr>
          <w:rFonts w:ascii="Arial" w:hAnsi="Arial" w:cs="Arial"/>
          <w:szCs w:val="24"/>
        </w:rPr>
      </w:pPr>
      <w:r w:rsidRPr="006F12E0">
        <w:rPr>
          <w:rFonts w:ascii="Arial" w:hAnsi="Arial" w:cs="Arial"/>
          <w:szCs w:val="24"/>
        </w:rPr>
        <w:t xml:space="preserve">                version:long_name = "Geo Match File Version" ;</w:t>
      </w:r>
    </w:p>
    <w:p w14:paraId="355CFC7C" w14:textId="77777777" w:rsidR="00907789" w:rsidRPr="006F12E0" w:rsidRDefault="00907789" w:rsidP="00907789">
      <w:pPr>
        <w:rPr>
          <w:rFonts w:ascii="Arial" w:hAnsi="Arial" w:cs="Arial"/>
          <w:szCs w:val="24"/>
        </w:rPr>
      </w:pPr>
    </w:p>
    <w:p w14:paraId="4B4EEDC6" w14:textId="77777777" w:rsidR="00907789" w:rsidRPr="006F12E0" w:rsidRDefault="00907789" w:rsidP="00907789">
      <w:pPr>
        <w:rPr>
          <w:rFonts w:ascii="Arial" w:hAnsi="Arial" w:cs="Arial"/>
          <w:szCs w:val="24"/>
        </w:rPr>
      </w:pPr>
      <w:r w:rsidRPr="006F12E0">
        <w:rPr>
          <w:rFonts w:ascii="Arial" w:hAnsi="Arial" w:cs="Arial"/>
          <w:szCs w:val="24"/>
        </w:rPr>
        <w:t>// global attributes:</w:t>
      </w:r>
    </w:p>
    <w:p w14:paraId="2E049EC5" w14:textId="77777777" w:rsidR="00907789" w:rsidRPr="006F12E0" w:rsidRDefault="00907789" w:rsidP="00907789">
      <w:pPr>
        <w:rPr>
          <w:rFonts w:ascii="Arial" w:hAnsi="Arial" w:cs="Arial"/>
          <w:szCs w:val="24"/>
        </w:rPr>
      </w:pPr>
      <w:r w:rsidRPr="006F12E0">
        <w:rPr>
          <w:rFonts w:ascii="Arial" w:hAnsi="Arial" w:cs="Arial"/>
          <w:szCs w:val="24"/>
        </w:rPr>
        <w:t xml:space="preserve">                :DPR_Version = "V01G" ;</w:t>
      </w:r>
    </w:p>
    <w:p w14:paraId="024BBD3E" w14:textId="77777777" w:rsidR="00907789" w:rsidRPr="006F12E0" w:rsidRDefault="00907789" w:rsidP="00907789">
      <w:pPr>
        <w:rPr>
          <w:rFonts w:ascii="Arial" w:hAnsi="Arial" w:cs="Arial"/>
          <w:szCs w:val="24"/>
        </w:rPr>
      </w:pPr>
      <w:r w:rsidRPr="006F12E0">
        <w:rPr>
          <w:rFonts w:ascii="Arial" w:hAnsi="Arial" w:cs="Arial"/>
          <w:szCs w:val="24"/>
        </w:rPr>
        <w:t xml:space="preserve">                :DPR_ScanType = "NS" ;</w:t>
      </w:r>
    </w:p>
    <w:p w14:paraId="2EA7A68D" w14:textId="77777777" w:rsidR="00907789" w:rsidRPr="006F12E0" w:rsidRDefault="00907789" w:rsidP="00907789">
      <w:pPr>
        <w:rPr>
          <w:rFonts w:ascii="Arial" w:hAnsi="Arial" w:cs="Arial"/>
          <w:szCs w:val="24"/>
        </w:rPr>
      </w:pPr>
      <w:r w:rsidRPr="006F12E0">
        <w:rPr>
          <w:rFonts w:ascii="Arial" w:hAnsi="Arial" w:cs="Arial"/>
          <w:szCs w:val="24"/>
        </w:rPr>
        <w:t xml:space="preserve">                :GV_UF_Z_field = "CZ" ;</w:t>
      </w:r>
    </w:p>
    <w:p w14:paraId="70AD3D73" w14:textId="77777777" w:rsidR="00907789" w:rsidRPr="006F12E0" w:rsidRDefault="00907789" w:rsidP="00907789">
      <w:pPr>
        <w:rPr>
          <w:rFonts w:ascii="Arial" w:hAnsi="Arial" w:cs="Arial"/>
          <w:szCs w:val="24"/>
        </w:rPr>
      </w:pPr>
      <w:r w:rsidRPr="006F12E0">
        <w:rPr>
          <w:rFonts w:ascii="Arial" w:hAnsi="Arial" w:cs="Arial"/>
          <w:szCs w:val="24"/>
        </w:rPr>
        <w:t xml:space="preserve">                :GV_UF_ZDR_field = "DR" ;</w:t>
      </w:r>
    </w:p>
    <w:p w14:paraId="411B4788" w14:textId="77777777" w:rsidR="00907789" w:rsidRPr="006F12E0" w:rsidRDefault="00907789" w:rsidP="00907789">
      <w:pPr>
        <w:rPr>
          <w:rFonts w:ascii="Arial" w:hAnsi="Arial" w:cs="Arial"/>
          <w:szCs w:val="24"/>
        </w:rPr>
      </w:pPr>
      <w:r w:rsidRPr="006F12E0">
        <w:rPr>
          <w:rFonts w:ascii="Arial" w:hAnsi="Arial" w:cs="Arial"/>
          <w:szCs w:val="24"/>
        </w:rPr>
        <w:t xml:space="preserve">                :GV_UF_KDP_field = "KD" ;</w:t>
      </w:r>
    </w:p>
    <w:p w14:paraId="4E9415D4" w14:textId="77777777" w:rsidR="00907789" w:rsidRPr="006F12E0" w:rsidRDefault="00907789" w:rsidP="00907789">
      <w:pPr>
        <w:rPr>
          <w:rFonts w:ascii="Arial" w:hAnsi="Arial" w:cs="Arial"/>
          <w:szCs w:val="24"/>
        </w:rPr>
      </w:pPr>
      <w:r w:rsidRPr="006F12E0">
        <w:rPr>
          <w:rFonts w:ascii="Arial" w:hAnsi="Arial" w:cs="Arial"/>
          <w:szCs w:val="24"/>
        </w:rPr>
        <w:t xml:space="preserve">                :GV_UF_RHOHV_field = "RH" ;</w:t>
      </w:r>
    </w:p>
    <w:p w14:paraId="078607D0" w14:textId="77777777" w:rsidR="00163823" w:rsidRPr="00163823" w:rsidRDefault="00163823" w:rsidP="00163823">
      <w:pPr>
        <w:rPr>
          <w:rFonts w:ascii="Arial" w:hAnsi="Arial" w:cs="Arial"/>
          <w:szCs w:val="24"/>
        </w:rPr>
      </w:pPr>
      <w:r w:rsidRPr="00163823">
        <w:rPr>
          <w:rFonts w:ascii="Arial" w:hAnsi="Arial" w:cs="Arial"/>
          <w:szCs w:val="24"/>
        </w:rPr>
        <w:t xml:space="preserve">                :GV_UF_RC_field = "RC" ;</w:t>
      </w:r>
    </w:p>
    <w:p w14:paraId="3BE66CE3" w14:textId="77777777" w:rsidR="00163823" w:rsidRPr="00163823" w:rsidRDefault="00163823" w:rsidP="00163823">
      <w:pPr>
        <w:rPr>
          <w:rFonts w:ascii="Arial" w:hAnsi="Arial" w:cs="Arial"/>
          <w:szCs w:val="24"/>
        </w:rPr>
      </w:pPr>
      <w:r w:rsidRPr="00163823">
        <w:rPr>
          <w:rFonts w:ascii="Arial" w:hAnsi="Arial" w:cs="Arial"/>
          <w:szCs w:val="24"/>
        </w:rPr>
        <w:t xml:space="preserve">                :GV_UF_RP_field = "RP" ;</w:t>
      </w:r>
    </w:p>
    <w:p w14:paraId="221655A9" w14:textId="77777777" w:rsidR="00907789" w:rsidRPr="006F12E0" w:rsidRDefault="00907789" w:rsidP="00907789">
      <w:pPr>
        <w:rPr>
          <w:rFonts w:ascii="Arial" w:hAnsi="Arial" w:cs="Arial"/>
          <w:szCs w:val="24"/>
        </w:rPr>
      </w:pPr>
      <w:r w:rsidRPr="006F12E0">
        <w:rPr>
          <w:rFonts w:ascii="Arial" w:hAnsi="Arial" w:cs="Arial"/>
          <w:szCs w:val="24"/>
        </w:rPr>
        <w:t xml:space="preserve">                :GV_UF_RR_field = "RR" ;</w:t>
      </w:r>
    </w:p>
    <w:p w14:paraId="4DE10099" w14:textId="77777777" w:rsidR="00907789" w:rsidRPr="006F12E0" w:rsidRDefault="00907789" w:rsidP="00907789">
      <w:pPr>
        <w:rPr>
          <w:rFonts w:ascii="Arial" w:hAnsi="Arial" w:cs="Arial"/>
          <w:szCs w:val="24"/>
        </w:rPr>
      </w:pPr>
      <w:r w:rsidRPr="006F12E0">
        <w:rPr>
          <w:rFonts w:ascii="Arial" w:hAnsi="Arial" w:cs="Arial"/>
          <w:szCs w:val="24"/>
        </w:rPr>
        <w:t xml:space="preserve">                :GV_UF_HID_field = "FH" ;</w:t>
      </w:r>
    </w:p>
    <w:p w14:paraId="4BE0BD01" w14:textId="77777777" w:rsidR="00907789" w:rsidRPr="006F12E0" w:rsidRDefault="00907789" w:rsidP="00907789">
      <w:pPr>
        <w:rPr>
          <w:rFonts w:ascii="Arial" w:hAnsi="Arial" w:cs="Arial"/>
          <w:szCs w:val="24"/>
        </w:rPr>
      </w:pPr>
      <w:r w:rsidRPr="006F12E0">
        <w:rPr>
          <w:rFonts w:ascii="Arial" w:hAnsi="Arial" w:cs="Arial"/>
          <w:szCs w:val="24"/>
        </w:rPr>
        <w:t xml:space="preserve">                :GV_UF_D0_field = "D0" ;</w:t>
      </w:r>
    </w:p>
    <w:p w14:paraId="07BFBDE3" w14:textId="77777777" w:rsidR="00907789" w:rsidRPr="006F12E0" w:rsidRDefault="00907789" w:rsidP="00907789">
      <w:pPr>
        <w:rPr>
          <w:rFonts w:ascii="Arial" w:hAnsi="Arial" w:cs="Arial"/>
          <w:szCs w:val="24"/>
        </w:rPr>
      </w:pPr>
      <w:r w:rsidRPr="006F12E0">
        <w:rPr>
          <w:rFonts w:ascii="Arial" w:hAnsi="Arial" w:cs="Arial"/>
          <w:szCs w:val="24"/>
        </w:rPr>
        <w:t xml:space="preserve">                :GV_UF_NW_field = "NW" ;</w:t>
      </w:r>
    </w:p>
    <w:p w14:paraId="61E45DDE" w14:textId="77777777" w:rsidR="00907789" w:rsidRPr="006F12E0" w:rsidRDefault="00907789" w:rsidP="00907789">
      <w:pPr>
        <w:rPr>
          <w:rFonts w:ascii="Arial" w:hAnsi="Arial" w:cs="Arial"/>
          <w:szCs w:val="24"/>
        </w:rPr>
      </w:pPr>
      <w:r w:rsidRPr="006F12E0">
        <w:rPr>
          <w:rFonts w:ascii="Arial" w:hAnsi="Arial" w:cs="Arial"/>
          <w:szCs w:val="24"/>
        </w:rPr>
        <w:t xml:space="preserve">                :DPR_2ADPR_file = "no_2ADPR_file" ;</w:t>
      </w:r>
    </w:p>
    <w:p w14:paraId="10F1F487" w14:textId="77777777" w:rsidR="00907789" w:rsidRPr="006F12E0" w:rsidRDefault="00907789" w:rsidP="00907789">
      <w:pPr>
        <w:rPr>
          <w:rFonts w:ascii="Arial" w:hAnsi="Arial" w:cs="Arial"/>
          <w:szCs w:val="24"/>
        </w:rPr>
      </w:pPr>
      <w:r w:rsidRPr="006F12E0">
        <w:rPr>
          <w:rFonts w:ascii="Arial" w:hAnsi="Arial" w:cs="Arial"/>
          <w:szCs w:val="24"/>
        </w:rPr>
        <w:t xml:space="preserve">                :DPR_2AKU_file = "</w:t>
      </w:r>
      <w:r w:rsidRPr="00907789">
        <w:rPr>
          <w:rFonts w:ascii="Arial" w:hAnsi="Arial" w:cs="Arial"/>
          <w:sz w:val="22"/>
          <w:szCs w:val="22"/>
        </w:rPr>
        <w:t>2A-CS-CONUS.GPM.Ku.V5-20140522.20140601-S200600-E201309.001465.V01G.HDF5</w:t>
      </w:r>
      <w:r w:rsidRPr="006F12E0">
        <w:rPr>
          <w:rFonts w:ascii="Arial" w:hAnsi="Arial" w:cs="Arial"/>
          <w:szCs w:val="24"/>
        </w:rPr>
        <w:t>" ;</w:t>
      </w:r>
    </w:p>
    <w:p w14:paraId="2D3EA195" w14:textId="77777777" w:rsidR="00907789" w:rsidRPr="006F12E0" w:rsidRDefault="00907789" w:rsidP="00907789">
      <w:pPr>
        <w:rPr>
          <w:rFonts w:ascii="Arial" w:hAnsi="Arial" w:cs="Arial"/>
          <w:szCs w:val="24"/>
        </w:rPr>
      </w:pPr>
      <w:r w:rsidRPr="006F12E0">
        <w:rPr>
          <w:rFonts w:ascii="Arial" w:hAnsi="Arial" w:cs="Arial"/>
          <w:szCs w:val="24"/>
        </w:rPr>
        <w:t xml:space="preserve">                :DPR_2AKA_file = "no_2AKA_file" ;</w:t>
      </w:r>
    </w:p>
    <w:p w14:paraId="56C98FFE" w14:textId="77777777" w:rsidR="00907789" w:rsidRPr="006F12E0" w:rsidRDefault="00907789" w:rsidP="00907789">
      <w:pPr>
        <w:rPr>
          <w:rFonts w:ascii="Arial" w:hAnsi="Arial" w:cs="Arial"/>
          <w:szCs w:val="24"/>
        </w:rPr>
      </w:pPr>
      <w:r w:rsidRPr="006F12E0">
        <w:rPr>
          <w:rFonts w:ascii="Arial" w:hAnsi="Arial" w:cs="Arial"/>
          <w:szCs w:val="24"/>
        </w:rPr>
        <w:t xml:space="preserve">                :DPR_2BCMB_file = "no_2BCMB_file" ;</w:t>
      </w:r>
    </w:p>
    <w:p w14:paraId="0DA5EC54" w14:textId="77777777" w:rsidR="00907789" w:rsidRPr="006F12E0" w:rsidRDefault="00907789" w:rsidP="00907789">
      <w:pPr>
        <w:rPr>
          <w:rFonts w:ascii="Arial" w:hAnsi="Arial" w:cs="Arial"/>
          <w:szCs w:val="24"/>
        </w:rPr>
      </w:pPr>
      <w:r w:rsidRPr="006F12E0">
        <w:rPr>
          <w:rFonts w:ascii="Arial" w:hAnsi="Arial" w:cs="Arial"/>
          <w:szCs w:val="24"/>
        </w:rPr>
        <w:t xml:space="preserve">                :GR_file = "KAMX_2014_0601_200509.uf.gz" ;</w:t>
      </w:r>
    </w:p>
    <w:p w14:paraId="3167F8F4" w14:textId="24125C53" w:rsidR="00907789" w:rsidRPr="006F12E0" w:rsidRDefault="00794A70" w:rsidP="00907789">
      <w:pPr>
        <w:rPr>
          <w:rFonts w:ascii="Arial" w:hAnsi="Arial" w:cs="Arial"/>
          <w:szCs w:val="24"/>
        </w:rPr>
      </w:pPr>
      <w:r>
        <w:rPr>
          <w:noProof/>
        </w:rPr>
        <w:lastRenderedPageBreak/>
        <mc:AlternateContent>
          <mc:Choice Requires="wps">
            <w:drawing>
              <wp:anchor distT="0" distB="0" distL="114300" distR="114300" simplePos="0" relativeHeight="251659776" behindDoc="0" locked="0" layoutInCell="1" allowOverlap="1" wp14:anchorId="52A401B7" wp14:editId="7E05EE93">
                <wp:simplePos x="0" y="0"/>
                <wp:positionH relativeFrom="column">
                  <wp:posOffset>-21590</wp:posOffset>
                </wp:positionH>
                <wp:positionV relativeFrom="paragraph">
                  <wp:posOffset>146050</wp:posOffset>
                </wp:positionV>
                <wp:extent cx="8219440" cy="3926205"/>
                <wp:effectExtent l="0" t="0" r="35560" b="36195"/>
                <wp:wrapSquare wrapText="bothSides"/>
                <wp:docPr id="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9440" cy="3926205"/>
                        </a:xfrm>
                        <a:prstGeom prst="rect">
                          <a:avLst/>
                        </a:prstGeom>
                        <a:solidFill>
                          <a:srgbClr val="D8D8D8"/>
                        </a:solidFill>
                        <a:ln w="9525">
                          <a:solidFill>
                            <a:srgbClr val="000000"/>
                          </a:solidFill>
                          <a:miter lim="800000"/>
                          <a:headEnd/>
                          <a:tailEnd/>
                        </a:ln>
                      </wps:spPr>
                      <wps:txbx>
                        <w:txbxContent>
                          <w:p w14:paraId="5AA0A23C" w14:textId="77777777" w:rsidR="0055131D" w:rsidRPr="006152B7" w:rsidRDefault="0055131D">
                            <w:pPr>
                              <w:rPr>
                                <w:sz w:val="22"/>
                                <w:szCs w:val="22"/>
                              </w:rPr>
                            </w:pPr>
                            <w:r w:rsidRPr="006152B7">
                              <w:rPr>
                                <w:sz w:val="22"/>
                                <w:szCs w:val="22"/>
                              </w:rPr>
                              <w:t xml:space="preserve">NOTES:  </w:t>
                            </w:r>
                          </w:p>
                          <w:p w14:paraId="5F7CCC29" w14:textId="77777777" w:rsidR="0055131D" w:rsidRPr="006152B7" w:rsidRDefault="0055131D">
                            <w:pPr>
                              <w:rPr>
                                <w:sz w:val="22"/>
                                <w:szCs w:val="22"/>
                              </w:rPr>
                            </w:pPr>
                          </w:p>
                          <w:p w14:paraId="3B43F390" w14:textId="49F131E5" w:rsidR="0055131D" w:rsidRPr="006152B7" w:rsidRDefault="0055131D">
                            <w:pPr>
                              <w:rPr>
                                <w:sz w:val="22"/>
                                <w:szCs w:val="22"/>
                              </w:rPr>
                            </w:pPr>
                            <w:r>
                              <w:rPr>
                                <w:sz w:val="22"/>
                                <w:szCs w:val="22"/>
                              </w:rPr>
                              <w:t xml:space="preserve">1) </w:t>
                            </w:r>
                            <w:r w:rsidRPr="006152B7">
                              <w:rPr>
                                <w:sz w:val="22"/>
                                <w:szCs w:val="22"/>
                              </w:rPr>
                              <w:t xml:space="preserve">The variables </w:t>
                            </w:r>
                            <w:r w:rsidRPr="006152B7">
                              <w:rPr>
                                <w:b/>
                                <w:sz w:val="22"/>
                                <w:szCs w:val="22"/>
                              </w:rPr>
                              <w:t>topHeight</w:t>
                            </w:r>
                            <w:r w:rsidRPr="006152B7">
                              <w:rPr>
                                <w:sz w:val="22"/>
                                <w:szCs w:val="22"/>
                              </w:rPr>
                              <w:t xml:space="preserve"> and </w:t>
                            </w:r>
                            <w:r w:rsidRPr="006152B7">
                              <w:rPr>
                                <w:b/>
                                <w:sz w:val="22"/>
                                <w:szCs w:val="22"/>
                              </w:rPr>
                              <w:t>bottomHeight</w:t>
                            </w:r>
                            <w:r w:rsidRPr="006152B7">
                              <w:rPr>
                                <w:sz w:val="22"/>
                                <w:szCs w:val="22"/>
                              </w:rPr>
                              <w:t xml:space="preserve"> are in units of km above ground level (km AGL), while </w:t>
                            </w:r>
                            <w:r w:rsidRPr="006152B7">
                              <w:rPr>
                                <w:b/>
                                <w:sz w:val="22"/>
                                <w:szCs w:val="22"/>
                              </w:rPr>
                              <w:t>BBheight</w:t>
                            </w:r>
                            <w:r w:rsidRPr="006152B7">
                              <w:rPr>
                                <w:sz w:val="22"/>
                                <w:szCs w:val="22"/>
                              </w:rPr>
                              <w:t xml:space="preserve"> </w:t>
                            </w:r>
                            <w:r>
                              <w:rPr>
                                <w:sz w:val="22"/>
                                <w:szCs w:val="22"/>
                              </w:rPr>
                              <w:t xml:space="preserve">and </w:t>
                            </w:r>
                            <w:r w:rsidRPr="00432009">
                              <w:rPr>
                                <w:b/>
                                <w:sz w:val="22"/>
                                <w:szCs w:val="22"/>
                              </w:rPr>
                              <w:t>heightStormTop</w:t>
                            </w:r>
                            <w:r>
                              <w:rPr>
                                <w:sz w:val="22"/>
                                <w:szCs w:val="22"/>
                              </w:rPr>
                              <w:t xml:space="preserve"> are</w:t>
                            </w:r>
                            <w:r w:rsidRPr="006152B7">
                              <w:rPr>
                                <w:sz w:val="22"/>
                                <w:szCs w:val="22"/>
                              </w:rPr>
                              <w:t xml:space="preserve"> in units of meters above mean sea level (m above MSL).  Assuming all heights are converted to units of km, then the variable </w:t>
                            </w:r>
                            <w:r w:rsidRPr="006152B7">
                              <w:rPr>
                                <w:b/>
                                <w:sz w:val="22"/>
                                <w:szCs w:val="22"/>
                              </w:rPr>
                              <w:t>site_elev</w:t>
                            </w:r>
                            <w:r>
                              <w:rPr>
                                <w:sz w:val="22"/>
                                <w:szCs w:val="22"/>
                              </w:rPr>
                              <w:t xml:space="preserve"> (km above MSL) relates “A</w:t>
                            </w:r>
                            <w:r w:rsidRPr="006152B7">
                              <w:rPr>
                                <w:sz w:val="22"/>
                                <w:szCs w:val="22"/>
                              </w:rPr>
                              <w:t>bove MSL</w:t>
                            </w:r>
                            <w:r>
                              <w:rPr>
                                <w:sz w:val="22"/>
                                <w:szCs w:val="22"/>
                              </w:rPr>
                              <w:t>”</w:t>
                            </w:r>
                            <w:r w:rsidRPr="006152B7">
                              <w:rPr>
                                <w:sz w:val="22"/>
                                <w:szCs w:val="22"/>
                              </w:rPr>
                              <w:t xml:space="preserve"> and </w:t>
                            </w:r>
                            <w:r>
                              <w:rPr>
                                <w:sz w:val="22"/>
                                <w:szCs w:val="22"/>
                              </w:rPr>
                              <w:t>“</w:t>
                            </w:r>
                            <w:r w:rsidRPr="006152B7">
                              <w:rPr>
                                <w:sz w:val="22"/>
                                <w:szCs w:val="22"/>
                              </w:rPr>
                              <w:t>AGL</w:t>
                            </w:r>
                            <w:r>
                              <w:rPr>
                                <w:sz w:val="22"/>
                                <w:szCs w:val="22"/>
                              </w:rPr>
                              <w:t>”:</w:t>
                            </w:r>
                            <w:r w:rsidRPr="006152B7">
                              <w:rPr>
                                <w:sz w:val="22"/>
                                <w:szCs w:val="22"/>
                              </w:rPr>
                              <w:t xml:space="preserve"> </w:t>
                            </w:r>
                            <w:r>
                              <w:rPr>
                                <w:sz w:val="22"/>
                                <w:szCs w:val="22"/>
                              </w:rPr>
                              <w:t xml:space="preserve"> </w:t>
                            </w:r>
                            <w:r w:rsidRPr="006152B7">
                              <w:rPr>
                                <w:sz w:val="22"/>
                                <w:szCs w:val="22"/>
                              </w:rPr>
                              <w:t xml:space="preserve"> </w:t>
                            </w:r>
                            <w:r w:rsidRPr="006152B7">
                              <w:rPr>
                                <w:rFonts w:ascii="Courier" w:hAnsi="Courier"/>
                                <w:sz w:val="22"/>
                                <w:szCs w:val="22"/>
                              </w:rPr>
                              <w:t>HeightAGL = HeightMSL - site_elev</w:t>
                            </w:r>
                          </w:p>
                          <w:p w14:paraId="38E3BA66" w14:textId="77777777" w:rsidR="0055131D" w:rsidRPr="006152B7" w:rsidRDefault="0055131D">
                            <w:pPr>
                              <w:rPr>
                                <w:sz w:val="22"/>
                                <w:szCs w:val="22"/>
                              </w:rPr>
                            </w:pPr>
                          </w:p>
                          <w:p w14:paraId="224E5B39" w14:textId="2989A34E" w:rsidR="0055131D" w:rsidRDefault="0055131D" w:rsidP="000A4841">
                            <w:pPr>
                              <w:rPr>
                                <w:sz w:val="22"/>
                                <w:szCs w:val="22"/>
                              </w:rPr>
                            </w:pPr>
                            <w:r w:rsidRPr="006152B7">
                              <w:rPr>
                                <w:sz w:val="22"/>
                                <w:szCs w:val="22"/>
                              </w:rPr>
                              <w:t>2) Actual values for the dimension variables “</w:t>
                            </w:r>
                            <w:r w:rsidRPr="006152B7">
                              <w:rPr>
                                <w:b/>
                                <w:sz w:val="22"/>
                                <w:szCs w:val="22"/>
                              </w:rPr>
                              <w:t>fpdim</w:t>
                            </w:r>
                            <w:r w:rsidRPr="006152B7">
                              <w:rPr>
                                <w:sz w:val="22"/>
                                <w:szCs w:val="22"/>
                              </w:rPr>
                              <w:t>” and “</w:t>
                            </w:r>
                            <w:r w:rsidRPr="006152B7">
                              <w:rPr>
                                <w:b/>
                                <w:sz w:val="22"/>
                                <w:szCs w:val="22"/>
                              </w:rPr>
                              <w:t>elevationAngle</w:t>
                            </w:r>
                            <w:r>
                              <w:rPr>
                                <w:sz w:val="22"/>
                                <w:szCs w:val="22"/>
                              </w:rPr>
                              <w:t xml:space="preserve">” must be specified at time of </w:t>
                            </w:r>
                            <w:r w:rsidRPr="006152B7">
                              <w:rPr>
                                <w:sz w:val="22"/>
                                <w:szCs w:val="22"/>
                              </w:rPr>
                              <w:t>netCDF file creation.</w:t>
                            </w:r>
                          </w:p>
                          <w:p w14:paraId="330E6FCD" w14:textId="77777777" w:rsidR="0055131D" w:rsidRDefault="0055131D" w:rsidP="000A4841">
                            <w:pPr>
                              <w:rPr>
                                <w:sz w:val="22"/>
                                <w:szCs w:val="22"/>
                              </w:rPr>
                            </w:pPr>
                          </w:p>
                          <w:p w14:paraId="4BE3D9FF" w14:textId="05DCB2B8" w:rsidR="0055131D" w:rsidRDefault="0055131D" w:rsidP="000A4841">
                            <w:pPr>
                              <w:rPr>
                                <w:sz w:val="22"/>
                                <w:szCs w:val="22"/>
                              </w:rPr>
                            </w:pPr>
                            <w:r>
                              <w:rPr>
                                <w:sz w:val="22"/>
                                <w:szCs w:val="22"/>
                              </w:rPr>
                              <w:t>3) Only one of the global variables DPR_2ADPR_file, DPR_2AKU_file, DPR_2AKA_file will have a real file name in a given matchup file, the other variables will be set to their default “no_XXX_file” value.  The variable DPR_2BCMB_file will be an actual file name if a 2B-DPRGMI data file is optionally included in the matchup processing for the DPR, Ka, or Ku matchup.  Otherwise it takes the default value “no_2BCMB_file” to indicate that no 2B-DPRGMI data was included.</w:t>
                            </w:r>
                          </w:p>
                          <w:p w14:paraId="6A71656C" w14:textId="77777777" w:rsidR="0055131D" w:rsidRDefault="0055131D" w:rsidP="000A4841">
                            <w:pPr>
                              <w:rPr>
                                <w:sz w:val="22"/>
                                <w:szCs w:val="22"/>
                              </w:rPr>
                            </w:pPr>
                          </w:p>
                          <w:p w14:paraId="1B4CD37A" w14:textId="4D9091CF" w:rsidR="0055131D" w:rsidRPr="006152B7" w:rsidRDefault="0055131D" w:rsidP="000A4841">
                            <w:pPr>
                              <w:rPr>
                                <w:sz w:val="22"/>
                                <w:szCs w:val="22"/>
                              </w:rPr>
                            </w:pPr>
                            <w:r>
                              <w:rPr>
                                <w:sz w:val="22"/>
                                <w:szCs w:val="22"/>
                              </w:rPr>
                              <w:t xml:space="preserve">4) GR_HID is not an average, it is an array of values representing a histogram that counts the number of GR range gates in each hydrometeor category (integer HID code), for those GR range gates geometrically matched to the DPR footprint.  The first array element is a special element that counts the number of GR range bins where the HID category is MISSING (includes No Precipitation or Unclassified {‘UC’}).  Array elements 2-12 give the number of GR bins in each HID category: </w:t>
                            </w:r>
                            <w:r w:rsidRPr="005D4960">
                              <w:rPr>
                                <w:sz w:val="22"/>
                                <w:szCs w:val="22"/>
                              </w:rPr>
                              <w:t>'DZ'</w:t>
                            </w:r>
                            <w:r>
                              <w:rPr>
                                <w:sz w:val="22"/>
                                <w:szCs w:val="22"/>
                              </w:rPr>
                              <w:t xml:space="preserve"> (drizzle)</w:t>
                            </w:r>
                            <w:r w:rsidRPr="005D4960">
                              <w:rPr>
                                <w:sz w:val="22"/>
                                <w:szCs w:val="22"/>
                              </w:rPr>
                              <w:t>,</w:t>
                            </w:r>
                            <w:r>
                              <w:rPr>
                                <w:sz w:val="22"/>
                                <w:szCs w:val="22"/>
                              </w:rPr>
                              <w:t xml:space="preserve"> </w:t>
                            </w:r>
                            <w:r w:rsidRPr="005D4960">
                              <w:rPr>
                                <w:sz w:val="22"/>
                                <w:szCs w:val="22"/>
                              </w:rPr>
                              <w:t>'RN'</w:t>
                            </w:r>
                            <w:r>
                              <w:rPr>
                                <w:sz w:val="22"/>
                                <w:szCs w:val="22"/>
                              </w:rPr>
                              <w:t xml:space="preserve"> (rain)</w:t>
                            </w:r>
                            <w:r w:rsidRPr="005D4960">
                              <w:rPr>
                                <w:sz w:val="22"/>
                                <w:szCs w:val="22"/>
                              </w:rPr>
                              <w:t>,</w:t>
                            </w:r>
                            <w:r>
                              <w:rPr>
                                <w:sz w:val="22"/>
                                <w:szCs w:val="22"/>
                              </w:rPr>
                              <w:t xml:space="preserve"> </w:t>
                            </w:r>
                            <w:r w:rsidRPr="005D4960">
                              <w:rPr>
                                <w:sz w:val="22"/>
                                <w:szCs w:val="22"/>
                              </w:rPr>
                              <w:t>'CR'</w:t>
                            </w:r>
                            <w:r>
                              <w:rPr>
                                <w:sz w:val="22"/>
                                <w:szCs w:val="22"/>
                              </w:rPr>
                              <w:t xml:space="preserve"> (ice crystals)</w:t>
                            </w:r>
                            <w:r w:rsidRPr="005D4960">
                              <w:rPr>
                                <w:sz w:val="22"/>
                                <w:szCs w:val="22"/>
                              </w:rPr>
                              <w:t>,</w:t>
                            </w:r>
                            <w:r>
                              <w:rPr>
                                <w:sz w:val="22"/>
                                <w:szCs w:val="22"/>
                              </w:rPr>
                              <w:t xml:space="preserve"> </w:t>
                            </w:r>
                            <w:r w:rsidRPr="005D4960">
                              <w:rPr>
                                <w:sz w:val="22"/>
                                <w:szCs w:val="22"/>
                              </w:rPr>
                              <w:t>'DS'</w:t>
                            </w:r>
                            <w:r>
                              <w:rPr>
                                <w:sz w:val="22"/>
                                <w:szCs w:val="22"/>
                              </w:rPr>
                              <w:t xml:space="preserve"> (dry snow/aggregates)</w:t>
                            </w:r>
                            <w:r w:rsidRPr="005D4960">
                              <w:rPr>
                                <w:sz w:val="22"/>
                                <w:szCs w:val="22"/>
                              </w:rPr>
                              <w:t>,</w:t>
                            </w:r>
                            <w:r>
                              <w:rPr>
                                <w:sz w:val="22"/>
                                <w:szCs w:val="22"/>
                              </w:rPr>
                              <w:t xml:space="preserve"> </w:t>
                            </w:r>
                            <w:r w:rsidRPr="005D4960">
                              <w:rPr>
                                <w:sz w:val="22"/>
                                <w:szCs w:val="22"/>
                              </w:rPr>
                              <w:t>'WS'</w:t>
                            </w:r>
                            <w:r>
                              <w:rPr>
                                <w:sz w:val="22"/>
                                <w:szCs w:val="22"/>
                              </w:rPr>
                              <w:t xml:space="preserve"> (wet snow)</w:t>
                            </w:r>
                            <w:r w:rsidRPr="005D4960">
                              <w:rPr>
                                <w:sz w:val="22"/>
                                <w:szCs w:val="22"/>
                              </w:rPr>
                              <w:t>,</w:t>
                            </w:r>
                            <w:r>
                              <w:rPr>
                                <w:sz w:val="22"/>
                                <w:szCs w:val="22"/>
                              </w:rPr>
                              <w:t xml:space="preserve"> </w:t>
                            </w:r>
                            <w:r w:rsidRPr="005D4960">
                              <w:rPr>
                                <w:sz w:val="22"/>
                                <w:szCs w:val="22"/>
                              </w:rPr>
                              <w:t>'VI'</w:t>
                            </w:r>
                            <w:r>
                              <w:rPr>
                                <w:sz w:val="22"/>
                                <w:szCs w:val="22"/>
                              </w:rPr>
                              <w:t xml:space="preserve"> (vertical ice)</w:t>
                            </w:r>
                            <w:r w:rsidRPr="005D4960">
                              <w:rPr>
                                <w:sz w:val="22"/>
                                <w:szCs w:val="22"/>
                              </w:rPr>
                              <w:t>,</w:t>
                            </w:r>
                            <w:r>
                              <w:rPr>
                                <w:sz w:val="22"/>
                                <w:szCs w:val="22"/>
                              </w:rPr>
                              <w:t xml:space="preserve"> </w:t>
                            </w:r>
                            <w:r w:rsidRPr="005D4960">
                              <w:rPr>
                                <w:sz w:val="22"/>
                                <w:szCs w:val="22"/>
                              </w:rPr>
                              <w:t>'LDG'</w:t>
                            </w:r>
                            <w:r>
                              <w:rPr>
                                <w:sz w:val="22"/>
                                <w:szCs w:val="22"/>
                              </w:rPr>
                              <w:t xml:space="preserve"> (low density graupel)</w:t>
                            </w:r>
                            <w:r w:rsidRPr="005D4960">
                              <w:rPr>
                                <w:sz w:val="22"/>
                                <w:szCs w:val="22"/>
                              </w:rPr>
                              <w:t>,</w:t>
                            </w:r>
                            <w:r>
                              <w:rPr>
                                <w:sz w:val="22"/>
                                <w:szCs w:val="22"/>
                              </w:rPr>
                              <w:t xml:space="preserve"> </w:t>
                            </w:r>
                            <w:r w:rsidRPr="005D4960">
                              <w:rPr>
                                <w:sz w:val="22"/>
                                <w:szCs w:val="22"/>
                              </w:rPr>
                              <w:t>'HDG'</w:t>
                            </w:r>
                            <w:r>
                              <w:rPr>
                                <w:sz w:val="22"/>
                                <w:szCs w:val="22"/>
                              </w:rPr>
                              <w:t xml:space="preserve"> (high density graupel)</w:t>
                            </w:r>
                            <w:r w:rsidRPr="005D4960">
                              <w:rPr>
                                <w:sz w:val="22"/>
                                <w:szCs w:val="22"/>
                              </w:rPr>
                              <w:t>,</w:t>
                            </w:r>
                            <w:r>
                              <w:rPr>
                                <w:sz w:val="22"/>
                                <w:szCs w:val="22"/>
                              </w:rPr>
                              <w:t xml:space="preserve"> </w:t>
                            </w:r>
                            <w:r w:rsidRPr="005D4960">
                              <w:rPr>
                                <w:sz w:val="22"/>
                                <w:szCs w:val="22"/>
                              </w:rPr>
                              <w:t>'HA'</w:t>
                            </w:r>
                            <w:r>
                              <w:rPr>
                                <w:sz w:val="22"/>
                                <w:szCs w:val="22"/>
                              </w:rPr>
                              <w:t xml:space="preserve"> (hail)</w:t>
                            </w:r>
                            <w:r w:rsidRPr="005D4960">
                              <w:rPr>
                                <w:sz w:val="22"/>
                                <w:szCs w:val="22"/>
                              </w:rPr>
                              <w:t>,</w:t>
                            </w:r>
                            <w:r>
                              <w:rPr>
                                <w:sz w:val="22"/>
                                <w:szCs w:val="22"/>
                              </w:rPr>
                              <w:t xml:space="preserve"> </w:t>
                            </w:r>
                            <w:r w:rsidRPr="005D4960">
                              <w:rPr>
                                <w:sz w:val="22"/>
                                <w:szCs w:val="22"/>
                              </w:rPr>
                              <w:t>'BD'</w:t>
                            </w:r>
                            <w:r>
                              <w:rPr>
                                <w:sz w:val="22"/>
                                <w:szCs w:val="22"/>
                              </w:rPr>
                              <w:t xml:space="preserve"> (big drops), ‘HR’ (mixed Rain/Hail).  Array elements 13-15 are spares at this time.</w:t>
                            </w:r>
                          </w:p>
                          <w:p w14:paraId="7F2EF342" w14:textId="77777777" w:rsidR="0055131D" w:rsidRDefault="0055131D">
                            <w:pPr>
                              <w:rPr>
                                <w:sz w:val="22"/>
                                <w:szCs w:val="22"/>
                              </w:rPr>
                            </w:pPr>
                          </w:p>
                          <w:p w14:paraId="7E3A77C4" w14:textId="30E72196" w:rsidR="0055131D" w:rsidRPr="006152B7" w:rsidRDefault="0055131D" w:rsidP="00F956E2">
                            <w:pPr>
                              <w:rPr>
                                <w:sz w:val="22"/>
                                <w:szCs w:val="22"/>
                              </w:rPr>
                            </w:pPr>
                            <w:r>
                              <w:rPr>
                                <w:sz w:val="22"/>
                                <w:szCs w:val="22"/>
                              </w:rPr>
                              <w:t>5) clutterStatus is a code representing the state of the DPR range gates included in the geometry-match sample averages for the multi-level DPR variables.  See Table 3.1-2, below.</w:t>
                            </w:r>
                          </w:p>
                          <w:p w14:paraId="4CD82F45" w14:textId="61D0FC88" w:rsidR="0055131D" w:rsidRPr="006152B7" w:rsidRDefault="0055131D" w:rsidP="0070054F">
                            <w:pPr>
                              <w:rPr>
                                <w:sz w:val="22"/>
                                <w:szCs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401B7" id="_x0000_t202" coordsize="21600,21600" o:spt="202" path="m0,0l0,21600,21600,21600,21600,0xe">
                <v:stroke joinstyle="miter"/>
                <v:path gradientshapeok="t" o:connecttype="rect"/>
              </v:shapetype>
              <v:shape id="Text Box 134" o:spid="_x0000_s1026" type="#_x0000_t202" style="position:absolute;margin-left:-1.7pt;margin-top:11.5pt;width:647.2pt;height:309.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" fillcolor="#d8d8d8">
                <v:textbox inset=",7.2pt,,7.2pt">
                  <w:txbxContent>
                    <w:p w14:paraId="5AA0A23C" w14:textId="77777777" w:rsidR="0055131D" w:rsidRPr="006152B7" w:rsidRDefault="0055131D">
                      <w:pPr>
                        <w:rPr>
                          <w:sz w:val="22"/>
                          <w:szCs w:val="22"/>
                        </w:rPr>
                      </w:pPr>
                      <w:r w:rsidRPr="006152B7">
                        <w:rPr>
                          <w:sz w:val="22"/>
                          <w:szCs w:val="22"/>
                        </w:rPr>
                        <w:t xml:space="preserve">NOTES:  </w:t>
                      </w:r>
                    </w:p>
                    <w:p w14:paraId="5F7CCC29" w14:textId="77777777" w:rsidR="0055131D" w:rsidRPr="006152B7" w:rsidRDefault="0055131D">
                      <w:pPr>
                        <w:rPr>
                          <w:sz w:val="22"/>
                          <w:szCs w:val="22"/>
                        </w:rPr>
                      </w:pPr>
                    </w:p>
                    <w:p w14:paraId="3B43F390" w14:textId="49F131E5" w:rsidR="0055131D" w:rsidRPr="006152B7" w:rsidRDefault="0055131D">
                      <w:pPr>
                        <w:rPr>
                          <w:sz w:val="22"/>
                          <w:szCs w:val="22"/>
                        </w:rPr>
                      </w:pPr>
                      <w:r>
                        <w:rPr>
                          <w:sz w:val="22"/>
                          <w:szCs w:val="22"/>
                        </w:rPr>
                        <w:t xml:space="preserve">1) </w:t>
                      </w:r>
                      <w:r w:rsidRPr="006152B7">
                        <w:rPr>
                          <w:sz w:val="22"/>
                          <w:szCs w:val="22"/>
                        </w:rPr>
                        <w:t xml:space="preserve">The variables </w:t>
                      </w:r>
                      <w:r w:rsidRPr="006152B7">
                        <w:rPr>
                          <w:b/>
                          <w:sz w:val="22"/>
                          <w:szCs w:val="22"/>
                        </w:rPr>
                        <w:t>topHeight</w:t>
                      </w:r>
                      <w:r w:rsidRPr="006152B7">
                        <w:rPr>
                          <w:sz w:val="22"/>
                          <w:szCs w:val="22"/>
                        </w:rPr>
                        <w:t xml:space="preserve"> and </w:t>
                      </w:r>
                      <w:r w:rsidRPr="006152B7">
                        <w:rPr>
                          <w:b/>
                          <w:sz w:val="22"/>
                          <w:szCs w:val="22"/>
                        </w:rPr>
                        <w:t>bottomHeight</w:t>
                      </w:r>
                      <w:r w:rsidRPr="006152B7">
                        <w:rPr>
                          <w:sz w:val="22"/>
                          <w:szCs w:val="22"/>
                        </w:rPr>
                        <w:t xml:space="preserve"> are in units of km above ground level (km AGL), while </w:t>
                      </w:r>
                      <w:r w:rsidRPr="006152B7">
                        <w:rPr>
                          <w:b/>
                          <w:sz w:val="22"/>
                          <w:szCs w:val="22"/>
                        </w:rPr>
                        <w:t>BBheight</w:t>
                      </w:r>
                      <w:r w:rsidRPr="006152B7">
                        <w:rPr>
                          <w:sz w:val="22"/>
                          <w:szCs w:val="22"/>
                        </w:rPr>
                        <w:t xml:space="preserve"> </w:t>
                      </w:r>
                      <w:r>
                        <w:rPr>
                          <w:sz w:val="22"/>
                          <w:szCs w:val="22"/>
                        </w:rPr>
                        <w:t xml:space="preserve">and </w:t>
                      </w:r>
                      <w:r w:rsidRPr="00432009">
                        <w:rPr>
                          <w:b/>
                          <w:sz w:val="22"/>
                          <w:szCs w:val="22"/>
                        </w:rPr>
                        <w:t>heightStormTop</w:t>
                      </w:r>
                      <w:r>
                        <w:rPr>
                          <w:sz w:val="22"/>
                          <w:szCs w:val="22"/>
                        </w:rPr>
                        <w:t xml:space="preserve"> are</w:t>
                      </w:r>
                      <w:r w:rsidRPr="006152B7">
                        <w:rPr>
                          <w:sz w:val="22"/>
                          <w:szCs w:val="22"/>
                        </w:rPr>
                        <w:t xml:space="preserve"> in units of meters above mean sea level (m above MSL).  Assuming all heights are converted to units of km, then the variable </w:t>
                      </w:r>
                      <w:r w:rsidRPr="006152B7">
                        <w:rPr>
                          <w:b/>
                          <w:sz w:val="22"/>
                          <w:szCs w:val="22"/>
                        </w:rPr>
                        <w:t>site_elev</w:t>
                      </w:r>
                      <w:r>
                        <w:rPr>
                          <w:sz w:val="22"/>
                          <w:szCs w:val="22"/>
                        </w:rPr>
                        <w:t xml:space="preserve"> (km above MSL) relates “A</w:t>
                      </w:r>
                      <w:r w:rsidRPr="006152B7">
                        <w:rPr>
                          <w:sz w:val="22"/>
                          <w:szCs w:val="22"/>
                        </w:rPr>
                        <w:t>bove MSL</w:t>
                      </w:r>
                      <w:r>
                        <w:rPr>
                          <w:sz w:val="22"/>
                          <w:szCs w:val="22"/>
                        </w:rPr>
                        <w:t>”</w:t>
                      </w:r>
                      <w:r w:rsidRPr="006152B7">
                        <w:rPr>
                          <w:sz w:val="22"/>
                          <w:szCs w:val="22"/>
                        </w:rPr>
                        <w:t xml:space="preserve"> and </w:t>
                      </w:r>
                      <w:r>
                        <w:rPr>
                          <w:sz w:val="22"/>
                          <w:szCs w:val="22"/>
                        </w:rPr>
                        <w:t>“</w:t>
                      </w:r>
                      <w:r w:rsidRPr="006152B7">
                        <w:rPr>
                          <w:sz w:val="22"/>
                          <w:szCs w:val="22"/>
                        </w:rPr>
                        <w:t>AGL</w:t>
                      </w:r>
                      <w:r>
                        <w:rPr>
                          <w:sz w:val="22"/>
                          <w:szCs w:val="22"/>
                        </w:rPr>
                        <w:t>”:</w:t>
                      </w:r>
                      <w:r w:rsidRPr="006152B7">
                        <w:rPr>
                          <w:sz w:val="22"/>
                          <w:szCs w:val="22"/>
                        </w:rPr>
                        <w:t xml:space="preserve"> </w:t>
                      </w:r>
                      <w:r>
                        <w:rPr>
                          <w:sz w:val="22"/>
                          <w:szCs w:val="22"/>
                        </w:rPr>
                        <w:t xml:space="preserve"> </w:t>
                      </w:r>
                      <w:r w:rsidRPr="006152B7">
                        <w:rPr>
                          <w:sz w:val="22"/>
                          <w:szCs w:val="22"/>
                        </w:rPr>
                        <w:t xml:space="preserve"> </w:t>
                      </w:r>
                      <w:r w:rsidRPr="006152B7">
                        <w:rPr>
                          <w:rFonts w:ascii="Courier" w:hAnsi="Courier"/>
                          <w:sz w:val="22"/>
                          <w:szCs w:val="22"/>
                        </w:rPr>
                        <w:t>HeightAGL = HeightMSL - site_elev</w:t>
                      </w:r>
                    </w:p>
                    <w:p w14:paraId="38E3BA66" w14:textId="77777777" w:rsidR="0055131D" w:rsidRPr="006152B7" w:rsidRDefault="0055131D">
                      <w:pPr>
                        <w:rPr>
                          <w:sz w:val="22"/>
                          <w:szCs w:val="22"/>
                        </w:rPr>
                      </w:pPr>
                    </w:p>
                    <w:p w14:paraId="224E5B39" w14:textId="2989A34E" w:rsidR="0055131D" w:rsidRDefault="0055131D" w:rsidP="000A4841">
                      <w:pPr>
                        <w:rPr>
                          <w:sz w:val="22"/>
                          <w:szCs w:val="22"/>
                        </w:rPr>
                      </w:pPr>
                      <w:r w:rsidRPr="006152B7">
                        <w:rPr>
                          <w:sz w:val="22"/>
                          <w:szCs w:val="22"/>
                        </w:rPr>
                        <w:t>2) Actual values for the dimension variables “</w:t>
                      </w:r>
                      <w:r w:rsidRPr="006152B7">
                        <w:rPr>
                          <w:b/>
                          <w:sz w:val="22"/>
                          <w:szCs w:val="22"/>
                        </w:rPr>
                        <w:t>fpdim</w:t>
                      </w:r>
                      <w:r w:rsidRPr="006152B7">
                        <w:rPr>
                          <w:sz w:val="22"/>
                          <w:szCs w:val="22"/>
                        </w:rPr>
                        <w:t>” and “</w:t>
                      </w:r>
                      <w:r w:rsidRPr="006152B7">
                        <w:rPr>
                          <w:b/>
                          <w:sz w:val="22"/>
                          <w:szCs w:val="22"/>
                        </w:rPr>
                        <w:t>elevationAngle</w:t>
                      </w:r>
                      <w:r>
                        <w:rPr>
                          <w:sz w:val="22"/>
                          <w:szCs w:val="22"/>
                        </w:rPr>
                        <w:t xml:space="preserve">” must be specified at time of </w:t>
                      </w:r>
                      <w:r w:rsidRPr="006152B7">
                        <w:rPr>
                          <w:sz w:val="22"/>
                          <w:szCs w:val="22"/>
                        </w:rPr>
                        <w:t>netCDF file creation.</w:t>
                      </w:r>
                    </w:p>
                    <w:p w14:paraId="330E6FCD" w14:textId="77777777" w:rsidR="0055131D" w:rsidRDefault="0055131D" w:rsidP="000A4841">
                      <w:pPr>
                        <w:rPr>
                          <w:sz w:val="22"/>
                          <w:szCs w:val="22"/>
                        </w:rPr>
                      </w:pPr>
                    </w:p>
                    <w:p w14:paraId="4BE3D9FF" w14:textId="05DCB2B8" w:rsidR="0055131D" w:rsidRDefault="0055131D" w:rsidP="000A4841">
                      <w:pPr>
                        <w:rPr>
                          <w:sz w:val="22"/>
                          <w:szCs w:val="22"/>
                        </w:rPr>
                      </w:pPr>
                      <w:r>
                        <w:rPr>
                          <w:sz w:val="22"/>
                          <w:szCs w:val="22"/>
                        </w:rPr>
                        <w:t>3) Only one of the global variables DPR_2ADPR_file, DPR_2AKU_file, DPR_2AKA_file will have a real file name in a given matchup file, the other variables will be set to their default “no_XXX_file” value.  The variable DPR_2BCMB_file will be an actual file name if a 2B-DPRGMI data file is optionally included in the matchup processing for the DPR, Ka, or Ku matchup.  Otherwise it takes the default value “no_2BCMB_file” to indicate that no 2B-DPRGMI data was included.</w:t>
                      </w:r>
                    </w:p>
                    <w:p w14:paraId="6A71656C" w14:textId="77777777" w:rsidR="0055131D" w:rsidRDefault="0055131D" w:rsidP="000A4841">
                      <w:pPr>
                        <w:rPr>
                          <w:sz w:val="22"/>
                          <w:szCs w:val="22"/>
                        </w:rPr>
                      </w:pPr>
                    </w:p>
                    <w:p w14:paraId="1B4CD37A" w14:textId="4D9091CF" w:rsidR="0055131D" w:rsidRPr="006152B7" w:rsidRDefault="0055131D" w:rsidP="000A4841">
                      <w:pPr>
                        <w:rPr>
                          <w:sz w:val="22"/>
                          <w:szCs w:val="22"/>
                        </w:rPr>
                      </w:pPr>
                      <w:r>
                        <w:rPr>
                          <w:sz w:val="22"/>
                          <w:szCs w:val="22"/>
                        </w:rPr>
                        <w:t xml:space="preserve">4) GR_HID is not an average, it is an array of values representing a histogram that counts the number of GR range gates in each hydrometeor category (integer HID code), for those GR range gates geometrically matched to the DPR footprint.  The first array element is a special element that counts the number of GR range bins where the HID category is MISSING (includes No Precipitation or Unclassified {‘UC’}).  Array elements 2-12 give the number of GR bins in each HID category: </w:t>
                      </w:r>
                      <w:r w:rsidRPr="005D4960">
                        <w:rPr>
                          <w:sz w:val="22"/>
                          <w:szCs w:val="22"/>
                        </w:rPr>
                        <w:t>'DZ'</w:t>
                      </w:r>
                      <w:r>
                        <w:rPr>
                          <w:sz w:val="22"/>
                          <w:szCs w:val="22"/>
                        </w:rPr>
                        <w:t xml:space="preserve"> (drizzle)</w:t>
                      </w:r>
                      <w:r w:rsidRPr="005D4960">
                        <w:rPr>
                          <w:sz w:val="22"/>
                          <w:szCs w:val="22"/>
                        </w:rPr>
                        <w:t>,</w:t>
                      </w:r>
                      <w:r>
                        <w:rPr>
                          <w:sz w:val="22"/>
                          <w:szCs w:val="22"/>
                        </w:rPr>
                        <w:t xml:space="preserve"> </w:t>
                      </w:r>
                      <w:r w:rsidRPr="005D4960">
                        <w:rPr>
                          <w:sz w:val="22"/>
                          <w:szCs w:val="22"/>
                        </w:rPr>
                        <w:t>'RN'</w:t>
                      </w:r>
                      <w:r>
                        <w:rPr>
                          <w:sz w:val="22"/>
                          <w:szCs w:val="22"/>
                        </w:rPr>
                        <w:t xml:space="preserve"> (rain)</w:t>
                      </w:r>
                      <w:r w:rsidRPr="005D4960">
                        <w:rPr>
                          <w:sz w:val="22"/>
                          <w:szCs w:val="22"/>
                        </w:rPr>
                        <w:t>,</w:t>
                      </w:r>
                      <w:r>
                        <w:rPr>
                          <w:sz w:val="22"/>
                          <w:szCs w:val="22"/>
                        </w:rPr>
                        <w:t xml:space="preserve"> </w:t>
                      </w:r>
                      <w:r w:rsidRPr="005D4960">
                        <w:rPr>
                          <w:sz w:val="22"/>
                          <w:szCs w:val="22"/>
                        </w:rPr>
                        <w:t>'CR'</w:t>
                      </w:r>
                      <w:r>
                        <w:rPr>
                          <w:sz w:val="22"/>
                          <w:szCs w:val="22"/>
                        </w:rPr>
                        <w:t xml:space="preserve"> (ice crystals)</w:t>
                      </w:r>
                      <w:r w:rsidRPr="005D4960">
                        <w:rPr>
                          <w:sz w:val="22"/>
                          <w:szCs w:val="22"/>
                        </w:rPr>
                        <w:t>,</w:t>
                      </w:r>
                      <w:r>
                        <w:rPr>
                          <w:sz w:val="22"/>
                          <w:szCs w:val="22"/>
                        </w:rPr>
                        <w:t xml:space="preserve"> </w:t>
                      </w:r>
                      <w:r w:rsidRPr="005D4960">
                        <w:rPr>
                          <w:sz w:val="22"/>
                          <w:szCs w:val="22"/>
                        </w:rPr>
                        <w:t>'DS'</w:t>
                      </w:r>
                      <w:r>
                        <w:rPr>
                          <w:sz w:val="22"/>
                          <w:szCs w:val="22"/>
                        </w:rPr>
                        <w:t xml:space="preserve"> (dry snow/aggregates)</w:t>
                      </w:r>
                      <w:r w:rsidRPr="005D4960">
                        <w:rPr>
                          <w:sz w:val="22"/>
                          <w:szCs w:val="22"/>
                        </w:rPr>
                        <w:t>,</w:t>
                      </w:r>
                      <w:r>
                        <w:rPr>
                          <w:sz w:val="22"/>
                          <w:szCs w:val="22"/>
                        </w:rPr>
                        <w:t xml:space="preserve"> </w:t>
                      </w:r>
                      <w:r w:rsidRPr="005D4960">
                        <w:rPr>
                          <w:sz w:val="22"/>
                          <w:szCs w:val="22"/>
                        </w:rPr>
                        <w:t>'WS'</w:t>
                      </w:r>
                      <w:r>
                        <w:rPr>
                          <w:sz w:val="22"/>
                          <w:szCs w:val="22"/>
                        </w:rPr>
                        <w:t xml:space="preserve"> (wet snow)</w:t>
                      </w:r>
                      <w:r w:rsidRPr="005D4960">
                        <w:rPr>
                          <w:sz w:val="22"/>
                          <w:szCs w:val="22"/>
                        </w:rPr>
                        <w:t>,</w:t>
                      </w:r>
                      <w:r>
                        <w:rPr>
                          <w:sz w:val="22"/>
                          <w:szCs w:val="22"/>
                        </w:rPr>
                        <w:t xml:space="preserve"> </w:t>
                      </w:r>
                      <w:r w:rsidRPr="005D4960">
                        <w:rPr>
                          <w:sz w:val="22"/>
                          <w:szCs w:val="22"/>
                        </w:rPr>
                        <w:t>'VI'</w:t>
                      </w:r>
                      <w:r>
                        <w:rPr>
                          <w:sz w:val="22"/>
                          <w:szCs w:val="22"/>
                        </w:rPr>
                        <w:t xml:space="preserve"> (vertical ice)</w:t>
                      </w:r>
                      <w:r w:rsidRPr="005D4960">
                        <w:rPr>
                          <w:sz w:val="22"/>
                          <w:szCs w:val="22"/>
                        </w:rPr>
                        <w:t>,</w:t>
                      </w:r>
                      <w:r>
                        <w:rPr>
                          <w:sz w:val="22"/>
                          <w:szCs w:val="22"/>
                        </w:rPr>
                        <w:t xml:space="preserve"> </w:t>
                      </w:r>
                      <w:r w:rsidRPr="005D4960">
                        <w:rPr>
                          <w:sz w:val="22"/>
                          <w:szCs w:val="22"/>
                        </w:rPr>
                        <w:t>'LDG'</w:t>
                      </w:r>
                      <w:r>
                        <w:rPr>
                          <w:sz w:val="22"/>
                          <w:szCs w:val="22"/>
                        </w:rPr>
                        <w:t xml:space="preserve"> (low density graupel)</w:t>
                      </w:r>
                      <w:r w:rsidRPr="005D4960">
                        <w:rPr>
                          <w:sz w:val="22"/>
                          <w:szCs w:val="22"/>
                        </w:rPr>
                        <w:t>,</w:t>
                      </w:r>
                      <w:r>
                        <w:rPr>
                          <w:sz w:val="22"/>
                          <w:szCs w:val="22"/>
                        </w:rPr>
                        <w:t xml:space="preserve"> </w:t>
                      </w:r>
                      <w:r w:rsidRPr="005D4960">
                        <w:rPr>
                          <w:sz w:val="22"/>
                          <w:szCs w:val="22"/>
                        </w:rPr>
                        <w:t>'HDG'</w:t>
                      </w:r>
                      <w:r>
                        <w:rPr>
                          <w:sz w:val="22"/>
                          <w:szCs w:val="22"/>
                        </w:rPr>
                        <w:t xml:space="preserve"> (high density graupel)</w:t>
                      </w:r>
                      <w:r w:rsidRPr="005D4960">
                        <w:rPr>
                          <w:sz w:val="22"/>
                          <w:szCs w:val="22"/>
                        </w:rPr>
                        <w:t>,</w:t>
                      </w:r>
                      <w:r>
                        <w:rPr>
                          <w:sz w:val="22"/>
                          <w:szCs w:val="22"/>
                        </w:rPr>
                        <w:t xml:space="preserve"> </w:t>
                      </w:r>
                      <w:r w:rsidRPr="005D4960">
                        <w:rPr>
                          <w:sz w:val="22"/>
                          <w:szCs w:val="22"/>
                        </w:rPr>
                        <w:t>'HA'</w:t>
                      </w:r>
                      <w:r>
                        <w:rPr>
                          <w:sz w:val="22"/>
                          <w:szCs w:val="22"/>
                        </w:rPr>
                        <w:t xml:space="preserve"> (hail)</w:t>
                      </w:r>
                      <w:r w:rsidRPr="005D4960">
                        <w:rPr>
                          <w:sz w:val="22"/>
                          <w:szCs w:val="22"/>
                        </w:rPr>
                        <w:t>,</w:t>
                      </w:r>
                      <w:r>
                        <w:rPr>
                          <w:sz w:val="22"/>
                          <w:szCs w:val="22"/>
                        </w:rPr>
                        <w:t xml:space="preserve"> </w:t>
                      </w:r>
                      <w:r w:rsidRPr="005D4960">
                        <w:rPr>
                          <w:sz w:val="22"/>
                          <w:szCs w:val="22"/>
                        </w:rPr>
                        <w:t>'BD'</w:t>
                      </w:r>
                      <w:r>
                        <w:rPr>
                          <w:sz w:val="22"/>
                          <w:szCs w:val="22"/>
                        </w:rPr>
                        <w:t xml:space="preserve"> (big drops), ‘HR’ (mixed Rain/Hail).  Array elements 13-15 are spares at this time.</w:t>
                      </w:r>
                    </w:p>
                    <w:p w14:paraId="7F2EF342" w14:textId="77777777" w:rsidR="0055131D" w:rsidRDefault="0055131D">
                      <w:pPr>
                        <w:rPr>
                          <w:sz w:val="22"/>
                          <w:szCs w:val="22"/>
                        </w:rPr>
                      </w:pPr>
                    </w:p>
                    <w:p w14:paraId="7E3A77C4" w14:textId="30E72196" w:rsidR="0055131D" w:rsidRPr="006152B7" w:rsidRDefault="0055131D" w:rsidP="00F956E2">
                      <w:pPr>
                        <w:rPr>
                          <w:sz w:val="22"/>
                          <w:szCs w:val="22"/>
                        </w:rPr>
                      </w:pPr>
                      <w:r>
                        <w:rPr>
                          <w:sz w:val="22"/>
                          <w:szCs w:val="22"/>
                        </w:rPr>
                        <w:t>5) clutterStatus is a code representing the state of the DPR range gates included in the geometry-match sample averages for the multi-level DPR variables.  See Table 3.1-2, below.</w:t>
                      </w:r>
                    </w:p>
                    <w:p w14:paraId="4CD82F45" w14:textId="61D0FC88" w:rsidR="0055131D" w:rsidRPr="006152B7" w:rsidRDefault="0055131D" w:rsidP="0070054F">
                      <w:pPr>
                        <w:rPr>
                          <w:sz w:val="22"/>
                          <w:szCs w:val="22"/>
                        </w:rPr>
                      </w:pPr>
                    </w:p>
                  </w:txbxContent>
                </v:textbox>
                <w10:wrap type="square"/>
              </v:shape>
            </w:pict>
          </mc:Fallback>
        </mc:AlternateContent>
      </w:r>
    </w:p>
    <w:p w14:paraId="5315DDE8" w14:textId="77777777" w:rsidR="000A4841" w:rsidRDefault="000A4841"/>
    <w:p w14:paraId="17484FA4" w14:textId="0A561939" w:rsidR="000A4841" w:rsidRPr="00C871E8" w:rsidRDefault="000A4841" w:rsidP="000A4841">
      <w:pPr>
        <w:pStyle w:val="WW-PlainText"/>
        <w:rPr>
          <w:rFonts w:ascii="Courier" w:hAnsi="Courier" w:cs="Courier New"/>
          <w:sz w:val="18"/>
          <w:szCs w:val="18"/>
        </w:rPr>
      </w:pPr>
    </w:p>
    <w:p w14:paraId="4C240764" w14:textId="77777777" w:rsidR="000A4841" w:rsidRPr="00262266" w:rsidRDefault="000A4841" w:rsidP="006152B7">
      <w:pPr>
        <w:pStyle w:val="WW-PlainText"/>
        <w:pageBreakBefore/>
        <w:rPr>
          <w:rFonts w:cs="Courier New"/>
        </w:rPr>
        <w:sectPr w:rsidR="000A4841" w:rsidRPr="00262266">
          <w:headerReference w:type="even" r:id="rId46"/>
          <w:headerReference w:type="default" r:id="rId47"/>
          <w:footerReference w:type="even" r:id="rId48"/>
          <w:footerReference w:type="default" r:id="rId49"/>
          <w:headerReference w:type="first" r:id="rId50"/>
          <w:footerReference w:type="first" r:id="rId51"/>
          <w:pgSz w:w="15840" w:h="12240" w:orient="landscape"/>
          <w:pgMar w:top="1800" w:right="1440" w:bottom="1800" w:left="1440" w:header="720" w:footer="720" w:gutter="0"/>
          <w:cols w:space="720"/>
          <w:docGrid w:linePitch="326"/>
        </w:sectPr>
      </w:pPr>
    </w:p>
    <w:p w14:paraId="1D3C65BD" w14:textId="19ABF6E1" w:rsidR="000A4841" w:rsidRDefault="000A4841" w:rsidP="006152B7">
      <w:pPr>
        <w:pStyle w:val="WW-Caption"/>
        <w:keepNext/>
        <w:ind w:left="432" w:right="0" w:hanging="432"/>
        <w:rPr>
          <w:sz w:val="24"/>
          <w:szCs w:val="24"/>
        </w:rPr>
      </w:pPr>
      <w:r>
        <w:rPr>
          <w:b/>
          <w:sz w:val="24"/>
          <w:szCs w:val="24"/>
        </w:rPr>
        <w:lastRenderedPageBreak/>
        <w:t>Table 3.1</w:t>
      </w:r>
      <w:r>
        <w:rPr>
          <w:b/>
          <w:sz w:val="24"/>
          <w:szCs w:val="24"/>
        </w:rPr>
        <w:noBreakHyphen/>
        <w:t>1.</w:t>
      </w:r>
      <w:r>
        <w:rPr>
          <w:sz w:val="24"/>
          <w:szCs w:val="24"/>
        </w:rPr>
        <w:t xml:space="preserve">  Variable name, type, dimensions, and interpretation of special data values for science and geolocation variables in </w:t>
      </w:r>
      <w:r w:rsidR="004F5BDE">
        <w:rPr>
          <w:sz w:val="24"/>
          <w:szCs w:val="24"/>
        </w:rPr>
        <w:t>D</w:t>
      </w:r>
      <w:r>
        <w:rPr>
          <w:sz w:val="24"/>
          <w:szCs w:val="24"/>
        </w:rPr>
        <w:t>PR-GR Geometry Match netCDF files.</w:t>
      </w:r>
    </w:p>
    <w:p w14:paraId="3117D868" w14:textId="77777777" w:rsidR="000A4841" w:rsidRDefault="000A4841">
      <w:pPr>
        <w:keepNext/>
      </w:pPr>
    </w:p>
    <w:tbl>
      <w:tblPr>
        <w:tblW w:w="9019" w:type="dxa"/>
        <w:tblInd w:w="108" w:type="dxa"/>
        <w:tblLayout w:type="fixed"/>
        <w:tblCellMar>
          <w:top w:w="72" w:type="dxa"/>
          <w:left w:w="115" w:type="dxa"/>
          <w:bottom w:w="43" w:type="dxa"/>
          <w:right w:w="115" w:type="dxa"/>
        </w:tblCellMar>
        <w:tblLook w:val="0000" w:firstRow="0" w:lastRow="0" w:firstColumn="0" w:lastColumn="0" w:noHBand="0" w:noVBand="0"/>
      </w:tblPr>
      <w:tblGrid>
        <w:gridCol w:w="2437"/>
        <w:gridCol w:w="810"/>
        <w:gridCol w:w="1703"/>
        <w:gridCol w:w="4069"/>
      </w:tblGrid>
      <w:tr w:rsidR="000A4841" w14:paraId="173D88A1" w14:textId="77777777" w:rsidTr="004F5BDE">
        <w:trPr>
          <w:cantSplit/>
          <w:tblHeader/>
        </w:trPr>
        <w:tc>
          <w:tcPr>
            <w:tcW w:w="2437" w:type="dxa"/>
            <w:tcBorders>
              <w:top w:val="single" w:sz="2" w:space="0" w:color="000000"/>
              <w:left w:val="single" w:sz="2" w:space="0" w:color="000000"/>
              <w:bottom w:val="single" w:sz="2" w:space="0" w:color="000000"/>
              <w:right w:val="single" w:sz="2" w:space="0" w:color="FFFFFF"/>
            </w:tcBorders>
            <w:shd w:val="clear" w:color="auto" w:fill="000000"/>
          </w:tcPr>
          <w:p w14:paraId="7AD5D1F6" w14:textId="77777777"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Variable Name(s)</w:t>
            </w:r>
          </w:p>
        </w:tc>
        <w:tc>
          <w:tcPr>
            <w:tcW w:w="810" w:type="dxa"/>
            <w:tcBorders>
              <w:top w:val="single" w:sz="2" w:space="0" w:color="000000"/>
              <w:left w:val="single" w:sz="2" w:space="0" w:color="FFFFFF"/>
              <w:bottom w:val="single" w:sz="2" w:space="0" w:color="000000"/>
              <w:right w:val="single" w:sz="2" w:space="0" w:color="FFFFFF"/>
            </w:tcBorders>
            <w:shd w:val="clear" w:color="auto" w:fill="000000"/>
          </w:tcPr>
          <w:p w14:paraId="77E4D5CE" w14:textId="77777777"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Type</w:t>
            </w:r>
          </w:p>
        </w:tc>
        <w:tc>
          <w:tcPr>
            <w:tcW w:w="1703" w:type="dxa"/>
            <w:tcBorders>
              <w:top w:val="single" w:sz="2" w:space="0" w:color="000000"/>
              <w:left w:val="single" w:sz="2" w:space="0" w:color="FFFFFF"/>
              <w:bottom w:val="single" w:sz="2" w:space="0" w:color="000000"/>
              <w:right w:val="single" w:sz="2" w:space="0" w:color="FFFFFF"/>
            </w:tcBorders>
            <w:shd w:val="clear" w:color="auto" w:fill="000000"/>
          </w:tcPr>
          <w:p w14:paraId="20EB4164" w14:textId="77777777"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Dimension(s)</w:t>
            </w:r>
          </w:p>
        </w:tc>
        <w:tc>
          <w:tcPr>
            <w:tcW w:w="4069" w:type="dxa"/>
            <w:tcBorders>
              <w:top w:val="single" w:sz="2" w:space="0" w:color="000000"/>
              <w:left w:val="single" w:sz="2" w:space="0" w:color="FFFFFF"/>
              <w:bottom w:val="single" w:sz="2" w:space="0" w:color="000000"/>
              <w:right w:val="single" w:sz="2" w:space="0" w:color="000000"/>
            </w:tcBorders>
            <w:shd w:val="clear" w:color="auto" w:fill="000000"/>
          </w:tcPr>
          <w:p w14:paraId="7C384F0C" w14:textId="1F0F725D" w:rsidR="000A4841" w:rsidRDefault="000A4841">
            <w:pPr>
              <w:snapToGrid w:val="0"/>
              <w:jc w:val="center"/>
              <w:rPr>
                <w:rFonts w:ascii="Arial" w:hAnsi="Arial" w:cs="Arial"/>
                <w:b/>
                <w:color w:val="FFFFFF"/>
                <w:sz w:val="20"/>
                <w:lang w:bidi="x-none"/>
              </w:rPr>
            </w:pPr>
            <w:r>
              <w:rPr>
                <w:rFonts w:ascii="Arial" w:hAnsi="Arial" w:cs="Arial"/>
                <w:b/>
                <w:color w:val="FFFFFF"/>
                <w:sz w:val="20"/>
                <w:lang w:bidi="x-none"/>
              </w:rPr>
              <w:t>Special Value</w:t>
            </w:r>
            <w:r w:rsidR="00873D93">
              <w:rPr>
                <w:rFonts w:ascii="Arial" w:hAnsi="Arial" w:cs="Arial"/>
                <w:b/>
                <w:color w:val="FFFFFF"/>
                <w:sz w:val="20"/>
                <w:lang w:bidi="x-none"/>
              </w:rPr>
              <w:t>(</w:t>
            </w:r>
            <w:r>
              <w:rPr>
                <w:rFonts w:ascii="Arial" w:hAnsi="Arial" w:cs="Arial"/>
                <w:b/>
                <w:color w:val="FFFFFF"/>
                <w:sz w:val="20"/>
                <w:lang w:bidi="x-none"/>
              </w:rPr>
              <w:t>s</w:t>
            </w:r>
            <w:r w:rsidR="00873D93">
              <w:rPr>
                <w:rFonts w:ascii="Arial" w:hAnsi="Arial" w:cs="Arial"/>
                <w:b/>
                <w:color w:val="FFFFFF"/>
                <w:sz w:val="20"/>
                <w:lang w:bidi="x-none"/>
              </w:rPr>
              <w:t>)</w:t>
            </w:r>
          </w:p>
        </w:tc>
      </w:tr>
      <w:tr w:rsidR="000A4841" w14:paraId="216BB8AC" w14:textId="77777777" w:rsidTr="004F5BDE">
        <w:trPr>
          <w:cantSplit/>
        </w:trPr>
        <w:tc>
          <w:tcPr>
            <w:tcW w:w="2437" w:type="dxa"/>
            <w:tcBorders>
              <w:top w:val="single" w:sz="2" w:space="0" w:color="000000"/>
              <w:left w:val="single" w:sz="1" w:space="0" w:color="000000"/>
              <w:bottom w:val="single" w:sz="1" w:space="0" w:color="000000"/>
            </w:tcBorders>
          </w:tcPr>
          <w:p w14:paraId="6AC74695"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w:t>
            </w:r>
          </w:p>
          <w:p w14:paraId="79EBA3C2"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GR_Z_StdDev</w:t>
            </w:r>
          </w:p>
          <w:p w14:paraId="5FF63D64"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GR_Z_Max</w:t>
            </w:r>
          </w:p>
          <w:p w14:paraId="6C345A3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ZFactorMeasured</w:t>
            </w:r>
          </w:p>
          <w:p w14:paraId="1B185000" w14:textId="06735329" w:rsidR="002118B0" w:rsidRDefault="004F5BDE" w:rsidP="004F5BDE">
            <w:pPr>
              <w:pStyle w:val="WW-PreformattedText"/>
              <w:snapToGrid w:val="0"/>
              <w:rPr>
                <w:rFonts w:ascii="Arial" w:hAnsi="Arial" w:cs="Arial"/>
                <w:lang w:bidi="x-none"/>
              </w:rPr>
            </w:pPr>
            <w:r w:rsidRPr="004F5BDE">
              <w:rPr>
                <w:rFonts w:ascii="Arial" w:hAnsi="Arial" w:cs="Arial"/>
                <w:lang w:bidi="x-none"/>
              </w:rPr>
              <w:t>ZFactorCorrected</w:t>
            </w:r>
          </w:p>
        </w:tc>
        <w:tc>
          <w:tcPr>
            <w:tcW w:w="810" w:type="dxa"/>
            <w:tcBorders>
              <w:top w:val="single" w:sz="2" w:space="0" w:color="000000"/>
              <w:left w:val="single" w:sz="1" w:space="0" w:color="000000"/>
              <w:bottom w:val="single" w:sz="1" w:space="0" w:color="000000"/>
            </w:tcBorders>
          </w:tcPr>
          <w:p w14:paraId="0EC1CFEB" w14:textId="77777777" w:rsidR="000A4841" w:rsidRDefault="000A4841">
            <w:pPr>
              <w:pStyle w:val="WW-PreformattedText"/>
              <w:snapToGrid w:val="0"/>
              <w:rPr>
                <w:rFonts w:ascii="Arial" w:hAnsi="Arial" w:cs="Arial"/>
                <w:lang w:bidi="x-none"/>
              </w:rPr>
            </w:pPr>
            <w:r>
              <w:rPr>
                <w:rFonts w:ascii="Arial" w:hAnsi="Arial" w:cs="Arial"/>
                <w:lang w:bidi="x-none"/>
              </w:rPr>
              <w:t>float</w:t>
            </w:r>
          </w:p>
        </w:tc>
        <w:tc>
          <w:tcPr>
            <w:tcW w:w="1703" w:type="dxa"/>
            <w:tcBorders>
              <w:top w:val="single" w:sz="2" w:space="0" w:color="000000"/>
              <w:left w:val="single" w:sz="1" w:space="0" w:color="000000"/>
              <w:bottom w:val="single" w:sz="1" w:space="0" w:color="000000"/>
            </w:tcBorders>
          </w:tcPr>
          <w:p w14:paraId="3C521B86" w14:textId="77777777" w:rsidR="000A4841" w:rsidRDefault="000A4841">
            <w:pPr>
              <w:pStyle w:val="WW-PreformattedText"/>
              <w:snapToGrid w:val="0"/>
              <w:rPr>
                <w:rFonts w:ascii="Arial" w:hAnsi="Arial" w:cs="Arial"/>
                <w:lang w:bidi="x-none"/>
              </w:rPr>
            </w:pPr>
            <w:r>
              <w:rPr>
                <w:rFonts w:ascii="Arial" w:hAnsi="Arial" w:cs="Arial"/>
                <w:lang w:bidi="x-none"/>
              </w:rPr>
              <w:t>elevationAngle, fpdim</w:t>
            </w:r>
          </w:p>
        </w:tc>
        <w:tc>
          <w:tcPr>
            <w:tcW w:w="4069" w:type="dxa"/>
            <w:tcBorders>
              <w:top w:val="single" w:sz="2" w:space="0" w:color="000000"/>
              <w:left w:val="single" w:sz="1" w:space="0" w:color="000000"/>
              <w:bottom w:val="single" w:sz="1" w:space="0" w:color="000000"/>
              <w:right w:val="single" w:sz="1" w:space="0" w:color="000000"/>
            </w:tcBorders>
          </w:tcPr>
          <w:p w14:paraId="34F6C384"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79B75EA4" w14:textId="77777777" w:rsidR="000A4841" w:rsidRDefault="000A4841">
            <w:pPr>
              <w:snapToGrid w:val="0"/>
              <w:rPr>
                <w:rFonts w:ascii="Arial" w:hAnsi="Arial" w:cs="Arial"/>
                <w:sz w:val="20"/>
                <w:lang w:bidi="x-none"/>
              </w:rPr>
            </w:pPr>
            <w:r>
              <w:rPr>
                <w:rFonts w:ascii="Arial" w:hAnsi="Arial" w:cs="Arial"/>
                <w:sz w:val="20"/>
                <w:lang w:bidi="x-none"/>
              </w:rPr>
              <w:t>-777.0:  In-range PR scan edge delimiter</w:t>
            </w:r>
          </w:p>
          <w:p w14:paraId="0AB6A28E" w14:textId="77777777" w:rsidR="000A4841" w:rsidRDefault="000A4841">
            <w:pPr>
              <w:snapToGrid w:val="0"/>
              <w:rPr>
                <w:rFonts w:ascii="Arial" w:hAnsi="Arial" w:cs="Arial"/>
                <w:sz w:val="20"/>
                <w:lang w:bidi="x-none"/>
              </w:rPr>
            </w:pPr>
            <w:r>
              <w:rPr>
                <w:rFonts w:ascii="Arial" w:hAnsi="Arial" w:cs="Arial"/>
                <w:sz w:val="20"/>
                <w:lang w:bidi="x-none"/>
              </w:rPr>
              <w:t>-9999.0:  Missing data</w:t>
            </w:r>
          </w:p>
          <w:p w14:paraId="1B86E77F" w14:textId="77777777" w:rsidR="000A4841" w:rsidRDefault="000A4841">
            <w:pPr>
              <w:snapToGrid w:val="0"/>
              <w:rPr>
                <w:rFonts w:ascii="Arial" w:hAnsi="Arial" w:cs="Arial"/>
                <w:sz w:val="20"/>
                <w:lang w:bidi="x-none"/>
              </w:rPr>
            </w:pPr>
            <w:r>
              <w:rPr>
                <w:rFonts w:ascii="Arial" w:hAnsi="Arial" w:cs="Arial"/>
                <w:sz w:val="20"/>
                <w:lang w:bidi="x-none"/>
              </w:rPr>
              <w:t>-100.0:  Below dBZ cutoff value</w:t>
            </w:r>
          </w:p>
        </w:tc>
      </w:tr>
      <w:tr w:rsidR="000A4841" w14:paraId="265C5A84" w14:textId="77777777" w:rsidTr="004F5BDE">
        <w:trPr>
          <w:cantSplit/>
        </w:trPr>
        <w:tc>
          <w:tcPr>
            <w:tcW w:w="2437" w:type="dxa"/>
            <w:tcBorders>
              <w:left w:val="single" w:sz="1" w:space="0" w:color="000000"/>
              <w:bottom w:val="single" w:sz="1" w:space="0" w:color="000000"/>
            </w:tcBorders>
          </w:tcPr>
          <w:p w14:paraId="6947F72D" w14:textId="4C89E639"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GR_Zdr</w:t>
            </w:r>
          </w:p>
          <w:p w14:paraId="08E2689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GR_Zdr_StdDev</w:t>
            </w:r>
          </w:p>
          <w:p w14:paraId="70D4451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GR_Zdr_Max</w:t>
            </w:r>
          </w:p>
          <w:p w14:paraId="1A6C9A4B"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GR_Kdp</w:t>
            </w:r>
          </w:p>
          <w:p w14:paraId="5367F59A"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GR_Kdp_StdDev</w:t>
            </w:r>
          </w:p>
          <w:p w14:paraId="5646044A"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GR_Kdp_Max</w:t>
            </w:r>
          </w:p>
          <w:p w14:paraId="571F6193"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GR_RHOhv</w:t>
            </w:r>
          </w:p>
          <w:p w14:paraId="69EF244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GR_RHOhv_StdDev</w:t>
            </w:r>
          </w:p>
          <w:p w14:paraId="1650D7B9"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GR_RHOhv_Max</w:t>
            </w:r>
          </w:p>
          <w:p w14:paraId="367092B3" w14:textId="2E4FF585"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w:t>
            </w:r>
            <w:r w:rsidR="00163823">
              <w:rPr>
                <w:rFonts w:ascii="Arial" w:hAnsi="Arial" w:cs="Arial"/>
                <w:lang w:bidi="x-none"/>
              </w:rPr>
              <w:t>R*_</w:t>
            </w:r>
            <w:r w:rsidRPr="004F5BDE">
              <w:rPr>
                <w:rFonts w:ascii="Arial" w:hAnsi="Arial" w:cs="Arial"/>
                <w:lang w:bidi="x-none"/>
              </w:rPr>
              <w:t>rainrate</w:t>
            </w:r>
          </w:p>
          <w:p w14:paraId="17B8A33D" w14:textId="4C8ACCFA"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w:t>
            </w:r>
            <w:r w:rsidR="00163823">
              <w:rPr>
                <w:rFonts w:ascii="Arial" w:hAnsi="Arial" w:cs="Arial"/>
                <w:lang w:bidi="x-none"/>
              </w:rPr>
              <w:t>R*_</w:t>
            </w:r>
            <w:r w:rsidRPr="004F5BDE">
              <w:rPr>
                <w:rFonts w:ascii="Arial" w:hAnsi="Arial" w:cs="Arial"/>
                <w:lang w:bidi="x-none"/>
              </w:rPr>
              <w:t>rainrate_StdDev</w:t>
            </w:r>
          </w:p>
          <w:p w14:paraId="215B1635" w14:textId="03E66E9D"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w:t>
            </w:r>
            <w:r w:rsidR="00163823">
              <w:rPr>
                <w:rFonts w:ascii="Arial" w:hAnsi="Arial" w:cs="Arial"/>
                <w:lang w:bidi="x-none"/>
              </w:rPr>
              <w:t>R*_</w:t>
            </w:r>
            <w:r w:rsidRPr="004F5BDE">
              <w:rPr>
                <w:rFonts w:ascii="Arial" w:hAnsi="Arial" w:cs="Arial"/>
                <w:lang w:bidi="x-none"/>
              </w:rPr>
              <w:t>rainrate_Max</w:t>
            </w:r>
          </w:p>
          <w:p w14:paraId="5C8628CF"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GR_Dzero</w:t>
            </w:r>
          </w:p>
          <w:p w14:paraId="21D88144"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GR_Dzero_StdDev</w:t>
            </w:r>
          </w:p>
          <w:p w14:paraId="09E3CF0B"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GR_Dzero_Max</w:t>
            </w:r>
          </w:p>
          <w:p w14:paraId="038A9B76"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GR_Nw</w:t>
            </w:r>
          </w:p>
          <w:p w14:paraId="777AB5C3"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GR_Nw_StdDev</w:t>
            </w:r>
          </w:p>
          <w:p w14:paraId="76F1CC09" w14:textId="77777777" w:rsidR="000A4841" w:rsidRDefault="004F5BDE" w:rsidP="004F5BDE">
            <w:pPr>
              <w:pStyle w:val="WW-PreformattedText"/>
              <w:snapToGrid w:val="0"/>
              <w:rPr>
                <w:rFonts w:ascii="Arial" w:hAnsi="Arial" w:cs="Arial"/>
                <w:lang w:bidi="x-none"/>
              </w:rPr>
            </w:pPr>
            <w:r w:rsidRPr="004F5BDE">
              <w:rPr>
                <w:rFonts w:ascii="Arial" w:hAnsi="Arial" w:cs="Arial"/>
                <w:lang w:bidi="x-none"/>
              </w:rPr>
              <w:t>GR_Nw_Max</w:t>
            </w:r>
          </w:p>
          <w:p w14:paraId="434C8296" w14:textId="1F3F52CB" w:rsidR="000714A9" w:rsidRDefault="000714A9" w:rsidP="004F5BDE">
            <w:pPr>
              <w:pStyle w:val="WW-PreformattedText"/>
              <w:snapToGrid w:val="0"/>
              <w:rPr>
                <w:rFonts w:ascii="Arial" w:hAnsi="Arial" w:cs="Arial"/>
                <w:lang w:bidi="x-none"/>
              </w:rPr>
            </w:pPr>
            <w:r>
              <w:rPr>
                <w:rFonts w:ascii="Arial" w:hAnsi="Arial" w:cs="Arial"/>
                <w:lang w:bidi="x-none"/>
              </w:rPr>
              <w:t>GR_Dm</w:t>
            </w:r>
            <w:r w:rsidR="00660C79">
              <w:rPr>
                <w:rFonts w:ascii="Arial" w:hAnsi="Arial" w:cs="Arial"/>
                <w:lang w:bidi="x-none"/>
              </w:rPr>
              <w:t xml:space="preserve"> (note 12)</w:t>
            </w:r>
          </w:p>
          <w:p w14:paraId="693A89E9" w14:textId="77777777" w:rsidR="000714A9" w:rsidRDefault="000714A9" w:rsidP="004F5BDE">
            <w:pPr>
              <w:pStyle w:val="WW-PreformattedText"/>
              <w:snapToGrid w:val="0"/>
              <w:rPr>
                <w:rFonts w:ascii="Arial" w:hAnsi="Arial" w:cs="Arial"/>
                <w:lang w:bidi="x-none"/>
              </w:rPr>
            </w:pPr>
            <w:r>
              <w:rPr>
                <w:rFonts w:ascii="Arial" w:hAnsi="Arial" w:cs="Arial"/>
                <w:lang w:bidi="x-none"/>
              </w:rPr>
              <w:t>GR_Dm_StdDev</w:t>
            </w:r>
          </w:p>
          <w:p w14:paraId="2013A711" w14:textId="77777777" w:rsidR="000714A9" w:rsidRDefault="000714A9" w:rsidP="004F5BDE">
            <w:pPr>
              <w:pStyle w:val="WW-PreformattedText"/>
              <w:snapToGrid w:val="0"/>
              <w:rPr>
                <w:rFonts w:ascii="Arial" w:hAnsi="Arial" w:cs="Arial"/>
                <w:lang w:bidi="x-none"/>
              </w:rPr>
            </w:pPr>
            <w:r>
              <w:rPr>
                <w:rFonts w:ascii="Arial" w:hAnsi="Arial" w:cs="Arial"/>
                <w:lang w:bidi="x-none"/>
              </w:rPr>
              <w:t>GR_Dm_Max</w:t>
            </w:r>
          </w:p>
          <w:p w14:paraId="7E751251" w14:textId="5B5803E5" w:rsidR="000714A9" w:rsidRDefault="000714A9" w:rsidP="004F5BDE">
            <w:pPr>
              <w:pStyle w:val="WW-PreformattedText"/>
              <w:snapToGrid w:val="0"/>
              <w:rPr>
                <w:rFonts w:ascii="Arial" w:hAnsi="Arial" w:cs="Arial"/>
                <w:lang w:bidi="x-none"/>
              </w:rPr>
            </w:pPr>
            <w:r>
              <w:rPr>
                <w:rFonts w:ascii="Arial" w:hAnsi="Arial" w:cs="Arial"/>
                <w:lang w:bidi="x-none"/>
              </w:rPr>
              <w:t>GR_N2</w:t>
            </w:r>
            <w:r w:rsidR="00660C79">
              <w:rPr>
                <w:rFonts w:ascii="Arial" w:hAnsi="Arial" w:cs="Arial"/>
                <w:lang w:bidi="x-none"/>
              </w:rPr>
              <w:t xml:space="preserve"> (note 12)</w:t>
            </w:r>
          </w:p>
          <w:p w14:paraId="5690B582" w14:textId="77777777" w:rsidR="000714A9" w:rsidRDefault="000714A9" w:rsidP="004F5BDE">
            <w:pPr>
              <w:pStyle w:val="WW-PreformattedText"/>
              <w:snapToGrid w:val="0"/>
              <w:rPr>
                <w:rFonts w:ascii="Arial" w:hAnsi="Arial" w:cs="Arial"/>
                <w:lang w:bidi="x-none"/>
              </w:rPr>
            </w:pPr>
            <w:r>
              <w:rPr>
                <w:rFonts w:ascii="Arial" w:hAnsi="Arial" w:cs="Arial"/>
                <w:lang w:bidi="x-none"/>
              </w:rPr>
              <w:t>GR_N2_StdDev</w:t>
            </w:r>
          </w:p>
          <w:p w14:paraId="1B635393" w14:textId="6151FEE8" w:rsidR="000714A9" w:rsidRDefault="000714A9" w:rsidP="004F5BDE">
            <w:pPr>
              <w:pStyle w:val="WW-PreformattedText"/>
              <w:snapToGrid w:val="0"/>
              <w:rPr>
                <w:rFonts w:ascii="Arial" w:hAnsi="Arial" w:cs="Arial"/>
                <w:lang w:bidi="x-none"/>
              </w:rPr>
            </w:pPr>
            <w:r>
              <w:rPr>
                <w:rFonts w:ascii="Arial" w:hAnsi="Arial" w:cs="Arial"/>
                <w:lang w:bidi="x-none"/>
              </w:rPr>
              <w:t>GR_N2_max</w:t>
            </w:r>
          </w:p>
          <w:p w14:paraId="1CDD7277" w14:textId="767D018A" w:rsidR="00B71984" w:rsidRDefault="00B71984" w:rsidP="004F5BDE">
            <w:pPr>
              <w:pStyle w:val="WW-PreformattedText"/>
              <w:snapToGrid w:val="0"/>
              <w:rPr>
                <w:rFonts w:ascii="Arial" w:hAnsi="Arial" w:cs="Arial"/>
                <w:lang w:bidi="x-none"/>
              </w:rPr>
            </w:pPr>
            <w:r>
              <w:rPr>
                <w:rFonts w:ascii="Arial" w:hAnsi="Arial" w:cs="Arial"/>
                <w:lang w:bidi="x-none"/>
              </w:rPr>
              <w:t>GR_blockage (note 13)</w:t>
            </w:r>
          </w:p>
          <w:p w14:paraId="3C98678A" w14:textId="352D6A3C" w:rsidR="008740EC" w:rsidRDefault="008740EC" w:rsidP="004F5BDE">
            <w:pPr>
              <w:pStyle w:val="WW-PreformattedText"/>
              <w:snapToGrid w:val="0"/>
              <w:rPr>
                <w:rFonts w:ascii="Arial" w:hAnsi="Arial" w:cs="Arial"/>
                <w:lang w:bidi="x-none"/>
              </w:rPr>
            </w:pPr>
            <w:r>
              <w:rPr>
                <w:rFonts w:ascii="Arial" w:hAnsi="Arial" w:cs="Arial"/>
                <w:lang w:bidi="x-none"/>
              </w:rPr>
              <w:t>(see note 10)</w:t>
            </w:r>
          </w:p>
        </w:tc>
        <w:tc>
          <w:tcPr>
            <w:tcW w:w="810" w:type="dxa"/>
            <w:tcBorders>
              <w:left w:val="single" w:sz="1" w:space="0" w:color="000000"/>
              <w:bottom w:val="single" w:sz="1" w:space="0" w:color="000000"/>
            </w:tcBorders>
          </w:tcPr>
          <w:p w14:paraId="3DC8F6CB" w14:textId="77777777" w:rsidR="000A4841" w:rsidRDefault="000A4841">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61B0A588" w14:textId="77777777" w:rsidR="000A4841" w:rsidRDefault="000A4841">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50CB3FCD"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205B7CCF" w14:textId="77777777" w:rsidR="000A4841" w:rsidRDefault="000A4841">
            <w:pPr>
              <w:snapToGrid w:val="0"/>
              <w:rPr>
                <w:rFonts w:ascii="Arial" w:hAnsi="Arial" w:cs="Arial"/>
                <w:sz w:val="20"/>
                <w:lang w:bidi="x-none"/>
              </w:rPr>
            </w:pPr>
            <w:r>
              <w:rPr>
                <w:rFonts w:ascii="Arial" w:hAnsi="Arial" w:cs="Arial"/>
                <w:sz w:val="20"/>
                <w:lang w:bidi="x-none"/>
              </w:rPr>
              <w:t>-777.0:  In-range PR scan edge delimiter</w:t>
            </w:r>
          </w:p>
          <w:p w14:paraId="70CFC2CD" w14:textId="77777777" w:rsidR="000A4841" w:rsidRDefault="000A4841">
            <w:pPr>
              <w:snapToGrid w:val="0"/>
              <w:rPr>
                <w:rFonts w:ascii="Arial" w:hAnsi="Arial" w:cs="Arial"/>
                <w:sz w:val="20"/>
                <w:lang w:bidi="x-none"/>
              </w:rPr>
            </w:pPr>
            <w:r>
              <w:rPr>
                <w:rFonts w:ascii="Arial" w:hAnsi="Arial" w:cs="Arial"/>
                <w:sz w:val="20"/>
                <w:lang w:bidi="x-none"/>
              </w:rPr>
              <w:t>-9999.0:  Missing data</w:t>
            </w:r>
          </w:p>
          <w:p w14:paraId="6D7115C0" w14:textId="5F7EAC7C" w:rsidR="000A4841" w:rsidRDefault="000A4841" w:rsidP="004F5BDE">
            <w:pPr>
              <w:snapToGrid w:val="0"/>
              <w:rPr>
                <w:rFonts w:ascii="Arial" w:hAnsi="Arial" w:cs="Arial"/>
                <w:sz w:val="20"/>
                <w:lang w:bidi="x-none"/>
              </w:rPr>
            </w:pPr>
            <w:r>
              <w:rPr>
                <w:rFonts w:ascii="Arial" w:hAnsi="Arial" w:cs="Arial"/>
                <w:sz w:val="20"/>
                <w:lang w:bidi="x-none"/>
              </w:rPr>
              <w:t xml:space="preserve">-100.0:  Below </w:t>
            </w:r>
            <w:r w:rsidR="004F5BDE">
              <w:rPr>
                <w:rFonts w:ascii="Arial" w:hAnsi="Arial" w:cs="Arial"/>
                <w:sz w:val="20"/>
                <w:lang w:bidi="x-none"/>
              </w:rPr>
              <w:t>threshold</w:t>
            </w:r>
            <w:r>
              <w:rPr>
                <w:rFonts w:ascii="Arial" w:hAnsi="Arial" w:cs="Arial"/>
                <w:sz w:val="20"/>
                <w:lang w:bidi="x-none"/>
              </w:rPr>
              <w:t xml:space="preserve"> cutoff value</w:t>
            </w:r>
            <w:r w:rsidR="004F5BDE">
              <w:rPr>
                <w:rFonts w:ascii="Arial" w:hAnsi="Arial" w:cs="Arial"/>
                <w:sz w:val="20"/>
                <w:lang w:bidi="x-none"/>
              </w:rPr>
              <w:t>, or all GR bin values are MISSING</w:t>
            </w:r>
          </w:p>
        </w:tc>
      </w:tr>
      <w:tr w:rsidR="008203F5" w14:paraId="7BAFC352" w14:textId="77777777" w:rsidTr="004F5BDE">
        <w:trPr>
          <w:cantSplit/>
        </w:trPr>
        <w:tc>
          <w:tcPr>
            <w:tcW w:w="2437" w:type="dxa"/>
            <w:tcBorders>
              <w:left w:val="single" w:sz="1" w:space="0" w:color="000000"/>
              <w:bottom w:val="single" w:sz="1" w:space="0" w:color="000000"/>
            </w:tcBorders>
          </w:tcPr>
          <w:p w14:paraId="35584B52" w14:textId="7E175D3A" w:rsidR="008203F5" w:rsidRPr="004F5BDE" w:rsidRDefault="008203F5" w:rsidP="008203F5">
            <w:pPr>
              <w:pStyle w:val="WW-PreformattedText"/>
              <w:snapToGrid w:val="0"/>
              <w:rPr>
                <w:rFonts w:ascii="Arial" w:hAnsi="Arial" w:cs="Arial"/>
                <w:lang w:bidi="x-none"/>
              </w:rPr>
            </w:pPr>
            <w:r w:rsidRPr="008203F5">
              <w:rPr>
                <w:rFonts w:ascii="Arial" w:hAnsi="Arial" w:cs="Arial"/>
                <w:lang w:bidi="x-none"/>
              </w:rPr>
              <w:t>GR_HID</w:t>
            </w:r>
          </w:p>
        </w:tc>
        <w:tc>
          <w:tcPr>
            <w:tcW w:w="810" w:type="dxa"/>
            <w:tcBorders>
              <w:left w:val="single" w:sz="1" w:space="0" w:color="000000"/>
              <w:bottom w:val="single" w:sz="1" w:space="0" w:color="000000"/>
            </w:tcBorders>
          </w:tcPr>
          <w:p w14:paraId="174E51D9" w14:textId="4D6772B8" w:rsidR="008203F5" w:rsidRDefault="008203F5">
            <w:pPr>
              <w:pStyle w:val="WW-PreformattedText"/>
              <w:snapToGrid w:val="0"/>
              <w:rPr>
                <w:rFonts w:ascii="Arial" w:hAnsi="Arial" w:cs="Arial"/>
                <w:lang w:bidi="x-none"/>
              </w:rPr>
            </w:pPr>
            <w:r w:rsidRPr="008203F5">
              <w:rPr>
                <w:rFonts w:ascii="Arial" w:hAnsi="Arial" w:cs="Arial"/>
                <w:lang w:bidi="x-none"/>
              </w:rPr>
              <w:t>short</w:t>
            </w:r>
          </w:p>
        </w:tc>
        <w:tc>
          <w:tcPr>
            <w:tcW w:w="1703" w:type="dxa"/>
            <w:tcBorders>
              <w:left w:val="single" w:sz="1" w:space="0" w:color="000000"/>
              <w:bottom w:val="single" w:sz="1" w:space="0" w:color="000000"/>
            </w:tcBorders>
          </w:tcPr>
          <w:p w14:paraId="32A6A921" w14:textId="6C1578D3" w:rsidR="008203F5" w:rsidRDefault="008203F5">
            <w:pPr>
              <w:pStyle w:val="WW-PreformattedText"/>
              <w:snapToGrid w:val="0"/>
              <w:rPr>
                <w:rFonts w:ascii="Arial" w:hAnsi="Arial" w:cs="Arial"/>
                <w:lang w:bidi="x-none"/>
              </w:rPr>
            </w:pPr>
            <w:r w:rsidRPr="008203F5">
              <w:rPr>
                <w:rFonts w:ascii="Arial" w:hAnsi="Arial" w:cs="Arial"/>
                <w:lang w:bidi="x-none"/>
              </w:rPr>
              <w:t>elevationAngle, fpdim, hidim</w:t>
            </w:r>
          </w:p>
        </w:tc>
        <w:tc>
          <w:tcPr>
            <w:tcW w:w="4069" w:type="dxa"/>
            <w:tcBorders>
              <w:left w:val="single" w:sz="1" w:space="0" w:color="000000"/>
              <w:bottom w:val="single" w:sz="1" w:space="0" w:color="000000"/>
              <w:right w:val="single" w:sz="1" w:space="0" w:color="000000"/>
            </w:tcBorders>
          </w:tcPr>
          <w:p w14:paraId="43B4B771" w14:textId="77777777" w:rsidR="00C954F0" w:rsidRDefault="00C954F0" w:rsidP="00C954F0">
            <w:pPr>
              <w:snapToGrid w:val="0"/>
              <w:rPr>
                <w:rFonts w:ascii="Arial" w:hAnsi="Arial" w:cs="Arial"/>
                <w:sz w:val="20"/>
                <w:lang w:bidi="x-none"/>
              </w:rPr>
            </w:pPr>
            <w:r>
              <w:rPr>
                <w:rFonts w:ascii="Arial" w:hAnsi="Arial" w:cs="Arial"/>
                <w:sz w:val="20"/>
                <w:lang w:bidi="x-none"/>
              </w:rPr>
              <w:t>-888.0:  Range edge delimiter, Fill Value</w:t>
            </w:r>
          </w:p>
          <w:p w14:paraId="3EB332C7" w14:textId="77777777" w:rsidR="008203F5" w:rsidRDefault="008203F5">
            <w:pPr>
              <w:snapToGrid w:val="0"/>
              <w:rPr>
                <w:rFonts w:ascii="Arial" w:hAnsi="Arial" w:cs="Arial"/>
                <w:sz w:val="20"/>
                <w:lang w:bidi="x-none"/>
              </w:rPr>
            </w:pPr>
          </w:p>
        </w:tc>
      </w:tr>
      <w:tr w:rsidR="000A4841" w14:paraId="3F042F9B" w14:textId="77777777" w:rsidTr="004F5BDE">
        <w:trPr>
          <w:cantSplit/>
        </w:trPr>
        <w:tc>
          <w:tcPr>
            <w:tcW w:w="2437" w:type="dxa"/>
            <w:tcBorders>
              <w:left w:val="single" w:sz="1" w:space="0" w:color="000000"/>
              <w:bottom w:val="single" w:sz="1" w:space="0" w:color="000000"/>
            </w:tcBorders>
          </w:tcPr>
          <w:p w14:paraId="67285395" w14:textId="77777777" w:rsidR="004F5BDE" w:rsidRPr="004F5BDE" w:rsidRDefault="004F5BDE" w:rsidP="004F5BDE">
            <w:pPr>
              <w:pStyle w:val="WW-PreformattedText"/>
              <w:snapToGrid w:val="0"/>
              <w:rPr>
                <w:rFonts w:ascii="Arial" w:hAnsi="Arial" w:cs="Arial"/>
                <w:lang w:bidi="x-none"/>
              </w:rPr>
            </w:pPr>
            <w:r w:rsidRPr="004F5BDE">
              <w:rPr>
                <w:rFonts w:ascii="Arial" w:hAnsi="Arial" w:cs="Arial"/>
                <w:lang w:bidi="x-none"/>
              </w:rPr>
              <w:t>PrecipRate</w:t>
            </w:r>
          </w:p>
          <w:p w14:paraId="15AFC8B3" w14:textId="3D9A3AA2" w:rsidR="000A4841" w:rsidRDefault="000A4841">
            <w:pPr>
              <w:pStyle w:val="WW-PreformattedText"/>
              <w:snapToGrid w:val="0"/>
              <w:rPr>
                <w:rFonts w:ascii="Arial" w:hAnsi="Arial" w:cs="Arial"/>
                <w:lang w:bidi="x-none"/>
              </w:rPr>
            </w:pPr>
          </w:p>
        </w:tc>
        <w:tc>
          <w:tcPr>
            <w:tcW w:w="810" w:type="dxa"/>
            <w:tcBorders>
              <w:left w:val="single" w:sz="1" w:space="0" w:color="000000"/>
              <w:bottom w:val="single" w:sz="1" w:space="0" w:color="000000"/>
            </w:tcBorders>
          </w:tcPr>
          <w:p w14:paraId="13B33660" w14:textId="77777777" w:rsidR="000A4841" w:rsidRDefault="000A4841">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5D39AEF4" w14:textId="77777777" w:rsidR="000A4841" w:rsidRDefault="000A4841">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08F9BBAF"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6FA1D168" w14:textId="77777777" w:rsidR="000A4841" w:rsidRDefault="000A4841">
            <w:pPr>
              <w:snapToGrid w:val="0"/>
              <w:rPr>
                <w:rFonts w:ascii="Arial" w:hAnsi="Arial" w:cs="Arial"/>
                <w:sz w:val="20"/>
                <w:lang w:bidi="x-none"/>
              </w:rPr>
            </w:pPr>
            <w:r>
              <w:rPr>
                <w:rFonts w:ascii="Arial" w:hAnsi="Arial" w:cs="Arial"/>
                <w:sz w:val="20"/>
                <w:lang w:bidi="x-none"/>
              </w:rPr>
              <w:t>-777.0:  In-range PR scan edge delimiter</w:t>
            </w:r>
          </w:p>
          <w:p w14:paraId="2DEB82C3" w14:textId="77777777" w:rsidR="000A4841" w:rsidRDefault="000A4841">
            <w:pPr>
              <w:snapToGrid w:val="0"/>
              <w:rPr>
                <w:rFonts w:ascii="Arial" w:hAnsi="Arial" w:cs="Arial"/>
                <w:sz w:val="20"/>
                <w:lang w:bidi="x-none"/>
              </w:rPr>
            </w:pPr>
            <w:r>
              <w:rPr>
                <w:rFonts w:ascii="Arial" w:hAnsi="Arial" w:cs="Arial"/>
                <w:sz w:val="20"/>
                <w:lang w:bidi="x-none"/>
              </w:rPr>
              <w:t>-88.88:  Below rain rate cutoff threshold</w:t>
            </w:r>
          </w:p>
        </w:tc>
      </w:tr>
      <w:tr w:rsidR="006C55F0" w14:paraId="3CBFAB8C" w14:textId="77777777" w:rsidTr="004F5BDE">
        <w:trPr>
          <w:cantSplit/>
        </w:trPr>
        <w:tc>
          <w:tcPr>
            <w:tcW w:w="2437" w:type="dxa"/>
            <w:tcBorders>
              <w:left w:val="single" w:sz="1" w:space="0" w:color="000000"/>
              <w:bottom w:val="single" w:sz="1" w:space="0" w:color="000000"/>
            </w:tcBorders>
          </w:tcPr>
          <w:p w14:paraId="2024E0E5" w14:textId="2E841ED7" w:rsidR="006C55F0" w:rsidRDefault="006C55F0" w:rsidP="006C55F0">
            <w:pPr>
              <w:pStyle w:val="WW-PreformattedText"/>
              <w:snapToGrid w:val="0"/>
              <w:rPr>
                <w:rFonts w:ascii="Arial" w:hAnsi="Arial" w:cs="Arial"/>
                <w:lang w:bidi="x-none"/>
              </w:rPr>
            </w:pPr>
            <w:r>
              <w:rPr>
                <w:rFonts w:ascii="Arial" w:hAnsi="Arial" w:cs="Arial"/>
                <w:lang w:bidi="x-none"/>
              </w:rPr>
              <w:t>Dm (note 9)</w:t>
            </w:r>
          </w:p>
          <w:p w14:paraId="490552B9" w14:textId="1DBB47CB" w:rsidR="006C55F0" w:rsidRPr="004F5BDE" w:rsidRDefault="006C55F0" w:rsidP="006C55F0">
            <w:pPr>
              <w:pStyle w:val="WW-PreformattedText"/>
              <w:snapToGrid w:val="0"/>
              <w:rPr>
                <w:rFonts w:ascii="Arial" w:hAnsi="Arial" w:cs="Arial"/>
                <w:lang w:bidi="x-none"/>
              </w:rPr>
            </w:pPr>
            <w:r>
              <w:rPr>
                <w:rFonts w:ascii="Arial" w:hAnsi="Arial" w:cs="Arial"/>
                <w:lang w:bidi="x-none"/>
              </w:rPr>
              <w:t>Nw (note 9)</w:t>
            </w:r>
          </w:p>
        </w:tc>
        <w:tc>
          <w:tcPr>
            <w:tcW w:w="810" w:type="dxa"/>
            <w:tcBorders>
              <w:left w:val="single" w:sz="1" w:space="0" w:color="000000"/>
              <w:bottom w:val="single" w:sz="1" w:space="0" w:color="000000"/>
            </w:tcBorders>
          </w:tcPr>
          <w:p w14:paraId="6C4356AD" w14:textId="4AE5AA96" w:rsidR="006C55F0" w:rsidRPr="006C55F0" w:rsidRDefault="006C55F0">
            <w:pPr>
              <w:snapToGrid w:val="0"/>
              <w:rPr>
                <w:rFonts w:ascii="Arial" w:hAnsi="Arial" w:cs="Arial"/>
                <w:sz w:val="20"/>
                <w:lang w:bidi="x-none"/>
              </w:rPr>
            </w:pPr>
            <w:r w:rsidRPr="006C55F0">
              <w:rPr>
                <w:rFonts w:ascii="Arial" w:hAnsi="Arial" w:cs="Arial"/>
                <w:sz w:val="20"/>
                <w:lang w:bidi="x-none"/>
              </w:rPr>
              <w:t>float</w:t>
            </w:r>
          </w:p>
        </w:tc>
        <w:tc>
          <w:tcPr>
            <w:tcW w:w="1703" w:type="dxa"/>
            <w:tcBorders>
              <w:left w:val="single" w:sz="1" w:space="0" w:color="000000"/>
              <w:bottom w:val="single" w:sz="1" w:space="0" w:color="000000"/>
            </w:tcBorders>
          </w:tcPr>
          <w:p w14:paraId="6E611205" w14:textId="67CE24CA" w:rsidR="006C55F0" w:rsidRDefault="006C55F0">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36F31B62" w14:textId="77777777" w:rsidR="006C55F0" w:rsidRDefault="006C55F0" w:rsidP="006C55F0">
            <w:pPr>
              <w:snapToGrid w:val="0"/>
              <w:rPr>
                <w:rFonts w:ascii="Arial" w:hAnsi="Arial" w:cs="Arial"/>
                <w:sz w:val="20"/>
                <w:lang w:bidi="x-none"/>
              </w:rPr>
            </w:pPr>
            <w:r>
              <w:rPr>
                <w:rFonts w:ascii="Arial" w:hAnsi="Arial" w:cs="Arial"/>
                <w:sz w:val="20"/>
                <w:lang w:bidi="x-none"/>
              </w:rPr>
              <w:t>-888.0:  Range edge delimiter, Fill Value</w:t>
            </w:r>
          </w:p>
          <w:p w14:paraId="276E5E83" w14:textId="77777777" w:rsidR="006C55F0" w:rsidRDefault="006C55F0" w:rsidP="006C55F0">
            <w:pPr>
              <w:snapToGrid w:val="0"/>
              <w:rPr>
                <w:rFonts w:ascii="Arial" w:hAnsi="Arial" w:cs="Arial"/>
                <w:sz w:val="20"/>
                <w:lang w:bidi="x-none"/>
              </w:rPr>
            </w:pPr>
            <w:r>
              <w:rPr>
                <w:rFonts w:ascii="Arial" w:hAnsi="Arial" w:cs="Arial"/>
                <w:sz w:val="20"/>
                <w:lang w:bidi="x-none"/>
              </w:rPr>
              <w:t>-777.0:  In-range PR scan edge delimiter</w:t>
            </w:r>
          </w:p>
          <w:p w14:paraId="1CFD4EAB" w14:textId="5859EBBD" w:rsidR="006C55F0" w:rsidRDefault="006C55F0">
            <w:pPr>
              <w:snapToGrid w:val="0"/>
              <w:rPr>
                <w:rFonts w:ascii="Arial" w:hAnsi="Arial" w:cs="Arial"/>
                <w:sz w:val="20"/>
                <w:lang w:bidi="x-none"/>
              </w:rPr>
            </w:pPr>
            <w:r>
              <w:rPr>
                <w:rFonts w:ascii="Arial" w:hAnsi="Arial" w:cs="Arial"/>
                <w:sz w:val="20"/>
                <w:lang w:bidi="x-none"/>
              </w:rPr>
              <w:t>-9999.0:  Missing data</w:t>
            </w:r>
          </w:p>
        </w:tc>
      </w:tr>
      <w:tr w:rsidR="006C55F0" w14:paraId="5AB337F2" w14:textId="77777777" w:rsidTr="004F5BDE">
        <w:trPr>
          <w:cantSplit/>
        </w:trPr>
        <w:tc>
          <w:tcPr>
            <w:tcW w:w="2437" w:type="dxa"/>
            <w:tcBorders>
              <w:left w:val="single" w:sz="1" w:space="0" w:color="000000"/>
              <w:bottom w:val="single" w:sz="1" w:space="0" w:color="000000"/>
            </w:tcBorders>
          </w:tcPr>
          <w:p w14:paraId="7E305FFF"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lastRenderedPageBreak/>
              <w:t>n_gr_z_rejected</w:t>
            </w:r>
          </w:p>
          <w:p w14:paraId="20DFC0BC"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n_gr_zdr_rejected</w:t>
            </w:r>
          </w:p>
          <w:p w14:paraId="42F1B2F4"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n_gr_kdp_rejected</w:t>
            </w:r>
          </w:p>
          <w:p w14:paraId="4D6B1F7E"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n_gr_rhohv_rejected</w:t>
            </w:r>
          </w:p>
          <w:p w14:paraId="0B47F227" w14:textId="26AA356E" w:rsidR="008740EC" w:rsidRPr="004F5BDE" w:rsidRDefault="008740EC" w:rsidP="008740EC">
            <w:pPr>
              <w:pStyle w:val="WW-PreformattedText"/>
              <w:snapToGrid w:val="0"/>
              <w:rPr>
                <w:rFonts w:ascii="Arial" w:hAnsi="Arial" w:cs="Arial"/>
                <w:lang w:bidi="x-none"/>
              </w:rPr>
            </w:pPr>
            <w:r>
              <w:rPr>
                <w:rFonts w:ascii="Arial" w:hAnsi="Arial" w:cs="Arial"/>
                <w:lang w:bidi="x-none"/>
              </w:rPr>
              <w:t>n_gr_rc</w:t>
            </w:r>
            <w:r w:rsidRPr="004F5BDE">
              <w:rPr>
                <w:rFonts w:ascii="Arial" w:hAnsi="Arial" w:cs="Arial"/>
                <w:lang w:bidi="x-none"/>
              </w:rPr>
              <w:t>_rejected</w:t>
            </w:r>
          </w:p>
          <w:p w14:paraId="62217A70" w14:textId="5B509505" w:rsidR="008740EC" w:rsidRPr="004F5BDE" w:rsidRDefault="008740EC" w:rsidP="008740EC">
            <w:pPr>
              <w:pStyle w:val="WW-PreformattedText"/>
              <w:snapToGrid w:val="0"/>
              <w:rPr>
                <w:rFonts w:ascii="Arial" w:hAnsi="Arial" w:cs="Arial"/>
                <w:lang w:bidi="x-none"/>
              </w:rPr>
            </w:pPr>
            <w:r>
              <w:rPr>
                <w:rFonts w:ascii="Arial" w:hAnsi="Arial" w:cs="Arial"/>
                <w:lang w:bidi="x-none"/>
              </w:rPr>
              <w:t>n_gr_rp</w:t>
            </w:r>
            <w:r w:rsidRPr="004F5BDE">
              <w:rPr>
                <w:rFonts w:ascii="Arial" w:hAnsi="Arial" w:cs="Arial"/>
                <w:lang w:bidi="x-none"/>
              </w:rPr>
              <w:t>_rejected</w:t>
            </w:r>
          </w:p>
          <w:p w14:paraId="21A41159"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n_gr_rr_rejected</w:t>
            </w:r>
          </w:p>
          <w:p w14:paraId="2E3A3E60"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n_gr_hid_rejected</w:t>
            </w:r>
          </w:p>
          <w:p w14:paraId="0B77C7D0"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n_gr_dzero_rejected</w:t>
            </w:r>
          </w:p>
          <w:p w14:paraId="21AD0132" w14:textId="051398C2" w:rsidR="000714A9" w:rsidRPr="004F5BDE" w:rsidRDefault="006C55F0" w:rsidP="004F5BDE">
            <w:pPr>
              <w:pStyle w:val="WW-PreformattedText"/>
              <w:snapToGrid w:val="0"/>
              <w:rPr>
                <w:rFonts w:ascii="Arial" w:hAnsi="Arial" w:cs="Arial"/>
                <w:lang w:bidi="x-none"/>
              </w:rPr>
            </w:pPr>
            <w:r w:rsidRPr="004F5BDE">
              <w:rPr>
                <w:rFonts w:ascii="Arial" w:hAnsi="Arial" w:cs="Arial"/>
                <w:lang w:bidi="x-none"/>
              </w:rPr>
              <w:t>n_gr_nw_rejected</w:t>
            </w:r>
          </w:p>
          <w:p w14:paraId="29015168" w14:textId="4933D9E6" w:rsidR="000714A9" w:rsidRPr="004F5BDE" w:rsidRDefault="000714A9" w:rsidP="000714A9">
            <w:pPr>
              <w:pStyle w:val="WW-PreformattedText"/>
              <w:snapToGrid w:val="0"/>
              <w:rPr>
                <w:rFonts w:ascii="Arial" w:hAnsi="Arial" w:cs="Arial"/>
                <w:lang w:bidi="x-none"/>
              </w:rPr>
            </w:pPr>
            <w:r>
              <w:rPr>
                <w:rFonts w:ascii="Arial" w:hAnsi="Arial" w:cs="Arial"/>
                <w:lang w:bidi="x-none"/>
              </w:rPr>
              <w:t>n_gr_dm</w:t>
            </w:r>
            <w:r w:rsidRPr="004F5BDE">
              <w:rPr>
                <w:rFonts w:ascii="Arial" w:hAnsi="Arial" w:cs="Arial"/>
                <w:lang w:bidi="x-none"/>
              </w:rPr>
              <w:t>_rejected</w:t>
            </w:r>
            <w:r w:rsidR="00660C79">
              <w:rPr>
                <w:rFonts w:ascii="Arial" w:hAnsi="Arial" w:cs="Arial"/>
                <w:lang w:bidi="x-none"/>
              </w:rPr>
              <w:t xml:space="preserve"> (note 12)</w:t>
            </w:r>
          </w:p>
          <w:p w14:paraId="329CBB34" w14:textId="653B2498" w:rsidR="000714A9" w:rsidRPr="004F5BDE" w:rsidRDefault="000714A9" w:rsidP="000714A9">
            <w:pPr>
              <w:pStyle w:val="WW-PreformattedText"/>
              <w:snapToGrid w:val="0"/>
              <w:rPr>
                <w:rFonts w:ascii="Arial" w:hAnsi="Arial" w:cs="Arial"/>
                <w:lang w:bidi="x-none"/>
              </w:rPr>
            </w:pPr>
            <w:r>
              <w:rPr>
                <w:rFonts w:ascii="Arial" w:hAnsi="Arial" w:cs="Arial"/>
                <w:lang w:bidi="x-none"/>
              </w:rPr>
              <w:t>n_gr_n2</w:t>
            </w:r>
            <w:r w:rsidRPr="004F5BDE">
              <w:rPr>
                <w:rFonts w:ascii="Arial" w:hAnsi="Arial" w:cs="Arial"/>
                <w:lang w:bidi="x-none"/>
              </w:rPr>
              <w:t>_rejected</w:t>
            </w:r>
            <w:r w:rsidR="00660C79">
              <w:rPr>
                <w:rFonts w:ascii="Arial" w:hAnsi="Arial" w:cs="Arial"/>
                <w:lang w:bidi="x-none"/>
              </w:rPr>
              <w:t xml:space="preserve"> (note 12)</w:t>
            </w:r>
          </w:p>
          <w:p w14:paraId="65DAAA1F"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n_gr_expected</w:t>
            </w:r>
          </w:p>
          <w:p w14:paraId="10BD4EF7"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n_dpr_meas_z_rejected</w:t>
            </w:r>
          </w:p>
          <w:p w14:paraId="498B1C31"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n_dpr_corr_z_rejected</w:t>
            </w:r>
          </w:p>
          <w:p w14:paraId="78C5620F" w14:textId="77777777" w:rsidR="006C55F0" w:rsidRPr="004F5BDE" w:rsidRDefault="006C55F0" w:rsidP="004F5BDE">
            <w:pPr>
              <w:pStyle w:val="WW-PreformattedText"/>
              <w:snapToGrid w:val="0"/>
              <w:rPr>
                <w:rFonts w:ascii="Arial" w:hAnsi="Arial" w:cs="Arial"/>
                <w:lang w:bidi="x-none"/>
              </w:rPr>
            </w:pPr>
            <w:r w:rsidRPr="004F5BDE">
              <w:rPr>
                <w:rFonts w:ascii="Arial" w:hAnsi="Arial" w:cs="Arial"/>
                <w:lang w:bidi="x-none"/>
              </w:rPr>
              <w:t>n_dpr_corr_r_rejected</w:t>
            </w:r>
          </w:p>
          <w:p w14:paraId="7EAA7F94" w14:textId="7DFACA3F" w:rsidR="006C55F0" w:rsidRDefault="006C55F0" w:rsidP="00873D93">
            <w:pPr>
              <w:pStyle w:val="WW-PreformattedText"/>
              <w:snapToGrid w:val="0"/>
              <w:rPr>
                <w:rFonts w:ascii="Arial" w:hAnsi="Arial" w:cs="Arial"/>
                <w:lang w:bidi="x-none"/>
              </w:rPr>
            </w:pPr>
            <w:r w:rsidRPr="004F5BDE">
              <w:rPr>
                <w:rFonts w:ascii="Arial" w:hAnsi="Arial" w:cs="Arial"/>
                <w:lang w:bidi="x-none"/>
              </w:rPr>
              <w:t>n_dpr_expected</w:t>
            </w:r>
          </w:p>
        </w:tc>
        <w:tc>
          <w:tcPr>
            <w:tcW w:w="810" w:type="dxa"/>
            <w:tcBorders>
              <w:left w:val="single" w:sz="1" w:space="0" w:color="000000"/>
              <w:bottom w:val="single" w:sz="1" w:space="0" w:color="000000"/>
            </w:tcBorders>
          </w:tcPr>
          <w:p w14:paraId="6DED5264" w14:textId="77777777" w:rsidR="006C55F0" w:rsidRDefault="006C55F0">
            <w:pPr>
              <w:snapToGrid w:val="0"/>
              <w:rPr>
                <w:rFonts w:ascii="Arial" w:hAnsi="Arial" w:cs="Arial"/>
                <w:sz w:val="20"/>
                <w:lang w:bidi="x-none"/>
              </w:rPr>
            </w:pPr>
            <w:r>
              <w:rPr>
                <w:rFonts w:ascii="Arial" w:hAnsi="Arial" w:cs="Arial"/>
                <w:sz w:val="20"/>
                <w:lang w:bidi="x-none"/>
              </w:rPr>
              <w:t>short</w:t>
            </w:r>
          </w:p>
        </w:tc>
        <w:tc>
          <w:tcPr>
            <w:tcW w:w="1703" w:type="dxa"/>
            <w:tcBorders>
              <w:left w:val="single" w:sz="1" w:space="0" w:color="000000"/>
              <w:bottom w:val="single" w:sz="1" w:space="0" w:color="000000"/>
            </w:tcBorders>
          </w:tcPr>
          <w:p w14:paraId="447EA975" w14:textId="77777777" w:rsidR="006C55F0" w:rsidRDefault="006C55F0">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4A37D355" w14:textId="77777777" w:rsidR="006C55F0" w:rsidRDefault="006C55F0">
            <w:pPr>
              <w:snapToGrid w:val="0"/>
              <w:rPr>
                <w:rFonts w:ascii="Arial" w:hAnsi="Arial" w:cs="Arial"/>
                <w:sz w:val="20"/>
                <w:lang w:bidi="x-none"/>
              </w:rPr>
            </w:pPr>
            <w:r>
              <w:rPr>
                <w:rFonts w:ascii="Arial" w:hAnsi="Arial" w:cs="Arial"/>
                <w:sz w:val="20"/>
                <w:lang w:bidi="x-none"/>
              </w:rPr>
              <w:t>-888:  Fill Value</w:t>
            </w:r>
          </w:p>
        </w:tc>
      </w:tr>
      <w:tr w:rsidR="006C55F0" w14:paraId="40F5C5E0" w14:textId="77777777" w:rsidTr="004F5BDE">
        <w:trPr>
          <w:cantSplit/>
        </w:trPr>
        <w:tc>
          <w:tcPr>
            <w:tcW w:w="2437" w:type="dxa"/>
            <w:tcBorders>
              <w:left w:val="single" w:sz="1" w:space="0" w:color="000000"/>
              <w:bottom w:val="single" w:sz="1" w:space="0" w:color="000000"/>
            </w:tcBorders>
          </w:tcPr>
          <w:p w14:paraId="041436EB" w14:textId="6785EA6B" w:rsidR="006C55F0" w:rsidRDefault="006C55F0">
            <w:pPr>
              <w:pStyle w:val="WW-PreformattedText"/>
              <w:snapToGrid w:val="0"/>
              <w:rPr>
                <w:rFonts w:ascii="Arial" w:hAnsi="Arial" w:cs="Arial"/>
                <w:lang w:bidi="x-none"/>
              </w:rPr>
            </w:pPr>
            <w:r>
              <w:rPr>
                <w:rFonts w:ascii="Arial" w:hAnsi="Arial" w:cs="Arial"/>
                <w:lang w:bidi="x-none"/>
              </w:rPr>
              <w:t>latitude,</w:t>
            </w:r>
          </w:p>
          <w:p w14:paraId="48079FAF" w14:textId="6695553D" w:rsidR="006C55F0" w:rsidRDefault="006C55F0">
            <w:pPr>
              <w:pStyle w:val="WW-PreformattedText"/>
              <w:snapToGrid w:val="0"/>
              <w:rPr>
                <w:rFonts w:ascii="Arial" w:hAnsi="Arial" w:cs="Arial"/>
                <w:lang w:bidi="x-none"/>
              </w:rPr>
            </w:pPr>
            <w:r>
              <w:rPr>
                <w:rFonts w:ascii="Arial" w:hAnsi="Arial" w:cs="Arial"/>
                <w:lang w:bidi="x-none"/>
              </w:rPr>
              <w:t>longitude,</w:t>
            </w:r>
          </w:p>
          <w:p w14:paraId="148152AE" w14:textId="77777777" w:rsidR="006C55F0" w:rsidRDefault="006C55F0" w:rsidP="00873D93">
            <w:pPr>
              <w:pStyle w:val="WW-PreformattedText"/>
              <w:snapToGrid w:val="0"/>
              <w:rPr>
                <w:rFonts w:ascii="Arial" w:hAnsi="Arial" w:cs="Arial"/>
                <w:lang w:bidi="x-none"/>
              </w:rPr>
            </w:pPr>
            <w:r>
              <w:rPr>
                <w:rFonts w:ascii="Arial" w:hAnsi="Arial" w:cs="Arial"/>
                <w:lang w:bidi="x-none"/>
              </w:rPr>
              <w:t>topHeight,</w:t>
            </w:r>
          </w:p>
          <w:p w14:paraId="00673185" w14:textId="2BA6EDE1" w:rsidR="006C55F0" w:rsidRDefault="006C55F0">
            <w:pPr>
              <w:pStyle w:val="WW-PreformattedText"/>
              <w:snapToGrid w:val="0"/>
              <w:rPr>
                <w:rFonts w:ascii="Arial" w:hAnsi="Arial" w:cs="Arial"/>
                <w:lang w:bidi="x-none"/>
              </w:rPr>
            </w:pPr>
            <w:r>
              <w:rPr>
                <w:rFonts w:ascii="Arial" w:hAnsi="Arial" w:cs="Arial"/>
                <w:lang w:bidi="x-none"/>
              </w:rPr>
              <w:t>bottomHeight</w:t>
            </w:r>
          </w:p>
        </w:tc>
        <w:tc>
          <w:tcPr>
            <w:tcW w:w="810" w:type="dxa"/>
            <w:tcBorders>
              <w:left w:val="single" w:sz="1" w:space="0" w:color="000000"/>
              <w:bottom w:val="single" w:sz="1" w:space="0" w:color="000000"/>
            </w:tcBorders>
          </w:tcPr>
          <w:p w14:paraId="11E36654"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5BD96208" w14:textId="77777777" w:rsidR="006C55F0" w:rsidRDefault="006C55F0">
            <w:pPr>
              <w:pStyle w:val="WW-PreformattedText"/>
              <w:snapToGrid w:val="0"/>
              <w:rPr>
                <w:rFonts w:ascii="Arial" w:hAnsi="Arial" w:cs="Arial"/>
                <w:lang w:bidi="x-none"/>
              </w:rPr>
            </w:pPr>
            <w:r>
              <w:rPr>
                <w:rFonts w:ascii="Arial" w:hAnsi="Arial" w:cs="Arial"/>
                <w:lang w:bidi="x-none"/>
              </w:rPr>
              <w:t>elevationAngle, fpdim</w:t>
            </w:r>
          </w:p>
        </w:tc>
        <w:tc>
          <w:tcPr>
            <w:tcW w:w="4069" w:type="dxa"/>
            <w:tcBorders>
              <w:left w:val="single" w:sz="1" w:space="0" w:color="000000"/>
              <w:bottom w:val="single" w:sz="1" w:space="0" w:color="000000"/>
              <w:right w:val="single" w:sz="1" w:space="0" w:color="000000"/>
            </w:tcBorders>
          </w:tcPr>
          <w:p w14:paraId="3D92B9FC" w14:textId="77777777" w:rsidR="006C55F0" w:rsidRDefault="006C55F0">
            <w:pPr>
              <w:snapToGrid w:val="0"/>
              <w:rPr>
                <w:rFonts w:ascii="Arial" w:hAnsi="Arial" w:cs="Arial"/>
                <w:sz w:val="20"/>
                <w:lang w:bidi="x-none"/>
              </w:rPr>
            </w:pPr>
            <w:r>
              <w:rPr>
                <w:rFonts w:ascii="Arial" w:hAnsi="Arial" w:cs="Arial"/>
                <w:sz w:val="20"/>
                <w:lang w:bidi="x-none"/>
              </w:rPr>
              <w:t>-888.0:  Fill Value</w:t>
            </w:r>
          </w:p>
        </w:tc>
      </w:tr>
      <w:tr w:rsidR="006C55F0" w14:paraId="48D1BCD9" w14:textId="77777777" w:rsidTr="004F5BDE">
        <w:trPr>
          <w:cantSplit/>
        </w:trPr>
        <w:tc>
          <w:tcPr>
            <w:tcW w:w="2437" w:type="dxa"/>
            <w:tcBorders>
              <w:left w:val="single" w:sz="1" w:space="0" w:color="000000"/>
              <w:bottom w:val="single" w:sz="1" w:space="0" w:color="000000"/>
            </w:tcBorders>
          </w:tcPr>
          <w:p w14:paraId="6EFE7430" w14:textId="77777777" w:rsidR="006C55F0" w:rsidRDefault="006C55F0">
            <w:pPr>
              <w:pStyle w:val="WW-PreformattedText"/>
              <w:snapToGrid w:val="0"/>
              <w:rPr>
                <w:rFonts w:ascii="Arial" w:hAnsi="Arial" w:cs="Arial"/>
                <w:lang w:bidi="x-none"/>
              </w:rPr>
            </w:pPr>
            <w:r>
              <w:rPr>
                <w:rFonts w:ascii="Arial" w:hAnsi="Arial" w:cs="Arial"/>
                <w:lang w:bidi="x-none"/>
              </w:rPr>
              <w:t>xCorners,</w:t>
            </w:r>
          </w:p>
          <w:p w14:paraId="7C0C1EE5" w14:textId="09F3F482" w:rsidR="006C55F0" w:rsidRDefault="006C55F0" w:rsidP="000A4841">
            <w:pPr>
              <w:pStyle w:val="WW-PreformattedText"/>
              <w:snapToGrid w:val="0"/>
              <w:rPr>
                <w:rFonts w:ascii="Arial" w:hAnsi="Arial" w:cs="Arial"/>
                <w:lang w:bidi="x-none"/>
              </w:rPr>
            </w:pPr>
            <w:r>
              <w:rPr>
                <w:rFonts w:ascii="Arial" w:hAnsi="Arial" w:cs="Arial"/>
                <w:lang w:bidi="x-none"/>
              </w:rPr>
              <w:t>yCorners</w:t>
            </w:r>
          </w:p>
        </w:tc>
        <w:tc>
          <w:tcPr>
            <w:tcW w:w="810" w:type="dxa"/>
            <w:tcBorders>
              <w:left w:val="single" w:sz="1" w:space="0" w:color="000000"/>
              <w:bottom w:val="single" w:sz="1" w:space="0" w:color="000000"/>
            </w:tcBorders>
          </w:tcPr>
          <w:p w14:paraId="780A2748"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3891EB2B" w14:textId="77777777" w:rsidR="006C55F0" w:rsidRDefault="006C55F0">
            <w:pPr>
              <w:pStyle w:val="WW-PreformattedText"/>
              <w:snapToGrid w:val="0"/>
              <w:rPr>
                <w:rFonts w:ascii="Arial" w:hAnsi="Arial" w:cs="Arial"/>
                <w:lang w:bidi="x-none"/>
              </w:rPr>
            </w:pPr>
            <w:r>
              <w:rPr>
                <w:rFonts w:ascii="Arial" w:hAnsi="Arial" w:cs="Arial"/>
                <w:lang w:bidi="x-none"/>
              </w:rPr>
              <w:t>elevationAngle, fpdim, xydim</w:t>
            </w:r>
          </w:p>
        </w:tc>
        <w:tc>
          <w:tcPr>
            <w:tcW w:w="4069" w:type="dxa"/>
            <w:tcBorders>
              <w:left w:val="single" w:sz="1" w:space="0" w:color="000000"/>
              <w:bottom w:val="single" w:sz="1" w:space="0" w:color="000000"/>
              <w:right w:val="single" w:sz="1" w:space="0" w:color="000000"/>
            </w:tcBorders>
          </w:tcPr>
          <w:p w14:paraId="50F7ADC2" w14:textId="77777777" w:rsidR="006C55F0" w:rsidRDefault="006C55F0">
            <w:pPr>
              <w:snapToGrid w:val="0"/>
              <w:rPr>
                <w:rFonts w:ascii="Arial" w:hAnsi="Arial" w:cs="Arial"/>
                <w:sz w:val="20"/>
                <w:lang w:bidi="x-none"/>
              </w:rPr>
            </w:pPr>
            <w:r>
              <w:rPr>
                <w:rFonts w:ascii="Arial" w:hAnsi="Arial" w:cs="Arial"/>
                <w:sz w:val="20"/>
                <w:lang w:bidi="x-none"/>
              </w:rPr>
              <w:t>-888.0:  Fill Value</w:t>
            </w:r>
          </w:p>
        </w:tc>
      </w:tr>
      <w:tr w:rsidR="006C55F0" w14:paraId="2DDAD5C4" w14:textId="77777777" w:rsidTr="004F5BDE">
        <w:trPr>
          <w:cantSplit/>
        </w:trPr>
        <w:tc>
          <w:tcPr>
            <w:tcW w:w="2437" w:type="dxa"/>
            <w:tcBorders>
              <w:left w:val="single" w:sz="1" w:space="0" w:color="000000"/>
              <w:bottom w:val="single" w:sz="1" w:space="0" w:color="000000"/>
            </w:tcBorders>
          </w:tcPr>
          <w:p w14:paraId="3146B4B6" w14:textId="192DD185" w:rsidR="006C55F0" w:rsidRDefault="006C55F0">
            <w:pPr>
              <w:pStyle w:val="WW-PreformattedText"/>
              <w:snapToGrid w:val="0"/>
              <w:rPr>
                <w:rFonts w:ascii="Arial" w:hAnsi="Arial" w:cs="Arial"/>
                <w:lang w:bidi="x-none"/>
              </w:rPr>
            </w:pPr>
            <w:r>
              <w:rPr>
                <w:rFonts w:ascii="Arial" w:hAnsi="Arial" w:cs="Arial"/>
                <w:lang w:bidi="x-none"/>
              </w:rPr>
              <w:t>DPRlatitude,</w:t>
            </w:r>
          </w:p>
          <w:p w14:paraId="1D80F746" w14:textId="0DCB8DE5" w:rsidR="006C55F0" w:rsidRDefault="006C55F0" w:rsidP="000A4841">
            <w:pPr>
              <w:pStyle w:val="WW-PreformattedText"/>
              <w:snapToGrid w:val="0"/>
              <w:rPr>
                <w:rFonts w:ascii="Arial" w:hAnsi="Arial" w:cs="Arial"/>
                <w:lang w:bidi="x-none"/>
              </w:rPr>
            </w:pPr>
            <w:r>
              <w:rPr>
                <w:rFonts w:ascii="Arial" w:hAnsi="Arial" w:cs="Arial"/>
                <w:lang w:bidi="x-none"/>
              </w:rPr>
              <w:t>DPRlongitude</w:t>
            </w:r>
          </w:p>
        </w:tc>
        <w:tc>
          <w:tcPr>
            <w:tcW w:w="810" w:type="dxa"/>
            <w:tcBorders>
              <w:left w:val="single" w:sz="1" w:space="0" w:color="000000"/>
              <w:bottom w:val="single" w:sz="1" w:space="0" w:color="000000"/>
            </w:tcBorders>
          </w:tcPr>
          <w:p w14:paraId="779AEC21"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0D61A012" w14:textId="77777777"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left w:val="single" w:sz="1" w:space="0" w:color="000000"/>
              <w:bottom w:val="single" w:sz="1" w:space="0" w:color="000000"/>
              <w:right w:val="single" w:sz="1" w:space="0" w:color="000000"/>
            </w:tcBorders>
          </w:tcPr>
          <w:p w14:paraId="754687F6" w14:textId="77777777" w:rsidR="006C55F0" w:rsidRDefault="006C55F0">
            <w:pPr>
              <w:snapToGrid w:val="0"/>
              <w:rPr>
                <w:rFonts w:ascii="Arial" w:hAnsi="Arial" w:cs="Arial"/>
                <w:sz w:val="20"/>
                <w:lang w:bidi="x-none"/>
              </w:rPr>
            </w:pPr>
            <w:r>
              <w:rPr>
                <w:rFonts w:ascii="Arial" w:hAnsi="Arial" w:cs="Arial"/>
                <w:sz w:val="20"/>
                <w:lang w:bidi="x-none"/>
              </w:rPr>
              <w:t>-888.0:  Fill Value</w:t>
            </w:r>
          </w:p>
        </w:tc>
      </w:tr>
      <w:tr w:rsidR="006C55F0" w14:paraId="3CC8E2A7" w14:textId="77777777" w:rsidTr="004F5BDE">
        <w:trPr>
          <w:cantSplit/>
        </w:trPr>
        <w:tc>
          <w:tcPr>
            <w:tcW w:w="2437" w:type="dxa"/>
            <w:tcBorders>
              <w:left w:val="single" w:sz="1" w:space="0" w:color="000000"/>
              <w:bottom w:val="single" w:sz="1" w:space="0" w:color="000000"/>
            </w:tcBorders>
          </w:tcPr>
          <w:p w14:paraId="70C31484" w14:textId="77777777" w:rsidR="006C55F0" w:rsidRDefault="006C55F0">
            <w:pPr>
              <w:pStyle w:val="WW-PreformattedText"/>
              <w:snapToGrid w:val="0"/>
              <w:rPr>
                <w:rFonts w:ascii="Arial" w:hAnsi="Arial" w:cs="Arial"/>
                <w:lang w:bidi="x-none"/>
              </w:rPr>
            </w:pPr>
            <w:r w:rsidRPr="008203F5">
              <w:rPr>
                <w:rFonts w:ascii="Arial" w:hAnsi="Arial" w:cs="Arial"/>
                <w:lang w:bidi="x-none"/>
              </w:rPr>
              <w:t>LandSurfaceType</w:t>
            </w:r>
          </w:p>
          <w:p w14:paraId="29061B85" w14:textId="77777777" w:rsidR="006C55F0" w:rsidRDefault="006C55F0">
            <w:pPr>
              <w:pStyle w:val="WW-PreformattedText"/>
              <w:snapToGrid w:val="0"/>
              <w:rPr>
                <w:rFonts w:ascii="Arial" w:hAnsi="Arial" w:cs="Arial"/>
                <w:lang w:bidi="x-none"/>
              </w:rPr>
            </w:pPr>
            <w:r w:rsidRPr="008203F5">
              <w:rPr>
                <w:rFonts w:ascii="Arial" w:hAnsi="Arial" w:cs="Arial"/>
                <w:lang w:bidi="x-none"/>
              </w:rPr>
              <w:t>BBstatus</w:t>
            </w:r>
          </w:p>
          <w:p w14:paraId="66424460" w14:textId="77777777" w:rsidR="006C55F0" w:rsidRDefault="006C55F0">
            <w:pPr>
              <w:pStyle w:val="WW-PreformattedText"/>
              <w:snapToGrid w:val="0"/>
              <w:rPr>
                <w:rFonts w:ascii="Arial" w:hAnsi="Arial" w:cs="Arial"/>
                <w:lang w:bidi="x-none"/>
              </w:rPr>
            </w:pPr>
            <w:r w:rsidRPr="008203F5">
              <w:rPr>
                <w:rFonts w:ascii="Arial" w:hAnsi="Arial" w:cs="Arial"/>
                <w:lang w:bidi="x-none"/>
              </w:rPr>
              <w:t>qualityData</w:t>
            </w:r>
          </w:p>
          <w:p w14:paraId="347EAB58" w14:textId="77777777" w:rsidR="006C55F0" w:rsidRDefault="006C55F0">
            <w:pPr>
              <w:pStyle w:val="WW-PreformattedText"/>
              <w:snapToGrid w:val="0"/>
              <w:rPr>
                <w:rFonts w:ascii="Arial" w:hAnsi="Arial" w:cs="Arial"/>
                <w:lang w:bidi="x-none"/>
              </w:rPr>
            </w:pPr>
            <w:r w:rsidRPr="008203F5">
              <w:rPr>
                <w:rFonts w:ascii="Arial" w:hAnsi="Arial" w:cs="Arial"/>
                <w:lang w:bidi="x-none"/>
              </w:rPr>
              <w:t>FlagPrecip</w:t>
            </w:r>
          </w:p>
          <w:p w14:paraId="5395DFD9" w14:textId="77777777" w:rsidR="006C55F0" w:rsidRDefault="006C55F0" w:rsidP="00F2339E">
            <w:pPr>
              <w:pStyle w:val="WW-PreformattedText"/>
              <w:snapToGrid w:val="0"/>
              <w:rPr>
                <w:rFonts w:ascii="Arial" w:hAnsi="Arial" w:cs="Arial"/>
                <w:lang w:bidi="x-none"/>
              </w:rPr>
            </w:pPr>
            <w:r w:rsidRPr="008203F5">
              <w:rPr>
                <w:rFonts w:ascii="Arial" w:hAnsi="Arial" w:cs="Arial"/>
                <w:lang w:bidi="x-none"/>
              </w:rPr>
              <w:t>TypePrecip</w:t>
            </w:r>
          </w:p>
          <w:p w14:paraId="3F477B2C" w14:textId="24BB229B" w:rsidR="00EF0BFE" w:rsidRPr="00C954F0" w:rsidRDefault="00EF0BFE" w:rsidP="00F2339E">
            <w:pPr>
              <w:pStyle w:val="WW-PreformattedText"/>
              <w:snapToGrid w:val="0"/>
              <w:rPr>
                <w:rFonts w:ascii="Arial" w:hAnsi="Arial" w:cs="Arial"/>
                <w:color w:val="FF0000"/>
                <w:lang w:bidi="x-none"/>
              </w:rPr>
            </w:pPr>
            <w:r w:rsidRPr="00EF0BFE">
              <w:rPr>
                <w:rFonts w:ascii="Arial" w:hAnsi="Arial" w:cs="Arial"/>
                <w:lang w:bidi="x-none"/>
              </w:rPr>
              <w:t>heightStormTop</w:t>
            </w:r>
            <w:r>
              <w:rPr>
                <w:rFonts w:ascii="Arial" w:hAnsi="Arial" w:cs="Arial"/>
                <w:lang w:bidi="x-none"/>
              </w:rPr>
              <w:t xml:space="preserve"> (note 11)</w:t>
            </w:r>
          </w:p>
        </w:tc>
        <w:tc>
          <w:tcPr>
            <w:tcW w:w="810" w:type="dxa"/>
            <w:tcBorders>
              <w:left w:val="single" w:sz="1" w:space="0" w:color="000000"/>
              <w:bottom w:val="single" w:sz="1" w:space="0" w:color="000000"/>
            </w:tcBorders>
          </w:tcPr>
          <w:p w14:paraId="344D1EF4" w14:textId="77777777" w:rsidR="006C55F0" w:rsidRDefault="006C55F0">
            <w:pPr>
              <w:pStyle w:val="WW-PreformattedText"/>
              <w:snapToGrid w:val="0"/>
              <w:rPr>
                <w:rFonts w:ascii="Arial" w:hAnsi="Arial" w:cs="Arial"/>
                <w:lang w:bidi="x-none"/>
              </w:rPr>
            </w:pPr>
            <w:r>
              <w:rPr>
                <w:rFonts w:ascii="Arial" w:hAnsi="Arial" w:cs="Arial"/>
                <w:lang w:bidi="x-none"/>
              </w:rPr>
              <w:t>short</w:t>
            </w:r>
          </w:p>
        </w:tc>
        <w:tc>
          <w:tcPr>
            <w:tcW w:w="1703" w:type="dxa"/>
            <w:tcBorders>
              <w:left w:val="single" w:sz="1" w:space="0" w:color="000000"/>
              <w:bottom w:val="single" w:sz="1" w:space="0" w:color="000000"/>
            </w:tcBorders>
          </w:tcPr>
          <w:p w14:paraId="0DA93390" w14:textId="77777777"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left w:val="single" w:sz="1" w:space="0" w:color="000000"/>
              <w:bottom w:val="single" w:sz="1" w:space="0" w:color="000000"/>
              <w:right w:val="single" w:sz="1" w:space="0" w:color="000000"/>
            </w:tcBorders>
          </w:tcPr>
          <w:p w14:paraId="2F2BC247" w14:textId="77777777" w:rsidR="006C55F0" w:rsidRDefault="006C55F0">
            <w:pPr>
              <w:snapToGrid w:val="0"/>
              <w:rPr>
                <w:rFonts w:ascii="Arial" w:hAnsi="Arial" w:cs="Arial"/>
                <w:sz w:val="20"/>
                <w:lang w:bidi="x-none"/>
              </w:rPr>
            </w:pPr>
            <w:r>
              <w:rPr>
                <w:rFonts w:ascii="Arial" w:hAnsi="Arial" w:cs="Arial"/>
                <w:sz w:val="20"/>
                <w:lang w:bidi="x-none"/>
              </w:rPr>
              <w:t>-888:  Range edge delimiter, Fill Value</w:t>
            </w:r>
          </w:p>
        </w:tc>
      </w:tr>
      <w:tr w:rsidR="006C55F0" w14:paraId="7EF97879" w14:textId="77777777" w:rsidTr="004F5BDE">
        <w:trPr>
          <w:cantSplit/>
        </w:trPr>
        <w:tc>
          <w:tcPr>
            <w:tcW w:w="2437" w:type="dxa"/>
            <w:tcBorders>
              <w:left w:val="single" w:sz="1" w:space="0" w:color="000000"/>
              <w:bottom w:val="single" w:sz="1" w:space="0" w:color="000000"/>
            </w:tcBorders>
          </w:tcPr>
          <w:p w14:paraId="30B91CFC" w14:textId="3FEDE6C6" w:rsidR="00EF0BFE" w:rsidRDefault="00EF0BFE" w:rsidP="008203F5">
            <w:pPr>
              <w:pStyle w:val="WW-PreformattedText"/>
              <w:snapToGrid w:val="0"/>
              <w:rPr>
                <w:rFonts w:ascii="Arial" w:hAnsi="Arial" w:cs="Arial"/>
                <w:lang w:bidi="x-none"/>
              </w:rPr>
            </w:pPr>
            <w:r w:rsidRPr="00EF0BFE">
              <w:rPr>
                <w:rFonts w:ascii="Arial" w:hAnsi="Arial" w:cs="Arial"/>
                <w:lang w:bidi="x-none"/>
              </w:rPr>
              <w:t>piaFinal</w:t>
            </w:r>
            <w:r>
              <w:rPr>
                <w:rFonts w:ascii="Arial" w:hAnsi="Arial" w:cs="Arial"/>
                <w:lang w:bidi="x-none"/>
              </w:rPr>
              <w:t xml:space="preserve"> (note 11)</w:t>
            </w:r>
          </w:p>
          <w:p w14:paraId="3072DB22" w14:textId="77777777" w:rsidR="006C55F0" w:rsidRPr="008203F5" w:rsidRDefault="006C55F0" w:rsidP="008203F5">
            <w:pPr>
              <w:pStyle w:val="WW-PreformattedText"/>
              <w:snapToGrid w:val="0"/>
              <w:rPr>
                <w:rFonts w:ascii="Arial" w:hAnsi="Arial" w:cs="Arial"/>
                <w:lang w:bidi="x-none"/>
              </w:rPr>
            </w:pPr>
            <w:r w:rsidRPr="008203F5">
              <w:rPr>
                <w:rFonts w:ascii="Arial" w:hAnsi="Arial" w:cs="Arial"/>
                <w:lang w:bidi="x-none"/>
              </w:rPr>
              <w:t>PrecipRateSurface</w:t>
            </w:r>
          </w:p>
          <w:p w14:paraId="414D7700" w14:textId="77777777" w:rsidR="006C55F0" w:rsidRPr="008203F5" w:rsidRDefault="006C55F0" w:rsidP="008203F5">
            <w:pPr>
              <w:pStyle w:val="WW-PreformattedText"/>
              <w:snapToGrid w:val="0"/>
              <w:rPr>
                <w:rFonts w:ascii="Arial" w:hAnsi="Arial" w:cs="Arial"/>
                <w:lang w:bidi="x-none"/>
              </w:rPr>
            </w:pPr>
            <w:r w:rsidRPr="008203F5">
              <w:rPr>
                <w:rFonts w:ascii="Arial" w:hAnsi="Arial" w:cs="Arial"/>
                <w:lang w:bidi="x-none"/>
              </w:rPr>
              <w:t>SurfPrecipTotRate</w:t>
            </w:r>
          </w:p>
          <w:p w14:paraId="01ABF7BD" w14:textId="6C83B59F" w:rsidR="006C55F0" w:rsidRDefault="006C55F0">
            <w:pPr>
              <w:pStyle w:val="WW-PreformattedText"/>
              <w:snapToGrid w:val="0"/>
              <w:rPr>
                <w:rFonts w:ascii="Arial" w:hAnsi="Arial" w:cs="Arial"/>
                <w:lang w:bidi="x-none"/>
              </w:rPr>
            </w:pPr>
            <w:r>
              <w:rPr>
                <w:rFonts w:ascii="Arial" w:hAnsi="Arial" w:cs="Arial"/>
                <w:lang w:bidi="x-none"/>
              </w:rPr>
              <w:t>BBheight</w:t>
            </w:r>
          </w:p>
        </w:tc>
        <w:tc>
          <w:tcPr>
            <w:tcW w:w="810" w:type="dxa"/>
            <w:tcBorders>
              <w:left w:val="single" w:sz="1" w:space="0" w:color="000000"/>
              <w:bottom w:val="single" w:sz="1" w:space="0" w:color="000000"/>
            </w:tcBorders>
          </w:tcPr>
          <w:p w14:paraId="3D4BC3AF"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left w:val="single" w:sz="1" w:space="0" w:color="000000"/>
              <w:bottom w:val="single" w:sz="1" w:space="0" w:color="000000"/>
            </w:tcBorders>
          </w:tcPr>
          <w:p w14:paraId="1E9EE8FF" w14:textId="77777777"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left w:val="single" w:sz="1" w:space="0" w:color="000000"/>
              <w:bottom w:val="single" w:sz="1" w:space="0" w:color="000000"/>
              <w:right w:val="single" w:sz="1" w:space="0" w:color="000000"/>
            </w:tcBorders>
          </w:tcPr>
          <w:p w14:paraId="515D2FA4" w14:textId="77777777" w:rsidR="006C55F0" w:rsidRDefault="006C55F0">
            <w:pPr>
              <w:snapToGrid w:val="0"/>
              <w:rPr>
                <w:rFonts w:ascii="Arial" w:hAnsi="Arial" w:cs="Arial"/>
                <w:sz w:val="20"/>
                <w:lang w:bidi="x-none"/>
              </w:rPr>
            </w:pPr>
            <w:r>
              <w:rPr>
                <w:rFonts w:ascii="Arial" w:hAnsi="Arial" w:cs="Arial"/>
                <w:sz w:val="20"/>
                <w:lang w:bidi="x-none"/>
              </w:rPr>
              <w:t>-888.0:  Range edge delimiter, Fill Value</w:t>
            </w:r>
          </w:p>
        </w:tc>
      </w:tr>
      <w:tr w:rsidR="006C55F0" w14:paraId="59EA404C" w14:textId="77777777" w:rsidTr="004F5BDE">
        <w:trPr>
          <w:cantSplit/>
        </w:trPr>
        <w:tc>
          <w:tcPr>
            <w:tcW w:w="2437" w:type="dxa"/>
            <w:tcBorders>
              <w:top w:val="single" w:sz="1" w:space="0" w:color="000000"/>
              <w:left w:val="single" w:sz="1" w:space="0" w:color="000000"/>
              <w:bottom w:val="single" w:sz="1" w:space="0" w:color="000000"/>
            </w:tcBorders>
          </w:tcPr>
          <w:p w14:paraId="3D815F26" w14:textId="77777777" w:rsidR="006C55F0" w:rsidRDefault="006C55F0">
            <w:pPr>
              <w:pStyle w:val="WW-PreformattedText"/>
              <w:snapToGrid w:val="0"/>
              <w:rPr>
                <w:rFonts w:ascii="Arial" w:hAnsi="Arial" w:cs="Arial"/>
                <w:lang w:bidi="x-none"/>
              </w:rPr>
            </w:pPr>
            <w:r w:rsidRPr="008203F5">
              <w:rPr>
                <w:rFonts w:ascii="Arial" w:hAnsi="Arial" w:cs="Arial"/>
                <w:lang w:bidi="x-none"/>
              </w:rPr>
              <w:t>scanNum</w:t>
            </w:r>
          </w:p>
          <w:p w14:paraId="39132F5E" w14:textId="1D734067" w:rsidR="006C55F0" w:rsidRDefault="006C55F0">
            <w:pPr>
              <w:pStyle w:val="WW-PreformattedText"/>
              <w:snapToGrid w:val="0"/>
              <w:rPr>
                <w:rFonts w:ascii="Arial" w:hAnsi="Arial" w:cs="Arial"/>
                <w:lang w:bidi="x-none"/>
              </w:rPr>
            </w:pPr>
            <w:r w:rsidRPr="008203F5">
              <w:rPr>
                <w:rFonts w:ascii="Arial" w:hAnsi="Arial" w:cs="Arial"/>
                <w:lang w:bidi="x-none"/>
              </w:rPr>
              <w:t>rayNum</w:t>
            </w:r>
          </w:p>
        </w:tc>
        <w:tc>
          <w:tcPr>
            <w:tcW w:w="810" w:type="dxa"/>
            <w:tcBorders>
              <w:top w:val="single" w:sz="1" w:space="0" w:color="000000"/>
              <w:left w:val="single" w:sz="1" w:space="0" w:color="000000"/>
              <w:bottom w:val="single" w:sz="1" w:space="0" w:color="000000"/>
            </w:tcBorders>
          </w:tcPr>
          <w:p w14:paraId="300CF221" w14:textId="77777777" w:rsidR="006C55F0" w:rsidRDefault="006C55F0">
            <w:pPr>
              <w:pStyle w:val="WW-PreformattedText"/>
              <w:snapToGrid w:val="0"/>
              <w:rPr>
                <w:rFonts w:ascii="Arial" w:hAnsi="Arial" w:cs="Arial"/>
                <w:lang w:bidi="x-none"/>
              </w:rPr>
            </w:pPr>
            <w:r>
              <w:rPr>
                <w:rFonts w:ascii="Arial" w:hAnsi="Arial" w:cs="Arial"/>
                <w:lang w:bidi="x-none"/>
              </w:rPr>
              <w:t>int</w:t>
            </w:r>
          </w:p>
        </w:tc>
        <w:tc>
          <w:tcPr>
            <w:tcW w:w="1703" w:type="dxa"/>
            <w:tcBorders>
              <w:top w:val="single" w:sz="1" w:space="0" w:color="000000"/>
              <w:left w:val="single" w:sz="1" w:space="0" w:color="000000"/>
              <w:bottom w:val="single" w:sz="1" w:space="0" w:color="000000"/>
            </w:tcBorders>
          </w:tcPr>
          <w:p w14:paraId="7BB1B2AD" w14:textId="77777777"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top w:val="single" w:sz="1" w:space="0" w:color="000000"/>
              <w:left w:val="single" w:sz="1" w:space="0" w:color="000000"/>
              <w:bottom w:val="single" w:sz="1" w:space="0" w:color="000000"/>
              <w:right w:val="single" w:sz="1" w:space="0" w:color="000000"/>
            </w:tcBorders>
          </w:tcPr>
          <w:p w14:paraId="6B209D1E" w14:textId="77777777" w:rsidR="006C55F0" w:rsidRDefault="006C55F0">
            <w:pPr>
              <w:snapToGrid w:val="0"/>
              <w:rPr>
                <w:rFonts w:ascii="Arial" w:hAnsi="Arial" w:cs="Arial"/>
                <w:sz w:val="20"/>
                <w:lang w:bidi="x-none"/>
              </w:rPr>
            </w:pPr>
            <w:r>
              <w:rPr>
                <w:rFonts w:ascii="Arial" w:hAnsi="Arial" w:cs="Arial"/>
                <w:sz w:val="20"/>
                <w:lang w:bidi="x-none"/>
              </w:rPr>
              <w:t>-1:  Edge-of-Range indicator</w:t>
            </w:r>
          </w:p>
          <w:p w14:paraId="5D3874EB" w14:textId="77777777" w:rsidR="006C55F0" w:rsidRDefault="006C55F0">
            <w:pPr>
              <w:snapToGrid w:val="0"/>
              <w:rPr>
                <w:rFonts w:ascii="Arial" w:hAnsi="Arial" w:cs="Arial"/>
                <w:sz w:val="20"/>
                <w:lang w:bidi="x-none"/>
              </w:rPr>
            </w:pPr>
            <w:r>
              <w:rPr>
                <w:rFonts w:ascii="Arial" w:hAnsi="Arial" w:cs="Arial"/>
                <w:sz w:val="20"/>
                <w:lang w:bidi="x-none"/>
              </w:rPr>
              <w:t>-2:  In-range PR scan edge indicator</w:t>
            </w:r>
          </w:p>
        </w:tc>
      </w:tr>
      <w:tr w:rsidR="006C55F0" w14:paraId="1AE79694" w14:textId="77777777" w:rsidTr="004F5BDE">
        <w:trPr>
          <w:cantSplit/>
        </w:trPr>
        <w:tc>
          <w:tcPr>
            <w:tcW w:w="2437" w:type="dxa"/>
            <w:tcBorders>
              <w:top w:val="single" w:sz="1" w:space="0" w:color="000000"/>
              <w:left w:val="single" w:sz="1" w:space="0" w:color="000000"/>
              <w:bottom w:val="single" w:sz="1" w:space="0" w:color="000000"/>
            </w:tcBorders>
          </w:tcPr>
          <w:p w14:paraId="1E5732AC" w14:textId="2A1C03C8" w:rsidR="006C55F0" w:rsidRPr="00F2339E" w:rsidRDefault="006C55F0" w:rsidP="00F2339E">
            <w:pPr>
              <w:pStyle w:val="WW-PreformattedText"/>
              <w:snapToGrid w:val="0"/>
              <w:rPr>
                <w:rFonts w:ascii="Arial" w:hAnsi="Arial" w:cs="Arial"/>
                <w:lang w:bidi="x-none"/>
              </w:rPr>
            </w:pPr>
            <w:r w:rsidRPr="00F2339E">
              <w:rPr>
                <w:rFonts w:ascii="Arial" w:hAnsi="Arial" w:cs="Arial"/>
                <w:lang w:bidi="x-none"/>
              </w:rPr>
              <w:t>clutterStatus</w:t>
            </w:r>
          </w:p>
        </w:tc>
        <w:tc>
          <w:tcPr>
            <w:tcW w:w="810" w:type="dxa"/>
            <w:tcBorders>
              <w:top w:val="single" w:sz="1" w:space="0" w:color="000000"/>
              <w:left w:val="single" w:sz="1" w:space="0" w:color="000000"/>
              <w:bottom w:val="single" w:sz="1" w:space="0" w:color="000000"/>
            </w:tcBorders>
          </w:tcPr>
          <w:p w14:paraId="123FBE43" w14:textId="52EE5C8B" w:rsidR="006C55F0" w:rsidRDefault="006C55F0">
            <w:pPr>
              <w:pStyle w:val="WW-PreformattedText"/>
              <w:snapToGrid w:val="0"/>
              <w:rPr>
                <w:rFonts w:ascii="Arial" w:hAnsi="Arial" w:cs="Arial"/>
                <w:lang w:bidi="x-none"/>
              </w:rPr>
            </w:pPr>
            <w:r>
              <w:rPr>
                <w:rFonts w:ascii="Arial" w:hAnsi="Arial" w:cs="Arial"/>
                <w:lang w:bidi="x-none"/>
              </w:rPr>
              <w:t>short</w:t>
            </w:r>
          </w:p>
        </w:tc>
        <w:tc>
          <w:tcPr>
            <w:tcW w:w="1703" w:type="dxa"/>
            <w:tcBorders>
              <w:top w:val="single" w:sz="1" w:space="0" w:color="000000"/>
              <w:left w:val="single" w:sz="1" w:space="0" w:color="000000"/>
              <w:bottom w:val="single" w:sz="1" w:space="0" w:color="000000"/>
            </w:tcBorders>
          </w:tcPr>
          <w:p w14:paraId="3272D8A6" w14:textId="057F5332" w:rsidR="006C55F0" w:rsidRDefault="006C55F0">
            <w:pPr>
              <w:pStyle w:val="WW-PreformattedText"/>
              <w:snapToGrid w:val="0"/>
              <w:rPr>
                <w:rFonts w:ascii="Arial" w:hAnsi="Arial" w:cs="Arial"/>
                <w:lang w:bidi="x-none"/>
              </w:rPr>
            </w:pPr>
            <w:r>
              <w:rPr>
                <w:rFonts w:ascii="Arial" w:hAnsi="Arial" w:cs="Arial"/>
                <w:lang w:bidi="x-none"/>
              </w:rPr>
              <w:t>fpdim</w:t>
            </w:r>
          </w:p>
        </w:tc>
        <w:tc>
          <w:tcPr>
            <w:tcW w:w="4069" w:type="dxa"/>
            <w:tcBorders>
              <w:top w:val="single" w:sz="1" w:space="0" w:color="000000"/>
              <w:left w:val="single" w:sz="1" w:space="0" w:color="000000"/>
              <w:bottom w:val="single" w:sz="1" w:space="0" w:color="000000"/>
              <w:right w:val="single" w:sz="1" w:space="0" w:color="000000"/>
            </w:tcBorders>
          </w:tcPr>
          <w:p w14:paraId="7AEE16A4" w14:textId="579233C3" w:rsidR="006C55F0" w:rsidRDefault="006C55F0" w:rsidP="0070054F">
            <w:pPr>
              <w:snapToGrid w:val="0"/>
              <w:rPr>
                <w:rFonts w:ascii="Arial" w:hAnsi="Arial" w:cs="Arial"/>
                <w:sz w:val="20"/>
                <w:lang w:bidi="x-none"/>
              </w:rPr>
            </w:pPr>
            <w:r>
              <w:rPr>
                <w:rFonts w:ascii="Arial" w:hAnsi="Arial" w:cs="Arial"/>
                <w:sz w:val="20"/>
                <w:lang w:bidi="x-none"/>
              </w:rPr>
              <w:t>None, see Notes, above.</w:t>
            </w:r>
          </w:p>
        </w:tc>
      </w:tr>
      <w:tr w:rsidR="006C55F0" w14:paraId="56158E26" w14:textId="77777777" w:rsidTr="004F5BDE">
        <w:trPr>
          <w:cantSplit/>
        </w:trPr>
        <w:tc>
          <w:tcPr>
            <w:tcW w:w="2437" w:type="dxa"/>
            <w:tcBorders>
              <w:top w:val="single" w:sz="1" w:space="0" w:color="000000"/>
              <w:left w:val="single" w:sz="1" w:space="0" w:color="000000"/>
              <w:bottom w:val="single" w:sz="1" w:space="0" w:color="000000"/>
            </w:tcBorders>
          </w:tcPr>
          <w:p w14:paraId="0AB19727" w14:textId="77777777" w:rsidR="006C55F0" w:rsidRDefault="006C55F0">
            <w:pPr>
              <w:pStyle w:val="WW-PreformattedText"/>
              <w:snapToGrid w:val="0"/>
              <w:rPr>
                <w:rFonts w:ascii="Arial" w:hAnsi="Arial" w:cs="Arial"/>
                <w:lang w:bidi="x-none"/>
              </w:rPr>
            </w:pPr>
            <w:r>
              <w:rPr>
                <w:rFonts w:ascii="Arial" w:hAnsi="Arial" w:cs="Arial"/>
                <w:lang w:bidi="x-none"/>
              </w:rPr>
              <w:t>elevationAngle</w:t>
            </w:r>
          </w:p>
        </w:tc>
        <w:tc>
          <w:tcPr>
            <w:tcW w:w="810" w:type="dxa"/>
            <w:tcBorders>
              <w:top w:val="single" w:sz="1" w:space="0" w:color="000000"/>
              <w:left w:val="single" w:sz="1" w:space="0" w:color="000000"/>
              <w:bottom w:val="single" w:sz="1" w:space="0" w:color="000000"/>
            </w:tcBorders>
          </w:tcPr>
          <w:p w14:paraId="5A006A17" w14:textId="77777777" w:rsidR="006C55F0" w:rsidRDefault="006C55F0">
            <w:pPr>
              <w:pStyle w:val="WW-PreformattedText"/>
              <w:snapToGrid w:val="0"/>
              <w:rPr>
                <w:rFonts w:ascii="Arial" w:hAnsi="Arial" w:cs="Arial"/>
                <w:lang w:bidi="x-none"/>
              </w:rPr>
            </w:pPr>
            <w:r>
              <w:rPr>
                <w:rFonts w:ascii="Arial" w:hAnsi="Arial" w:cs="Arial"/>
                <w:lang w:bidi="x-none"/>
              </w:rPr>
              <w:t>float</w:t>
            </w:r>
          </w:p>
        </w:tc>
        <w:tc>
          <w:tcPr>
            <w:tcW w:w="1703" w:type="dxa"/>
            <w:tcBorders>
              <w:top w:val="single" w:sz="1" w:space="0" w:color="000000"/>
              <w:left w:val="single" w:sz="1" w:space="0" w:color="000000"/>
              <w:bottom w:val="single" w:sz="1" w:space="0" w:color="000000"/>
            </w:tcBorders>
          </w:tcPr>
          <w:p w14:paraId="5CF2D3AA" w14:textId="77777777" w:rsidR="006C55F0" w:rsidRDefault="006C55F0">
            <w:pPr>
              <w:pStyle w:val="WW-PreformattedText"/>
              <w:snapToGrid w:val="0"/>
              <w:rPr>
                <w:rFonts w:ascii="Arial" w:hAnsi="Arial" w:cs="Arial"/>
                <w:lang w:bidi="x-none"/>
              </w:rPr>
            </w:pPr>
            <w:r>
              <w:rPr>
                <w:rFonts w:ascii="Arial" w:hAnsi="Arial" w:cs="Arial"/>
                <w:lang w:bidi="x-none"/>
              </w:rPr>
              <w:t>elevationAngle</w:t>
            </w:r>
          </w:p>
        </w:tc>
        <w:tc>
          <w:tcPr>
            <w:tcW w:w="4069" w:type="dxa"/>
            <w:tcBorders>
              <w:top w:val="single" w:sz="1" w:space="0" w:color="000000"/>
              <w:left w:val="single" w:sz="1" w:space="0" w:color="000000"/>
              <w:bottom w:val="single" w:sz="1" w:space="0" w:color="000000"/>
              <w:right w:val="single" w:sz="1" w:space="0" w:color="000000"/>
            </w:tcBorders>
          </w:tcPr>
          <w:p w14:paraId="6AAEFC65" w14:textId="77777777" w:rsidR="006C55F0" w:rsidRDefault="006C55F0">
            <w:pPr>
              <w:snapToGrid w:val="0"/>
              <w:rPr>
                <w:rFonts w:ascii="Arial" w:hAnsi="Arial" w:cs="Arial"/>
                <w:sz w:val="20"/>
                <w:lang w:bidi="x-none"/>
              </w:rPr>
            </w:pPr>
            <w:r>
              <w:rPr>
                <w:rFonts w:ascii="Arial" w:hAnsi="Arial" w:cs="Arial"/>
                <w:sz w:val="20"/>
                <w:lang w:bidi="x-none"/>
              </w:rPr>
              <w:t>N/A</w:t>
            </w:r>
          </w:p>
        </w:tc>
      </w:tr>
    </w:tbl>
    <w:p w14:paraId="13FB3162" w14:textId="77777777" w:rsidR="000A4841" w:rsidRDefault="000A4841"/>
    <w:p w14:paraId="26A22D75" w14:textId="77777777" w:rsidR="000A4841" w:rsidRDefault="000A4841">
      <w:r>
        <w:t>Notes on Table 3.1-1:</w:t>
      </w:r>
    </w:p>
    <w:p w14:paraId="36B6A577" w14:textId="77777777" w:rsidR="000A4841" w:rsidRDefault="000A4841">
      <w:pPr>
        <w:numPr>
          <w:ilvl w:val="0"/>
          <w:numId w:val="2"/>
        </w:numPr>
      </w:pPr>
      <w:r>
        <w:t>Special Values are values outside of the normal physical range of the data field, and which indicate a special meaning at the data point (e.g., Missing data).</w:t>
      </w:r>
    </w:p>
    <w:p w14:paraId="17F69668" w14:textId="7431B4B9" w:rsidR="000A4841" w:rsidRDefault="000A4841">
      <w:pPr>
        <w:numPr>
          <w:ilvl w:val="0"/>
          <w:numId w:val="2"/>
        </w:numPr>
      </w:pPr>
      <w:r>
        <w:t xml:space="preserve">Range edge points are the footprints of the nearest PR rays outside of, but immediately adjacent to, the range ring surrounding the ground radar at distance = </w:t>
      </w:r>
      <w:r w:rsidRPr="00D47D52">
        <w:rPr>
          <w:b/>
        </w:rPr>
        <w:lastRenderedPageBreak/>
        <w:t>rangeThreshold</w:t>
      </w:r>
      <w:r>
        <w:t xml:space="preserve">, for a given PR scan.  These points form a partial circle around points for the PR rays within the </w:t>
      </w:r>
      <w:r w:rsidRPr="00D47D52">
        <w:rPr>
          <w:b/>
        </w:rPr>
        <w:t>rangeThreshold</w:t>
      </w:r>
      <w:r>
        <w:t xml:space="preserve"> of the ground radar, </w:t>
      </w:r>
      <w:r w:rsidR="00B40DD8">
        <w:t xml:space="preserve">where </w:t>
      </w:r>
      <w:r>
        <w:t xml:space="preserve">the latter </w:t>
      </w:r>
      <w:r w:rsidR="00B40DD8">
        <w:t xml:space="preserve">points </w:t>
      </w:r>
      <w:r>
        <w:t>contain actual data values.</w:t>
      </w:r>
    </w:p>
    <w:p w14:paraId="69F4D4E4" w14:textId="77777777" w:rsidR="000A4841" w:rsidRDefault="000A4841">
      <w:pPr>
        <w:numPr>
          <w:ilvl w:val="0"/>
          <w:numId w:val="2"/>
        </w:numPr>
      </w:pPr>
      <w:r>
        <w:t xml:space="preserve">PR scan edge points are the footprints of single PR rays extrapolated just beyond either edge of the PR scan, and which fall within or immediately adjacent to the </w:t>
      </w:r>
      <w:r w:rsidRPr="00D47D52">
        <w:rPr>
          <w:b/>
        </w:rPr>
        <w:t>rangeThreshold</w:t>
      </w:r>
      <w:r>
        <w:t xml:space="preserve"> distance from the ground radar.</w:t>
      </w:r>
    </w:p>
    <w:p w14:paraId="7098291C" w14:textId="77777777" w:rsidR="000A4841" w:rsidRDefault="000A4841">
      <w:pPr>
        <w:numPr>
          <w:ilvl w:val="0"/>
          <w:numId w:val="2"/>
        </w:numPr>
      </w:pPr>
      <w:r>
        <w:t>The combination of the Range Edge points and the Scan Edge points serve to completely enclose the in-range PR footprints on the surface: a) defined by each elevation sweep (for multi-level variables), or b) at the earth surface (for single level variables).  The purpose of these points is to prevent the extrapolation of “actual” PR data values outside of the in-range area, if the data are later analyzed to a regular grid using an objective analysis technique.</w:t>
      </w:r>
    </w:p>
    <w:p w14:paraId="186E01CC" w14:textId="55001AEE" w:rsidR="000A4841" w:rsidRDefault="000A4841">
      <w:pPr>
        <w:numPr>
          <w:ilvl w:val="0"/>
          <w:numId w:val="2"/>
        </w:numPr>
      </w:pPr>
      <w:r>
        <w:t xml:space="preserve">Range Edge points and Scan Edge points are indicated by </w:t>
      </w:r>
      <w:r w:rsidR="00794A70" w:rsidRPr="00794A70">
        <w:rPr>
          <w:b/>
        </w:rPr>
        <w:t>scanNum</w:t>
      </w:r>
      <w:r w:rsidR="00794A70">
        <w:t xml:space="preserve"> and </w:t>
      </w:r>
      <w:r w:rsidR="00794A70">
        <w:rPr>
          <w:b/>
        </w:rPr>
        <w:t>rayNum</w:t>
      </w:r>
      <w:r>
        <w:t xml:space="preserve"> values of -1 and -2, respectively.  </w:t>
      </w:r>
      <w:r w:rsidR="00794A70" w:rsidRPr="00794A70">
        <w:rPr>
          <w:b/>
        </w:rPr>
        <w:t>scanNum</w:t>
      </w:r>
      <w:r w:rsidR="00794A70">
        <w:t xml:space="preserve"> and </w:t>
      </w:r>
      <w:r w:rsidR="00794A70">
        <w:rPr>
          <w:b/>
        </w:rPr>
        <w:t>rayNum</w:t>
      </w:r>
      <w:r>
        <w:t xml:space="preserve"> values of 0 or greater are actual array indices of PR rays within the full data arrays in the source PR product files.</w:t>
      </w:r>
    </w:p>
    <w:p w14:paraId="4F47B4DE" w14:textId="69BE49CB" w:rsidR="000A4841" w:rsidRPr="00BD0219" w:rsidRDefault="000A4841">
      <w:pPr>
        <w:numPr>
          <w:ilvl w:val="0"/>
          <w:numId w:val="2"/>
        </w:numPr>
        <w:rPr>
          <w:b/>
          <w:i/>
        </w:rPr>
      </w:pPr>
      <w:r w:rsidRPr="00BD0219">
        <w:rPr>
          <w:b/>
          <w:i/>
        </w:rPr>
        <w:t>Range and Scan Edge points are optional</w:t>
      </w:r>
      <w:r w:rsidR="00794A70">
        <w:rPr>
          <w:b/>
          <w:i/>
        </w:rPr>
        <w:t xml:space="preserve"> in the POLAR2DPR program that generates the GR/DPR matchup data</w:t>
      </w:r>
      <w:r w:rsidRPr="00BD0219">
        <w:rPr>
          <w:b/>
          <w:i/>
        </w:rPr>
        <w:t xml:space="preserve"> and, as a default, are disabled from being computed and output.  If the</w:t>
      </w:r>
      <w:r>
        <w:rPr>
          <w:b/>
          <w:i/>
        </w:rPr>
        <w:t xml:space="preserve"> “Mark Edges”</w:t>
      </w:r>
      <w:r w:rsidRPr="00BD0219">
        <w:rPr>
          <w:b/>
          <w:i/>
        </w:rPr>
        <w:t xml:space="preserve"> </w:t>
      </w:r>
      <w:r>
        <w:rPr>
          <w:b/>
          <w:i/>
        </w:rPr>
        <w:t xml:space="preserve">parameter’s </w:t>
      </w:r>
      <w:r w:rsidRPr="00BD0219">
        <w:rPr>
          <w:b/>
          <w:i/>
        </w:rPr>
        <w:t xml:space="preserve">default </w:t>
      </w:r>
      <w:r>
        <w:rPr>
          <w:b/>
          <w:i/>
        </w:rPr>
        <w:t xml:space="preserve">value </w:t>
      </w:r>
      <w:r w:rsidRPr="00BD0219">
        <w:rPr>
          <w:b/>
          <w:i/>
        </w:rPr>
        <w:t xml:space="preserve">is overridden, then these types of points will </w:t>
      </w:r>
      <w:r>
        <w:rPr>
          <w:b/>
          <w:i/>
        </w:rPr>
        <w:t>then</w:t>
      </w:r>
      <w:r w:rsidRPr="00BD0219">
        <w:rPr>
          <w:b/>
          <w:i/>
        </w:rPr>
        <w:t xml:space="preserve"> be computed and output as described above.</w:t>
      </w:r>
    </w:p>
    <w:p w14:paraId="0CF2869D" w14:textId="77777777" w:rsidR="000A4841" w:rsidRDefault="000A4841">
      <w:pPr>
        <w:numPr>
          <w:ilvl w:val="0"/>
          <w:numId w:val="2"/>
        </w:numPr>
      </w:pPr>
      <w:r w:rsidRPr="005F38FA">
        <w:rPr>
          <w:b/>
        </w:rPr>
        <w:t>Fill Value</w:t>
      </w:r>
      <w:r>
        <w:t xml:space="preserve"> is the value to which scalar or array variables in the netCDF file are initialized when the file is created.  These values remain in place unless and until the data value is overwritten.</w:t>
      </w:r>
    </w:p>
    <w:p w14:paraId="4F22DFF8" w14:textId="5099AAB9" w:rsidR="000A4841" w:rsidRDefault="000A4841">
      <w:pPr>
        <w:numPr>
          <w:ilvl w:val="0"/>
          <w:numId w:val="2"/>
        </w:numPr>
      </w:pPr>
      <w:r>
        <w:t xml:space="preserve">The variables </w:t>
      </w:r>
      <w:r w:rsidRPr="00D47D52">
        <w:rPr>
          <w:b/>
        </w:rPr>
        <w:t>topHeight</w:t>
      </w:r>
      <w:r>
        <w:t xml:space="preserve"> and </w:t>
      </w:r>
      <w:r w:rsidRPr="00D47D52">
        <w:rPr>
          <w:b/>
        </w:rPr>
        <w:t>bottomHeight</w:t>
      </w:r>
      <w:r>
        <w:t xml:space="preserve"> represent height above ground level (AGL) (i.e., height above the ground radar) </w:t>
      </w:r>
      <w:r w:rsidRPr="008232CB">
        <w:rPr>
          <w:b/>
          <w:i/>
        </w:rPr>
        <w:t>in km</w:t>
      </w:r>
      <w:r>
        <w:t xml:space="preserve">, while </w:t>
      </w:r>
      <w:r w:rsidRPr="00D47D52">
        <w:rPr>
          <w:b/>
        </w:rPr>
        <w:t>BBheight</w:t>
      </w:r>
      <w:r>
        <w:t xml:space="preserve"> represents height above mean sea level (MSL; the earth ellipsoid, actually), </w:t>
      </w:r>
      <w:r w:rsidRPr="008232CB">
        <w:rPr>
          <w:b/>
          <w:i/>
        </w:rPr>
        <w:t>in meters</w:t>
      </w:r>
      <w:r>
        <w:t xml:space="preserve">.  The difference between AGL height and MSL height is given by the value of the </w:t>
      </w:r>
      <w:r w:rsidRPr="00D47D52">
        <w:rPr>
          <w:b/>
        </w:rPr>
        <w:t>site_elev</w:t>
      </w:r>
      <w:r>
        <w:t xml:space="preserve"> variable, the height above MSL of the ground radar, in km.  To compare </w:t>
      </w:r>
      <w:r w:rsidRPr="00D47D52">
        <w:rPr>
          <w:b/>
        </w:rPr>
        <w:t>BBheight</w:t>
      </w:r>
      <w:r>
        <w:t xml:space="preserve"> to </w:t>
      </w:r>
      <w:r w:rsidRPr="00D47D52">
        <w:rPr>
          <w:b/>
        </w:rPr>
        <w:t>topHeight</w:t>
      </w:r>
      <w:r>
        <w:t xml:space="preserve"> or </w:t>
      </w:r>
      <w:r w:rsidRPr="00D47D52">
        <w:rPr>
          <w:b/>
        </w:rPr>
        <w:t>bottomHeight</w:t>
      </w:r>
      <w:r>
        <w:t xml:space="preserve">, first convert </w:t>
      </w:r>
      <w:r w:rsidRPr="008232CB">
        <w:rPr>
          <w:b/>
        </w:rPr>
        <w:t>BBheight</w:t>
      </w:r>
      <w:r>
        <w:t xml:space="preserve"> to km units.  Then, either subtract </w:t>
      </w:r>
      <w:r w:rsidRPr="00D47D52">
        <w:rPr>
          <w:b/>
        </w:rPr>
        <w:t>site_elev</w:t>
      </w:r>
      <w:r>
        <w:t xml:space="preserve"> from </w:t>
      </w:r>
      <w:r w:rsidRPr="00D47D52">
        <w:rPr>
          <w:b/>
        </w:rPr>
        <w:t>BBheight</w:t>
      </w:r>
      <w:r>
        <w:t xml:space="preserve"> to work in AGL height units, or add </w:t>
      </w:r>
      <w:r w:rsidRPr="00D47D52">
        <w:rPr>
          <w:b/>
        </w:rPr>
        <w:t>site_elev</w:t>
      </w:r>
      <w:r>
        <w:t xml:space="preserve"> to </w:t>
      </w:r>
      <w:r w:rsidRPr="00D47D52">
        <w:rPr>
          <w:b/>
        </w:rPr>
        <w:t>topHeight</w:t>
      </w:r>
      <w:r>
        <w:t xml:space="preserve"> and </w:t>
      </w:r>
      <w:r w:rsidRPr="00D47D52">
        <w:rPr>
          <w:b/>
        </w:rPr>
        <w:t>bottomHeight</w:t>
      </w:r>
      <w:r>
        <w:t xml:space="preserve"> to work in MSL height units.</w:t>
      </w:r>
    </w:p>
    <w:p w14:paraId="37803D1D" w14:textId="53802801" w:rsidR="006C55F0" w:rsidRDefault="006C55F0" w:rsidP="006C55F0">
      <w:pPr>
        <w:numPr>
          <w:ilvl w:val="0"/>
          <w:numId w:val="2"/>
        </w:numPr>
      </w:pPr>
      <w:r>
        <w:rPr>
          <w:b/>
        </w:rPr>
        <w:t xml:space="preserve">Dm </w:t>
      </w:r>
      <w:r w:rsidRPr="001A2339">
        <w:t>and</w:t>
      </w:r>
      <w:r>
        <w:rPr>
          <w:b/>
        </w:rPr>
        <w:t xml:space="preserve"> Nw </w:t>
      </w:r>
      <w:r w:rsidRPr="001A2339">
        <w:t>together comprise</w:t>
      </w:r>
      <w:r>
        <w:t xml:space="preserve"> the </w:t>
      </w:r>
      <w:r w:rsidRPr="006C55F0">
        <w:rPr>
          <w:b/>
        </w:rPr>
        <w:t>paramDSD</w:t>
      </w:r>
      <w:r>
        <w:t xml:space="preserve"> element of the Level 2A DPR products.  They are stored as separate variables in the GRtoDPR matchup netCDF files.</w:t>
      </w:r>
    </w:p>
    <w:p w14:paraId="125DD05F" w14:textId="0AEFDCC7" w:rsidR="008740EC" w:rsidRDefault="008740EC" w:rsidP="008740EC">
      <w:pPr>
        <w:numPr>
          <w:ilvl w:val="0"/>
          <w:numId w:val="2"/>
        </w:numPr>
      </w:pPr>
      <w:r>
        <w:t>In t</w:t>
      </w:r>
      <w:r w:rsidRPr="008740EC">
        <w:t xml:space="preserve">he </w:t>
      </w:r>
      <w:r>
        <w:t xml:space="preserve">family of </w:t>
      </w:r>
      <w:r w:rsidRPr="008740EC">
        <w:t xml:space="preserve">variables </w:t>
      </w:r>
      <w:r>
        <w:t>beginning with “</w:t>
      </w:r>
      <w:r w:rsidRPr="008740EC">
        <w:rPr>
          <w:b/>
        </w:rPr>
        <w:t>GR_R*_rainrate</w:t>
      </w:r>
      <w:r>
        <w:t xml:space="preserve">”, the wildcard * is replaced by C, R, and P to indicate that there are 3 sets of these variables.  The </w:t>
      </w:r>
      <w:r w:rsidRPr="008740EC">
        <w:rPr>
          <w:b/>
        </w:rPr>
        <w:t>GR_RC_rainrate</w:t>
      </w:r>
      <w:r>
        <w:t xml:space="preserve"> set is for the Cifelli rainrate algorithm, the </w:t>
      </w:r>
      <w:r w:rsidRPr="008740EC">
        <w:rPr>
          <w:b/>
        </w:rPr>
        <w:t>GR_RP_rainrate</w:t>
      </w:r>
      <w:r>
        <w:t xml:space="preserve"> set is for the Polarimetric Z-R algorithm</w:t>
      </w:r>
      <w:r w:rsidR="00C10BB7">
        <w:t xml:space="preserve"> (a.k.a. “Bringi” algorithm)</w:t>
      </w:r>
      <w:r>
        <w:t xml:space="preserve">, and the </w:t>
      </w:r>
      <w:r w:rsidRPr="008740EC">
        <w:rPr>
          <w:b/>
        </w:rPr>
        <w:t>GR_RR_rainrate</w:t>
      </w:r>
      <w:r>
        <w:t xml:space="preserve"> set is for the DROPS algorithm.</w:t>
      </w:r>
      <w:r w:rsidR="00EF0BFE">
        <w:t xml:space="preserve">  The RC and RP variables are present only in version 1.1 or later GRtoDPR netCDF files.</w:t>
      </w:r>
    </w:p>
    <w:p w14:paraId="558A4897" w14:textId="3CD86694" w:rsidR="00EF0BFE" w:rsidRDefault="00EF0BFE" w:rsidP="008740EC">
      <w:pPr>
        <w:numPr>
          <w:ilvl w:val="0"/>
          <w:numId w:val="2"/>
        </w:numPr>
      </w:pPr>
      <w:r>
        <w:t xml:space="preserve">The </w:t>
      </w:r>
      <w:r w:rsidRPr="00EF0BFE">
        <w:rPr>
          <w:b/>
        </w:rPr>
        <w:t>piaFinal</w:t>
      </w:r>
      <w:r>
        <w:t xml:space="preserve"> and </w:t>
      </w:r>
      <w:r w:rsidRPr="00EF0BFE">
        <w:rPr>
          <w:b/>
        </w:rPr>
        <w:t>heightStormTop</w:t>
      </w:r>
      <w:r>
        <w:t xml:space="preserve"> DPR variables are present only in version 1.1 or later GRtoDPR netCDF files.</w:t>
      </w:r>
    </w:p>
    <w:p w14:paraId="1B8827C0" w14:textId="58706948" w:rsidR="000714A9" w:rsidRDefault="000714A9" w:rsidP="008740EC">
      <w:pPr>
        <w:numPr>
          <w:ilvl w:val="0"/>
          <w:numId w:val="2"/>
        </w:numPr>
      </w:pPr>
      <w:r>
        <w:t xml:space="preserve">The </w:t>
      </w:r>
      <w:r w:rsidRPr="00B73A79">
        <w:rPr>
          <w:b/>
        </w:rPr>
        <w:t>GR_Dm</w:t>
      </w:r>
      <w:r>
        <w:t xml:space="preserve"> and </w:t>
      </w:r>
      <w:r w:rsidRPr="00B73A79">
        <w:rPr>
          <w:b/>
        </w:rPr>
        <w:t>GR_N2</w:t>
      </w:r>
      <w:r>
        <w:t xml:space="preserve"> family of variables and the </w:t>
      </w:r>
      <w:r w:rsidRPr="00B73A79">
        <w:rPr>
          <w:b/>
        </w:rPr>
        <w:t>DPR_decluttered</w:t>
      </w:r>
      <w:r>
        <w:t xml:space="preserve"> variable are present only in the version 1.2 or later GRtoDPR netCDF files.</w:t>
      </w:r>
    </w:p>
    <w:p w14:paraId="34B101D2" w14:textId="1B5DC4DF" w:rsidR="00B71984" w:rsidRPr="001A2339" w:rsidRDefault="00B71984" w:rsidP="008740EC">
      <w:pPr>
        <w:numPr>
          <w:ilvl w:val="0"/>
          <w:numId w:val="2"/>
        </w:numPr>
      </w:pPr>
      <w:r>
        <w:t>GR_blockage is present only in the version 1.21 or later GRtoDPR netCDF files.</w:t>
      </w:r>
    </w:p>
    <w:p w14:paraId="07F70A02" w14:textId="32375B44" w:rsidR="000A4841" w:rsidRDefault="000A4841" w:rsidP="006152B7">
      <w:pPr>
        <w:pStyle w:val="WW-Caption"/>
        <w:keepNext/>
        <w:pageBreakBefore/>
        <w:ind w:left="432" w:right="0" w:hanging="432"/>
        <w:rPr>
          <w:sz w:val="24"/>
          <w:szCs w:val="24"/>
        </w:rPr>
      </w:pPr>
      <w:r>
        <w:rPr>
          <w:b/>
          <w:sz w:val="24"/>
          <w:szCs w:val="24"/>
        </w:rPr>
        <w:lastRenderedPageBreak/>
        <w:t>Table 3.1</w:t>
      </w:r>
      <w:r>
        <w:rPr>
          <w:b/>
          <w:sz w:val="24"/>
          <w:szCs w:val="24"/>
        </w:rPr>
        <w:noBreakHyphen/>
        <w:t>2.</w:t>
      </w:r>
      <w:r>
        <w:rPr>
          <w:sz w:val="24"/>
          <w:szCs w:val="24"/>
        </w:rPr>
        <w:t xml:space="preserve">  Values of categorical variables in the </w:t>
      </w:r>
      <w:r w:rsidR="00794A70">
        <w:rPr>
          <w:sz w:val="24"/>
          <w:szCs w:val="24"/>
        </w:rPr>
        <w:t>D</w:t>
      </w:r>
      <w:r>
        <w:rPr>
          <w:sz w:val="24"/>
          <w:szCs w:val="24"/>
        </w:rPr>
        <w:t>PR-GR geometry matching technique netCDF files.</w:t>
      </w:r>
    </w:p>
    <w:p w14:paraId="2B47AB32" w14:textId="77777777" w:rsidR="000A4841" w:rsidRDefault="000A4841"/>
    <w:tbl>
      <w:tblPr>
        <w:tblW w:w="8866" w:type="dxa"/>
        <w:tblInd w:w="-5" w:type="dxa"/>
        <w:tblLayout w:type="fixed"/>
        <w:tblCellMar>
          <w:top w:w="72" w:type="dxa"/>
          <w:left w:w="115" w:type="dxa"/>
          <w:bottom w:w="72" w:type="dxa"/>
          <w:right w:w="115" w:type="dxa"/>
        </w:tblCellMar>
        <w:tblLook w:val="0000" w:firstRow="0" w:lastRow="0" w:firstColumn="0" w:lastColumn="0" w:noHBand="0" w:noVBand="0"/>
      </w:tblPr>
      <w:tblGrid>
        <w:gridCol w:w="2178"/>
        <w:gridCol w:w="6688"/>
      </w:tblGrid>
      <w:tr w:rsidR="000A4841" w:rsidRPr="00234E83" w14:paraId="51ED9F06" w14:textId="77777777" w:rsidTr="006152B7">
        <w:trPr>
          <w:trHeight w:val="341"/>
          <w:tblHeader/>
        </w:trPr>
        <w:tc>
          <w:tcPr>
            <w:tcW w:w="2178" w:type="dxa"/>
            <w:tcBorders>
              <w:top w:val="single" w:sz="4" w:space="0" w:color="000000"/>
              <w:left w:val="single" w:sz="4" w:space="0" w:color="000000"/>
              <w:right w:val="single" w:sz="4" w:space="0" w:color="FFFFFF"/>
            </w:tcBorders>
            <w:shd w:val="clear" w:color="auto" w:fill="000000"/>
            <w:vAlign w:val="center"/>
          </w:tcPr>
          <w:p w14:paraId="777F670A" w14:textId="77777777" w:rsidR="000A4841" w:rsidRPr="00647AAC" w:rsidRDefault="000A4841" w:rsidP="000A4841">
            <w:pPr>
              <w:snapToGrid w:val="0"/>
              <w:jc w:val="center"/>
              <w:rPr>
                <w:b/>
                <w:color w:val="FFFFFF"/>
                <w:sz w:val="22"/>
                <w:szCs w:val="22"/>
                <w:lang w:bidi="x-none"/>
              </w:rPr>
            </w:pPr>
            <w:r w:rsidRPr="00647AAC">
              <w:rPr>
                <w:b/>
                <w:color w:val="FFFFFF"/>
                <w:sz w:val="22"/>
                <w:szCs w:val="22"/>
                <w:lang w:bidi="x-none"/>
              </w:rPr>
              <w:t>Variable</w:t>
            </w:r>
          </w:p>
        </w:tc>
        <w:tc>
          <w:tcPr>
            <w:tcW w:w="6688" w:type="dxa"/>
            <w:tcBorders>
              <w:top w:val="single" w:sz="4" w:space="0" w:color="000000"/>
              <w:left w:val="single" w:sz="4" w:space="0" w:color="FFFFFF"/>
              <w:right w:val="single" w:sz="4" w:space="0" w:color="000000"/>
            </w:tcBorders>
            <w:shd w:val="clear" w:color="auto" w:fill="000000"/>
            <w:vAlign w:val="center"/>
          </w:tcPr>
          <w:p w14:paraId="6DA0EE94" w14:textId="77777777" w:rsidR="000A4841" w:rsidRPr="00647AAC" w:rsidRDefault="000A4841" w:rsidP="000A4841">
            <w:pPr>
              <w:snapToGrid w:val="0"/>
              <w:ind w:left="162"/>
              <w:jc w:val="center"/>
              <w:rPr>
                <w:b/>
                <w:color w:val="FFFFFF"/>
                <w:sz w:val="22"/>
                <w:szCs w:val="22"/>
                <w:lang w:bidi="x-none"/>
              </w:rPr>
            </w:pPr>
            <w:r w:rsidRPr="00647AAC">
              <w:rPr>
                <w:b/>
                <w:color w:val="FFFFFF"/>
                <w:sz w:val="22"/>
                <w:szCs w:val="22"/>
                <w:lang w:bidi="x-none"/>
              </w:rPr>
              <w:t>Category definitions</w:t>
            </w:r>
          </w:p>
        </w:tc>
      </w:tr>
      <w:tr w:rsidR="00660C79" w14:paraId="0252D468" w14:textId="77777777" w:rsidTr="00B73A79">
        <w:tc>
          <w:tcPr>
            <w:tcW w:w="2178" w:type="dxa"/>
            <w:tcBorders>
              <w:left w:val="single" w:sz="4" w:space="0" w:color="000000"/>
              <w:bottom w:val="single" w:sz="4" w:space="0" w:color="000000"/>
            </w:tcBorders>
            <w:vAlign w:val="center"/>
          </w:tcPr>
          <w:p w14:paraId="6A1D194C" w14:textId="4C0D76AB" w:rsidR="00660C79" w:rsidRPr="007B094E" w:rsidRDefault="00660C79">
            <w:pPr>
              <w:snapToGrid w:val="0"/>
              <w:jc w:val="center"/>
              <w:rPr>
                <w:rFonts w:ascii="Arial" w:hAnsi="Arial" w:cs="Arial"/>
                <w:sz w:val="22"/>
                <w:szCs w:val="22"/>
                <w:lang w:bidi="x-none"/>
              </w:rPr>
            </w:pPr>
            <w:r w:rsidRPr="00660C79">
              <w:rPr>
                <w:rFonts w:ascii="Arial" w:hAnsi="Arial" w:cs="Arial"/>
                <w:sz w:val="22"/>
                <w:szCs w:val="22"/>
                <w:lang w:bidi="x-none"/>
              </w:rPr>
              <w:t>DPR_decluttered</w:t>
            </w:r>
          </w:p>
        </w:tc>
        <w:tc>
          <w:tcPr>
            <w:tcW w:w="6688" w:type="dxa"/>
            <w:tcBorders>
              <w:left w:val="single" w:sz="4" w:space="0" w:color="000000"/>
              <w:bottom w:val="single" w:sz="4" w:space="0" w:color="000000"/>
              <w:right w:val="single" w:sz="4" w:space="0" w:color="000000"/>
            </w:tcBorders>
          </w:tcPr>
          <w:p w14:paraId="3B8E617A" w14:textId="5F4AED28" w:rsidR="00660C79" w:rsidRDefault="00660C79">
            <w:pPr>
              <w:ind w:left="162"/>
              <w:rPr>
                <w:rFonts w:ascii="Arial" w:hAnsi="Arial" w:cs="Arial"/>
                <w:color w:val="000000"/>
                <w:sz w:val="22"/>
                <w:szCs w:val="22"/>
                <w:lang w:bidi="x-none"/>
              </w:rPr>
            </w:pPr>
            <w:r>
              <w:rPr>
                <w:rFonts w:ascii="Arial" w:hAnsi="Arial" w:cs="Arial"/>
                <w:color w:val="000000"/>
                <w:sz w:val="22"/>
                <w:szCs w:val="22"/>
                <w:lang w:bidi="x-none"/>
              </w:rPr>
              <w:t>0 = DPR clutter detection/rejection not used in matchup</w:t>
            </w:r>
          </w:p>
          <w:p w14:paraId="796066C0" w14:textId="5300C323" w:rsidR="00660C79" w:rsidRPr="007B094E" w:rsidRDefault="00660C79">
            <w:pPr>
              <w:ind w:left="162"/>
              <w:rPr>
                <w:rFonts w:ascii="Arial" w:hAnsi="Arial" w:cs="Arial"/>
                <w:color w:val="000000"/>
                <w:sz w:val="22"/>
                <w:szCs w:val="22"/>
                <w:lang w:bidi="x-none"/>
              </w:rPr>
            </w:pPr>
            <w:r>
              <w:rPr>
                <w:rFonts w:ascii="Arial" w:hAnsi="Arial" w:cs="Arial"/>
                <w:color w:val="000000"/>
                <w:sz w:val="22"/>
                <w:szCs w:val="22"/>
                <w:lang w:bidi="x-none"/>
              </w:rPr>
              <w:t>1 = DPR clutter detection/rejection used in matchup</w:t>
            </w:r>
          </w:p>
        </w:tc>
      </w:tr>
      <w:tr w:rsidR="000A4841" w14:paraId="65A3D1A7" w14:textId="77777777" w:rsidTr="006152B7">
        <w:trPr>
          <w:trHeight w:val="1691"/>
        </w:trPr>
        <w:tc>
          <w:tcPr>
            <w:tcW w:w="2178" w:type="dxa"/>
            <w:tcBorders>
              <w:left w:val="single" w:sz="4" w:space="0" w:color="000000"/>
              <w:bottom w:val="single" w:sz="4" w:space="0" w:color="000000"/>
            </w:tcBorders>
            <w:vAlign w:val="center"/>
          </w:tcPr>
          <w:p w14:paraId="23FA7B61" w14:textId="603E599D" w:rsidR="000A4841" w:rsidRPr="007B094E" w:rsidRDefault="00B40DD8">
            <w:pPr>
              <w:snapToGrid w:val="0"/>
              <w:jc w:val="center"/>
              <w:rPr>
                <w:rFonts w:ascii="Arial" w:hAnsi="Arial" w:cs="Arial"/>
                <w:sz w:val="22"/>
                <w:szCs w:val="22"/>
                <w:lang w:bidi="x-none"/>
              </w:rPr>
            </w:pPr>
            <w:r w:rsidRPr="007B094E">
              <w:rPr>
                <w:rFonts w:ascii="Arial" w:hAnsi="Arial" w:cs="Arial"/>
                <w:sz w:val="22"/>
                <w:szCs w:val="22"/>
                <w:lang w:bidi="x-none"/>
              </w:rPr>
              <w:t>LandSurfaceType</w:t>
            </w:r>
          </w:p>
        </w:tc>
        <w:tc>
          <w:tcPr>
            <w:tcW w:w="6688" w:type="dxa"/>
            <w:tcBorders>
              <w:left w:val="single" w:sz="4" w:space="0" w:color="000000"/>
              <w:bottom w:val="single" w:sz="4" w:space="0" w:color="000000"/>
              <w:right w:val="single" w:sz="4" w:space="0" w:color="000000"/>
            </w:tcBorders>
          </w:tcPr>
          <w:p w14:paraId="71ECEBF3" w14:textId="7318EC87" w:rsidR="000A4841" w:rsidRPr="007B094E" w:rsidRDefault="000A4841">
            <w:pPr>
              <w:ind w:left="162"/>
              <w:rPr>
                <w:rFonts w:ascii="Arial" w:hAnsi="Arial" w:cs="Arial"/>
                <w:color w:val="000000"/>
                <w:sz w:val="22"/>
                <w:szCs w:val="22"/>
                <w:lang w:bidi="x-none"/>
              </w:rPr>
            </w:pPr>
            <w:r w:rsidRPr="007B094E">
              <w:rPr>
                <w:rFonts w:ascii="Arial" w:hAnsi="Arial" w:cs="Arial"/>
                <w:color w:val="000000"/>
                <w:sz w:val="22"/>
                <w:szCs w:val="22"/>
                <w:lang w:bidi="x-none"/>
              </w:rPr>
              <w:t>0</w:t>
            </w:r>
            <w:r w:rsidR="00F956E2" w:rsidRPr="007B094E">
              <w:rPr>
                <w:rFonts w:ascii="Arial" w:hAnsi="Arial" w:cs="Arial"/>
                <w:color w:val="000000"/>
                <w:sz w:val="22"/>
                <w:szCs w:val="22"/>
                <w:lang w:bidi="x-none"/>
              </w:rPr>
              <w:t>-99</w:t>
            </w:r>
            <w:r w:rsidRPr="007B094E">
              <w:rPr>
                <w:rFonts w:ascii="Arial" w:hAnsi="Arial" w:cs="Arial"/>
                <w:color w:val="000000"/>
                <w:sz w:val="22"/>
                <w:szCs w:val="22"/>
                <w:lang w:bidi="x-none"/>
              </w:rPr>
              <w:t xml:space="preserve"> = Water</w:t>
            </w:r>
          </w:p>
          <w:p w14:paraId="2924BE04" w14:textId="1E36E890" w:rsidR="000A4841" w:rsidRPr="007B094E" w:rsidRDefault="000A4841">
            <w:pPr>
              <w:ind w:left="162"/>
              <w:rPr>
                <w:rFonts w:ascii="Arial" w:hAnsi="Arial" w:cs="Arial"/>
                <w:color w:val="000000"/>
                <w:sz w:val="22"/>
                <w:szCs w:val="22"/>
                <w:lang w:bidi="x-none"/>
              </w:rPr>
            </w:pPr>
            <w:r w:rsidRPr="007B094E">
              <w:rPr>
                <w:rFonts w:ascii="Arial" w:hAnsi="Arial" w:cs="Arial"/>
                <w:color w:val="000000"/>
                <w:sz w:val="22"/>
                <w:szCs w:val="22"/>
                <w:lang w:bidi="x-none"/>
              </w:rPr>
              <w:t>1</w:t>
            </w:r>
            <w:r w:rsidR="00F956E2" w:rsidRPr="007B094E">
              <w:rPr>
                <w:rFonts w:ascii="Arial" w:hAnsi="Arial" w:cs="Arial"/>
                <w:color w:val="000000"/>
                <w:sz w:val="22"/>
                <w:szCs w:val="22"/>
                <w:lang w:bidi="x-none"/>
              </w:rPr>
              <w:t>00-199</w:t>
            </w:r>
            <w:r w:rsidRPr="007B094E">
              <w:rPr>
                <w:rFonts w:ascii="Arial" w:hAnsi="Arial" w:cs="Arial"/>
                <w:color w:val="000000"/>
                <w:sz w:val="22"/>
                <w:szCs w:val="22"/>
                <w:lang w:bidi="x-none"/>
              </w:rPr>
              <w:t xml:space="preserve"> = Land</w:t>
            </w:r>
          </w:p>
          <w:p w14:paraId="019A794C" w14:textId="3B8496FB" w:rsidR="000A4841" w:rsidRPr="007B094E" w:rsidRDefault="000A4841">
            <w:pPr>
              <w:ind w:left="162"/>
              <w:rPr>
                <w:rFonts w:ascii="Arial" w:hAnsi="Arial" w:cs="Arial"/>
                <w:color w:val="000000"/>
                <w:sz w:val="22"/>
                <w:szCs w:val="22"/>
                <w:lang w:bidi="x-none"/>
              </w:rPr>
            </w:pPr>
            <w:r w:rsidRPr="007B094E">
              <w:rPr>
                <w:rFonts w:ascii="Arial" w:hAnsi="Arial" w:cs="Arial"/>
                <w:color w:val="000000"/>
                <w:sz w:val="22"/>
                <w:szCs w:val="22"/>
                <w:lang w:bidi="x-none"/>
              </w:rPr>
              <w:t>2</w:t>
            </w:r>
            <w:r w:rsidR="00F956E2" w:rsidRPr="007B094E">
              <w:rPr>
                <w:rFonts w:ascii="Arial" w:hAnsi="Arial" w:cs="Arial"/>
                <w:color w:val="000000"/>
                <w:sz w:val="22"/>
                <w:szCs w:val="22"/>
                <w:lang w:bidi="x-none"/>
              </w:rPr>
              <w:t>00-299</w:t>
            </w:r>
            <w:r w:rsidRPr="007B094E">
              <w:rPr>
                <w:rFonts w:ascii="Arial" w:hAnsi="Arial" w:cs="Arial"/>
                <w:color w:val="000000"/>
                <w:sz w:val="22"/>
                <w:szCs w:val="22"/>
                <w:lang w:bidi="x-none"/>
              </w:rPr>
              <w:t xml:space="preserve"> = Coast</w:t>
            </w:r>
          </w:p>
          <w:p w14:paraId="1E2C03EC" w14:textId="4835EE03" w:rsidR="000A4841" w:rsidRPr="007B094E" w:rsidRDefault="000A4841">
            <w:pPr>
              <w:ind w:left="162"/>
              <w:rPr>
                <w:rFonts w:ascii="Arial" w:hAnsi="Arial" w:cs="Arial"/>
                <w:color w:val="000000"/>
                <w:sz w:val="22"/>
                <w:szCs w:val="22"/>
                <w:lang w:bidi="x-none"/>
              </w:rPr>
            </w:pPr>
            <w:r w:rsidRPr="007B094E">
              <w:rPr>
                <w:rFonts w:ascii="Arial" w:hAnsi="Arial" w:cs="Arial"/>
                <w:color w:val="000000"/>
                <w:sz w:val="22"/>
                <w:szCs w:val="22"/>
                <w:lang w:bidi="x-none"/>
              </w:rPr>
              <w:t>3</w:t>
            </w:r>
            <w:r w:rsidR="00F956E2" w:rsidRPr="007B094E">
              <w:rPr>
                <w:rFonts w:ascii="Arial" w:hAnsi="Arial" w:cs="Arial"/>
                <w:color w:val="000000"/>
                <w:sz w:val="22"/>
                <w:szCs w:val="22"/>
                <w:lang w:bidi="x-none"/>
              </w:rPr>
              <w:t>00-399</w:t>
            </w:r>
            <w:r w:rsidRPr="007B094E">
              <w:rPr>
                <w:rFonts w:ascii="Arial" w:hAnsi="Arial" w:cs="Arial"/>
                <w:color w:val="000000"/>
                <w:sz w:val="22"/>
                <w:szCs w:val="22"/>
                <w:lang w:bidi="x-none"/>
              </w:rPr>
              <w:t xml:space="preserve"> = </w:t>
            </w:r>
            <w:r w:rsidR="00F956E2" w:rsidRPr="007B094E">
              <w:rPr>
                <w:rFonts w:ascii="Arial" w:hAnsi="Arial" w:cs="Arial"/>
                <w:color w:val="000000"/>
                <w:sz w:val="22"/>
                <w:szCs w:val="22"/>
                <w:lang w:bidi="x-none"/>
              </w:rPr>
              <w:t xml:space="preserve">Inland </w:t>
            </w:r>
            <w:r w:rsidRPr="007B094E">
              <w:rPr>
                <w:rFonts w:ascii="Arial" w:hAnsi="Arial" w:cs="Arial"/>
                <w:color w:val="000000"/>
                <w:sz w:val="22"/>
                <w:szCs w:val="22"/>
                <w:lang w:bidi="x-none"/>
              </w:rPr>
              <w:t>Water</w:t>
            </w:r>
          </w:p>
          <w:p w14:paraId="199F27C4" w14:textId="7C529908" w:rsidR="000A4841" w:rsidRPr="007B094E" w:rsidRDefault="00F956E2">
            <w:pPr>
              <w:ind w:left="162"/>
              <w:rPr>
                <w:rFonts w:ascii="Arial" w:hAnsi="Arial" w:cs="Arial"/>
                <w:color w:val="000000"/>
                <w:sz w:val="22"/>
                <w:szCs w:val="22"/>
                <w:lang w:bidi="x-none"/>
              </w:rPr>
            </w:pPr>
            <w:r w:rsidRPr="007B094E">
              <w:rPr>
                <w:rFonts w:ascii="Arial" w:hAnsi="Arial" w:cs="Arial"/>
                <w:color w:val="000000"/>
                <w:sz w:val="22"/>
                <w:szCs w:val="22"/>
                <w:lang w:bidi="x-none"/>
              </w:rPr>
              <w:t>-9999 = Missing in DPR product</w:t>
            </w:r>
          </w:p>
          <w:p w14:paraId="6ED7BE13" w14:textId="33E25A7F" w:rsidR="000A4841" w:rsidRPr="007B094E" w:rsidRDefault="000A4841" w:rsidP="000A4841">
            <w:pPr>
              <w:ind w:left="162"/>
              <w:rPr>
                <w:rFonts w:ascii="Arial" w:hAnsi="Arial" w:cs="Arial"/>
                <w:sz w:val="22"/>
                <w:szCs w:val="22"/>
                <w:lang w:bidi="x-none"/>
              </w:rPr>
            </w:pPr>
            <w:r w:rsidRPr="007B094E">
              <w:rPr>
                <w:rFonts w:ascii="Arial" w:hAnsi="Arial" w:cs="Arial"/>
                <w:color w:val="000000"/>
                <w:sz w:val="22"/>
                <w:szCs w:val="22"/>
                <w:lang w:bidi="x-none"/>
              </w:rPr>
              <w:t>-888 = Point not coincident with PR</w:t>
            </w:r>
          </w:p>
        </w:tc>
      </w:tr>
      <w:tr w:rsidR="000A4841" w14:paraId="378AC3B7" w14:textId="77777777" w:rsidTr="006152B7">
        <w:trPr>
          <w:trHeight w:val="266"/>
        </w:trPr>
        <w:tc>
          <w:tcPr>
            <w:tcW w:w="2178" w:type="dxa"/>
            <w:tcBorders>
              <w:top w:val="single" w:sz="4" w:space="0" w:color="000000"/>
              <w:left w:val="single" w:sz="4" w:space="0" w:color="000000"/>
              <w:bottom w:val="single" w:sz="4" w:space="0" w:color="000000"/>
            </w:tcBorders>
            <w:vAlign w:val="center"/>
          </w:tcPr>
          <w:p w14:paraId="58AEE7BB" w14:textId="0AB72D0E" w:rsidR="000A4841" w:rsidRPr="007B094E" w:rsidRDefault="00A62CED">
            <w:pPr>
              <w:snapToGrid w:val="0"/>
              <w:jc w:val="center"/>
              <w:rPr>
                <w:rFonts w:ascii="Arial" w:hAnsi="Arial" w:cs="Arial"/>
                <w:sz w:val="22"/>
                <w:szCs w:val="22"/>
                <w:lang w:bidi="x-none"/>
              </w:rPr>
            </w:pPr>
            <w:r w:rsidRPr="007B094E">
              <w:rPr>
                <w:rFonts w:ascii="Arial" w:hAnsi="Arial" w:cs="Arial"/>
                <w:sz w:val="22"/>
                <w:szCs w:val="22"/>
                <w:lang w:bidi="x-none"/>
              </w:rPr>
              <w:t>t</w:t>
            </w:r>
            <w:r w:rsidR="000A4841" w:rsidRPr="007B094E">
              <w:rPr>
                <w:rFonts w:ascii="Arial" w:hAnsi="Arial" w:cs="Arial"/>
                <w:sz w:val="22"/>
                <w:szCs w:val="22"/>
                <w:lang w:bidi="x-none"/>
              </w:rPr>
              <w:t>ype</w:t>
            </w:r>
            <w:r w:rsidR="00B40DD8" w:rsidRPr="007B094E">
              <w:rPr>
                <w:rFonts w:ascii="Arial" w:hAnsi="Arial" w:cs="Arial"/>
                <w:sz w:val="22"/>
                <w:szCs w:val="22"/>
                <w:lang w:bidi="x-none"/>
              </w:rPr>
              <w:t>Precip</w:t>
            </w:r>
          </w:p>
        </w:tc>
        <w:tc>
          <w:tcPr>
            <w:tcW w:w="6688" w:type="dxa"/>
            <w:tcBorders>
              <w:top w:val="single" w:sz="4" w:space="0" w:color="000000"/>
              <w:left w:val="single" w:sz="4" w:space="0" w:color="000000"/>
              <w:bottom w:val="single" w:sz="4" w:space="0" w:color="000000"/>
              <w:right w:val="single" w:sz="4" w:space="0" w:color="000000"/>
            </w:tcBorders>
          </w:tcPr>
          <w:p w14:paraId="6F1D70BE" w14:textId="0172A231" w:rsidR="00F956E2" w:rsidRPr="007B094E" w:rsidRDefault="00AF57E1" w:rsidP="00AF57E1">
            <w:pPr>
              <w:ind w:left="162"/>
              <w:rPr>
                <w:rFonts w:ascii="Arial" w:hAnsi="Arial" w:cs="Arial"/>
                <w:color w:val="000000"/>
                <w:sz w:val="22"/>
                <w:szCs w:val="22"/>
                <w:lang w:bidi="x-none"/>
              </w:rPr>
            </w:pPr>
            <w:r w:rsidRPr="007B094E">
              <w:rPr>
                <w:rFonts w:ascii="Arial" w:hAnsi="Arial" w:cs="Arial"/>
                <w:color w:val="000000"/>
                <w:sz w:val="22"/>
                <w:szCs w:val="22"/>
                <w:lang w:bidi="x-none"/>
              </w:rPr>
              <w:t>Precipitation type,</w:t>
            </w:r>
            <w:r w:rsidR="00F956E2" w:rsidRPr="007B094E">
              <w:rPr>
                <w:rFonts w:ascii="Arial" w:hAnsi="Arial" w:cs="Arial"/>
                <w:color w:val="000000"/>
                <w:sz w:val="22"/>
                <w:szCs w:val="22"/>
                <w:lang w:bidi="x-none"/>
              </w:rPr>
              <w:t xml:space="preserve"> expressed by an 8-digit number. The three major rain categories, stratiform, </w:t>
            </w:r>
            <w:r w:rsidRPr="007B094E">
              <w:rPr>
                <w:rFonts w:ascii="Arial" w:hAnsi="Arial" w:cs="Arial"/>
                <w:color w:val="000000"/>
                <w:sz w:val="22"/>
                <w:szCs w:val="22"/>
                <w:lang w:bidi="x-none"/>
              </w:rPr>
              <w:t>c</w:t>
            </w:r>
            <w:r w:rsidR="00F956E2" w:rsidRPr="007B094E">
              <w:rPr>
                <w:rFonts w:ascii="Arial" w:hAnsi="Arial" w:cs="Arial"/>
                <w:color w:val="000000"/>
                <w:sz w:val="22"/>
                <w:szCs w:val="22"/>
                <w:lang w:bidi="x-none"/>
              </w:rPr>
              <w:t>onvective, and other, can be obtained as follow</w:t>
            </w:r>
            <w:r w:rsidRPr="007B094E">
              <w:rPr>
                <w:rFonts w:ascii="Arial" w:hAnsi="Arial" w:cs="Arial"/>
                <w:color w:val="000000"/>
                <w:sz w:val="22"/>
                <w:szCs w:val="22"/>
                <w:lang w:bidi="x-none"/>
              </w:rPr>
              <w:t xml:space="preserve">s. </w:t>
            </w:r>
            <w:r w:rsidR="00F956E2" w:rsidRPr="007B094E">
              <w:rPr>
                <w:rFonts w:ascii="Arial" w:hAnsi="Arial" w:cs="Arial"/>
                <w:color w:val="000000"/>
                <w:sz w:val="22"/>
                <w:szCs w:val="22"/>
                <w:lang w:bidi="x-none"/>
              </w:rPr>
              <w:t>When typePrecip is greater than zero,</w:t>
            </w:r>
            <w:r w:rsidRPr="007B094E">
              <w:rPr>
                <w:rFonts w:ascii="Arial" w:hAnsi="Arial" w:cs="Arial"/>
                <w:color w:val="000000"/>
                <w:sz w:val="22"/>
                <w:szCs w:val="22"/>
                <w:lang w:bidi="x-none"/>
              </w:rPr>
              <w:t xml:space="preserve"> then:</w:t>
            </w:r>
          </w:p>
          <w:p w14:paraId="2EFDC2FC" w14:textId="77777777" w:rsidR="00AF57E1" w:rsidRPr="007B094E" w:rsidRDefault="00AF57E1" w:rsidP="00F956E2">
            <w:pPr>
              <w:ind w:left="162"/>
              <w:rPr>
                <w:rFonts w:ascii="Arial" w:hAnsi="Arial" w:cs="Arial"/>
                <w:color w:val="000000"/>
                <w:sz w:val="22"/>
                <w:szCs w:val="22"/>
                <w:lang w:bidi="x-none"/>
              </w:rPr>
            </w:pPr>
          </w:p>
          <w:p w14:paraId="577B20D5" w14:textId="6A20CEFE" w:rsidR="00F956E2" w:rsidRPr="007B094E" w:rsidRDefault="00F956E2" w:rsidP="00F956E2">
            <w:pPr>
              <w:ind w:left="162"/>
              <w:rPr>
                <w:rFonts w:ascii="Arial" w:hAnsi="Arial" w:cs="Arial"/>
                <w:color w:val="000000"/>
                <w:sz w:val="22"/>
                <w:szCs w:val="22"/>
                <w:lang w:bidi="x-none"/>
              </w:rPr>
            </w:pPr>
            <w:r w:rsidRPr="007B094E">
              <w:rPr>
                <w:rFonts w:ascii="Arial" w:hAnsi="Arial" w:cs="Arial"/>
                <w:color w:val="000000"/>
                <w:sz w:val="22"/>
                <w:szCs w:val="22"/>
                <w:lang w:bidi="x-none"/>
              </w:rPr>
              <w:t>Major rain type = typePrecip/10000000</w:t>
            </w:r>
            <w:r w:rsidR="00A62CED" w:rsidRPr="007B094E">
              <w:rPr>
                <w:rFonts w:ascii="Arial" w:hAnsi="Arial" w:cs="Arial"/>
                <w:color w:val="000000"/>
                <w:sz w:val="22"/>
                <w:szCs w:val="22"/>
                <w:lang w:bidi="x-none"/>
              </w:rPr>
              <w:t xml:space="preserve"> where:</w:t>
            </w:r>
          </w:p>
          <w:p w14:paraId="18724988" w14:textId="07B1C6C9" w:rsidR="00F956E2" w:rsidRPr="007B094E" w:rsidRDefault="00A62CED" w:rsidP="00F956E2">
            <w:pPr>
              <w:ind w:left="162"/>
              <w:rPr>
                <w:rFonts w:ascii="Arial" w:hAnsi="Arial" w:cs="Arial"/>
                <w:color w:val="000000"/>
                <w:sz w:val="22"/>
                <w:szCs w:val="22"/>
                <w:lang w:bidi="x-none"/>
              </w:rPr>
            </w:pPr>
            <w:r w:rsidRPr="007B094E">
              <w:rPr>
                <w:rFonts w:ascii="Arial" w:hAnsi="Arial" w:cs="Arial"/>
                <w:color w:val="000000"/>
                <w:sz w:val="22"/>
                <w:szCs w:val="22"/>
                <w:lang w:bidi="x-none"/>
              </w:rPr>
              <w:t xml:space="preserve">1 = </w:t>
            </w:r>
            <w:r w:rsidR="00F956E2" w:rsidRPr="007B094E">
              <w:rPr>
                <w:rFonts w:ascii="Arial" w:hAnsi="Arial" w:cs="Arial"/>
                <w:color w:val="000000"/>
                <w:sz w:val="22"/>
                <w:szCs w:val="22"/>
                <w:lang w:bidi="x-none"/>
              </w:rPr>
              <w:t>stratiform</w:t>
            </w:r>
          </w:p>
          <w:p w14:paraId="737BACE9" w14:textId="5F6F8317" w:rsidR="00F956E2" w:rsidRPr="007B094E" w:rsidRDefault="00A62CED" w:rsidP="00F956E2">
            <w:pPr>
              <w:ind w:left="162"/>
              <w:rPr>
                <w:rFonts w:ascii="Arial" w:hAnsi="Arial" w:cs="Arial"/>
                <w:color w:val="000000"/>
                <w:sz w:val="22"/>
                <w:szCs w:val="22"/>
                <w:lang w:bidi="x-none"/>
              </w:rPr>
            </w:pPr>
            <w:r w:rsidRPr="007B094E">
              <w:rPr>
                <w:rFonts w:ascii="Arial" w:hAnsi="Arial" w:cs="Arial"/>
                <w:color w:val="000000"/>
                <w:sz w:val="22"/>
                <w:szCs w:val="22"/>
                <w:lang w:bidi="x-none"/>
              </w:rPr>
              <w:t xml:space="preserve">2 = </w:t>
            </w:r>
            <w:r w:rsidR="00F956E2" w:rsidRPr="007B094E">
              <w:rPr>
                <w:rFonts w:ascii="Arial" w:hAnsi="Arial" w:cs="Arial"/>
                <w:color w:val="000000"/>
                <w:sz w:val="22"/>
                <w:szCs w:val="22"/>
                <w:lang w:bidi="x-none"/>
              </w:rPr>
              <w:t>convective</w:t>
            </w:r>
          </w:p>
          <w:p w14:paraId="6AA563EC" w14:textId="5404F57A" w:rsidR="00F956E2" w:rsidRPr="007B094E" w:rsidRDefault="00A62CED" w:rsidP="00F956E2">
            <w:pPr>
              <w:ind w:left="162"/>
              <w:rPr>
                <w:rFonts w:ascii="Arial" w:hAnsi="Arial" w:cs="Arial"/>
                <w:color w:val="000000"/>
                <w:sz w:val="22"/>
                <w:szCs w:val="22"/>
                <w:lang w:bidi="x-none"/>
              </w:rPr>
            </w:pPr>
            <w:r w:rsidRPr="007B094E">
              <w:rPr>
                <w:rFonts w:ascii="Arial" w:hAnsi="Arial" w:cs="Arial"/>
                <w:color w:val="000000"/>
                <w:sz w:val="22"/>
                <w:szCs w:val="22"/>
                <w:lang w:bidi="x-none"/>
              </w:rPr>
              <w:t xml:space="preserve">3 = </w:t>
            </w:r>
            <w:r w:rsidR="00F956E2" w:rsidRPr="007B094E">
              <w:rPr>
                <w:rFonts w:ascii="Arial" w:hAnsi="Arial" w:cs="Arial"/>
                <w:color w:val="000000"/>
                <w:sz w:val="22"/>
                <w:szCs w:val="22"/>
                <w:lang w:bidi="x-none"/>
              </w:rPr>
              <w:t>other</w:t>
            </w:r>
          </w:p>
          <w:p w14:paraId="5E5CEDB9" w14:textId="77777777" w:rsidR="00AF57E1" w:rsidRPr="007B094E" w:rsidRDefault="00AF57E1" w:rsidP="00F956E2">
            <w:pPr>
              <w:ind w:left="162"/>
              <w:rPr>
                <w:rFonts w:ascii="Arial" w:hAnsi="Arial" w:cs="Arial"/>
                <w:color w:val="000000"/>
                <w:sz w:val="22"/>
                <w:szCs w:val="22"/>
                <w:lang w:bidi="x-none"/>
              </w:rPr>
            </w:pPr>
          </w:p>
          <w:p w14:paraId="6A195810" w14:textId="30482E8E" w:rsidR="00F956E2" w:rsidRPr="007B094E" w:rsidRDefault="00A62CED">
            <w:pPr>
              <w:tabs>
                <w:tab w:val="left" w:pos="1674"/>
              </w:tabs>
              <w:ind w:left="162"/>
              <w:rPr>
                <w:rFonts w:ascii="Arial" w:hAnsi="Arial" w:cs="Arial"/>
                <w:color w:val="000000"/>
                <w:sz w:val="22"/>
                <w:szCs w:val="22"/>
                <w:lang w:bidi="x-none"/>
              </w:rPr>
            </w:pPr>
            <w:r w:rsidRPr="007B094E">
              <w:rPr>
                <w:rFonts w:ascii="Arial" w:hAnsi="Arial" w:cs="Arial"/>
                <w:color w:val="000000"/>
                <w:sz w:val="22"/>
                <w:szCs w:val="22"/>
                <w:lang w:bidi="x-none"/>
              </w:rPr>
              <w:t>Otherwise, if typePrecip &lt; 0 then:</w:t>
            </w:r>
          </w:p>
          <w:p w14:paraId="0247279D" w14:textId="5C2561EA" w:rsidR="000A4841" w:rsidRPr="007B094E" w:rsidRDefault="00F956E2">
            <w:pPr>
              <w:tabs>
                <w:tab w:val="left" w:pos="1674"/>
              </w:tabs>
              <w:ind w:left="162"/>
              <w:rPr>
                <w:rFonts w:ascii="Arial" w:hAnsi="Arial" w:cs="Arial"/>
                <w:color w:val="000000"/>
                <w:sz w:val="22"/>
                <w:szCs w:val="22"/>
                <w:lang w:bidi="x-none"/>
              </w:rPr>
            </w:pPr>
            <w:r w:rsidRPr="007B094E">
              <w:rPr>
                <w:rFonts w:ascii="Arial" w:hAnsi="Arial" w:cs="Arial"/>
                <w:color w:val="000000"/>
                <w:sz w:val="22"/>
                <w:szCs w:val="22"/>
                <w:lang w:bidi="x-none"/>
              </w:rPr>
              <w:t>No rain</w:t>
            </w:r>
            <w:r w:rsidRPr="007B094E">
              <w:rPr>
                <w:rFonts w:ascii="Arial" w:hAnsi="Arial" w:cs="Arial"/>
                <w:color w:val="000000"/>
                <w:sz w:val="22"/>
                <w:szCs w:val="22"/>
                <w:lang w:bidi="x-none"/>
              </w:rPr>
              <w:tab/>
              <w:t>= -1111</w:t>
            </w:r>
          </w:p>
          <w:p w14:paraId="7EC76FFF" w14:textId="212A2D52" w:rsidR="000A4841" w:rsidRPr="007B094E" w:rsidRDefault="000A4841">
            <w:pPr>
              <w:tabs>
                <w:tab w:val="left" w:pos="1674"/>
              </w:tabs>
              <w:ind w:left="162"/>
              <w:rPr>
                <w:rFonts w:ascii="Arial" w:hAnsi="Arial" w:cs="Arial"/>
                <w:color w:val="000000"/>
                <w:sz w:val="22"/>
                <w:szCs w:val="22"/>
                <w:lang w:bidi="x-none"/>
              </w:rPr>
            </w:pPr>
            <w:r w:rsidRPr="007B094E">
              <w:rPr>
                <w:rFonts w:ascii="Arial" w:hAnsi="Arial" w:cs="Arial"/>
                <w:color w:val="000000"/>
                <w:sz w:val="22"/>
                <w:szCs w:val="22"/>
                <w:lang w:bidi="x-none"/>
              </w:rPr>
              <w:t>Missing data</w:t>
            </w:r>
            <w:r w:rsidRPr="007B094E">
              <w:rPr>
                <w:rFonts w:ascii="Arial" w:hAnsi="Arial" w:cs="Arial"/>
                <w:color w:val="000000"/>
                <w:sz w:val="22"/>
                <w:szCs w:val="22"/>
                <w:lang w:bidi="x-none"/>
              </w:rPr>
              <w:tab/>
              <w:t>= -99</w:t>
            </w:r>
            <w:r w:rsidR="00F956E2" w:rsidRPr="007B094E">
              <w:rPr>
                <w:rFonts w:ascii="Arial" w:hAnsi="Arial" w:cs="Arial"/>
                <w:color w:val="000000"/>
                <w:sz w:val="22"/>
                <w:szCs w:val="22"/>
                <w:lang w:bidi="x-none"/>
              </w:rPr>
              <w:t>99</w:t>
            </w:r>
          </w:p>
          <w:p w14:paraId="3093F780" w14:textId="0DB680CC" w:rsidR="000A4841" w:rsidRPr="007B094E" w:rsidRDefault="000A4841" w:rsidP="000A4841">
            <w:pPr>
              <w:tabs>
                <w:tab w:val="left" w:pos="1674"/>
              </w:tabs>
              <w:ind w:left="162"/>
              <w:rPr>
                <w:rFonts w:ascii="Arial" w:hAnsi="Arial" w:cs="Arial"/>
                <w:sz w:val="22"/>
                <w:szCs w:val="22"/>
                <w:lang w:bidi="x-none"/>
              </w:rPr>
            </w:pPr>
            <w:r w:rsidRPr="007B094E">
              <w:rPr>
                <w:rFonts w:ascii="Arial" w:hAnsi="Arial" w:cs="Arial"/>
                <w:color w:val="000000"/>
                <w:sz w:val="22"/>
                <w:szCs w:val="22"/>
                <w:lang w:bidi="x-none"/>
              </w:rPr>
              <w:t>No data</w:t>
            </w:r>
            <w:r w:rsidRPr="007B094E">
              <w:rPr>
                <w:rFonts w:ascii="Arial" w:hAnsi="Arial" w:cs="Arial"/>
                <w:color w:val="000000"/>
                <w:sz w:val="22"/>
                <w:szCs w:val="22"/>
                <w:lang w:bidi="x-none"/>
              </w:rPr>
              <w:tab/>
              <w:t>= -888 (not coincident with PR)</w:t>
            </w:r>
          </w:p>
        </w:tc>
      </w:tr>
      <w:tr w:rsidR="000A4841" w14:paraId="766C4F1F" w14:textId="77777777" w:rsidTr="006152B7">
        <w:trPr>
          <w:trHeight w:val="266"/>
        </w:trPr>
        <w:tc>
          <w:tcPr>
            <w:tcW w:w="2178" w:type="dxa"/>
            <w:tcBorders>
              <w:top w:val="single" w:sz="4" w:space="0" w:color="000000"/>
              <w:left w:val="single" w:sz="4" w:space="0" w:color="000000"/>
              <w:bottom w:val="single" w:sz="4" w:space="0" w:color="000000"/>
            </w:tcBorders>
            <w:vAlign w:val="center"/>
          </w:tcPr>
          <w:p w14:paraId="618311A1" w14:textId="582E10F1" w:rsidR="000A4841" w:rsidRPr="007B094E" w:rsidRDefault="000A4841">
            <w:pPr>
              <w:snapToGrid w:val="0"/>
              <w:jc w:val="center"/>
              <w:rPr>
                <w:rFonts w:ascii="Arial" w:hAnsi="Arial" w:cs="Arial"/>
                <w:sz w:val="22"/>
                <w:szCs w:val="22"/>
                <w:lang w:bidi="x-none"/>
              </w:rPr>
            </w:pPr>
            <w:r w:rsidRPr="007B094E">
              <w:rPr>
                <w:rFonts w:ascii="Arial" w:hAnsi="Arial" w:cs="Arial"/>
                <w:sz w:val="22"/>
                <w:szCs w:val="22"/>
                <w:lang w:bidi="x-none"/>
              </w:rPr>
              <w:t>Flag</w:t>
            </w:r>
            <w:r w:rsidR="00B40DD8" w:rsidRPr="007B094E">
              <w:rPr>
                <w:rFonts w:ascii="Arial" w:hAnsi="Arial" w:cs="Arial"/>
                <w:sz w:val="22"/>
                <w:szCs w:val="22"/>
                <w:lang w:bidi="x-none"/>
              </w:rPr>
              <w:t>Precip</w:t>
            </w:r>
          </w:p>
        </w:tc>
        <w:tc>
          <w:tcPr>
            <w:tcW w:w="6688" w:type="dxa"/>
            <w:tcBorders>
              <w:top w:val="single" w:sz="4" w:space="0" w:color="000000"/>
              <w:left w:val="single" w:sz="4" w:space="0" w:color="000000"/>
              <w:bottom w:val="single" w:sz="4" w:space="0" w:color="000000"/>
              <w:right w:val="single" w:sz="4" w:space="0" w:color="000000"/>
            </w:tcBorders>
          </w:tcPr>
          <w:p w14:paraId="404FFD4E" w14:textId="77777777" w:rsidR="00F956E2" w:rsidRPr="007B094E" w:rsidRDefault="00F9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NewRomanPSMT" w:hAnsi="Arial" w:cs="Arial"/>
                <w:sz w:val="22"/>
                <w:szCs w:val="22"/>
                <w:lang w:bidi="x-none"/>
              </w:rPr>
            </w:pPr>
            <w:r w:rsidRPr="007B094E">
              <w:rPr>
                <w:rFonts w:ascii="Arial" w:eastAsia="TimesNewRomanPSMT" w:hAnsi="Arial" w:cs="Arial"/>
                <w:sz w:val="22"/>
                <w:szCs w:val="22"/>
                <w:lang w:bidi="x-none"/>
              </w:rPr>
              <w:t>0 = No Precipitation</w:t>
            </w:r>
          </w:p>
          <w:p w14:paraId="66529F8E" w14:textId="77777777" w:rsidR="00F956E2" w:rsidRPr="007B094E" w:rsidRDefault="00F9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NewRomanPSMT" w:hAnsi="Arial" w:cs="Arial"/>
                <w:sz w:val="22"/>
                <w:szCs w:val="22"/>
                <w:lang w:bidi="x-none"/>
              </w:rPr>
            </w:pPr>
            <w:r w:rsidRPr="007B094E">
              <w:rPr>
                <w:rFonts w:ascii="Arial" w:eastAsia="TimesNewRomanPSMT" w:hAnsi="Arial" w:cs="Arial"/>
                <w:sz w:val="22"/>
                <w:szCs w:val="22"/>
                <w:lang w:bidi="x-none"/>
              </w:rPr>
              <w:t>1 = Precipitation</w:t>
            </w:r>
          </w:p>
          <w:p w14:paraId="09F42641" w14:textId="7F1DF618" w:rsidR="000A4841" w:rsidRPr="007B094E" w:rsidRDefault="00F9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hAnsi="Arial" w:cs="Arial"/>
                <w:sz w:val="22"/>
                <w:szCs w:val="22"/>
                <w:lang w:bidi="x-none"/>
              </w:rPr>
            </w:pPr>
            <w:r w:rsidRPr="007B094E">
              <w:rPr>
                <w:rFonts w:ascii="Arial" w:eastAsia="TimesNewRomanPSMT" w:hAnsi="Arial" w:cs="Arial"/>
                <w:sz w:val="22"/>
                <w:szCs w:val="22"/>
                <w:lang w:bidi="x-none"/>
              </w:rPr>
              <w:t>-9999 = Missing Value in DPR product</w:t>
            </w:r>
            <w:r w:rsidR="000A4841" w:rsidRPr="007B094E">
              <w:rPr>
                <w:rFonts w:ascii="Arial" w:eastAsia="TimesNewRomanPSMT" w:hAnsi="Arial" w:cs="Arial"/>
                <w:sz w:val="22"/>
                <w:szCs w:val="22"/>
                <w:lang w:bidi="x-none"/>
              </w:rPr>
              <w:t xml:space="preserve"> </w:t>
            </w:r>
          </w:p>
        </w:tc>
      </w:tr>
      <w:tr w:rsidR="000A4841" w14:paraId="08358699" w14:textId="77777777" w:rsidTr="006152B7">
        <w:trPr>
          <w:trHeight w:val="266"/>
        </w:trPr>
        <w:tc>
          <w:tcPr>
            <w:tcW w:w="2178" w:type="dxa"/>
            <w:tcBorders>
              <w:top w:val="single" w:sz="4" w:space="0" w:color="000000"/>
              <w:left w:val="single" w:sz="4" w:space="0" w:color="000000"/>
              <w:bottom w:val="single" w:sz="4" w:space="0" w:color="000000"/>
            </w:tcBorders>
            <w:vAlign w:val="center"/>
          </w:tcPr>
          <w:p w14:paraId="34244B5A" w14:textId="0ABFE76D" w:rsidR="000A4841" w:rsidRPr="007B094E" w:rsidRDefault="000A4841" w:rsidP="00AF57E1">
            <w:pPr>
              <w:snapToGrid w:val="0"/>
              <w:jc w:val="center"/>
              <w:rPr>
                <w:rFonts w:ascii="Arial" w:hAnsi="Arial" w:cs="Arial"/>
                <w:sz w:val="22"/>
                <w:szCs w:val="22"/>
                <w:lang w:bidi="x-none"/>
              </w:rPr>
            </w:pPr>
            <w:r w:rsidRPr="007B094E">
              <w:rPr>
                <w:rFonts w:ascii="Arial" w:hAnsi="Arial" w:cs="Arial"/>
                <w:sz w:val="22"/>
                <w:szCs w:val="22"/>
                <w:lang w:bidi="x-none"/>
              </w:rPr>
              <w:t>BBstatus</w:t>
            </w:r>
          </w:p>
        </w:tc>
        <w:tc>
          <w:tcPr>
            <w:tcW w:w="6688" w:type="dxa"/>
            <w:tcBorders>
              <w:top w:val="single" w:sz="4" w:space="0" w:color="000000"/>
              <w:left w:val="single" w:sz="4" w:space="0" w:color="000000"/>
              <w:bottom w:val="single" w:sz="4" w:space="0" w:color="000000"/>
              <w:right w:val="single" w:sz="4" w:space="0" w:color="000000"/>
            </w:tcBorders>
          </w:tcPr>
          <w:p w14:paraId="5DEE7680" w14:textId="267BA995" w:rsidR="000A4841" w:rsidRPr="007B094E" w:rsidRDefault="000A4841" w:rsidP="00647AAC">
            <w:pPr>
              <w:rPr>
                <w:rFonts w:ascii="Arial" w:hAnsi="Arial" w:cs="Arial"/>
                <w:color w:val="000000"/>
                <w:sz w:val="22"/>
                <w:szCs w:val="22"/>
                <w:lang w:bidi="x-none"/>
              </w:rPr>
            </w:pPr>
            <w:r w:rsidRPr="007B094E">
              <w:rPr>
                <w:rFonts w:ascii="Arial" w:hAnsi="Arial" w:cs="Arial"/>
                <w:color w:val="000000"/>
                <w:sz w:val="22"/>
                <w:szCs w:val="22"/>
                <w:lang w:bidi="x-none"/>
              </w:rPr>
              <w:t xml:space="preserve">The “BBstatus” variable in the netCDF file is an unmodified copy of the </w:t>
            </w:r>
            <w:r w:rsidR="00A62CED" w:rsidRPr="007B094E">
              <w:rPr>
                <w:rFonts w:ascii="Arial" w:hAnsi="Arial" w:cs="Arial"/>
                <w:color w:val="000000"/>
                <w:sz w:val="22"/>
                <w:szCs w:val="22"/>
                <w:lang w:bidi="x-none"/>
              </w:rPr>
              <w:t>“qualityBB”</w:t>
            </w:r>
            <w:r w:rsidRPr="007B094E">
              <w:rPr>
                <w:rFonts w:ascii="Arial" w:hAnsi="Arial" w:cs="Arial"/>
                <w:color w:val="000000"/>
                <w:sz w:val="22"/>
                <w:szCs w:val="22"/>
                <w:lang w:bidi="x-none"/>
              </w:rPr>
              <w:t xml:space="preserve"> variable</w:t>
            </w:r>
            <w:r w:rsidR="00A62CED" w:rsidRPr="007B094E">
              <w:rPr>
                <w:rFonts w:ascii="Arial" w:hAnsi="Arial" w:cs="Arial"/>
                <w:color w:val="000000"/>
                <w:sz w:val="22"/>
                <w:szCs w:val="22"/>
                <w:lang w:bidi="x-none"/>
              </w:rPr>
              <w:t xml:space="preserve"> in the 2ADPR, 2AKa, or 2AKu file</w:t>
            </w:r>
            <w:r w:rsidRPr="007B094E">
              <w:rPr>
                <w:rFonts w:ascii="Arial" w:hAnsi="Arial" w:cs="Arial"/>
                <w:color w:val="000000"/>
                <w:sz w:val="22"/>
                <w:szCs w:val="22"/>
                <w:lang w:bidi="x-none"/>
              </w:rPr>
              <w:t>.  It indicates the status of the bright band detection</w:t>
            </w:r>
            <w:r w:rsidR="00A62CED" w:rsidRPr="007B094E">
              <w:rPr>
                <w:rFonts w:ascii="Arial" w:hAnsi="Arial" w:cs="Arial"/>
                <w:color w:val="000000"/>
                <w:sz w:val="22"/>
                <w:szCs w:val="22"/>
                <w:lang w:bidi="x-none"/>
              </w:rPr>
              <w:t>.</w:t>
            </w:r>
          </w:p>
          <w:p w14:paraId="71259297" w14:textId="77777777" w:rsidR="00A62CED" w:rsidRPr="007B094E" w:rsidRDefault="00A62CED" w:rsidP="00647AAC">
            <w:pPr>
              <w:rPr>
                <w:rFonts w:ascii="Arial" w:hAnsi="Arial" w:cs="Arial"/>
                <w:color w:val="000000"/>
                <w:sz w:val="22"/>
                <w:szCs w:val="22"/>
                <w:lang w:bidi="x-none"/>
              </w:rPr>
            </w:pPr>
          </w:p>
          <w:p w14:paraId="2044FA1F" w14:textId="0502C939" w:rsidR="000A4841" w:rsidRPr="007B094E" w:rsidRDefault="00AF57E1" w:rsidP="00647AAC">
            <w:pPr>
              <w:widowControl w:val="0"/>
              <w:suppressAutoHyphens w:val="0"/>
              <w:autoSpaceDE w:val="0"/>
              <w:autoSpaceDN w:val="0"/>
              <w:adjustRightInd w:val="0"/>
              <w:rPr>
                <w:rFonts w:ascii="Arial" w:hAnsi="Arial" w:cs="Arial"/>
                <w:color w:val="000000"/>
                <w:sz w:val="22"/>
                <w:szCs w:val="22"/>
                <w:lang w:bidi="x-none"/>
              </w:rPr>
            </w:pPr>
            <w:r w:rsidRPr="007B094E">
              <w:rPr>
                <w:rFonts w:ascii="Arial" w:hAnsi="Arial" w:cs="Arial"/>
                <w:color w:val="000000"/>
                <w:sz w:val="22"/>
                <w:szCs w:val="22"/>
                <w:lang w:bidi="x-none"/>
              </w:rPr>
              <w:t>1 =</w:t>
            </w:r>
            <w:r w:rsidR="000A4841" w:rsidRPr="007B094E">
              <w:rPr>
                <w:rFonts w:ascii="Arial" w:hAnsi="Arial" w:cs="Arial"/>
                <w:color w:val="000000"/>
                <w:sz w:val="22"/>
                <w:szCs w:val="22"/>
                <w:lang w:bidi="x-none"/>
              </w:rPr>
              <w:t xml:space="preserve"> </w:t>
            </w:r>
            <w:r w:rsidR="00A62CED" w:rsidRPr="007B094E">
              <w:rPr>
                <w:rFonts w:ascii="Arial" w:hAnsi="Arial" w:cs="Arial"/>
                <w:color w:val="000000"/>
                <w:sz w:val="22"/>
                <w:szCs w:val="22"/>
                <w:lang w:bidi="x-none"/>
              </w:rPr>
              <w:t>Good</w:t>
            </w:r>
            <w:r w:rsidR="000A4841" w:rsidRPr="007B094E">
              <w:rPr>
                <w:rFonts w:ascii="Arial" w:hAnsi="Arial" w:cs="Arial"/>
                <w:color w:val="000000"/>
                <w:sz w:val="22"/>
                <w:szCs w:val="22"/>
                <w:lang w:bidi="x-none"/>
              </w:rPr>
              <w:t xml:space="preserve">, </w:t>
            </w:r>
          </w:p>
          <w:p w14:paraId="21CA7955" w14:textId="0DB6B233" w:rsidR="00A62CED" w:rsidRPr="007B094E" w:rsidRDefault="00AF57E1" w:rsidP="00647AAC">
            <w:pPr>
              <w:widowControl w:val="0"/>
              <w:suppressAutoHyphens w:val="0"/>
              <w:autoSpaceDE w:val="0"/>
              <w:autoSpaceDN w:val="0"/>
              <w:adjustRightInd w:val="0"/>
              <w:rPr>
                <w:rFonts w:ascii="Arial" w:hAnsi="Arial" w:cs="Arial"/>
                <w:color w:val="000000"/>
                <w:sz w:val="22"/>
                <w:szCs w:val="22"/>
                <w:lang w:bidi="x-none"/>
              </w:rPr>
            </w:pPr>
            <w:r w:rsidRPr="007B094E">
              <w:rPr>
                <w:rFonts w:ascii="Arial" w:hAnsi="Arial" w:cs="Arial"/>
                <w:color w:val="000000"/>
                <w:sz w:val="22"/>
                <w:szCs w:val="22"/>
                <w:lang w:bidi="x-none"/>
              </w:rPr>
              <w:t>0 =</w:t>
            </w:r>
            <w:r w:rsidR="00A62CED" w:rsidRPr="007B094E">
              <w:rPr>
                <w:rFonts w:ascii="Arial" w:hAnsi="Arial" w:cs="Arial"/>
                <w:color w:val="000000"/>
                <w:sz w:val="22"/>
                <w:szCs w:val="22"/>
                <w:lang w:bidi="x-none"/>
              </w:rPr>
              <w:t xml:space="preserve"> BB not detected with rain present</w:t>
            </w:r>
          </w:p>
          <w:p w14:paraId="113C4723" w14:textId="5344728E" w:rsidR="000A4841" w:rsidRPr="007B094E" w:rsidRDefault="00A62CED" w:rsidP="00647AAC">
            <w:pPr>
              <w:widowControl w:val="0"/>
              <w:suppressAutoHyphens w:val="0"/>
              <w:autoSpaceDE w:val="0"/>
              <w:autoSpaceDN w:val="0"/>
              <w:adjustRightInd w:val="0"/>
              <w:rPr>
                <w:rFonts w:ascii="Arial" w:hAnsi="Arial" w:cs="Arial"/>
                <w:color w:val="000000"/>
                <w:sz w:val="22"/>
                <w:szCs w:val="22"/>
                <w:lang w:bidi="x-none"/>
              </w:rPr>
            </w:pPr>
            <w:r w:rsidRPr="007B094E">
              <w:rPr>
                <w:rFonts w:ascii="Arial" w:hAnsi="Arial" w:cs="Arial"/>
                <w:color w:val="000000"/>
                <w:sz w:val="22"/>
                <w:szCs w:val="22"/>
                <w:lang w:bidi="x-none"/>
              </w:rPr>
              <w:t>-1111</w:t>
            </w:r>
            <w:r w:rsidR="00AF57E1" w:rsidRPr="007B094E">
              <w:rPr>
                <w:rFonts w:ascii="Arial" w:hAnsi="Arial" w:cs="Arial"/>
                <w:color w:val="000000"/>
                <w:sz w:val="22"/>
                <w:szCs w:val="22"/>
                <w:lang w:bidi="x-none"/>
              </w:rPr>
              <w:t xml:space="preserve"> =</w:t>
            </w:r>
            <w:r w:rsidR="000A4841" w:rsidRPr="007B094E">
              <w:rPr>
                <w:rFonts w:ascii="Arial" w:hAnsi="Arial" w:cs="Arial"/>
                <w:color w:val="000000"/>
                <w:sz w:val="22"/>
                <w:szCs w:val="22"/>
                <w:lang w:bidi="x-none"/>
              </w:rPr>
              <w:t xml:space="preserve"> </w:t>
            </w:r>
            <w:r w:rsidR="00AF57E1" w:rsidRPr="007B094E">
              <w:rPr>
                <w:rFonts w:ascii="Arial" w:hAnsi="Arial" w:cs="Arial"/>
                <w:color w:val="000000"/>
                <w:sz w:val="22"/>
                <w:szCs w:val="22"/>
                <w:lang w:bidi="x-none"/>
              </w:rPr>
              <w:t>No-</w:t>
            </w:r>
            <w:r w:rsidRPr="007B094E">
              <w:rPr>
                <w:rFonts w:ascii="Arial" w:hAnsi="Arial" w:cs="Arial"/>
                <w:color w:val="000000"/>
                <w:sz w:val="22"/>
                <w:szCs w:val="22"/>
                <w:lang w:bidi="x-none"/>
              </w:rPr>
              <w:t>rain value</w:t>
            </w:r>
          </w:p>
          <w:p w14:paraId="331D5AEA" w14:textId="4F03CE65" w:rsidR="000A4841" w:rsidRPr="007B094E" w:rsidRDefault="00AF57E1" w:rsidP="00647AAC">
            <w:pPr>
              <w:widowControl w:val="0"/>
              <w:suppressAutoHyphens w:val="0"/>
              <w:autoSpaceDE w:val="0"/>
              <w:autoSpaceDN w:val="0"/>
              <w:adjustRightInd w:val="0"/>
              <w:rPr>
                <w:rFonts w:ascii="Arial" w:hAnsi="Arial" w:cs="Arial"/>
                <w:color w:val="000000"/>
                <w:sz w:val="22"/>
                <w:szCs w:val="22"/>
                <w:lang w:bidi="x-none"/>
              </w:rPr>
            </w:pPr>
            <w:r w:rsidRPr="007B094E">
              <w:rPr>
                <w:rFonts w:ascii="Arial" w:hAnsi="Arial" w:cs="Arial"/>
                <w:color w:val="000000"/>
                <w:sz w:val="22"/>
                <w:szCs w:val="22"/>
                <w:lang w:bidi="x-none"/>
              </w:rPr>
              <w:t>-9999 =</w:t>
            </w:r>
            <w:r w:rsidR="00A62CED" w:rsidRPr="007B094E">
              <w:rPr>
                <w:rFonts w:ascii="Arial" w:hAnsi="Arial" w:cs="Arial"/>
                <w:color w:val="000000"/>
                <w:sz w:val="22"/>
                <w:szCs w:val="22"/>
                <w:lang w:bidi="x-none"/>
              </w:rPr>
              <w:t xml:space="preserve"> Missing</w:t>
            </w:r>
          </w:p>
        </w:tc>
      </w:tr>
      <w:tr w:rsidR="000A4841" w14:paraId="2A349602" w14:textId="77777777" w:rsidTr="00AF57E1">
        <w:trPr>
          <w:cantSplit/>
          <w:trHeight w:val="266"/>
        </w:trPr>
        <w:tc>
          <w:tcPr>
            <w:tcW w:w="2178" w:type="dxa"/>
            <w:tcBorders>
              <w:top w:val="single" w:sz="4" w:space="0" w:color="000000"/>
              <w:left w:val="single" w:sz="4" w:space="0" w:color="000000"/>
              <w:bottom w:val="single" w:sz="4" w:space="0" w:color="000000"/>
            </w:tcBorders>
            <w:vAlign w:val="center"/>
          </w:tcPr>
          <w:p w14:paraId="087948EB" w14:textId="4975A669" w:rsidR="000A4841" w:rsidRPr="007B094E" w:rsidRDefault="00B40DD8">
            <w:pPr>
              <w:snapToGrid w:val="0"/>
              <w:jc w:val="center"/>
              <w:rPr>
                <w:rFonts w:ascii="Arial" w:hAnsi="Arial" w:cs="Arial"/>
                <w:sz w:val="22"/>
                <w:szCs w:val="22"/>
                <w:lang w:bidi="x-none"/>
              </w:rPr>
            </w:pPr>
            <w:r w:rsidRPr="007B094E">
              <w:rPr>
                <w:rFonts w:ascii="Arial" w:hAnsi="Arial" w:cs="Arial"/>
                <w:sz w:val="22"/>
                <w:szCs w:val="22"/>
              </w:rPr>
              <w:lastRenderedPageBreak/>
              <w:t>clutterStatus</w:t>
            </w:r>
          </w:p>
        </w:tc>
        <w:tc>
          <w:tcPr>
            <w:tcW w:w="6688" w:type="dxa"/>
            <w:tcBorders>
              <w:top w:val="single" w:sz="4" w:space="0" w:color="000000"/>
              <w:left w:val="single" w:sz="4" w:space="0" w:color="000000"/>
              <w:bottom w:val="single" w:sz="4" w:space="0" w:color="000000"/>
              <w:right w:val="single" w:sz="4" w:space="0" w:color="000000"/>
            </w:tcBorders>
          </w:tcPr>
          <w:p w14:paraId="38515245" w14:textId="5055282E" w:rsidR="00B40DD8" w:rsidRPr="007B094E" w:rsidRDefault="00B40DD8" w:rsidP="00647AAC">
            <w:pPr>
              <w:widowControl w:val="0"/>
              <w:suppressAutoHyphens w:val="0"/>
              <w:autoSpaceDE w:val="0"/>
              <w:autoSpaceDN w:val="0"/>
              <w:adjustRightInd w:val="0"/>
              <w:rPr>
                <w:rFonts w:ascii="Arial" w:hAnsi="Arial" w:cs="Arial"/>
                <w:sz w:val="22"/>
                <w:szCs w:val="22"/>
              </w:rPr>
            </w:pPr>
            <w:r w:rsidRPr="009B434E">
              <w:rPr>
                <w:rFonts w:ascii="Arial" w:hAnsi="Arial" w:cs="Arial"/>
                <w:b/>
                <w:sz w:val="22"/>
                <w:szCs w:val="22"/>
              </w:rPr>
              <w:t>clutterStatus</w:t>
            </w:r>
            <w:r w:rsidRPr="007B094E">
              <w:rPr>
                <w:rFonts w:ascii="Arial" w:hAnsi="Arial" w:cs="Arial"/>
                <w:sz w:val="22"/>
                <w:szCs w:val="22"/>
              </w:rPr>
              <w:t xml:space="preserve"> is a code representing the state of the DPR range gates included in the geometry-match sample averages for the multi-level DPR variables. </w:t>
            </w:r>
            <w:r w:rsidR="00AF57E1" w:rsidRPr="007B094E">
              <w:rPr>
                <w:rFonts w:ascii="Arial" w:hAnsi="Arial" w:cs="Arial"/>
                <w:sz w:val="22"/>
                <w:szCs w:val="22"/>
              </w:rPr>
              <w:t>It is an internally-computed variable produced as part of the geometry-matching algorithm, unlike the variables above which are simply copies of values present in the DPR data product.</w:t>
            </w:r>
            <w:r w:rsidRPr="007B094E">
              <w:rPr>
                <w:rFonts w:ascii="Arial" w:hAnsi="Arial" w:cs="Arial"/>
                <w:sz w:val="22"/>
                <w:szCs w:val="22"/>
              </w:rPr>
              <w:t xml:space="preserve"> For those DPR range gates geometrically matched to a GR elevation sweep for the given DPR ray, the </w:t>
            </w:r>
            <w:r w:rsidR="00AF57E1" w:rsidRPr="009B434E">
              <w:rPr>
                <w:rFonts w:ascii="Arial" w:hAnsi="Arial" w:cs="Arial"/>
                <w:b/>
                <w:sz w:val="22"/>
                <w:szCs w:val="22"/>
              </w:rPr>
              <w:t>clutterStatus</w:t>
            </w:r>
            <w:r w:rsidR="00AF57E1" w:rsidRPr="007B094E">
              <w:rPr>
                <w:rFonts w:ascii="Arial" w:hAnsi="Arial" w:cs="Arial"/>
                <w:sz w:val="22"/>
                <w:szCs w:val="22"/>
              </w:rPr>
              <w:t xml:space="preserve"> </w:t>
            </w:r>
            <w:r w:rsidRPr="007B094E">
              <w:rPr>
                <w:rFonts w:ascii="Arial" w:hAnsi="Arial" w:cs="Arial"/>
                <w:sz w:val="22"/>
                <w:szCs w:val="22"/>
              </w:rPr>
              <w:t>code values 0-2 indicate one of 3 possible situations:</w:t>
            </w:r>
          </w:p>
          <w:p w14:paraId="53DA3F8C" w14:textId="77777777" w:rsidR="00B40DD8" w:rsidRPr="007B094E" w:rsidRDefault="00B40DD8" w:rsidP="00647AAC">
            <w:pPr>
              <w:widowControl w:val="0"/>
              <w:suppressAutoHyphens w:val="0"/>
              <w:autoSpaceDE w:val="0"/>
              <w:autoSpaceDN w:val="0"/>
              <w:adjustRightInd w:val="0"/>
              <w:rPr>
                <w:rFonts w:ascii="Arial" w:hAnsi="Arial" w:cs="Arial"/>
                <w:sz w:val="22"/>
                <w:szCs w:val="22"/>
              </w:rPr>
            </w:pPr>
          </w:p>
          <w:p w14:paraId="10DEE690" w14:textId="1D820048" w:rsidR="00B40DD8" w:rsidRPr="007B094E" w:rsidRDefault="00B40DD8" w:rsidP="00647AAC">
            <w:pPr>
              <w:widowControl w:val="0"/>
              <w:suppressAutoHyphens w:val="0"/>
              <w:autoSpaceDE w:val="0"/>
              <w:autoSpaceDN w:val="0"/>
              <w:adjustRightInd w:val="0"/>
              <w:ind w:left="432" w:hanging="432"/>
              <w:rPr>
                <w:rFonts w:ascii="Arial" w:hAnsi="Arial" w:cs="Arial"/>
                <w:color w:val="000000"/>
                <w:sz w:val="22"/>
                <w:szCs w:val="22"/>
                <w:lang w:bidi="x-none"/>
              </w:rPr>
            </w:pPr>
            <w:r w:rsidRPr="007B094E">
              <w:rPr>
                <w:rFonts w:ascii="Arial" w:hAnsi="Arial" w:cs="Arial"/>
                <w:color w:val="000000"/>
                <w:sz w:val="22"/>
                <w:szCs w:val="22"/>
                <w:lang w:bidi="x-none"/>
              </w:rPr>
              <w:t>0</w:t>
            </w:r>
            <w:r w:rsidR="00647AAC" w:rsidRPr="007B094E">
              <w:rPr>
                <w:rFonts w:ascii="Arial" w:hAnsi="Arial" w:cs="Arial"/>
                <w:color w:val="000000"/>
                <w:sz w:val="22"/>
                <w:szCs w:val="22"/>
                <w:lang w:bidi="x-none"/>
              </w:rPr>
              <w:t xml:space="preserve"> = </w:t>
            </w:r>
            <w:r w:rsidRPr="007B094E">
              <w:rPr>
                <w:rFonts w:ascii="Arial" w:hAnsi="Arial" w:cs="Arial"/>
                <w:color w:val="000000"/>
                <w:sz w:val="22"/>
                <w:szCs w:val="22"/>
                <w:lang w:bidi="x-none"/>
              </w:rPr>
              <w:t xml:space="preserve">all geometry-matched DPR gates above </w:t>
            </w:r>
            <w:r w:rsidR="007D0673">
              <w:rPr>
                <w:rFonts w:ascii="Arial" w:hAnsi="Arial" w:cs="Arial"/>
                <w:color w:val="000000"/>
                <w:sz w:val="22"/>
                <w:szCs w:val="22"/>
                <w:lang w:bidi="x-none"/>
              </w:rPr>
              <w:t xml:space="preserve">surface </w:t>
            </w:r>
            <w:r w:rsidRPr="007B094E">
              <w:rPr>
                <w:rFonts w:ascii="Arial" w:hAnsi="Arial" w:cs="Arial"/>
                <w:color w:val="000000"/>
                <w:sz w:val="22"/>
                <w:szCs w:val="22"/>
                <w:lang w:bidi="x-none"/>
              </w:rPr>
              <w:t>clutter region, no substitution or truncation</w:t>
            </w:r>
          </w:p>
          <w:p w14:paraId="523FDDE1" w14:textId="6A5C8E0F" w:rsidR="00B40DD8" w:rsidRPr="007B094E" w:rsidRDefault="00B40DD8" w:rsidP="00647AAC">
            <w:pPr>
              <w:widowControl w:val="0"/>
              <w:suppressAutoHyphens w:val="0"/>
              <w:autoSpaceDE w:val="0"/>
              <w:autoSpaceDN w:val="0"/>
              <w:adjustRightInd w:val="0"/>
              <w:ind w:left="432" w:hanging="432"/>
              <w:rPr>
                <w:rFonts w:ascii="Arial" w:hAnsi="Arial" w:cs="Arial"/>
                <w:color w:val="000000"/>
                <w:sz w:val="22"/>
                <w:szCs w:val="22"/>
                <w:lang w:bidi="x-none"/>
              </w:rPr>
            </w:pPr>
            <w:r w:rsidRPr="007B094E">
              <w:rPr>
                <w:rFonts w:ascii="Arial" w:hAnsi="Arial" w:cs="Arial"/>
                <w:color w:val="000000"/>
                <w:sz w:val="22"/>
                <w:szCs w:val="22"/>
                <w:lang w:bidi="x-none"/>
              </w:rPr>
              <w:t>1</w:t>
            </w:r>
            <w:r w:rsidR="00647AAC" w:rsidRPr="007B094E">
              <w:rPr>
                <w:rFonts w:ascii="Arial" w:hAnsi="Arial" w:cs="Arial"/>
                <w:color w:val="000000"/>
                <w:sz w:val="22"/>
                <w:szCs w:val="22"/>
                <w:lang w:bidi="x-none"/>
              </w:rPr>
              <w:t xml:space="preserve"> =</w:t>
            </w:r>
            <w:r w:rsidRPr="007B094E">
              <w:rPr>
                <w:rFonts w:ascii="Arial" w:hAnsi="Arial" w:cs="Arial"/>
                <w:color w:val="000000"/>
                <w:sz w:val="22"/>
                <w:szCs w:val="22"/>
                <w:lang w:bidi="x-none"/>
              </w:rPr>
              <w:t xml:space="preserve"> one or more geometry-matched DPR gates below lowest clutter-free gate, DPR average truncated to </w:t>
            </w:r>
            <w:r w:rsidR="00432009">
              <w:rPr>
                <w:rFonts w:ascii="Arial" w:hAnsi="Arial" w:cs="Arial"/>
                <w:color w:val="000000"/>
                <w:sz w:val="22"/>
                <w:szCs w:val="22"/>
                <w:lang w:bidi="x-none"/>
              </w:rPr>
              <w:t>include only those range gates</w:t>
            </w:r>
            <w:r w:rsidRPr="007B094E">
              <w:rPr>
                <w:rFonts w:ascii="Arial" w:hAnsi="Arial" w:cs="Arial"/>
                <w:color w:val="000000"/>
                <w:sz w:val="22"/>
                <w:szCs w:val="22"/>
                <w:lang w:bidi="x-none"/>
              </w:rPr>
              <w:t xml:space="preserve"> in the clutter-free region</w:t>
            </w:r>
          </w:p>
          <w:p w14:paraId="1F5185CD" w14:textId="77777777" w:rsidR="000A4841" w:rsidRDefault="00B40DD8" w:rsidP="009B434E">
            <w:pPr>
              <w:widowControl w:val="0"/>
              <w:suppressAutoHyphens w:val="0"/>
              <w:autoSpaceDE w:val="0"/>
              <w:autoSpaceDN w:val="0"/>
              <w:adjustRightInd w:val="0"/>
              <w:ind w:left="432" w:hanging="432"/>
              <w:rPr>
                <w:rFonts w:ascii="Arial" w:hAnsi="Arial" w:cs="Arial"/>
                <w:color w:val="000000"/>
                <w:sz w:val="22"/>
                <w:szCs w:val="22"/>
                <w:lang w:bidi="x-none"/>
              </w:rPr>
            </w:pPr>
            <w:r w:rsidRPr="007B094E">
              <w:rPr>
                <w:rFonts w:ascii="Arial" w:hAnsi="Arial" w:cs="Arial"/>
                <w:color w:val="000000"/>
                <w:sz w:val="22"/>
                <w:szCs w:val="22"/>
                <w:lang w:bidi="x-none"/>
              </w:rPr>
              <w:t>2</w:t>
            </w:r>
            <w:r w:rsidR="00647AAC" w:rsidRPr="007B094E">
              <w:rPr>
                <w:rFonts w:ascii="Arial" w:hAnsi="Arial" w:cs="Arial"/>
                <w:color w:val="000000"/>
                <w:sz w:val="22"/>
                <w:szCs w:val="22"/>
                <w:lang w:bidi="x-none"/>
              </w:rPr>
              <w:t xml:space="preserve"> =</w:t>
            </w:r>
            <w:r w:rsidRPr="007B094E">
              <w:rPr>
                <w:rFonts w:ascii="Arial" w:hAnsi="Arial" w:cs="Arial"/>
                <w:color w:val="000000"/>
                <w:sz w:val="22"/>
                <w:szCs w:val="22"/>
                <w:lang w:bidi="x-none"/>
              </w:rPr>
              <w:t xml:space="preserve"> all geometry-matched DPR gates below lowest clutter-free gate, </w:t>
            </w:r>
            <w:r w:rsidR="00432009">
              <w:rPr>
                <w:rFonts w:ascii="Arial" w:hAnsi="Arial" w:cs="Arial"/>
                <w:color w:val="000000"/>
                <w:sz w:val="22"/>
                <w:szCs w:val="22"/>
                <w:lang w:bidi="x-none"/>
              </w:rPr>
              <w:t xml:space="preserve">value for </w:t>
            </w:r>
            <w:r w:rsidR="009B434E">
              <w:rPr>
                <w:rFonts w:ascii="Arial" w:hAnsi="Arial" w:cs="Arial"/>
                <w:color w:val="000000"/>
                <w:sz w:val="22"/>
                <w:szCs w:val="22"/>
                <w:lang w:bidi="x-none"/>
              </w:rPr>
              <w:t xml:space="preserve">vertically-averaged </w:t>
            </w:r>
            <w:r w:rsidR="00432009">
              <w:rPr>
                <w:rFonts w:ascii="Arial" w:hAnsi="Arial" w:cs="Arial"/>
                <w:color w:val="000000"/>
                <w:sz w:val="22"/>
                <w:szCs w:val="22"/>
                <w:lang w:bidi="x-none"/>
              </w:rPr>
              <w:t>DPR variables</w:t>
            </w:r>
            <w:r w:rsidRPr="007B094E">
              <w:rPr>
                <w:rFonts w:ascii="Arial" w:hAnsi="Arial" w:cs="Arial"/>
                <w:color w:val="000000"/>
                <w:sz w:val="22"/>
                <w:szCs w:val="22"/>
                <w:lang w:bidi="x-none"/>
              </w:rPr>
              <w:t xml:space="preserve"> set to value of the lowest DPR clutter-free gate</w:t>
            </w:r>
          </w:p>
          <w:p w14:paraId="1586D36E" w14:textId="77777777" w:rsidR="007D0673" w:rsidRDefault="007D0673" w:rsidP="009B434E">
            <w:pPr>
              <w:widowControl w:val="0"/>
              <w:suppressAutoHyphens w:val="0"/>
              <w:autoSpaceDE w:val="0"/>
              <w:autoSpaceDN w:val="0"/>
              <w:adjustRightInd w:val="0"/>
              <w:ind w:left="432" w:hanging="432"/>
              <w:rPr>
                <w:rFonts w:ascii="Arial" w:hAnsi="Arial" w:cs="Arial"/>
                <w:color w:val="000000"/>
                <w:sz w:val="22"/>
                <w:szCs w:val="22"/>
                <w:lang w:bidi="x-none"/>
              </w:rPr>
            </w:pPr>
          </w:p>
          <w:p w14:paraId="37DCBC67" w14:textId="4493E15C" w:rsidR="007D0673" w:rsidRPr="007B094E" w:rsidRDefault="007D0673" w:rsidP="00B91359">
            <w:pPr>
              <w:widowControl w:val="0"/>
              <w:suppressAutoHyphens w:val="0"/>
              <w:autoSpaceDE w:val="0"/>
              <w:autoSpaceDN w:val="0"/>
              <w:adjustRightInd w:val="0"/>
              <w:rPr>
                <w:rFonts w:ascii="Arial" w:eastAsia="TimesNewRomanPSMT" w:hAnsi="Arial" w:cs="Arial"/>
                <w:sz w:val="22"/>
                <w:szCs w:val="22"/>
                <w:lang w:bidi="x-none"/>
              </w:rPr>
            </w:pPr>
            <w:r>
              <w:rPr>
                <w:rFonts w:ascii="Arial" w:hAnsi="Arial" w:cs="Arial"/>
                <w:color w:val="000000"/>
                <w:sz w:val="22"/>
                <w:szCs w:val="22"/>
                <w:lang w:bidi="x-none"/>
              </w:rPr>
              <w:t>In addition, if DPR_decluttered is set to 1 (ON), then additional DPR clutter detection along the DPR rays above the lowest clutter-free gate is performed.  If any clutter range gates are detected and rejected from a geometry-match sample average, then 10 will be added to the clutterStatus values listed above, resulting in clutterStatus values of 10, 11, or 12.</w:t>
            </w:r>
          </w:p>
        </w:tc>
      </w:tr>
      <w:tr w:rsidR="00AF57E1" w14:paraId="7D931F32" w14:textId="77777777" w:rsidTr="00AF57E1">
        <w:trPr>
          <w:cantSplit/>
          <w:trHeight w:val="266"/>
        </w:trPr>
        <w:tc>
          <w:tcPr>
            <w:tcW w:w="2178" w:type="dxa"/>
            <w:tcBorders>
              <w:top w:val="single" w:sz="4" w:space="0" w:color="000000"/>
              <w:left w:val="single" w:sz="4" w:space="0" w:color="000000"/>
              <w:bottom w:val="single" w:sz="4" w:space="0" w:color="000000"/>
            </w:tcBorders>
            <w:vAlign w:val="center"/>
          </w:tcPr>
          <w:p w14:paraId="2E24C124" w14:textId="1020CCFC" w:rsidR="00AF57E1" w:rsidRPr="007B094E" w:rsidRDefault="00AF57E1">
            <w:pPr>
              <w:snapToGrid w:val="0"/>
              <w:jc w:val="center"/>
              <w:rPr>
                <w:rFonts w:ascii="Arial" w:hAnsi="Arial" w:cs="Arial"/>
                <w:sz w:val="22"/>
                <w:szCs w:val="22"/>
              </w:rPr>
            </w:pPr>
            <w:r w:rsidRPr="007B094E">
              <w:rPr>
                <w:rFonts w:ascii="Arial" w:hAnsi="Arial" w:cs="Arial"/>
                <w:sz w:val="22"/>
                <w:szCs w:val="22"/>
              </w:rPr>
              <w:t>GR_HID</w:t>
            </w:r>
          </w:p>
        </w:tc>
        <w:tc>
          <w:tcPr>
            <w:tcW w:w="6688" w:type="dxa"/>
            <w:tcBorders>
              <w:top w:val="single" w:sz="4" w:space="0" w:color="000000"/>
              <w:left w:val="single" w:sz="4" w:space="0" w:color="000000"/>
              <w:bottom w:val="single" w:sz="4" w:space="0" w:color="000000"/>
              <w:right w:val="single" w:sz="4" w:space="0" w:color="000000"/>
            </w:tcBorders>
          </w:tcPr>
          <w:p w14:paraId="53123BF6" w14:textId="556490EC" w:rsidR="00AF57E1" w:rsidRPr="007B094E" w:rsidRDefault="00AF57E1" w:rsidP="00647AAC">
            <w:pPr>
              <w:widowControl w:val="0"/>
              <w:suppressAutoHyphens w:val="0"/>
              <w:autoSpaceDE w:val="0"/>
              <w:autoSpaceDN w:val="0"/>
              <w:adjustRightInd w:val="0"/>
              <w:rPr>
                <w:rFonts w:ascii="Arial" w:hAnsi="Arial" w:cs="Arial"/>
                <w:sz w:val="22"/>
                <w:szCs w:val="22"/>
              </w:rPr>
            </w:pPr>
            <w:r w:rsidRPr="007B094E">
              <w:rPr>
                <w:rFonts w:ascii="Arial" w:hAnsi="Arial" w:cs="Arial"/>
                <w:sz w:val="22"/>
                <w:szCs w:val="22"/>
              </w:rPr>
              <w:t>See NOTES in preceding text box.</w:t>
            </w:r>
          </w:p>
        </w:tc>
      </w:tr>
    </w:tbl>
    <w:p w14:paraId="3E6B955B" w14:textId="77777777" w:rsidR="000A4841" w:rsidRDefault="000A4841" w:rsidP="000A4841">
      <w:pPr>
        <w:pStyle w:val="Heading2"/>
        <w:sectPr w:rsidR="000A4841">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linePitch="326"/>
        </w:sectPr>
      </w:pPr>
    </w:p>
    <w:p w14:paraId="404D9A9A" w14:textId="0BB31C09" w:rsidR="000A4841" w:rsidRPr="00F351A6" w:rsidRDefault="00F41B00" w:rsidP="000A4841">
      <w:pPr>
        <w:pStyle w:val="Heading2"/>
      </w:pPr>
      <w:bookmarkStart w:id="36" w:name="_Toc277255443"/>
      <w:r>
        <w:lastRenderedPageBreak/>
        <w:t>G</w:t>
      </w:r>
      <w:r w:rsidR="000A4841">
        <w:t>MI-GR Geometry Match netCDF file description</w:t>
      </w:r>
      <w:bookmarkEnd w:id="36"/>
    </w:p>
    <w:p w14:paraId="7C30D7EA" w14:textId="77777777" w:rsidR="000A4841" w:rsidRDefault="000A4841" w:rsidP="000A4841"/>
    <w:p w14:paraId="78D82144" w14:textId="5733DE44" w:rsidR="000A4841" w:rsidRDefault="000A4841" w:rsidP="000A4841">
      <w:pPr>
        <w:rPr>
          <w:rFonts w:cs="Courier New"/>
        </w:rPr>
      </w:pPr>
      <w:r>
        <w:t>The</w:t>
      </w:r>
      <w:r w:rsidR="00F41B00">
        <w:t xml:space="preserve"> format and content of </w:t>
      </w:r>
      <w:r w:rsidR="004A14BE" w:rsidRPr="007258DB">
        <w:rPr>
          <w:color w:val="FF0000"/>
          <w:rPrChange w:id="37" w:author="Bob Morris" w:date="2016-06-29T13:13:00Z">
            <w:rPr/>
          </w:rPrChange>
        </w:rPr>
        <w:t>Version 1.1</w:t>
      </w:r>
      <w:r w:rsidR="0037150C" w:rsidRPr="007258DB">
        <w:rPr>
          <w:color w:val="FF0000"/>
          <w:rPrChange w:id="38" w:author="Bob Morris" w:date="2016-06-29T13:13:00Z">
            <w:rPr/>
          </w:rPrChange>
        </w:rPr>
        <w:t>1</w:t>
      </w:r>
      <w:r w:rsidR="004A14BE">
        <w:t xml:space="preserve"> of </w:t>
      </w:r>
      <w:r w:rsidR="00F41B00">
        <w:t xml:space="preserve">the </w:t>
      </w:r>
      <w:r w:rsidR="0058422B">
        <w:t>GRtoGPROF</w:t>
      </w:r>
      <w:r>
        <w:t>-type Geometry Match netCDF file is presented below, in the form of partial netCDF file creation instructions.</w:t>
      </w:r>
      <w:r w:rsidRPr="00F23CA7">
        <w:t xml:space="preserve"> </w:t>
      </w:r>
      <w:r>
        <w:t xml:space="preserve">See Section 3.1 for details related to dimensions and netCDF variable types.  </w:t>
      </w:r>
      <w:r>
        <w:rPr>
          <w:rFonts w:cs="Courier New"/>
        </w:rPr>
        <w:t xml:space="preserve">Table 3.2-1 summarizes the name, type, dimension, and special values (e.g., Missing Data) associated with each “science” and geolocation array variable in the </w:t>
      </w:r>
      <w:r w:rsidR="0058422B">
        <w:t>GRtoGPROF</w:t>
      </w:r>
      <w:r>
        <w:t xml:space="preserve">-type </w:t>
      </w:r>
      <w:r w:rsidR="00615DDD">
        <w:rPr>
          <w:rFonts w:cs="Courier New"/>
        </w:rPr>
        <w:t xml:space="preserve">geometry </w:t>
      </w:r>
      <w:r>
        <w:rPr>
          <w:rFonts w:cs="Courier New"/>
        </w:rPr>
        <w:t>match netCDF files.</w:t>
      </w:r>
      <w:r w:rsidR="00187870" w:rsidRPr="00187870">
        <w:t xml:space="preserve"> </w:t>
      </w:r>
      <w:r w:rsidR="00CE3240">
        <w:t>While the</w:t>
      </w:r>
      <w:r w:rsidR="00E47B9D">
        <w:t xml:space="preserve"> descriptions are in terms of </w:t>
      </w:r>
      <w:r w:rsidR="00CE3240">
        <w:t>GR-to-GMI matchups, t</w:t>
      </w:r>
      <w:r w:rsidR="00187870">
        <w:t xml:space="preserve">his </w:t>
      </w:r>
      <w:r w:rsidR="00CE3240">
        <w:t xml:space="preserve">same </w:t>
      </w:r>
      <w:r w:rsidR="00187870">
        <w:t>file format also</w:t>
      </w:r>
      <w:r w:rsidR="00CE3240">
        <w:t xml:space="preserve"> applies to GR-to-GPROF matchup data for</w:t>
      </w:r>
      <w:r w:rsidR="00187870">
        <w:t xml:space="preserve"> any GPM constellation satellite Microwave Imager data (e.g. </w:t>
      </w:r>
      <w:r w:rsidR="00187870" w:rsidRPr="00855754">
        <w:t>TRMM/TMI</w:t>
      </w:r>
      <w:r w:rsidR="00187870">
        <w:t>,</w:t>
      </w:r>
      <w:r w:rsidR="00187870" w:rsidRPr="00855754">
        <w:t xml:space="preserve"> GCOMW1/AMSR2</w:t>
      </w:r>
      <w:r w:rsidR="00187870">
        <w:t>,</w:t>
      </w:r>
      <w:r w:rsidR="00187870" w:rsidRPr="00855754">
        <w:t xml:space="preserve"> F15/SSMIS</w:t>
      </w:r>
      <w:r w:rsidR="00187870">
        <w:t>,</w:t>
      </w:r>
      <w:r w:rsidR="00187870" w:rsidRPr="00855754">
        <w:t xml:space="preserve"> F16/SSMIS</w:t>
      </w:r>
      <w:r w:rsidR="00187870">
        <w:t>,</w:t>
      </w:r>
      <w:r w:rsidR="00187870" w:rsidRPr="00855754">
        <w:t xml:space="preserve"> F17/SSMIS</w:t>
      </w:r>
      <w:r w:rsidR="00187870">
        <w:t>,</w:t>
      </w:r>
      <w:r w:rsidR="00187870" w:rsidRPr="00855754">
        <w:t xml:space="preserve"> F18/SSMIS</w:t>
      </w:r>
      <w:r w:rsidR="00187870">
        <w:t>,</w:t>
      </w:r>
      <w:r w:rsidR="00187870" w:rsidRPr="00855754">
        <w:t xml:space="preserve"> METOPA/MHS</w:t>
      </w:r>
      <w:r w:rsidR="00187870">
        <w:t>,</w:t>
      </w:r>
      <w:r w:rsidR="00187870" w:rsidRPr="00855754">
        <w:t xml:space="preserve"> </w:t>
      </w:r>
      <w:r w:rsidR="000215FA">
        <w:t xml:space="preserve">METOPB/MHS, </w:t>
      </w:r>
      <w:r w:rsidR="00187870" w:rsidRPr="00855754">
        <w:t>NOAA18/MHS</w:t>
      </w:r>
      <w:r w:rsidR="00187870">
        <w:t>,</w:t>
      </w:r>
      <w:r w:rsidR="00187870" w:rsidRPr="00855754">
        <w:t xml:space="preserve"> NOAA19/MHS</w:t>
      </w:r>
      <w:r w:rsidR="00187870">
        <w:t xml:space="preserve">).  </w:t>
      </w:r>
    </w:p>
    <w:p w14:paraId="16813840" w14:textId="77777777" w:rsidR="000A4841" w:rsidRDefault="000A4841" w:rsidP="000A4841"/>
    <w:p w14:paraId="76579D2E" w14:textId="77777777" w:rsidR="000A4841" w:rsidRPr="00EB40DE" w:rsidRDefault="000A4841" w:rsidP="000A4841">
      <w:pPr>
        <w:rPr>
          <w:rFonts w:ascii="Arial" w:hAnsi="Arial" w:cs="Arial"/>
          <w:sz w:val="22"/>
          <w:szCs w:val="22"/>
        </w:rPr>
      </w:pPr>
      <w:r w:rsidRPr="00EB40DE">
        <w:rPr>
          <w:rFonts w:ascii="Arial" w:hAnsi="Arial" w:cs="Arial"/>
          <w:sz w:val="22"/>
          <w:szCs w:val="22"/>
        </w:rPr>
        <w:t>dimensions:</w:t>
      </w:r>
    </w:p>
    <w:p w14:paraId="52BB1047" w14:textId="77777777" w:rsidR="00EB40DE" w:rsidRPr="00EB40DE" w:rsidRDefault="00EB40DE" w:rsidP="00EB40DE">
      <w:pPr>
        <w:rPr>
          <w:rFonts w:ascii="Arial" w:hAnsi="Arial" w:cs="Arial"/>
          <w:sz w:val="22"/>
          <w:szCs w:val="22"/>
        </w:rPr>
      </w:pPr>
      <w:r w:rsidRPr="00EB40DE">
        <w:rPr>
          <w:rFonts w:ascii="Arial" w:hAnsi="Arial" w:cs="Arial"/>
          <w:sz w:val="22"/>
          <w:szCs w:val="22"/>
        </w:rPr>
        <w:tab/>
        <w:t>fpdim =  ;</w:t>
      </w:r>
    </w:p>
    <w:p w14:paraId="6D6C5366" w14:textId="77777777" w:rsidR="00EB40DE" w:rsidRPr="00EB40DE" w:rsidRDefault="00EB40DE" w:rsidP="00EB40DE">
      <w:pPr>
        <w:rPr>
          <w:rFonts w:ascii="Arial" w:hAnsi="Arial" w:cs="Arial"/>
          <w:sz w:val="22"/>
          <w:szCs w:val="22"/>
        </w:rPr>
      </w:pPr>
      <w:r w:rsidRPr="00EB40DE">
        <w:rPr>
          <w:rFonts w:ascii="Arial" w:hAnsi="Arial" w:cs="Arial"/>
          <w:sz w:val="22"/>
          <w:szCs w:val="22"/>
        </w:rPr>
        <w:tab/>
        <w:t>elevationAngle =  ;</w:t>
      </w:r>
    </w:p>
    <w:p w14:paraId="6FC86790" w14:textId="77777777" w:rsidR="00EB40DE" w:rsidRPr="00EB40DE" w:rsidRDefault="00EB40DE" w:rsidP="00EB40DE">
      <w:pPr>
        <w:rPr>
          <w:rFonts w:ascii="Arial" w:hAnsi="Arial" w:cs="Arial"/>
          <w:sz w:val="22"/>
          <w:szCs w:val="22"/>
        </w:rPr>
      </w:pPr>
      <w:r w:rsidRPr="00EB40DE">
        <w:rPr>
          <w:rFonts w:ascii="Arial" w:hAnsi="Arial" w:cs="Arial"/>
          <w:sz w:val="22"/>
          <w:szCs w:val="22"/>
        </w:rPr>
        <w:tab/>
        <w:t>xydim = 4 ;</w:t>
      </w:r>
    </w:p>
    <w:p w14:paraId="7639F4B9" w14:textId="77777777" w:rsidR="00EB40DE" w:rsidRPr="00EB40DE" w:rsidRDefault="00EB40DE" w:rsidP="00EB40DE">
      <w:pPr>
        <w:rPr>
          <w:rFonts w:ascii="Arial" w:hAnsi="Arial" w:cs="Arial"/>
          <w:sz w:val="22"/>
          <w:szCs w:val="22"/>
        </w:rPr>
      </w:pPr>
      <w:r w:rsidRPr="00EB40DE">
        <w:rPr>
          <w:rFonts w:ascii="Arial" w:hAnsi="Arial" w:cs="Arial"/>
          <w:sz w:val="22"/>
          <w:szCs w:val="22"/>
        </w:rPr>
        <w:tab/>
        <w:t>hidim = 15 ;</w:t>
      </w:r>
    </w:p>
    <w:p w14:paraId="286E4F53" w14:textId="77777777" w:rsidR="00EB40DE" w:rsidRPr="00EB40DE" w:rsidRDefault="00EB40DE" w:rsidP="00EB40DE">
      <w:pPr>
        <w:rPr>
          <w:rFonts w:ascii="Arial" w:hAnsi="Arial" w:cs="Arial"/>
          <w:sz w:val="22"/>
          <w:szCs w:val="22"/>
        </w:rPr>
      </w:pPr>
      <w:r w:rsidRPr="00EB40DE">
        <w:rPr>
          <w:rFonts w:ascii="Arial" w:hAnsi="Arial" w:cs="Arial"/>
          <w:sz w:val="22"/>
          <w:szCs w:val="22"/>
        </w:rPr>
        <w:tab/>
        <w:t>len_atime_ID = 19 ;</w:t>
      </w:r>
    </w:p>
    <w:p w14:paraId="2AE5EF35" w14:textId="77777777" w:rsidR="00EB40DE" w:rsidRPr="00EB40DE" w:rsidRDefault="00EB40DE" w:rsidP="00EB40DE">
      <w:pPr>
        <w:rPr>
          <w:rFonts w:ascii="Arial" w:hAnsi="Arial" w:cs="Arial"/>
          <w:sz w:val="22"/>
          <w:szCs w:val="22"/>
        </w:rPr>
      </w:pPr>
      <w:r w:rsidRPr="00EB40DE">
        <w:rPr>
          <w:rFonts w:ascii="Arial" w:hAnsi="Arial" w:cs="Arial"/>
          <w:sz w:val="22"/>
          <w:szCs w:val="22"/>
        </w:rPr>
        <w:tab/>
        <w:t>len_site_ID = 4 ;</w:t>
      </w:r>
    </w:p>
    <w:p w14:paraId="521685BE" w14:textId="77777777" w:rsidR="00EB40DE" w:rsidRPr="00EB40DE" w:rsidRDefault="00EB40DE" w:rsidP="00EB40DE">
      <w:pPr>
        <w:rPr>
          <w:rFonts w:ascii="Arial" w:hAnsi="Arial" w:cs="Arial"/>
          <w:sz w:val="22"/>
          <w:szCs w:val="22"/>
        </w:rPr>
      </w:pPr>
      <w:r w:rsidRPr="00EB40DE">
        <w:rPr>
          <w:rFonts w:ascii="Arial" w:hAnsi="Arial" w:cs="Arial"/>
          <w:sz w:val="22"/>
          <w:szCs w:val="22"/>
        </w:rPr>
        <w:t>variables:</w:t>
      </w:r>
    </w:p>
    <w:p w14:paraId="40A6D952"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elevationAngle(elevationAngle) ;</w:t>
      </w:r>
    </w:p>
    <w:p w14:paraId="5BEC087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elevationAngle:long_name = "Radar Sweep Elevation Angles" ;</w:t>
      </w:r>
    </w:p>
    <w:p w14:paraId="090C8EE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elevationAngle:units = "degrees" ;</w:t>
      </w:r>
    </w:p>
    <w:p w14:paraId="41D1E737"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rangeThreshold ;</w:t>
      </w:r>
    </w:p>
    <w:p w14:paraId="2C9FF98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rangeThreshold:long_name = "Dataset maximum range from radar site" ;</w:t>
      </w:r>
    </w:p>
    <w:p w14:paraId="1034940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rangeThreshold:_FillValue = -888.f ;</w:t>
      </w:r>
    </w:p>
    <w:p w14:paraId="4C1E835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rangeThreshold:units = "km" ;</w:t>
      </w:r>
    </w:p>
    <w:p w14:paraId="49A0808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GR_dBZ_min ;</w:t>
      </w:r>
    </w:p>
    <w:p w14:paraId="2D70C86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GR_dBZ_min:long_name = "minimum GR bin dBZ required for a *complete* GR horizontal average" ;</w:t>
      </w:r>
    </w:p>
    <w:p w14:paraId="5AC4610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GR_dBZ_min:_FillValue = -888.f ;</w:t>
      </w:r>
    </w:p>
    <w:p w14:paraId="3ACADB9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GR_dBZ_min:units = "dBZ" ;</w:t>
      </w:r>
    </w:p>
    <w:p w14:paraId="1357742C"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gprof_rain_min ;</w:t>
      </w:r>
    </w:p>
    <w:p w14:paraId="1D106B9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gprof_rain_min:long_name = "minimum XMI rainrate required" ;</w:t>
      </w:r>
    </w:p>
    <w:p w14:paraId="19FB5A4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gprof_rain_min:_FillValue = -888.f ;</w:t>
      </w:r>
    </w:p>
    <w:p w14:paraId="5AC2AC35"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gprof_rain_min:units = "mm/h" ;</w:t>
      </w:r>
    </w:p>
    <w:p w14:paraId="79554E5C"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radiusOfInfluence ;</w:t>
      </w:r>
    </w:p>
    <w:p w14:paraId="58AC08D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radiusOfInfluence:long_name = "Radius of influence for distance weighting of GR bins" ;</w:t>
      </w:r>
    </w:p>
    <w:p w14:paraId="5ADC362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radiusOfInfluence:_FillValue = -888.f ;</w:t>
      </w:r>
    </w:p>
    <w:p w14:paraId="4D17A29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radiusOfInfluence:units = "km" ;</w:t>
      </w:r>
    </w:p>
    <w:p w14:paraId="1EC605FA"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have_GR_Z_slantPath ;</w:t>
      </w:r>
    </w:p>
    <w:p w14:paraId="2DE0105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have_GR_Z_slantPath:long_name = "data exists flag for GR_Z_slantPath" ;</w:t>
      </w:r>
    </w:p>
    <w:p w14:paraId="07E01FF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have_GR_Z_slantPath:_FillValue = 0s ;</w:t>
      </w:r>
    </w:p>
    <w:p w14:paraId="3C3632D3"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have_GR_RC_rainrate_slantPath ;</w:t>
      </w:r>
    </w:p>
    <w:p w14:paraId="06488D1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have_GR_RC_rainrate_slantPath:long_name = "data exists flag for GR_RC_rainrate_slantPath" ;</w:t>
      </w:r>
    </w:p>
    <w:p w14:paraId="2858726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have_GR_RC_rainrate_slantPath:_FillValue = 0s ;</w:t>
      </w:r>
    </w:p>
    <w:p w14:paraId="642ADB12"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have_GR_RP_rainrate_slantPath ;</w:t>
      </w:r>
    </w:p>
    <w:p w14:paraId="5B233E1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have_GR_RP_rainrate_slantPath:long_name = "data exists flag for GR_RP_rainrate_slantPath" ;</w:t>
      </w:r>
    </w:p>
    <w:p w14:paraId="72110E0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have_GR_RP_rainrate_slantPath:_FillValue = 0s ;</w:t>
      </w:r>
    </w:p>
    <w:p w14:paraId="13542C6A"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have_GR_RR_rainrate_slantPath ;</w:t>
      </w:r>
    </w:p>
    <w:p w14:paraId="1F389A6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have_GR_RR_rainrate_slantPath:long_name = "data exists flag for GR_RR_rainrate_slantPath" ;</w:t>
      </w:r>
    </w:p>
    <w:p w14:paraId="598733B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have_GR_RR_rainrate_slantPath:_FillValue = 0s ;</w:t>
      </w:r>
    </w:p>
    <w:p w14:paraId="32D88B7D"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have_GR_Zdr_slantPath ;</w:t>
      </w:r>
    </w:p>
    <w:p w14:paraId="386C0C3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have_GR_Zdr_slantPath:long_name = "data exists flag for GR_Zdr_slantPath" ;</w:t>
      </w:r>
    </w:p>
    <w:p w14:paraId="241E1AC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have_GR_Zdr_slantPath:_FillValue = 0s ;</w:t>
      </w:r>
    </w:p>
    <w:p w14:paraId="31F570D3"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have_GR_Kdp_slantPath ;</w:t>
      </w:r>
    </w:p>
    <w:p w14:paraId="2FF61B2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have_GR_Kdp_slantPath:long_name = "data exists flag for GR_Kdp_slantPath" ;</w:t>
      </w:r>
    </w:p>
    <w:p w14:paraId="0F7C927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have_GR_Kdp_slantPath:_FillValue = 0s ;</w:t>
      </w:r>
    </w:p>
    <w:p w14:paraId="390BBD44"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have_GR_RHOhv_slantPath ;</w:t>
      </w:r>
    </w:p>
    <w:p w14:paraId="1268B1F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have_GR_RHOhv_slantPath:long_name = "data exists flag for GR_RHOhv_slantPath" ;</w:t>
      </w:r>
    </w:p>
    <w:p w14:paraId="55804FE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have_GR_RHOhv_slantPath:_FillValue = 0s ;</w:t>
      </w:r>
    </w:p>
    <w:p w14:paraId="3685744F"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have_GR_HID_slantPath ;</w:t>
      </w:r>
    </w:p>
    <w:p w14:paraId="38CBC10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have_GR_HID_slantPath:long_name = "data exists flag for GR_HID_slantPath" ;</w:t>
      </w:r>
    </w:p>
    <w:p w14:paraId="7BBA256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have_GR_HID_slantPath:_FillValue = 0s ;</w:t>
      </w:r>
    </w:p>
    <w:p w14:paraId="2F3AC3A8"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have_GR_Dzero_slantPath ;</w:t>
      </w:r>
    </w:p>
    <w:p w14:paraId="7C70BDA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have_GR_Dzero_slantPath:long_name = "data exists flag for GR_Dzero_slantPath" ;</w:t>
      </w:r>
    </w:p>
    <w:p w14:paraId="0C287D4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have_GR_Dzero_slantPath:_FillValue = 0s ;</w:t>
      </w:r>
    </w:p>
    <w:p w14:paraId="085B86FB"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have_GR_Nw_slantPath ;</w:t>
      </w:r>
    </w:p>
    <w:p w14:paraId="3A5611C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have_GR_Nw_slantPath:long_name = "data exists flag for GR_Nw_slantPath" ;</w:t>
      </w:r>
    </w:p>
    <w:p w14:paraId="12F46A17"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have_GR_Nw_slantPath:_FillValue = 0s ;</w:t>
      </w:r>
    </w:p>
    <w:p w14:paraId="2F0A371A" w14:textId="0F1EF6F3" w:rsidR="00DD6134" w:rsidRPr="00103D6F" w:rsidRDefault="00DD6134" w:rsidP="00DD6134">
      <w:pPr>
        <w:rPr>
          <w:rFonts w:ascii="Arial" w:hAnsi="Arial" w:cs="Arial"/>
          <w:sz w:val="22"/>
          <w:szCs w:val="22"/>
        </w:rPr>
      </w:pPr>
      <w:r>
        <w:rPr>
          <w:rFonts w:ascii="Arial" w:hAnsi="Arial" w:cs="Arial"/>
          <w:sz w:val="22"/>
          <w:szCs w:val="22"/>
        </w:rPr>
        <w:tab/>
        <w:t>short have_GR_blockage</w:t>
      </w:r>
      <w:r w:rsidRPr="00103D6F">
        <w:rPr>
          <w:rFonts w:ascii="Arial" w:hAnsi="Arial" w:cs="Arial"/>
          <w:sz w:val="22"/>
          <w:szCs w:val="22"/>
        </w:rPr>
        <w:t>_slantPath ;</w:t>
      </w:r>
    </w:p>
    <w:p w14:paraId="35F0B9D6" w14:textId="344A917B" w:rsidR="00DD6134" w:rsidRPr="00103D6F" w:rsidRDefault="00DD6134" w:rsidP="00DD6134">
      <w:pPr>
        <w:rPr>
          <w:rFonts w:ascii="Arial" w:hAnsi="Arial" w:cs="Arial"/>
          <w:sz w:val="22"/>
          <w:szCs w:val="22"/>
        </w:rPr>
      </w:pPr>
      <w:r>
        <w:rPr>
          <w:rFonts w:ascii="Arial" w:hAnsi="Arial" w:cs="Arial"/>
          <w:sz w:val="22"/>
          <w:szCs w:val="22"/>
        </w:rPr>
        <w:tab/>
      </w:r>
      <w:r>
        <w:rPr>
          <w:rFonts w:ascii="Arial" w:hAnsi="Arial" w:cs="Arial"/>
          <w:sz w:val="22"/>
          <w:szCs w:val="22"/>
        </w:rPr>
        <w:tab/>
        <w:t>have_GR_blockage</w:t>
      </w:r>
      <w:r w:rsidRPr="00103D6F">
        <w:rPr>
          <w:rFonts w:ascii="Arial" w:hAnsi="Arial" w:cs="Arial"/>
          <w:sz w:val="22"/>
          <w:szCs w:val="22"/>
        </w:rPr>
        <w:t>_slantPath:long_nam</w:t>
      </w:r>
      <w:r>
        <w:rPr>
          <w:rFonts w:ascii="Arial" w:hAnsi="Arial" w:cs="Arial"/>
          <w:sz w:val="22"/>
          <w:szCs w:val="22"/>
        </w:rPr>
        <w:t>e = "data exists flag for GR_blockage</w:t>
      </w:r>
      <w:r w:rsidRPr="00103D6F">
        <w:rPr>
          <w:rFonts w:ascii="Arial" w:hAnsi="Arial" w:cs="Arial"/>
          <w:sz w:val="22"/>
          <w:szCs w:val="22"/>
        </w:rPr>
        <w:t>_slantPath" ;</w:t>
      </w:r>
    </w:p>
    <w:p w14:paraId="6F1614F7" w14:textId="63A0BBF6" w:rsidR="00DD6134" w:rsidRPr="00103D6F" w:rsidRDefault="00DD6134" w:rsidP="00DD6134">
      <w:pPr>
        <w:rPr>
          <w:rFonts w:ascii="Arial" w:hAnsi="Arial" w:cs="Arial"/>
          <w:sz w:val="22"/>
          <w:szCs w:val="22"/>
        </w:rPr>
      </w:pPr>
      <w:r>
        <w:rPr>
          <w:rFonts w:ascii="Arial" w:hAnsi="Arial" w:cs="Arial"/>
          <w:sz w:val="22"/>
          <w:szCs w:val="22"/>
        </w:rPr>
        <w:tab/>
      </w:r>
      <w:r>
        <w:rPr>
          <w:rFonts w:ascii="Arial" w:hAnsi="Arial" w:cs="Arial"/>
          <w:sz w:val="22"/>
          <w:szCs w:val="22"/>
        </w:rPr>
        <w:tab/>
        <w:t>have_GR_blockage</w:t>
      </w:r>
      <w:r w:rsidRPr="00103D6F">
        <w:rPr>
          <w:rFonts w:ascii="Arial" w:hAnsi="Arial" w:cs="Arial"/>
          <w:sz w:val="22"/>
          <w:szCs w:val="22"/>
        </w:rPr>
        <w:t>_slantPath:_FillValue = 0s ;</w:t>
      </w:r>
    </w:p>
    <w:p w14:paraId="4596BEAF"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have_GR_Z_VPR ;</w:t>
      </w:r>
    </w:p>
    <w:p w14:paraId="431E209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have_GR_Z_VPR:long_name = "data exists flag for GR_Z_VPR" ;</w:t>
      </w:r>
    </w:p>
    <w:p w14:paraId="75D5BCC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have_GR_Z_VPR:_FillValue = 0s ;</w:t>
      </w:r>
    </w:p>
    <w:p w14:paraId="23B7789B"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have_GR_RC_rainrate_VPR ;</w:t>
      </w:r>
    </w:p>
    <w:p w14:paraId="509A9E3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have_GR_RC_rainrate_VPR:long_name = "data exists flag for GR_RC_rainrate_VPR" ;</w:t>
      </w:r>
    </w:p>
    <w:p w14:paraId="56B4578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have_GR_RC_rainrate_VPR:_FillValue = 0s ;</w:t>
      </w:r>
    </w:p>
    <w:p w14:paraId="5F8ED50B"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have_GR_RP_rainrate_VPR ;</w:t>
      </w:r>
    </w:p>
    <w:p w14:paraId="059002A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have_GR_RP_rainrate_VPR:long_name = "data exists flag for GR_RP_rainrate_VPR" ;</w:t>
      </w:r>
    </w:p>
    <w:p w14:paraId="00C1A91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have_GR_RP_rainrate_VPR:_FillValue = 0s ;</w:t>
      </w:r>
    </w:p>
    <w:p w14:paraId="20809F97"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have_GR_RR_rainrate_VPR ;</w:t>
      </w:r>
    </w:p>
    <w:p w14:paraId="01771B3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have_GR_RR_rainrate_VPR:long_name = "data exists flag for GR_RR_rainrate_VPR" ;</w:t>
      </w:r>
    </w:p>
    <w:p w14:paraId="515C6E5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have_GR_RR_rainrate_VPR:_FillValue = 0s ;</w:t>
      </w:r>
    </w:p>
    <w:p w14:paraId="62015E13"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have_GR_Zdr_VPR ;</w:t>
      </w:r>
    </w:p>
    <w:p w14:paraId="6982EC8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have_GR_Zdr_VPR:long_name = "data exists flag for GR_Zdr_VPR" ;</w:t>
      </w:r>
    </w:p>
    <w:p w14:paraId="5EB8A08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have_GR_Zdr_VPR:_FillValue = 0s ;</w:t>
      </w:r>
    </w:p>
    <w:p w14:paraId="6BF43330"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have_GR_Kdp_VPR ;</w:t>
      </w:r>
    </w:p>
    <w:p w14:paraId="125C9CD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have_GR_Kdp_VPR:long_name = "data exists flag for GR_Kdp_VPR" ;</w:t>
      </w:r>
    </w:p>
    <w:p w14:paraId="05F9CD3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have_GR_Kdp_VPR:_FillValue = 0s ;</w:t>
      </w:r>
    </w:p>
    <w:p w14:paraId="5B432434"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have_GR_RHOhv_VPR ;</w:t>
      </w:r>
    </w:p>
    <w:p w14:paraId="39D0BB9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have_GR_RHOhv_VPR:long_name = "data exists flag for GR_RHOhv_VPR" ;</w:t>
      </w:r>
    </w:p>
    <w:p w14:paraId="17B8EAB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have_GR_RHOhv_VPR:_FillValue = 0s ;</w:t>
      </w:r>
    </w:p>
    <w:p w14:paraId="2C105E8B"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have_GR_HID_VPR ;</w:t>
      </w:r>
    </w:p>
    <w:p w14:paraId="0B07D6F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have_GR_HID_VPR:long_name = "data exists flag for GR_HID_VPR" ;</w:t>
      </w:r>
    </w:p>
    <w:p w14:paraId="46CE546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have_GR_HID_VPR:_FillValue = 0s ;</w:t>
      </w:r>
    </w:p>
    <w:p w14:paraId="74883C91"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have_GR_Dzero_VPR ;</w:t>
      </w:r>
    </w:p>
    <w:p w14:paraId="2988886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have_GR_Dzero_VPR:long_name = "data exists flag for GR_Dzero_VPR" ;</w:t>
      </w:r>
    </w:p>
    <w:p w14:paraId="75E4B4E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have_GR_Dzero_VPR:_FillValue = 0s ;</w:t>
      </w:r>
    </w:p>
    <w:p w14:paraId="61FCB637"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have_GR_Nw_VPR ;</w:t>
      </w:r>
    </w:p>
    <w:p w14:paraId="36E7541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have_GR_Nw_VPR:long_name = "data exists flag for GR_Nw_VPR" ;</w:t>
      </w:r>
    </w:p>
    <w:p w14:paraId="6391D6B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have_GR_Nw_VPR:_FillValue = 0s ;</w:t>
      </w:r>
    </w:p>
    <w:p w14:paraId="59EC968A" w14:textId="2FEAE7C4" w:rsidR="00DD6134" w:rsidRPr="00103D6F" w:rsidRDefault="00DD6134" w:rsidP="00DD6134">
      <w:pPr>
        <w:rPr>
          <w:rFonts w:ascii="Arial" w:hAnsi="Arial" w:cs="Arial"/>
          <w:sz w:val="22"/>
          <w:szCs w:val="22"/>
        </w:rPr>
      </w:pPr>
      <w:r>
        <w:rPr>
          <w:rFonts w:ascii="Arial" w:hAnsi="Arial" w:cs="Arial"/>
          <w:sz w:val="22"/>
          <w:szCs w:val="22"/>
        </w:rPr>
        <w:lastRenderedPageBreak/>
        <w:tab/>
        <w:t>short have_GR_blockage</w:t>
      </w:r>
      <w:r w:rsidRPr="00103D6F">
        <w:rPr>
          <w:rFonts w:ascii="Arial" w:hAnsi="Arial" w:cs="Arial"/>
          <w:sz w:val="22"/>
          <w:szCs w:val="22"/>
        </w:rPr>
        <w:t>_</w:t>
      </w:r>
      <w:r>
        <w:rPr>
          <w:rFonts w:ascii="Arial" w:hAnsi="Arial" w:cs="Arial"/>
          <w:sz w:val="22"/>
          <w:szCs w:val="22"/>
        </w:rPr>
        <w:t>VPR</w:t>
      </w:r>
      <w:r w:rsidRPr="00103D6F">
        <w:rPr>
          <w:rFonts w:ascii="Arial" w:hAnsi="Arial" w:cs="Arial"/>
          <w:sz w:val="22"/>
          <w:szCs w:val="22"/>
        </w:rPr>
        <w:t xml:space="preserve"> ;</w:t>
      </w:r>
    </w:p>
    <w:p w14:paraId="64580A64" w14:textId="72A87CF4" w:rsidR="00DD6134" w:rsidRPr="00103D6F" w:rsidRDefault="00DD6134" w:rsidP="00DD6134">
      <w:pPr>
        <w:rPr>
          <w:rFonts w:ascii="Arial" w:hAnsi="Arial" w:cs="Arial"/>
          <w:sz w:val="22"/>
          <w:szCs w:val="22"/>
        </w:rPr>
      </w:pPr>
      <w:r>
        <w:rPr>
          <w:rFonts w:ascii="Arial" w:hAnsi="Arial" w:cs="Arial"/>
          <w:sz w:val="22"/>
          <w:szCs w:val="22"/>
        </w:rPr>
        <w:tab/>
      </w:r>
      <w:r>
        <w:rPr>
          <w:rFonts w:ascii="Arial" w:hAnsi="Arial" w:cs="Arial"/>
          <w:sz w:val="22"/>
          <w:szCs w:val="22"/>
        </w:rPr>
        <w:tab/>
        <w:t>have_GR_blockage</w:t>
      </w:r>
      <w:r w:rsidRPr="00103D6F">
        <w:rPr>
          <w:rFonts w:ascii="Arial" w:hAnsi="Arial" w:cs="Arial"/>
          <w:sz w:val="22"/>
          <w:szCs w:val="22"/>
        </w:rPr>
        <w:t>_</w:t>
      </w:r>
      <w:r>
        <w:rPr>
          <w:rFonts w:ascii="Arial" w:hAnsi="Arial" w:cs="Arial"/>
          <w:sz w:val="22"/>
          <w:szCs w:val="22"/>
        </w:rPr>
        <w:t>VPR</w:t>
      </w:r>
      <w:r w:rsidRPr="00103D6F">
        <w:rPr>
          <w:rFonts w:ascii="Arial" w:hAnsi="Arial" w:cs="Arial"/>
          <w:sz w:val="22"/>
          <w:szCs w:val="22"/>
        </w:rPr>
        <w:t>:long_nam</w:t>
      </w:r>
      <w:r>
        <w:rPr>
          <w:rFonts w:ascii="Arial" w:hAnsi="Arial" w:cs="Arial"/>
          <w:sz w:val="22"/>
          <w:szCs w:val="22"/>
        </w:rPr>
        <w:t>e = "data exists flag for GR_blockage</w:t>
      </w:r>
      <w:r w:rsidRPr="00103D6F">
        <w:rPr>
          <w:rFonts w:ascii="Arial" w:hAnsi="Arial" w:cs="Arial"/>
          <w:sz w:val="22"/>
          <w:szCs w:val="22"/>
        </w:rPr>
        <w:t>_</w:t>
      </w:r>
      <w:r>
        <w:rPr>
          <w:rFonts w:ascii="Arial" w:hAnsi="Arial" w:cs="Arial"/>
          <w:sz w:val="22"/>
          <w:szCs w:val="22"/>
        </w:rPr>
        <w:t>VPR</w:t>
      </w:r>
      <w:r w:rsidRPr="00103D6F">
        <w:rPr>
          <w:rFonts w:ascii="Arial" w:hAnsi="Arial" w:cs="Arial"/>
          <w:sz w:val="22"/>
          <w:szCs w:val="22"/>
        </w:rPr>
        <w:t>" ;</w:t>
      </w:r>
    </w:p>
    <w:p w14:paraId="20938B80" w14:textId="5DE9515E" w:rsidR="00DD6134" w:rsidRPr="00103D6F" w:rsidRDefault="00DD6134" w:rsidP="00DD6134">
      <w:pPr>
        <w:rPr>
          <w:rFonts w:ascii="Arial" w:hAnsi="Arial" w:cs="Arial"/>
          <w:sz w:val="22"/>
          <w:szCs w:val="22"/>
        </w:rPr>
      </w:pPr>
      <w:r>
        <w:rPr>
          <w:rFonts w:ascii="Arial" w:hAnsi="Arial" w:cs="Arial"/>
          <w:sz w:val="22"/>
          <w:szCs w:val="22"/>
        </w:rPr>
        <w:tab/>
      </w:r>
      <w:r>
        <w:rPr>
          <w:rFonts w:ascii="Arial" w:hAnsi="Arial" w:cs="Arial"/>
          <w:sz w:val="22"/>
          <w:szCs w:val="22"/>
        </w:rPr>
        <w:tab/>
        <w:t>have_GR_blockage</w:t>
      </w:r>
      <w:r w:rsidRPr="00103D6F">
        <w:rPr>
          <w:rFonts w:ascii="Arial" w:hAnsi="Arial" w:cs="Arial"/>
          <w:sz w:val="22"/>
          <w:szCs w:val="22"/>
        </w:rPr>
        <w:t>_</w:t>
      </w:r>
      <w:r>
        <w:rPr>
          <w:rFonts w:ascii="Arial" w:hAnsi="Arial" w:cs="Arial"/>
          <w:sz w:val="22"/>
          <w:szCs w:val="22"/>
        </w:rPr>
        <w:t>VPR</w:t>
      </w:r>
      <w:r w:rsidRPr="00103D6F">
        <w:rPr>
          <w:rFonts w:ascii="Arial" w:hAnsi="Arial" w:cs="Arial"/>
          <w:sz w:val="22"/>
          <w:szCs w:val="22"/>
        </w:rPr>
        <w:t>:_FillValue = 0s ;</w:t>
      </w:r>
    </w:p>
    <w:p w14:paraId="6CE6F495"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have_surfaceTypeIndex ;</w:t>
      </w:r>
    </w:p>
    <w:p w14:paraId="7341EA9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have_surfaceTypeIndex:long_name = "data exists flag for surfaceTypeIndex" ;</w:t>
      </w:r>
    </w:p>
    <w:p w14:paraId="42D29E3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have_surfaceTypeIndex:_FillValue = 0s ;</w:t>
      </w:r>
    </w:p>
    <w:p w14:paraId="250C96B3"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have_surfacePrecipitation ;</w:t>
      </w:r>
    </w:p>
    <w:p w14:paraId="6EFE080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have_surfacePrecipitation:long_name = "data exists flag for surfacePrecipitation" ;</w:t>
      </w:r>
    </w:p>
    <w:p w14:paraId="2286B47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have_surfacePrecipitation:_FillValue = 0s ;</w:t>
      </w:r>
    </w:p>
    <w:p w14:paraId="24C5C419"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have_pixelStatus ;</w:t>
      </w:r>
    </w:p>
    <w:p w14:paraId="5200B38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have_pixelStatus:long_name = "data exists flag for pixelStatus" ;</w:t>
      </w:r>
    </w:p>
    <w:p w14:paraId="7FF3D73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have_pixelStatus:_FillValue = 0s ;</w:t>
      </w:r>
    </w:p>
    <w:p w14:paraId="4895753C"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have_PoP ;</w:t>
      </w:r>
    </w:p>
    <w:p w14:paraId="28BF67A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have_PoP:long_name = "data exists flag for PoP" ;</w:t>
      </w:r>
    </w:p>
    <w:p w14:paraId="51F71D0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have_PoP:_FillValue = 0s ;</w:t>
      </w:r>
    </w:p>
    <w:p w14:paraId="102135FD"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have_freezingHeight ;</w:t>
      </w:r>
    </w:p>
    <w:p w14:paraId="6520F75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have_freezingHeight:long_name = "data exists flag for freezingHeight" ;</w:t>
      </w:r>
    </w:p>
    <w:p w14:paraId="3CBD829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have_freezingHeight:_FillValue = 0s ;</w:t>
      </w:r>
    </w:p>
    <w:p w14:paraId="4D46FD32"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latitude(elevationAngle, fpdim) ;</w:t>
      </w:r>
    </w:p>
    <w:p w14:paraId="376C3F0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latitude:long_name = "Latitude of data sample" ;</w:t>
      </w:r>
    </w:p>
    <w:p w14:paraId="4EBBD86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latitude:units = "degrees North" ;</w:t>
      </w:r>
    </w:p>
    <w:p w14:paraId="1769928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latitude:_FillValue = -888.f ;</w:t>
      </w:r>
    </w:p>
    <w:p w14:paraId="4826235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longitude(elevationAngle, fpdim) ;</w:t>
      </w:r>
    </w:p>
    <w:p w14:paraId="7A26E7E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longitude:long_name = "Longitude of data sample" ;</w:t>
      </w:r>
    </w:p>
    <w:p w14:paraId="419C135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longitude:units = "degrees East" ;</w:t>
      </w:r>
    </w:p>
    <w:p w14:paraId="1B9FAD5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longitude:_FillValue = -888.f ;</w:t>
      </w:r>
    </w:p>
    <w:p w14:paraId="57C9417C"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xCorners(elevationAngle, fpdim, xydim) ;</w:t>
      </w:r>
    </w:p>
    <w:p w14:paraId="5EE2274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xCorners:long_name = "data sample x corner coords." ;</w:t>
      </w:r>
    </w:p>
    <w:p w14:paraId="250AE5C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xCorners:units = "km" ;</w:t>
      </w:r>
    </w:p>
    <w:p w14:paraId="2E1EDD1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xCorners:_FillValue = -888.f ;</w:t>
      </w:r>
    </w:p>
    <w:p w14:paraId="7114793E"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yCorners(elevationAngle, fpdim, xydim) ;</w:t>
      </w:r>
    </w:p>
    <w:p w14:paraId="397C411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yCorners:long_name = "data sample y corner coords." ;</w:t>
      </w:r>
    </w:p>
    <w:p w14:paraId="6ED951F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yCorners:units = "km" ;</w:t>
      </w:r>
    </w:p>
    <w:p w14:paraId="222B39D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yCorners:_FillValue = -888.f ;</w:t>
      </w:r>
    </w:p>
    <w:p w14:paraId="6F55D7C5"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t>float topHeight(elevationAngle, fpdim) ;</w:t>
      </w:r>
    </w:p>
    <w:p w14:paraId="4B43A06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topHeight:long_name = "data sample top height AGL" ;</w:t>
      </w:r>
    </w:p>
    <w:p w14:paraId="7C6D180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topHeight:units = "km" ;</w:t>
      </w:r>
    </w:p>
    <w:p w14:paraId="003FE6D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topHeight:_FillValue = -888.f ;</w:t>
      </w:r>
    </w:p>
    <w:p w14:paraId="2E878A5E"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bottomHeight(elevationAngle, fpdim) ;</w:t>
      </w:r>
    </w:p>
    <w:p w14:paraId="20D3FDD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bottomHeight:long_name = "data sample bottom height AGL" ;</w:t>
      </w:r>
    </w:p>
    <w:p w14:paraId="7FBDB9C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bottomHeight:units = "km" ;</w:t>
      </w:r>
    </w:p>
    <w:p w14:paraId="2C8C181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bottomHeight:_FillValue = -888.f ;</w:t>
      </w:r>
    </w:p>
    <w:p w14:paraId="15856202"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topHeight_vpr(elevationAngle, fpdim) ;</w:t>
      </w:r>
    </w:p>
    <w:p w14:paraId="390DA1E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topHeight_vpr:long_name = "data sample top height AGL along local vertical" ;</w:t>
      </w:r>
    </w:p>
    <w:p w14:paraId="5B09A13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topHeight_vpr:units = "km" ;</w:t>
      </w:r>
    </w:p>
    <w:p w14:paraId="1B7B9E7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topHeight_vpr:_FillValue = -888.f ;</w:t>
      </w:r>
    </w:p>
    <w:p w14:paraId="707A2380"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bottomHeight_vpr(elevationAngle, fpdim) ;</w:t>
      </w:r>
    </w:p>
    <w:p w14:paraId="18B0C62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bottomHeight_vpr:long_name = "data sample bottom height AGL along local vertical" ;</w:t>
      </w:r>
    </w:p>
    <w:p w14:paraId="50AED2A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bottomHeight_vpr:units = "km" ;</w:t>
      </w:r>
    </w:p>
    <w:p w14:paraId="5DD466F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bottomHeight_vpr:_FillValue = -888.f ;</w:t>
      </w:r>
    </w:p>
    <w:p w14:paraId="387F468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GR_Z_slantPath(elevationAngle, fpdim) ;</w:t>
      </w:r>
    </w:p>
    <w:p w14:paraId="05C1B4B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GR_Z_slantPath:long_name = "GV radar QC Reflectivity" ;</w:t>
      </w:r>
    </w:p>
    <w:p w14:paraId="733E73C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GR_Z_slantPath:units = "dBZ" ;</w:t>
      </w:r>
    </w:p>
    <w:p w14:paraId="3DEC3B9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GR_Z_slantPath:_FillValue = -888.f ;</w:t>
      </w:r>
    </w:p>
    <w:p w14:paraId="2AB7B101"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GR_Z_StdDev_slantPath(elevationAngle, fpdim) ;</w:t>
      </w:r>
    </w:p>
    <w:p w14:paraId="640E4B5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GR_Z_StdDev_slantPath:long_name = "Standard Deviation of GV radar QC Reflectivity" ;</w:t>
      </w:r>
    </w:p>
    <w:p w14:paraId="136CB8C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GR_Z_StdDev_slantPath:units = "dBZ" ;</w:t>
      </w:r>
    </w:p>
    <w:p w14:paraId="4CFA376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GR_Z_StdDev_slantPath:_FillValue = -888.f ;</w:t>
      </w:r>
    </w:p>
    <w:p w14:paraId="362D888C"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GR_Z_Max_slantPath(elevationAngle, fpdim) ;</w:t>
      </w:r>
    </w:p>
    <w:p w14:paraId="0BDC39E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GR_Z_Max_slantPath:long_name = "Sample Maximum GV radar QC Reflectivity" ;</w:t>
      </w:r>
    </w:p>
    <w:p w14:paraId="1AA7157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GR_Z_Max_slantPath:units = "dBZ" ;</w:t>
      </w:r>
    </w:p>
    <w:p w14:paraId="16F00E7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GR_Z_Max_slantPath:_FillValue = -888.f ;</w:t>
      </w:r>
    </w:p>
    <w:p w14:paraId="1267AB9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GR_RC_rainrate_slantPath(elevationAngle, fpdim) ;</w:t>
      </w:r>
    </w:p>
    <w:p w14:paraId="2E2EC12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GR_RC_rainrate_slantPath:long_name = "GV radar Cifelli Rain Rate" ;</w:t>
      </w:r>
    </w:p>
    <w:p w14:paraId="52B5EF2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GR_RC_rainrate_slantPath:units = "dBZ" ;</w:t>
      </w:r>
    </w:p>
    <w:p w14:paraId="28A5A00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GR_RC_rainrate_slantPath:_FillValue = -888.f ;</w:t>
      </w:r>
    </w:p>
    <w:p w14:paraId="74F866E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GR_RC_rainrate_StdDev_slantPath(elevationAngle, fpdim) ;</w:t>
      </w:r>
    </w:p>
    <w:p w14:paraId="7891C27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GR_RC_rainrate_StdDev_slantPath:long_name = "Standard Deviation of GV radar Cifelli Rain Rate" ;</w:t>
      </w:r>
    </w:p>
    <w:p w14:paraId="0ADEB2A4"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GR_RC_rainrate_StdDev_slantPath:units = "dBZ" ;</w:t>
      </w:r>
    </w:p>
    <w:p w14:paraId="1C77FBD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GR_RC_rainrate_StdDev_slantPath:_FillValue = -888.f ;</w:t>
      </w:r>
    </w:p>
    <w:p w14:paraId="42056523"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GR_RC_rainrate_Max_slantPath(elevationAngle, fpdim) ;</w:t>
      </w:r>
    </w:p>
    <w:p w14:paraId="6405B71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GR_RC_rainrate_Max_slantPath:long_name = "Sample Maximum GV radar Cifelli Rain Rate" ;</w:t>
      </w:r>
    </w:p>
    <w:p w14:paraId="4A4EFE1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GR_RC_rainrate_Max_slantPath:units = "dBZ" ;</w:t>
      </w:r>
    </w:p>
    <w:p w14:paraId="5375E24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GR_RC_rainrate_Max_slantPath:_FillValue = -888.f ;</w:t>
      </w:r>
    </w:p>
    <w:p w14:paraId="6C76097E"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GR_RP_rainrate_slantPath(elevationAngle, fpdim) ;</w:t>
      </w:r>
    </w:p>
    <w:p w14:paraId="075708D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GR_RP_rainrate_slantPath:long_name = "GV radar PolZR Rain Rate" ;</w:t>
      </w:r>
    </w:p>
    <w:p w14:paraId="30FB8A8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GR_RP_rainrate_slantPath:units = "dBZ" ;</w:t>
      </w:r>
    </w:p>
    <w:p w14:paraId="3CFF50F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GR_RP_rainrate_slantPath:_FillValue = -888.f ;</w:t>
      </w:r>
    </w:p>
    <w:p w14:paraId="29D2C6DD"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GR_RP_rainrate_StdDev_slantPath(elevationAngle, fpdim) ;</w:t>
      </w:r>
    </w:p>
    <w:p w14:paraId="1623D4A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GR_RP_rainrate_StdDev_slantPath:long_name = "Standard Deviation of GV radar PolZR Rain Rate" ;</w:t>
      </w:r>
    </w:p>
    <w:p w14:paraId="77A2696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GR_RP_rainrate_StdDev_slantPath:units = "dBZ" ;</w:t>
      </w:r>
    </w:p>
    <w:p w14:paraId="2CB37B7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GR_RP_rainrate_StdDev_slantPath:_FillValue = -888.f ;</w:t>
      </w:r>
    </w:p>
    <w:p w14:paraId="7C94BAFA"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GR_RP_rainrate_Max_slantPath(elevationAngle, fpdim) ;</w:t>
      </w:r>
    </w:p>
    <w:p w14:paraId="70D609D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GR_RP_rainrate_Max_slantPath:long_name = "Sample Maximum GV radar PolZR Rain Rate" ;</w:t>
      </w:r>
    </w:p>
    <w:p w14:paraId="5E449B9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GR_RP_rainrate_Max_slantPath:units = "dBZ" ;</w:t>
      </w:r>
    </w:p>
    <w:p w14:paraId="09115D3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GR_RP_rainrate_Max_slantPath:_FillValue = -888.f ;</w:t>
      </w:r>
    </w:p>
    <w:p w14:paraId="7A313E9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GR_RR_rainrate_slantPath(elevationAngle, fpdim) ;</w:t>
      </w:r>
    </w:p>
    <w:p w14:paraId="4E3B61F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GR_RR_rainrate_slantPath:long_name = "GV radar DROPS Rain Rate" ;</w:t>
      </w:r>
    </w:p>
    <w:p w14:paraId="5729968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GR_RR_rainrate_slantPath:units = "dBZ" ;</w:t>
      </w:r>
    </w:p>
    <w:p w14:paraId="7181489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GR_RR_rainrate_slantPath:_FillValue = -888.f ;</w:t>
      </w:r>
    </w:p>
    <w:p w14:paraId="07CA602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GR_RR_rainrate_StdDev_slantPath(elevationAngle, fpdim) ;</w:t>
      </w:r>
    </w:p>
    <w:p w14:paraId="79D7CB4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GR_RR_rainrate_StdDev_slantPath:long_name = "Standard Deviation of GV radar DROPS Rain Rate" ;</w:t>
      </w:r>
    </w:p>
    <w:p w14:paraId="669D459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GR_RR_rainrate_StdDev_slantPath:units = "dBZ" ;</w:t>
      </w:r>
    </w:p>
    <w:p w14:paraId="3A83AF1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GR_RR_rainrate_StdDev_slantPath:_FillValue = -888.f ;</w:t>
      </w:r>
    </w:p>
    <w:p w14:paraId="68DFC04B"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GR_RR_rainrate_Max_slantPath(elevationAngle, fpdim) ;</w:t>
      </w:r>
    </w:p>
    <w:p w14:paraId="6AE0E20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GR_RR_rainrate_Max_slantPath:long_name = "Sample Maximum GV radar DROPS Rain Rate" ;</w:t>
      </w:r>
    </w:p>
    <w:p w14:paraId="504BE5C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GR_RR_rainrate_Max_slantPath:units = "dBZ" ;</w:t>
      </w:r>
    </w:p>
    <w:p w14:paraId="0ABB0F3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GR_RR_rainrate_Max_slantPath:_FillValue = -888.f ;</w:t>
      </w:r>
    </w:p>
    <w:p w14:paraId="45425CA2"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GR_Zdr_slantPath(elevationAngle, fpdim) ;</w:t>
      </w:r>
    </w:p>
    <w:p w14:paraId="1DE8958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GR_Zdr_slantPath:long_name = "DP Differential Reflectivity" ;</w:t>
      </w:r>
    </w:p>
    <w:p w14:paraId="7EBD64B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GR_Zdr_slantPath:units = "dB" ;</w:t>
      </w:r>
    </w:p>
    <w:p w14:paraId="42CD7FF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GR_Zdr_slantPath:_FillValue = -888.f ;</w:t>
      </w:r>
    </w:p>
    <w:p w14:paraId="60B23B0F"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t>float GR_Zdr_StdDev_slantPath(elevationAngle, fpdim) ;</w:t>
      </w:r>
    </w:p>
    <w:p w14:paraId="3090879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GR_Zdr_StdDev_slantPath:long_name = "Standard Deviation of DP Differential Reflectivity" ;</w:t>
      </w:r>
    </w:p>
    <w:p w14:paraId="33AF71B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GR_Zdr_StdDev_slantPath:units = "dB" ;</w:t>
      </w:r>
    </w:p>
    <w:p w14:paraId="6CAA77F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GR_Zdr_StdDev_slantPath:_FillValue = -888.f ;</w:t>
      </w:r>
    </w:p>
    <w:p w14:paraId="62C8E338"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GR_Zdr_Max_slantPath(elevationAngle, fpdim) ;</w:t>
      </w:r>
    </w:p>
    <w:p w14:paraId="4FC1C6D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GR_Zdr_Max_slantPath:long_name = "Sample Maximum DP Differential Reflectivity" ;</w:t>
      </w:r>
    </w:p>
    <w:p w14:paraId="57F6FF3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GR_Zdr_Max_slantPath:units = "dB" ;</w:t>
      </w:r>
    </w:p>
    <w:p w14:paraId="39AA1FF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GR_Zdr_Max_slantPath:_FillValue = -888.f ;</w:t>
      </w:r>
    </w:p>
    <w:p w14:paraId="4E996D5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GR_Kdp_slantPath(elevationAngle, fpdim) ;</w:t>
      </w:r>
    </w:p>
    <w:p w14:paraId="6F05AE2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GR_Kdp_slantPath:long_name = "DP Specific Differential Phase" ;</w:t>
      </w:r>
    </w:p>
    <w:p w14:paraId="47F6E37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GR_Kdp_slantPath:units = "deg/km" ;</w:t>
      </w:r>
    </w:p>
    <w:p w14:paraId="65800E6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GR_Kdp_slantPath:_FillValue = -888.f ;</w:t>
      </w:r>
    </w:p>
    <w:p w14:paraId="7CB6B4DA"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GR_Kdp_StdDev_slantPath(elevationAngle, fpdim) ;</w:t>
      </w:r>
    </w:p>
    <w:p w14:paraId="08450B0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GR_Kdp_StdDev_slantPath:long_name = "Standard Deviation of DP Specific Differential Phase" ;</w:t>
      </w:r>
    </w:p>
    <w:p w14:paraId="5BC5D54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GR_Kdp_StdDev_slantPath:units = "deg/km" ;</w:t>
      </w:r>
    </w:p>
    <w:p w14:paraId="4F94D42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GR_Kdp_StdDev_slantPath:_FillValue = -888.f ;</w:t>
      </w:r>
    </w:p>
    <w:p w14:paraId="1B9C76BA"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GR_Kdp_Max_slantPath(elevationAngle, fpdim) ;</w:t>
      </w:r>
    </w:p>
    <w:p w14:paraId="5C836FC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GR_Kdp_Max_slantPath:long_name = "Sample Maximum DP Specific Differential Phase" ;</w:t>
      </w:r>
    </w:p>
    <w:p w14:paraId="3963CD3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GR_Kdp_Max_slantPath:units = "deg/km" ;</w:t>
      </w:r>
    </w:p>
    <w:p w14:paraId="44C5232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GR_Kdp_Max_slantPath:_FillValue = -888.f ;</w:t>
      </w:r>
    </w:p>
    <w:p w14:paraId="59E27D63"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GR_RHOhv_slantPath(elevationAngle, fpdim) ;</w:t>
      </w:r>
    </w:p>
    <w:p w14:paraId="60F1203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GR_RHOhv_slantPath:long_name = "DP Co-Polar Correlation Coefficient" ;</w:t>
      </w:r>
    </w:p>
    <w:p w14:paraId="1D6DFBB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GR_RHOhv_slantPath:units = "Dimensionless" ;</w:t>
      </w:r>
    </w:p>
    <w:p w14:paraId="1F5E0FC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GR_RHOhv_slantPath:_FillValue = -888.f ;</w:t>
      </w:r>
    </w:p>
    <w:p w14:paraId="7690ABB2"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GR_RHOhv_StdDev_slantPath(elevationAngle, fpdim) ;</w:t>
      </w:r>
    </w:p>
    <w:p w14:paraId="2717BA6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GR_RHOhv_StdDev_slantPath:long_name = "Standard Deviation of DP Co-Polar Correlation Coefficient" ;</w:t>
      </w:r>
    </w:p>
    <w:p w14:paraId="5457139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GR_RHOhv_StdDev_slantPath:units = "Dimensionless" ;</w:t>
      </w:r>
    </w:p>
    <w:p w14:paraId="2B97E36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GR_RHOhv_StdDev_slantPath:_FillValue = -888.f ;</w:t>
      </w:r>
    </w:p>
    <w:p w14:paraId="7CFB7B78"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GR_RHOhv_Max_slantPath(elevationAngle, fpdim) ;</w:t>
      </w:r>
    </w:p>
    <w:p w14:paraId="56BCAC5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GR_RHOhv_Max_slantPath:long_name = "Sample Maximum DP Co-Polar Correlation Coefficient" ;</w:t>
      </w:r>
    </w:p>
    <w:p w14:paraId="1F2D831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GR_RHOhv_Max_slantPath:units = "Dimensionless" ;</w:t>
      </w:r>
    </w:p>
    <w:p w14:paraId="3009F2C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GR_RHOhv_Max_slantPath:_FillValue = -888.f ;</w:t>
      </w:r>
    </w:p>
    <w:p w14:paraId="08B285D9"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GR_HID_slantPath(elevationAngle, fpdim, hidim) ;</w:t>
      </w:r>
    </w:p>
    <w:p w14:paraId="43C57DF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GR_HID_slantPath:long_name = "DP Hydrometeor Identification" ;</w:t>
      </w:r>
    </w:p>
    <w:p w14:paraId="0A7F60E7"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GR_HID_slantPath:units = "Categorical" ;</w:t>
      </w:r>
    </w:p>
    <w:p w14:paraId="53B5396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GR_HID_slantPath:_FillValue = -888s ;</w:t>
      </w:r>
    </w:p>
    <w:p w14:paraId="6A685386"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GR_Dzero_slantPath(elevationAngle, fpdim) ;</w:t>
      </w:r>
    </w:p>
    <w:p w14:paraId="3F59287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GR_Dzero_slantPath:long_name = "DP Median Volume Diameter" ;</w:t>
      </w:r>
    </w:p>
    <w:p w14:paraId="5A72A04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GR_Dzero_slantPath:units = "mm" ;</w:t>
      </w:r>
    </w:p>
    <w:p w14:paraId="7A7B49A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GR_Dzero_slantPath:_FillValue = -888.f ;</w:t>
      </w:r>
    </w:p>
    <w:p w14:paraId="66C4D27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GR_Dzero_StdDev_slantPath(elevationAngle, fpdim) ;</w:t>
      </w:r>
    </w:p>
    <w:p w14:paraId="27CC3BB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GR_Dzero_StdDev_slantPath:long_name = "Standard Deviation of DP Median Volume Diameter" ;</w:t>
      </w:r>
    </w:p>
    <w:p w14:paraId="611B8C5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GR_Dzero_StdDev_slantPath:units = "mm" ;</w:t>
      </w:r>
    </w:p>
    <w:p w14:paraId="78E3833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GR_Dzero_StdDev_slantPath:_FillValue = -888.f ;</w:t>
      </w:r>
    </w:p>
    <w:p w14:paraId="4B2D3210"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GR_Dzero_Max_slantPath(elevationAngle, fpdim) ;</w:t>
      </w:r>
    </w:p>
    <w:p w14:paraId="1FE6777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GR_Dzero_Max_slantPath:long_name = "Sample Maximum DP Median Volume Diameter" ;</w:t>
      </w:r>
    </w:p>
    <w:p w14:paraId="6780E58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GR_Dzero_Max_slantPath:units = "mm" ;</w:t>
      </w:r>
    </w:p>
    <w:p w14:paraId="56F2E7E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GR_Dzero_Max_slantPath:_FillValue = -888.f ;</w:t>
      </w:r>
    </w:p>
    <w:p w14:paraId="3FB6692C"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GR_Nw_slantPath(elevationAngle, fpdim) ;</w:t>
      </w:r>
    </w:p>
    <w:p w14:paraId="53ED8CE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GR_Nw_slantPath:long_name = "DP Normalized Intercept Parameter" ;</w:t>
      </w:r>
    </w:p>
    <w:p w14:paraId="5B447F6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GR_Nw_slantPath:units = "1/(mm*m^3)" ;</w:t>
      </w:r>
    </w:p>
    <w:p w14:paraId="6DD825F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GR_Nw_slantPath:_FillValue = -888.f ;</w:t>
      </w:r>
    </w:p>
    <w:p w14:paraId="1835AAF5"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GR_Nw_StdDev_slantPath(elevationAngle, fpdim) ;</w:t>
      </w:r>
    </w:p>
    <w:p w14:paraId="5DEC494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GR_Nw_StdDev_slantPath:long_name = "Standard Deviation of DP Normalized Intercept Parameter" ;</w:t>
      </w:r>
    </w:p>
    <w:p w14:paraId="4CC30AB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GR_Nw_StdDev_slantPath:units = "1/(mm*m^3)" ;</w:t>
      </w:r>
    </w:p>
    <w:p w14:paraId="717E1E7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GR_Nw_StdDev_slantPath:_FillValue = -888.f ;</w:t>
      </w:r>
    </w:p>
    <w:p w14:paraId="0E637FDE"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GR_Nw_Max_slantPath(elevationAngle, fpdim) ;</w:t>
      </w:r>
    </w:p>
    <w:p w14:paraId="1A2D29D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GR_Nw_Max_slantPath:long_name = "Sample Maximum DP Normalized Intercept Parameter" ;</w:t>
      </w:r>
    </w:p>
    <w:p w14:paraId="51A9D2F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GR_Nw_Max_slantPath:units = "1/(mm*m^3)" ;</w:t>
      </w:r>
    </w:p>
    <w:p w14:paraId="42DF7FCA" w14:textId="5847F66B" w:rsidR="0013003E" w:rsidRPr="00103D6F" w:rsidRDefault="00103D6F" w:rsidP="0013003E">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GR_Nw_Max_slantPath:_FillValue = -888.f ;</w:t>
      </w:r>
      <w:r w:rsidR="0013003E" w:rsidRPr="0013003E">
        <w:rPr>
          <w:rFonts w:ascii="Arial" w:hAnsi="Arial" w:cs="Arial"/>
          <w:sz w:val="22"/>
          <w:szCs w:val="22"/>
        </w:rPr>
        <w:t xml:space="preserve"> </w:t>
      </w:r>
    </w:p>
    <w:p w14:paraId="13364512" w14:textId="5C6A14A1" w:rsidR="0013003E" w:rsidRPr="0020433D" w:rsidRDefault="0013003E" w:rsidP="0013003E">
      <w:pPr>
        <w:ind w:firstLine="432"/>
        <w:rPr>
          <w:rFonts w:ascii="Arial" w:hAnsi="Arial" w:cs="Arial"/>
          <w:sz w:val="22"/>
          <w:szCs w:val="22"/>
        </w:rPr>
      </w:pPr>
      <w:r w:rsidRPr="0020433D">
        <w:rPr>
          <w:rFonts w:ascii="Arial" w:hAnsi="Arial" w:cs="Arial"/>
          <w:sz w:val="22"/>
          <w:szCs w:val="22"/>
        </w:rPr>
        <w:t>float GR_blockage_slantPath (elevationAngle, fpdim) ;</w:t>
      </w:r>
    </w:p>
    <w:p w14:paraId="24049177" w14:textId="5B95FFDE" w:rsidR="0013003E" w:rsidRPr="0020433D" w:rsidRDefault="0013003E" w:rsidP="0013003E">
      <w:pPr>
        <w:ind w:left="432" w:firstLine="432"/>
        <w:rPr>
          <w:rFonts w:ascii="Arial" w:hAnsi="Arial" w:cs="Arial"/>
          <w:sz w:val="22"/>
          <w:szCs w:val="22"/>
        </w:rPr>
      </w:pPr>
      <w:r w:rsidRPr="0020433D">
        <w:rPr>
          <w:rFonts w:ascii="Arial" w:hAnsi="Arial" w:cs="Arial"/>
          <w:sz w:val="22"/>
          <w:szCs w:val="22"/>
        </w:rPr>
        <w:t>GR_blockage_slantPath:long_name = "ground radar blockage fraction" ;</w:t>
      </w:r>
    </w:p>
    <w:p w14:paraId="5E4D5879" w14:textId="4C6287D4" w:rsidR="0013003E" w:rsidRPr="00B71984" w:rsidRDefault="0013003E" w:rsidP="0013003E">
      <w:pPr>
        <w:ind w:left="432" w:firstLine="432"/>
        <w:rPr>
          <w:rFonts w:ascii="Arial" w:hAnsi="Arial" w:cs="Arial"/>
          <w:szCs w:val="24"/>
        </w:rPr>
      </w:pPr>
      <w:r w:rsidRPr="0020433D">
        <w:rPr>
          <w:rFonts w:ascii="Arial" w:hAnsi="Arial" w:cs="Arial"/>
          <w:sz w:val="22"/>
          <w:szCs w:val="22"/>
        </w:rPr>
        <w:t>GR_blockage_slantPath:_FillValue = -888.f ;</w:t>
      </w:r>
    </w:p>
    <w:p w14:paraId="780D2AF7"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n_gr_expected(elevationAngle, fpdim) ;</w:t>
      </w:r>
    </w:p>
    <w:p w14:paraId="2C36382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n_gr_expected:long_name = "number of bins in GR slantPath averages" ;</w:t>
      </w:r>
    </w:p>
    <w:p w14:paraId="3714CB5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n_gr_expected:_FillValue = -888s ;</w:t>
      </w:r>
    </w:p>
    <w:p w14:paraId="33CAAC84"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n_gr_z_rejected(elevationAngle, fpdim) ;</w:t>
      </w:r>
    </w:p>
    <w:p w14:paraId="014915D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n_gr_z_rejected:long_name = "number of bins below GR_dBZ_min in GR_Z_slantPath average" ;</w:t>
      </w:r>
    </w:p>
    <w:p w14:paraId="6BD81420"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n_gr_z_rejected:_FillValue = -888s ;</w:t>
      </w:r>
    </w:p>
    <w:p w14:paraId="5B88F7DA"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n_gr_rc_rejected(elevationAngle, fpdim) ;</w:t>
      </w:r>
    </w:p>
    <w:p w14:paraId="30993EB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n_gr_rc_rejected:long_name = "number of bins below gprof_rain_min in GR_RC_rainrate_slantPath average" ;</w:t>
      </w:r>
    </w:p>
    <w:p w14:paraId="0206AD4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n_gr_rc_rejected:_FillValue = -888s ;</w:t>
      </w:r>
    </w:p>
    <w:p w14:paraId="553206E8"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n_gr_rp_rejected(elevationAngle, fpdim) ;</w:t>
      </w:r>
    </w:p>
    <w:p w14:paraId="7B3FE02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n_gr_rp_rejected:long_name = "number of bins below gprof_rain_min in GR_RP_rainrate_slantPath average" ;</w:t>
      </w:r>
    </w:p>
    <w:p w14:paraId="5C86276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n_gr_rp_rejected:_FillValue = -888s ;</w:t>
      </w:r>
    </w:p>
    <w:p w14:paraId="21A29D52"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n_gr_rr_rejected(elevationAngle, fpdim) ;</w:t>
      </w:r>
    </w:p>
    <w:p w14:paraId="767A12C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n_gr_rr_rejected:long_name = "number of bins below gprof_rain_min in GR_RR_rainrate_slantPath average" ;</w:t>
      </w:r>
    </w:p>
    <w:p w14:paraId="442F3AC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n_gr_rr_rejected:_FillValue = -888s ;</w:t>
      </w:r>
    </w:p>
    <w:p w14:paraId="62EEC014"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n_gr_zdr_rejected(elevationAngle, fpdim) ;</w:t>
      </w:r>
    </w:p>
    <w:p w14:paraId="7C4BACA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n_gr_zdr_rejected:long_name = "number of bins with missing Zdr in GR_Zdr_slantPath average" ;</w:t>
      </w:r>
    </w:p>
    <w:p w14:paraId="7E2BB0B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n_gr_zdr_rejected:_FillValue = -888s ;</w:t>
      </w:r>
    </w:p>
    <w:p w14:paraId="6D27A79C"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n_gr_kdp_rejected(elevationAngle, fpdim) ;</w:t>
      </w:r>
    </w:p>
    <w:p w14:paraId="2555F5F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n_gr_kdp_rejected:long_name = "number of bins with missing Kdp in GR_Kdp_slantPath average" ;</w:t>
      </w:r>
    </w:p>
    <w:p w14:paraId="6DCB07E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n_gr_kdp_rejected:_FillValue = -888s ;</w:t>
      </w:r>
    </w:p>
    <w:p w14:paraId="20FA578C"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n_gr_rhohv_rejected(elevationAngle, fpdim) ;</w:t>
      </w:r>
    </w:p>
    <w:p w14:paraId="3EFD65C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n_gr_rhohv_rejected:long_name = "number of bins with missing RHOhv in GR_RHOhv_slantPath average" ;</w:t>
      </w:r>
    </w:p>
    <w:p w14:paraId="1A3788C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n_gr_rhohv_rejected:_FillValue = -888s ;</w:t>
      </w:r>
    </w:p>
    <w:p w14:paraId="5F86CDD9"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n_gr_hid_rejected(elevationAngle, fpdim) ;</w:t>
      </w:r>
    </w:p>
    <w:p w14:paraId="5193E75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n_gr_hid_rejected:long_name = "number of bins with undefined HID in GR_HID_slantPath histogram" ;</w:t>
      </w:r>
    </w:p>
    <w:p w14:paraId="321E782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n_gr_hid_rejected:_FillValue = -888s ;</w:t>
      </w:r>
    </w:p>
    <w:p w14:paraId="55F35211"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n_gr_dzero_rejected(elevationAngle, fpdim) ;</w:t>
      </w:r>
    </w:p>
    <w:p w14:paraId="72A04C5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n_gr_dzero_rejected:long_name = "number of bins with missing D0 in GR_Dzero_slantPath average" ;</w:t>
      </w:r>
    </w:p>
    <w:p w14:paraId="0A9D6A3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n_gr_dzero_rejected:_FillValue = -888s ;</w:t>
      </w:r>
    </w:p>
    <w:p w14:paraId="54018EAF"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n_gr_nw_rejected(elevationAngle, fpdim) ;</w:t>
      </w:r>
    </w:p>
    <w:p w14:paraId="5ACBB85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n_gr_nw_rejected:long_name = "number of bins with missing Nw in GR_Nw_slantPath average" ;</w:t>
      </w:r>
    </w:p>
    <w:p w14:paraId="546B1F7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n_gr_nw_rejected:_FillValue = -888s ;</w:t>
      </w:r>
    </w:p>
    <w:p w14:paraId="2CA22358"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GR_Z_VPR(elevationAngle, fpdim) ;</w:t>
      </w:r>
    </w:p>
    <w:p w14:paraId="6332B30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GR_Z_VPR:long_name = "GV radar QC Reflectivity along local vertical" ;</w:t>
      </w:r>
    </w:p>
    <w:p w14:paraId="2B0AAEA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GR_Z_VPR:units = "dBZ" ;</w:t>
      </w:r>
    </w:p>
    <w:p w14:paraId="53DBA68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GR_Z_VPR:_FillValue = -888.f ;</w:t>
      </w:r>
    </w:p>
    <w:p w14:paraId="2C901256"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GR_Z_StdDev_VPR(elevationAngle, fpdim) ;</w:t>
      </w:r>
    </w:p>
    <w:p w14:paraId="2E1C34C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GR_Z_StdDev_VPR:long_name = "Standard Deviation of GV radar QC Reflectivity along local vertical" ;</w:t>
      </w:r>
    </w:p>
    <w:p w14:paraId="0B2261DC"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GR_Z_StdDev_VPR:units = "dBZ" ;</w:t>
      </w:r>
    </w:p>
    <w:p w14:paraId="4110F00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GR_Z_StdDev_VPR:_FillValue = -888.f ;</w:t>
      </w:r>
    </w:p>
    <w:p w14:paraId="41D5958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GR_Z_Max_VPR(elevationAngle, fpdim) ;</w:t>
      </w:r>
    </w:p>
    <w:p w14:paraId="39D683C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GR_Z_Max_VPR:long_name = "Sample Maximum GV radar QC Reflectivity along local vertical" ;</w:t>
      </w:r>
    </w:p>
    <w:p w14:paraId="758B6A4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GR_Z_Max_VPR:units = "dBZ" ;</w:t>
      </w:r>
    </w:p>
    <w:p w14:paraId="0078E39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GR_Z_Max_VPR:_FillValue = -888.f ;</w:t>
      </w:r>
    </w:p>
    <w:p w14:paraId="38C0ABF8"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GR_RC_rainrate_VPR(elevationAngle, fpdim) ;</w:t>
      </w:r>
    </w:p>
    <w:p w14:paraId="529209D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GR_RC_rainrate_VPR:long_name = "GV radar Cifelli Rain Rate along local vertical" ;</w:t>
      </w:r>
    </w:p>
    <w:p w14:paraId="4790134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GR_RC_rainrate_VPR:units = "dBZ" ;</w:t>
      </w:r>
    </w:p>
    <w:p w14:paraId="7D40A85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GR_RC_rainrate_VPR:_FillValue = -888.f ;</w:t>
      </w:r>
    </w:p>
    <w:p w14:paraId="3487F79D"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GR_RC_rainrate_StdDev_VPR(elevationAngle, fpdim) ;</w:t>
      </w:r>
    </w:p>
    <w:p w14:paraId="5F33176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GR_RC_rainrate_StdDev_VPR:long_name = "Standard Deviation of GV radar Cifelli Rain Rate along local vertical" ;</w:t>
      </w:r>
    </w:p>
    <w:p w14:paraId="4614B9C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GR_RC_rainrate_StdDev_VPR:units = "dBZ" ;</w:t>
      </w:r>
    </w:p>
    <w:p w14:paraId="2428FE5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GR_RC_rainrate_StdDev_VPR:_FillValue = -888.f ;</w:t>
      </w:r>
    </w:p>
    <w:p w14:paraId="53B0FAC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GR_RC_rainrate_Max_VPR(elevationAngle, fpdim) ;</w:t>
      </w:r>
    </w:p>
    <w:p w14:paraId="4792B66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GR_RC_rainrate_Max_VPR:long_name = "Sample Maximum GV radar Cifelli Rain Rate along local vertical" ;</w:t>
      </w:r>
    </w:p>
    <w:p w14:paraId="626D94F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GR_RC_rainrate_Max_VPR:units = "dBZ" ;</w:t>
      </w:r>
    </w:p>
    <w:p w14:paraId="20F9B7D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GR_RC_rainrate_Max_VPR:_FillValue = -888.f ;</w:t>
      </w:r>
    </w:p>
    <w:p w14:paraId="270F0F65"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GR_RP_rainrate_VPR(elevationAngle, fpdim) ;</w:t>
      </w:r>
    </w:p>
    <w:p w14:paraId="07CE706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GR_RP_rainrate_VPR:long_name = "GV radar PolZR Rain Rate along local vertical" ;</w:t>
      </w:r>
    </w:p>
    <w:p w14:paraId="15BC048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GR_RP_rainrate_VPR:units = "dBZ" ;</w:t>
      </w:r>
    </w:p>
    <w:p w14:paraId="69067D5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GR_RP_rainrate_VPR:_FillValue = -888.f ;</w:t>
      </w:r>
    </w:p>
    <w:p w14:paraId="39036BB1"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GR_RP_rainrate_StdDev_VPR(elevationAngle, fpdim) ;</w:t>
      </w:r>
    </w:p>
    <w:p w14:paraId="53472D2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GR_RP_rainrate_StdDev_VPR:long_name = "Standard Deviation of GV radar PolZR Rain Rate along local vertical" ;</w:t>
      </w:r>
    </w:p>
    <w:p w14:paraId="6C9C38C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GR_RP_rainrate_StdDev_VPR:units = "dBZ" ;</w:t>
      </w:r>
    </w:p>
    <w:p w14:paraId="403B6E6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GR_RP_rainrate_StdDev_VPR:_FillValue = -888.f ;</w:t>
      </w:r>
    </w:p>
    <w:p w14:paraId="430666B7"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GR_RP_rainrate_Max_VPR(elevationAngle, fpdim) ;</w:t>
      </w:r>
    </w:p>
    <w:p w14:paraId="679F4E6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GR_RP_rainrate_Max_VPR:long_name = "Sample Maximum GV radar PolZR Rain Rate along local vertical" ;</w:t>
      </w:r>
    </w:p>
    <w:p w14:paraId="658F89A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GR_RP_rainrate_Max_VPR:units = "dBZ" ;</w:t>
      </w:r>
    </w:p>
    <w:p w14:paraId="4EA19DE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GR_RP_rainrate_Max_VPR:_FillValue = -888.f ;</w:t>
      </w:r>
    </w:p>
    <w:p w14:paraId="2933312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GR_RR_rainrate_VPR(elevationAngle, fpdim) ;</w:t>
      </w:r>
    </w:p>
    <w:p w14:paraId="2BF2AD7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GR_RR_rainrate_VPR:long_name = "GV radar DROPS Rain Rate along local vertical" ;</w:t>
      </w:r>
    </w:p>
    <w:p w14:paraId="17F6975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GR_RR_rainrate_VPR:units = "dBZ" ;</w:t>
      </w:r>
    </w:p>
    <w:p w14:paraId="6A17980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GR_RR_rainrate_VPR:_FillValue = -888.f ;</w:t>
      </w:r>
    </w:p>
    <w:p w14:paraId="26310936"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t>float GR_RR_rainrate_StdDev_VPR(elevationAngle, fpdim) ;</w:t>
      </w:r>
    </w:p>
    <w:p w14:paraId="423B11F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GR_RR_rainrate_StdDev_VPR:long_name = "Standard Deviation of GV radar DROPS Rain Rate along local vertical" ;</w:t>
      </w:r>
    </w:p>
    <w:p w14:paraId="6F2D172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GR_RR_rainrate_StdDev_VPR:units = "dBZ" ;</w:t>
      </w:r>
    </w:p>
    <w:p w14:paraId="2FDE3EF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GR_RR_rainrate_StdDev_VPR:_FillValue = -888.f ;</w:t>
      </w:r>
    </w:p>
    <w:p w14:paraId="7C23214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GR_RR_rainrate_Max_VPR(elevationAngle, fpdim) ;</w:t>
      </w:r>
    </w:p>
    <w:p w14:paraId="6AC0E24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GR_RR_rainrate_Max_VPR:long_name = "Sample Maximum GV radar DROPS Rain Rate along local vertical" ;</w:t>
      </w:r>
    </w:p>
    <w:p w14:paraId="04B4D7D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GR_RR_rainrate_Max_VPR:units = "dBZ" ;</w:t>
      </w:r>
    </w:p>
    <w:p w14:paraId="28C83E9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GR_RR_rainrate_Max_VPR:_FillValue = -888.f ;</w:t>
      </w:r>
    </w:p>
    <w:p w14:paraId="25164CF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GR_Zdr_VPR(elevationAngle, fpdim) ;</w:t>
      </w:r>
    </w:p>
    <w:p w14:paraId="6393BAA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GR_Zdr_VPR:long_name = "DP Differential Reflectivity along local vertical" ;</w:t>
      </w:r>
    </w:p>
    <w:p w14:paraId="356D975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GR_Zdr_VPR:units = "dB" ;</w:t>
      </w:r>
    </w:p>
    <w:p w14:paraId="48533D7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GR_Zdr_VPR:_FillValue = -888.f ;</w:t>
      </w:r>
    </w:p>
    <w:p w14:paraId="3C6AEBA8"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GR_Zdr_StdDev_VPR(elevationAngle, fpdim) ;</w:t>
      </w:r>
    </w:p>
    <w:p w14:paraId="6CDF608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GR_Zdr_StdDev_VPR:long_name = "Standard Deviation of DP Differential Reflectivity along local vertical" ;</w:t>
      </w:r>
    </w:p>
    <w:p w14:paraId="5087D6D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GR_Zdr_StdDev_VPR:units = "dB" ;</w:t>
      </w:r>
    </w:p>
    <w:p w14:paraId="064ACDC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GR_Zdr_StdDev_VPR:_FillValue = -888.f ;</w:t>
      </w:r>
    </w:p>
    <w:p w14:paraId="7EC6126D"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GR_Zdr_Max_VPR(elevationAngle, fpdim) ;</w:t>
      </w:r>
    </w:p>
    <w:p w14:paraId="0FBDE17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GR_Zdr_Max_VPR:long_name = "Sample Maximum DP Differential Reflectivity along local vertical" ;</w:t>
      </w:r>
    </w:p>
    <w:p w14:paraId="027ECA6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GR_Zdr_Max_VPR:units = "dB" ;</w:t>
      </w:r>
    </w:p>
    <w:p w14:paraId="5526974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GR_Zdr_Max_VPR:_FillValue = -888.f ;</w:t>
      </w:r>
    </w:p>
    <w:p w14:paraId="448710F5"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GR_Kdp_VPR(elevationAngle, fpdim) ;</w:t>
      </w:r>
    </w:p>
    <w:p w14:paraId="0CA2696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GR_Kdp_VPR:long_name = "DP Specific Differential Phase along local vertical" ;</w:t>
      </w:r>
    </w:p>
    <w:p w14:paraId="4DB1C16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GR_Kdp_VPR:units = "deg/km" ;</w:t>
      </w:r>
    </w:p>
    <w:p w14:paraId="3755360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GR_Kdp_VPR:_FillValue = -888.f ;</w:t>
      </w:r>
    </w:p>
    <w:p w14:paraId="5B0596E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GR_Kdp_StdDev_VPR(elevationAngle, fpdim) ;</w:t>
      </w:r>
    </w:p>
    <w:p w14:paraId="007C2F1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GR_Kdp_StdDev_VPR:long_name = "Standard Deviation of DP Specific Differential Phase along local vertical" ;</w:t>
      </w:r>
    </w:p>
    <w:p w14:paraId="3728084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GR_Kdp_StdDev_VPR:units = "deg/km" ;</w:t>
      </w:r>
    </w:p>
    <w:p w14:paraId="15D38EF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GR_Kdp_StdDev_VPR:_FillValue = -888.f ;</w:t>
      </w:r>
    </w:p>
    <w:p w14:paraId="701FD3D2"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GR_Kdp_Max_VPR(elevationAngle, fpdim) ;</w:t>
      </w:r>
    </w:p>
    <w:p w14:paraId="100E0D7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GR_Kdp_Max_VPR:long_name = "Sample Maximum DP Specific Differential Phase along local vertical" ;</w:t>
      </w:r>
    </w:p>
    <w:p w14:paraId="062635C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GR_Kdp_Max_VPR:units = "deg/km" ;</w:t>
      </w:r>
    </w:p>
    <w:p w14:paraId="02E95CE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GR_Kdp_Max_VPR:_FillValue = -888.f ;</w:t>
      </w:r>
    </w:p>
    <w:p w14:paraId="4D9D9BFA"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GR_RHOhv_VPR(elevationAngle, fpdim) ;</w:t>
      </w:r>
    </w:p>
    <w:p w14:paraId="3275970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GR_RHOhv_VPR:long_name = "DP Co-Polar Correlation Coefficient along local vertical" ;</w:t>
      </w:r>
    </w:p>
    <w:p w14:paraId="64306DF1"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GR_RHOhv_VPR:units = "Dimensionless" ;</w:t>
      </w:r>
    </w:p>
    <w:p w14:paraId="30F6947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GR_RHOhv_VPR:_FillValue = -888.f ;</w:t>
      </w:r>
    </w:p>
    <w:p w14:paraId="7EA95703"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GR_RHOhv_StdDev_VPR(elevationAngle, fpdim) ;</w:t>
      </w:r>
    </w:p>
    <w:p w14:paraId="417C157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GR_RHOhv_StdDev_VPR:long_name = "Standard Deviation of DP Co-Polar Correlation Coefficient along local vertical" ;</w:t>
      </w:r>
    </w:p>
    <w:p w14:paraId="5051189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GR_RHOhv_StdDev_VPR:units = "Dimensionless" ;</w:t>
      </w:r>
    </w:p>
    <w:p w14:paraId="5228BA2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GR_RHOhv_StdDev_VPR:_FillValue = -888.f ;</w:t>
      </w:r>
    </w:p>
    <w:p w14:paraId="7F79986B"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GR_RHOhv_Max_VPR(elevationAngle, fpdim) ;</w:t>
      </w:r>
    </w:p>
    <w:p w14:paraId="76D93A8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GR_RHOhv_Max_VPR:long_name = "Sample Maximum DP Co-Polar Correlation Coefficient along local vertical" ;</w:t>
      </w:r>
    </w:p>
    <w:p w14:paraId="06A832D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GR_RHOhv_Max_VPR:units = "Dimensionless" ;</w:t>
      </w:r>
    </w:p>
    <w:p w14:paraId="7DB2AF6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GR_RHOhv_Max_VPR:_FillValue = -888.f ;</w:t>
      </w:r>
    </w:p>
    <w:p w14:paraId="4AFEF733"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GR_HID_VPR(elevationAngle, fpdim, hidim) ;</w:t>
      </w:r>
    </w:p>
    <w:p w14:paraId="325E4D2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GR_HID_VPR:long_name = "DP Hydrometeor Identification along local vertical" ;</w:t>
      </w:r>
    </w:p>
    <w:p w14:paraId="66C27AA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GR_HID_VPR:units = "Categorical" ;</w:t>
      </w:r>
    </w:p>
    <w:p w14:paraId="4DE930D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GR_HID_VPR:_FillValue = -888s ;</w:t>
      </w:r>
    </w:p>
    <w:p w14:paraId="06027FF8"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GR_Dzero_VPR(elevationAngle, fpdim) ;</w:t>
      </w:r>
    </w:p>
    <w:p w14:paraId="28F40FD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GR_Dzero_VPR:long_name = "DP Median Volume Diameter along local vertical" ;</w:t>
      </w:r>
    </w:p>
    <w:p w14:paraId="3611185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GR_Dzero_VPR:units = "mm" ;</w:t>
      </w:r>
    </w:p>
    <w:p w14:paraId="48DF2B3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GR_Dzero_VPR:_FillValue = -888.f ;</w:t>
      </w:r>
    </w:p>
    <w:p w14:paraId="348937D1"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GR_Dzero_StdDev_VPR(elevationAngle, fpdim) ;</w:t>
      </w:r>
    </w:p>
    <w:p w14:paraId="0F2F232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GR_Dzero_StdDev_VPR:long_name = "Standard Deviation of DP Median Volume Diameter along local vertical" ;</w:t>
      </w:r>
    </w:p>
    <w:p w14:paraId="1E65051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GR_Dzero_StdDev_VPR:units = "mm" ;</w:t>
      </w:r>
    </w:p>
    <w:p w14:paraId="2480D60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GR_Dzero_StdDev_VPR:_FillValue = -888.f ;</w:t>
      </w:r>
    </w:p>
    <w:p w14:paraId="7D9F13B1"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GR_Dzero_Max_VPR(elevationAngle, fpdim) ;</w:t>
      </w:r>
    </w:p>
    <w:p w14:paraId="5AC36F0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GR_Dzero_Max_VPR:long_name = "Sample Maximum DP Median Volume Diameter along local vertical" ;</w:t>
      </w:r>
    </w:p>
    <w:p w14:paraId="16863D0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GR_Dzero_Max_VPR:units = "mm" ;</w:t>
      </w:r>
    </w:p>
    <w:p w14:paraId="36DFE9D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GR_Dzero_Max_VPR:_FillValue = -888.f ;</w:t>
      </w:r>
    </w:p>
    <w:p w14:paraId="471AD511"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GR_Nw_VPR(elevationAngle, fpdim) ;</w:t>
      </w:r>
    </w:p>
    <w:p w14:paraId="6B6CBF9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GR_Nw_VPR:long_name = "DP Normalized Intercept Parameter along local vertical" ;</w:t>
      </w:r>
    </w:p>
    <w:p w14:paraId="45FF22E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GR_Nw_VPR:units = "1/(mm*m^3)" ;</w:t>
      </w:r>
    </w:p>
    <w:p w14:paraId="67EBCFE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GR_Nw_VPR:_FillValue = -888.f ;</w:t>
      </w:r>
    </w:p>
    <w:p w14:paraId="5C941A79"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GR_Nw_StdDev_VPR(elevationAngle, fpdim) ;</w:t>
      </w:r>
    </w:p>
    <w:p w14:paraId="38C8855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GR_Nw_StdDev_VPR:long_name = "Standard Deviation of DP Normalized Intercept Parameter along local vertical" ;</w:t>
      </w:r>
    </w:p>
    <w:p w14:paraId="7FAF942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GR_Nw_StdDev_VPR:units = "1/(mm*m^3)" ;</w:t>
      </w:r>
    </w:p>
    <w:p w14:paraId="0DD43FB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GR_Nw_StdDev_VPR:_FillValue = -888.f ;</w:t>
      </w:r>
    </w:p>
    <w:p w14:paraId="229D2055"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t>float GR_Nw_Max_VPR(elevationAngle, fpdim) ;</w:t>
      </w:r>
    </w:p>
    <w:p w14:paraId="00EE0FF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GR_Nw_Max_VPR:long_name = "Sample Maximum DP Normalized Intercept Parameter along local vertical" ;</w:t>
      </w:r>
    </w:p>
    <w:p w14:paraId="47E7E56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GR_Nw_Max_VPR:units = "1/(mm*m^3)" ;</w:t>
      </w:r>
    </w:p>
    <w:p w14:paraId="265781D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GR_Nw_Max_VPR:_FillValue = -888.f ;</w:t>
      </w:r>
    </w:p>
    <w:p w14:paraId="746F1C17" w14:textId="1D683F53" w:rsidR="0013003E" w:rsidRPr="0020433D" w:rsidRDefault="0013003E" w:rsidP="0020433D">
      <w:pPr>
        <w:ind w:firstLine="432"/>
        <w:rPr>
          <w:rFonts w:ascii="Arial" w:hAnsi="Arial" w:cs="Arial"/>
          <w:sz w:val="22"/>
          <w:szCs w:val="22"/>
        </w:rPr>
      </w:pPr>
      <w:r w:rsidRPr="0020433D">
        <w:rPr>
          <w:rFonts w:ascii="Arial" w:hAnsi="Arial" w:cs="Arial"/>
          <w:sz w:val="22"/>
          <w:szCs w:val="22"/>
        </w:rPr>
        <w:t>float GR_blockage_VPR(elevationAngle, fpdim) ;</w:t>
      </w:r>
    </w:p>
    <w:p w14:paraId="65958169" w14:textId="4840D510" w:rsidR="0013003E" w:rsidRPr="0020433D" w:rsidRDefault="0013003E" w:rsidP="0020433D">
      <w:pPr>
        <w:ind w:left="432" w:firstLine="432"/>
        <w:rPr>
          <w:rFonts w:ascii="Arial" w:hAnsi="Arial" w:cs="Arial"/>
          <w:sz w:val="22"/>
          <w:szCs w:val="22"/>
        </w:rPr>
      </w:pPr>
      <w:r w:rsidRPr="0020433D">
        <w:rPr>
          <w:rFonts w:ascii="Arial" w:hAnsi="Arial" w:cs="Arial"/>
          <w:sz w:val="22"/>
          <w:szCs w:val="22"/>
        </w:rPr>
        <w:t>GR_blockage_VPR:long_name = "ground radar blockage fraction along local vertical " ;</w:t>
      </w:r>
    </w:p>
    <w:p w14:paraId="33927814" w14:textId="1912E137" w:rsidR="0013003E" w:rsidRPr="0020433D" w:rsidRDefault="0013003E" w:rsidP="0020433D">
      <w:pPr>
        <w:ind w:left="432" w:firstLine="432"/>
        <w:rPr>
          <w:rFonts w:ascii="Arial" w:hAnsi="Arial" w:cs="Arial"/>
          <w:sz w:val="22"/>
          <w:szCs w:val="22"/>
        </w:rPr>
      </w:pPr>
      <w:r w:rsidRPr="0020433D">
        <w:rPr>
          <w:rFonts w:ascii="Arial" w:hAnsi="Arial" w:cs="Arial"/>
          <w:sz w:val="22"/>
          <w:szCs w:val="22"/>
        </w:rPr>
        <w:t>GR_blockage_VPR:_FillValue = -888.f ;</w:t>
      </w:r>
    </w:p>
    <w:p w14:paraId="061E1FD5"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n_gr_vpr_expected(elevationAngle, fpdim) ;</w:t>
      </w:r>
    </w:p>
    <w:p w14:paraId="4CB7DD5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n_gr_vpr_expected:long_name = "number of bins in GR_Z_VPR, GR_rainrate_VPR averages" ;</w:t>
      </w:r>
    </w:p>
    <w:p w14:paraId="44B3E7F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n_gr_vpr_expected:_FillValue = -888s ;</w:t>
      </w:r>
    </w:p>
    <w:p w14:paraId="44D7BF62"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n_gr_z_vpr_rejected(elevationAngle, fpdim) ;</w:t>
      </w:r>
    </w:p>
    <w:p w14:paraId="23D5F0B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n_gr_z_vpr_rejected:long_name = "number of bins below GR_dBZ_min in GR_Z_VPR average" ;</w:t>
      </w:r>
    </w:p>
    <w:p w14:paraId="6180555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n_gr_z_vpr_rejected:_FillValue = -888s ;</w:t>
      </w:r>
    </w:p>
    <w:p w14:paraId="1357325E"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n_gr_rc_vpr_rejected(elevationAngle, fpdim) ;</w:t>
      </w:r>
    </w:p>
    <w:p w14:paraId="1333FD5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n_gr_rc_vpr_rejected:long_name = "number of bins below gprof_rain_min in GR_RC_rainrate_VPR average" ;</w:t>
      </w:r>
    </w:p>
    <w:p w14:paraId="4C8BC1F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n_gr_rc_vpr_rejected:_FillValue = -888s ;</w:t>
      </w:r>
    </w:p>
    <w:p w14:paraId="289DBB49"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n_gr_rp_vpr_rejected(elevationAngle, fpdim) ;</w:t>
      </w:r>
    </w:p>
    <w:p w14:paraId="4626B81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n_gr_rp_vpr_rejected:long_name = "number of bins below gprof_rain_min in GR_RP_rainrate_VPR average" ;</w:t>
      </w:r>
    </w:p>
    <w:p w14:paraId="5670F24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n_gr_rp_vpr_rejected:_FillValue = -888s ;</w:t>
      </w:r>
    </w:p>
    <w:p w14:paraId="460BF9F8"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n_gr_rr_vpr_rejected(elevationAngle, fpdim) ;</w:t>
      </w:r>
    </w:p>
    <w:p w14:paraId="548166F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n_gr_rr_vpr_rejected:long_name = "number of bins below gprof_rain_min in GR_RR_rainrate_VPR average" ;</w:t>
      </w:r>
    </w:p>
    <w:p w14:paraId="0357598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n_gr_rr_vpr_rejected:_FillValue = -888s ;</w:t>
      </w:r>
    </w:p>
    <w:p w14:paraId="4912ADC4"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n_gr_zdr_vpr_rejected(elevationAngle, fpdim) ;</w:t>
      </w:r>
    </w:p>
    <w:p w14:paraId="6CA11F9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n_gr_zdr_vpr_rejected:long_name = "number of bins with missing Zdr in GR_Zdr_VPR average" ;</w:t>
      </w:r>
    </w:p>
    <w:p w14:paraId="7C464A4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n_gr_zdr_vpr_rejected:_FillValue = -888s ;</w:t>
      </w:r>
    </w:p>
    <w:p w14:paraId="2F9BB4CC"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n_gr_kdp_vpr_rejected(elevationAngle, fpdim) ;</w:t>
      </w:r>
    </w:p>
    <w:p w14:paraId="0373C27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n_gr_kdp_vpr_rejected:long_name = "number of bins with missing Kdp in GR_Kdp_VPR average" ;</w:t>
      </w:r>
    </w:p>
    <w:p w14:paraId="0AF8063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n_gr_kdp_vpr_rejected:_FillValue = -888s ;</w:t>
      </w:r>
    </w:p>
    <w:p w14:paraId="6813C558"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n_gr_rhohv_vpr_rejected(elevationAngle, fpdim) ;</w:t>
      </w:r>
    </w:p>
    <w:p w14:paraId="5986BED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n_gr_rhohv_vpr_rejected:long_name = "number of bins with missing RHOhv in GR_RHOhv_VPR average" ;</w:t>
      </w:r>
    </w:p>
    <w:p w14:paraId="21546AA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n_gr_rhohv_vpr_rejected:_FillValue = -888s ;</w:t>
      </w:r>
    </w:p>
    <w:p w14:paraId="3E8CE1D0"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n_gr_hid_vpr_rejected(elevationAngle, fpdim) ;</w:t>
      </w:r>
    </w:p>
    <w:p w14:paraId="3DBFAB2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n_gr_hid_vpr_rejected:long_name = "number of bins with undefined HID in GR_HID_VPR histogram" ;</w:t>
      </w:r>
    </w:p>
    <w:p w14:paraId="7D16A32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n_gr_hid_vpr_rejected:_FillValue = -888s ;</w:t>
      </w:r>
    </w:p>
    <w:p w14:paraId="687F00A3"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t>short n_gr_dzero_vpr_rejected(elevationAngle, fpdim) ;</w:t>
      </w:r>
    </w:p>
    <w:p w14:paraId="6B4860D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n_gr_dzero_vpr_rejected:long_name = "number of bins with missing D0 in GR_Dzero_VPR average" ;</w:t>
      </w:r>
    </w:p>
    <w:p w14:paraId="52B7894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n_gr_dzero_vpr_rejected:_FillValue = -888s ;</w:t>
      </w:r>
    </w:p>
    <w:p w14:paraId="6619F767"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n_gr_nw_vpr_rejected(elevationAngle, fpdim) ;</w:t>
      </w:r>
    </w:p>
    <w:p w14:paraId="0D35145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n_gr_nw_vpr_rejected:long_name = "number of bins with missing Nw in GR_Nw_VPR average" ;</w:t>
      </w:r>
    </w:p>
    <w:p w14:paraId="485B2DD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n_gr_nw_vpr_rejected:_FillValue = -888s ;</w:t>
      </w:r>
    </w:p>
    <w:p w14:paraId="6CFA8D2F"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XMIlatitude(fpdim) ;</w:t>
      </w:r>
    </w:p>
    <w:p w14:paraId="63073C7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XMIlatitude:long_name = "Latitude of XMI surface bin" ;</w:t>
      </w:r>
    </w:p>
    <w:p w14:paraId="27A836F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XMIlatitude:units = "degrees North" ;</w:t>
      </w:r>
    </w:p>
    <w:p w14:paraId="7B526EDC"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XMIlatitude:_FillValue = -888.f ;</w:t>
      </w:r>
    </w:p>
    <w:p w14:paraId="2473DDCB"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XMIlongitude(fpdim) ;</w:t>
      </w:r>
    </w:p>
    <w:p w14:paraId="0C106F9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XMIlongitude:long_name = "Longitude of XMI surface bin" ;</w:t>
      </w:r>
    </w:p>
    <w:p w14:paraId="6D94D7B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XMIlongitude:units = "degrees East" ;</w:t>
      </w:r>
    </w:p>
    <w:p w14:paraId="0223FFE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XMIlongitude:_FillValue = -888.f ;</w:t>
      </w:r>
    </w:p>
    <w:p w14:paraId="3A1D80A9"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surfaceTypeIndex(fpdim) ;</w:t>
      </w:r>
    </w:p>
    <w:p w14:paraId="18DDA64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surfaceTypeIndex:long_name = "2A-GPROF surfaceTypeIndex" ;</w:t>
      </w:r>
    </w:p>
    <w:p w14:paraId="0A406B8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surfaceTypeIndex:units = "Categorical" ;</w:t>
      </w:r>
    </w:p>
    <w:p w14:paraId="6468DD72"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surfaceTypeIndex:_FillValue = -888s ;</w:t>
      </w:r>
    </w:p>
    <w:p w14:paraId="2604575A"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surfacePrecipitation(fpdim) ;</w:t>
      </w:r>
    </w:p>
    <w:p w14:paraId="0F97D19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surfacePrecipitation:long_name = "2A-GPROF Estimated Surface Rain Rate" ;</w:t>
      </w:r>
    </w:p>
    <w:p w14:paraId="4E515D8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surfacePrecipitation:units = "mm/h" ;</w:t>
      </w:r>
    </w:p>
    <w:p w14:paraId="227E210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surfacePrecipitation:_FillValue = -888.f ;</w:t>
      </w:r>
    </w:p>
    <w:p w14:paraId="5BC584E5"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pixelStatus(fpdim) ;</w:t>
      </w:r>
    </w:p>
    <w:p w14:paraId="43883B5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pixelStatus:long_name = "2A-GPROF pixelStatus" ;</w:t>
      </w:r>
    </w:p>
    <w:p w14:paraId="5C59D6B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pixelStatus:units = "Categorical" ;</w:t>
      </w:r>
    </w:p>
    <w:p w14:paraId="7D8E2CD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pixelStatus:_FillValue = -888s ;</w:t>
      </w:r>
    </w:p>
    <w:p w14:paraId="525A8367"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PoP(fpdim) ;</w:t>
      </w:r>
    </w:p>
    <w:p w14:paraId="756FDDD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PoP:long_name = "2A-GPROF probabilityOfPrecip" ;</w:t>
      </w:r>
    </w:p>
    <w:p w14:paraId="5F9F19C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PoP:units = "percent" ;</w:t>
      </w:r>
    </w:p>
    <w:p w14:paraId="75AD1E57"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PoP:_FillValue = -888s ;</w:t>
      </w:r>
    </w:p>
    <w:p w14:paraId="0D71E625" w14:textId="77777777" w:rsidR="00103D6F" w:rsidRPr="00103D6F" w:rsidRDefault="00103D6F" w:rsidP="00103D6F">
      <w:pPr>
        <w:rPr>
          <w:rFonts w:ascii="Arial" w:hAnsi="Arial" w:cs="Arial"/>
          <w:sz w:val="22"/>
          <w:szCs w:val="22"/>
        </w:rPr>
      </w:pPr>
      <w:r w:rsidRPr="00103D6F">
        <w:rPr>
          <w:rFonts w:ascii="Arial" w:hAnsi="Arial" w:cs="Arial"/>
          <w:sz w:val="22"/>
          <w:szCs w:val="22"/>
        </w:rPr>
        <w:tab/>
        <w:t>short freezingHeight(fpdim) ;</w:t>
      </w:r>
    </w:p>
    <w:p w14:paraId="6596DAB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freezingHeight:long_name = "Freezing Height" ;</w:t>
      </w:r>
    </w:p>
    <w:p w14:paraId="67510D3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freezingHeight:units = "meters" ;</w:t>
      </w:r>
    </w:p>
    <w:p w14:paraId="2B760C4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freezingHeight:_FillValue = -888s ;</w:t>
      </w:r>
    </w:p>
    <w:p w14:paraId="6AC1797F"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t>int rayIndex(fpdim) ;</w:t>
      </w:r>
    </w:p>
    <w:p w14:paraId="1B5EF37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rayIndex:long_name = "XMI product-relative ray,scan IDL 1-D array index" ;</w:t>
      </w:r>
    </w:p>
    <w:p w14:paraId="24AE555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rayIndex:_FillValue = -888 ;</w:t>
      </w:r>
    </w:p>
    <w:p w14:paraId="4F0D179D" w14:textId="77777777" w:rsidR="00103D6F" w:rsidRPr="00103D6F" w:rsidRDefault="00103D6F" w:rsidP="00103D6F">
      <w:pPr>
        <w:rPr>
          <w:rFonts w:ascii="Arial" w:hAnsi="Arial" w:cs="Arial"/>
          <w:sz w:val="22"/>
          <w:szCs w:val="22"/>
        </w:rPr>
      </w:pPr>
      <w:r w:rsidRPr="00103D6F">
        <w:rPr>
          <w:rFonts w:ascii="Arial" w:hAnsi="Arial" w:cs="Arial"/>
          <w:sz w:val="22"/>
          <w:szCs w:val="22"/>
        </w:rPr>
        <w:tab/>
        <w:t>double timeNearestApproach ;</w:t>
      </w:r>
    </w:p>
    <w:p w14:paraId="444FCB89"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timeNearestApproach:units = "seconds" ;</w:t>
      </w:r>
    </w:p>
    <w:p w14:paraId="4440170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timeNearestApproach:long_name = "Seconds since 01-01-1970 00:00:00" ;</w:t>
      </w:r>
    </w:p>
    <w:p w14:paraId="69BFE2E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timeNearestApproach:_FillValue = 0. ;</w:t>
      </w:r>
    </w:p>
    <w:p w14:paraId="0170615C" w14:textId="77777777" w:rsidR="00103D6F" w:rsidRPr="00103D6F" w:rsidRDefault="00103D6F" w:rsidP="00103D6F">
      <w:pPr>
        <w:rPr>
          <w:rFonts w:ascii="Arial" w:hAnsi="Arial" w:cs="Arial"/>
          <w:sz w:val="22"/>
          <w:szCs w:val="22"/>
        </w:rPr>
      </w:pPr>
      <w:r w:rsidRPr="00103D6F">
        <w:rPr>
          <w:rFonts w:ascii="Arial" w:hAnsi="Arial" w:cs="Arial"/>
          <w:sz w:val="22"/>
          <w:szCs w:val="22"/>
        </w:rPr>
        <w:tab/>
        <w:t>char atimeNearestApproach(len_atime_ID) ;</w:t>
      </w:r>
    </w:p>
    <w:p w14:paraId="4F53A4B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atimeNearestApproach:long_name = "text version of timeNearestApproach, UTC" ;</w:t>
      </w:r>
    </w:p>
    <w:p w14:paraId="56E202D3" w14:textId="77777777" w:rsidR="00103D6F" w:rsidRPr="00103D6F" w:rsidRDefault="00103D6F" w:rsidP="00103D6F">
      <w:pPr>
        <w:rPr>
          <w:rFonts w:ascii="Arial" w:hAnsi="Arial" w:cs="Arial"/>
          <w:sz w:val="22"/>
          <w:szCs w:val="22"/>
        </w:rPr>
      </w:pPr>
      <w:r w:rsidRPr="00103D6F">
        <w:rPr>
          <w:rFonts w:ascii="Arial" w:hAnsi="Arial" w:cs="Arial"/>
          <w:sz w:val="22"/>
          <w:szCs w:val="22"/>
        </w:rPr>
        <w:tab/>
        <w:t>double timeSweepStart(elevationAngle) ;</w:t>
      </w:r>
    </w:p>
    <w:p w14:paraId="37934CD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timeSweepStart:units = "seconds" ;</w:t>
      </w:r>
    </w:p>
    <w:p w14:paraId="28F8AFE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timeSweepStart:long_name = "Seconds since 01-01-1970 00:00:00" ;</w:t>
      </w:r>
    </w:p>
    <w:p w14:paraId="6781D15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timeSweepStart:_FillValue = 0. ;</w:t>
      </w:r>
    </w:p>
    <w:p w14:paraId="7A47EF6E" w14:textId="77777777" w:rsidR="00103D6F" w:rsidRPr="00103D6F" w:rsidRDefault="00103D6F" w:rsidP="00103D6F">
      <w:pPr>
        <w:rPr>
          <w:rFonts w:ascii="Arial" w:hAnsi="Arial" w:cs="Arial"/>
          <w:sz w:val="22"/>
          <w:szCs w:val="22"/>
        </w:rPr>
      </w:pPr>
      <w:r w:rsidRPr="00103D6F">
        <w:rPr>
          <w:rFonts w:ascii="Arial" w:hAnsi="Arial" w:cs="Arial"/>
          <w:sz w:val="22"/>
          <w:szCs w:val="22"/>
        </w:rPr>
        <w:tab/>
        <w:t>char atimeSweepStart(elevationAngle, len_atime_ID) ;</w:t>
      </w:r>
    </w:p>
    <w:p w14:paraId="34B95B7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atimeSweepStart:long_name = "text version of timeSweepStart, UTC" ;</w:t>
      </w:r>
    </w:p>
    <w:p w14:paraId="45F63ACC" w14:textId="77777777" w:rsidR="00103D6F" w:rsidRPr="00103D6F" w:rsidRDefault="00103D6F" w:rsidP="00103D6F">
      <w:pPr>
        <w:rPr>
          <w:rFonts w:ascii="Arial" w:hAnsi="Arial" w:cs="Arial"/>
          <w:sz w:val="22"/>
          <w:szCs w:val="22"/>
        </w:rPr>
      </w:pPr>
      <w:r w:rsidRPr="00103D6F">
        <w:rPr>
          <w:rFonts w:ascii="Arial" w:hAnsi="Arial" w:cs="Arial"/>
          <w:sz w:val="22"/>
          <w:szCs w:val="22"/>
        </w:rPr>
        <w:tab/>
        <w:t>char site_ID(len_site_ID) ;</w:t>
      </w:r>
    </w:p>
    <w:p w14:paraId="123A6CC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site_ID:long_name = "ID of Ground Radar Site" ;</w:t>
      </w:r>
    </w:p>
    <w:p w14:paraId="666C6290"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site_lat ;</w:t>
      </w:r>
    </w:p>
    <w:p w14:paraId="670E1EB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site_lat:long_name = "Latitude of Ground Radar Site" ;</w:t>
      </w:r>
    </w:p>
    <w:p w14:paraId="23BCCAE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site_lat:units = "degrees North" ;</w:t>
      </w:r>
    </w:p>
    <w:p w14:paraId="1CC13F9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site_lat:_FillValue = -888.f ;</w:t>
      </w:r>
    </w:p>
    <w:p w14:paraId="3CB12965"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site_lon ;</w:t>
      </w:r>
    </w:p>
    <w:p w14:paraId="738DE19A"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site_lon:long_name = "Longitude of Ground Radar Site" ;</w:t>
      </w:r>
    </w:p>
    <w:p w14:paraId="2514CFF3"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site_lon:units = "degrees East" ;</w:t>
      </w:r>
    </w:p>
    <w:p w14:paraId="2A7A729F"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site_lon:_FillValue = -888.f ;</w:t>
      </w:r>
    </w:p>
    <w:p w14:paraId="368C1355"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site_elev ;</w:t>
      </w:r>
    </w:p>
    <w:p w14:paraId="36CE67FD"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site_elev:long_name = "Elevation of Ground Radar Site above MSL" ;</w:t>
      </w:r>
    </w:p>
    <w:p w14:paraId="27783306"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site_elev:units = "km" ;</w:t>
      </w:r>
    </w:p>
    <w:p w14:paraId="494A260D" w14:textId="77777777" w:rsidR="00103D6F" w:rsidRPr="00103D6F" w:rsidRDefault="00103D6F" w:rsidP="00103D6F">
      <w:pPr>
        <w:rPr>
          <w:rFonts w:ascii="Arial" w:hAnsi="Arial" w:cs="Arial"/>
          <w:sz w:val="22"/>
          <w:szCs w:val="22"/>
        </w:rPr>
      </w:pPr>
      <w:r w:rsidRPr="00103D6F">
        <w:rPr>
          <w:rFonts w:ascii="Arial" w:hAnsi="Arial" w:cs="Arial"/>
          <w:sz w:val="22"/>
          <w:szCs w:val="22"/>
        </w:rPr>
        <w:tab/>
        <w:t>float version ;</w:t>
      </w:r>
    </w:p>
    <w:p w14:paraId="3CA2956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version:long_name = "Geo Match File Version" ;</w:t>
      </w:r>
    </w:p>
    <w:p w14:paraId="444A00E8" w14:textId="77777777" w:rsidR="00103D6F" w:rsidRPr="00103D6F" w:rsidRDefault="00103D6F" w:rsidP="00103D6F">
      <w:pPr>
        <w:rPr>
          <w:rFonts w:ascii="Arial" w:hAnsi="Arial" w:cs="Arial"/>
          <w:sz w:val="22"/>
          <w:szCs w:val="22"/>
        </w:rPr>
      </w:pPr>
    </w:p>
    <w:p w14:paraId="698DC5B3" w14:textId="77777777" w:rsidR="00EB40DE" w:rsidRPr="00EB40DE" w:rsidRDefault="00EB40DE" w:rsidP="00EB40DE">
      <w:pPr>
        <w:rPr>
          <w:rFonts w:ascii="Arial" w:hAnsi="Arial" w:cs="Arial"/>
          <w:sz w:val="22"/>
          <w:szCs w:val="22"/>
        </w:rPr>
      </w:pPr>
      <w:r w:rsidRPr="00EB40DE">
        <w:rPr>
          <w:rFonts w:ascii="Arial" w:hAnsi="Arial" w:cs="Arial"/>
          <w:sz w:val="22"/>
          <w:szCs w:val="22"/>
        </w:rPr>
        <w:t>// global attributes:</w:t>
      </w:r>
    </w:p>
    <w:p w14:paraId="78908B7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:PPS_Version = "V03C" ;</w:t>
      </w:r>
    </w:p>
    <w:p w14:paraId="5C43EF7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:GV_UF_Z_field = "CZ" ;</w:t>
      </w:r>
    </w:p>
    <w:p w14:paraId="35464C6C" w14:textId="77777777" w:rsidR="00103D6F" w:rsidRPr="00103D6F" w:rsidRDefault="00103D6F" w:rsidP="00103D6F">
      <w:pPr>
        <w:rPr>
          <w:rFonts w:ascii="Arial" w:hAnsi="Arial" w:cs="Arial"/>
          <w:sz w:val="22"/>
          <w:szCs w:val="22"/>
        </w:rPr>
      </w:pPr>
      <w:r w:rsidRPr="00103D6F">
        <w:rPr>
          <w:rFonts w:ascii="Arial" w:hAnsi="Arial" w:cs="Arial"/>
          <w:sz w:val="22"/>
          <w:szCs w:val="22"/>
        </w:rPr>
        <w:lastRenderedPageBreak/>
        <w:tab/>
      </w:r>
      <w:r w:rsidRPr="00103D6F">
        <w:rPr>
          <w:rFonts w:ascii="Arial" w:hAnsi="Arial" w:cs="Arial"/>
          <w:sz w:val="22"/>
          <w:szCs w:val="22"/>
        </w:rPr>
        <w:tab/>
        <w:t>:GV_UF_ZDR_field = "DR" ;</w:t>
      </w:r>
    </w:p>
    <w:p w14:paraId="64EE9ACE"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:GV_UF_KDP_field = "KD" ;</w:t>
      </w:r>
    </w:p>
    <w:p w14:paraId="30B5CD4B"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:GV_UF_RHOHV_field = "RH" ;</w:t>
      </w:r>
    </w:p>
    <w:p w14:paraId="499184C5"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:GV_UF_RC_field = "RC" ;</w:t>
      </w:r>
    </w:p>
    <w:p w14:paraId="6E9F613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:GV_UF_RP_field = "RP" ;</w:t>
      </w:r>
    </w:p>
    <w:p w14:paraId="736076A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:GV_UF_RR_field = "RR" ;</w:t>
      </w:r>
    </w:p>
    <w:p w14:paraId="56B4ED90"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:GV_UF_HID_field = "FH" ;</w:t>
      </w:r>
    </w:p>
    <w:p w14:paraId="760A81C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:GV_UF_D0_field = "D0" ;</w:t>
      </w:r>
    </w:p>
    <w:p w14:paraId="0C20BE28"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:GV_UF_NW_field = "NW" ;</w:t>
      </w:r>
    </w:p>
    <w:p w14:paraId="5F2BAD84"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:2AGPROF_file = "2A-CS-CONUS.GPM.GMI.GPROF2014v1-4.20141102-S080338-E081111.003853.V03C.HDF5" ;</w:t>
      </w:r>
    </w:p>
    <w:p w14:paraId="29AC8881" w14:textId="77777777" w:rsidR="00103D6F" w:rsidRPr="00103D6F" w:rsidRDefault="00103D6F" w:rsidP="00103D6F">
      <w:pPr>
        <w:rPr>
          <w:rFonts w:ascii="Arial" w:hAnsi="Arial" w:cs="Arial"/>
          <w:sz w:val="22"/>
          <w:szCs w:val="22"/>
        </w:rPr>
      </w:pPr>
      <w:r w:rsidRPr="00103D6F">
        <w:rPr>
          <w:rFonts w:ascii="Arial" w:hAnsi="Arial" w:cs="Arial"/>
          <w:sz w:val="22"/>
          <w:szCs w:val="22"/>
        </w:rPr>
        <w:tab/>
      </w:r>
      <w:r w:rsidRPr="00103D6F">
        <w:rPr>
          <w:rFonts w:ascii="Arial" w:hAnsi="Arial" w:cs="Arial"/>
          <w:sz w:val="22"/>
          <w:szCs w:val="22"/>
        </w:rPr>
        <w:tab/>
        <w:t>:GR_file = "KBOX_2014_1102_080541.uf.gz" ;</w:t>
      </w:r>
    </w:p>
    <w:p w14:paraId="74E277EB" w14:textId="77777777" w:rsidR="000A4841" w:rsidRDefault="000A4841" w:rsidP="000A4841"/>
    <w:p w14:paraId="6486C2A1" w14:textId="1E92EE56" w:rsidR="000A4841" w:rsidRDefault="00AB3EE4" w:rsidP="000A4841">
      <w:r>
        <w:rPr>
          <w:noProof/>
        </w:rPr>
        <mc:AlternateContent>
          <mc:Choice Requires="wps">
            <w:drawing>
              <wp:anchor distT="0" distB="0" distL="114300" distR="114300" simplePos="0" relativeHeight="251660800" behindDoc="0" locked="0" layoutInCell="1" allowOverlap="1" wp14:anchorId="2C5AD309" wp14:editId="5CA28506">
                <wp:simplePos x="0" y="0"/>
                <wp:positionH relativeFrom="column">
                  <wp:posOffset>101600</wp:posOffset>
                </wp:positionH>
                <wp:positionV relativeFrom="paragraph">
                  <wp:posOffset>128270</wp:posOffset>
                </wp:positionV>
                <wp:extent cx="8219440" cy="1767840"/>
                <wp:effectExtent l="0" t="4445" r="10160" b="18415"/>
                <wp:wrapTight wrapText="bothSides">
                  <wp:wrapPolygon edited="0">
                    <wp:start x="-25" y="0"/>
                    <wp:lineTo x="-25" y="21530"/>
                    <wp:lineTo x="21625" y="21530"/>
                    <wp:lineTo x="21625" y="0"/>
                    <wp:lineTo x="-25" y="0"/>
                  </wp:wrapPolygon>
                </wp:wrapTight>
                <wp:docPr id="4"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9440" cy="1767840"/>
                        </a:xfrm>
                        <a:prstGeom prst="rect">
                          <a:avLst/>
                        </a:prstGeom>
                        <a:solidFill>
                          <a:srgbClr val="D8D8D8"/>
                        </a:solidFill>
                        <a:ln w="9525">
                          <a:solidFill>
                            <a:srgbClr val="000000"/>
                          </a:solidFill>
                          <a:miter lim="800000"/>
                          <a:headEnd/>
                          <a:tailEnd/>
                        </a:ln>
                      </wps:spPr>
                      <wps:txbx>
                        <w:txbxContent>
                          <w:p w14:paraId="2BB3E7B2" w14:textId="77777777" w:rsidR="0055131D" w:rsidRDefault="0055131D" w:rsidP="000A4841">
                            <w:r>
                              <w:t xml:space="preserve">NOTES:  </w:t>
                            </w:r>
                          </w:p>
                          <w:p w14:paraId="2FCC6C09" w14:textId="77777777" w:rsidR="0055131D" w:rsidRDefault="0055131D" w:rsidP="000A4841"/>
                          <w:p w14:paraId="50595CFA" w14:textId="0C6BA023" w:rsidR="0055131D" w:rsidRDefault="0055131D" w:rsidP="000A4841">
                            <w:r>
                              <w:t xml:space="preserve">1)  The variables </w:t>
                            </w:r>
                            <w:r w:rsidRPr="00C047CD">
                              <w:rPr>
                                <w:b/>
                              </w:rPr>
                              <w:t>topHeight</w:t>
                            </w:r>
                            <w:r>
                              <w:t xml:space="preserve"> and </w:t>
                            </w:r>
                            <w:r w:rsidRPr="00C047CD">
                              <w:rPr>
                                <w:b/>
                              </w:rPr>
                              <w:t>bottomHeight</w:t>
                            </w:r>
                            <w:r>
                              <w:t xml:space="preserve"> are in units of km above ground level (km AGL).  Assuming all heights are in units of km, then the variable </w:t>
                            </w:r>
                            <w:r w:rsidRPr="00346DE5">
                              <w:rPr>
                                <w:b/>
                              </w:rPr>
                              <w:t>site_elev</w:t>
                            </w:r>
                            <w:r>
                              <w:t xml:space="preserve"> (km above MSL) relates heights above mean sea level (MSL) and AGL:  </w:t>
                            </w:r>
                          </w:p>
                          <w:p w14:paraId="0F50B625" w14:textId="77777777" w:rsidR="0055131D" w:rsidRDefault="0055131D" w:rsidP="000A4841"/>
                          <w:p w14:paraId="26685C52" w14:textId="77777777" w:rsidR="0055131D" w:rsidRDefault="0055131D" w:rsidP="000A4841">
                            <w:r w:rsidRPr="00346DE5">
                              <w:rPr>
                                <w:rFonts w:ascii="Courier" w:hAnsi="Courier"/>
                              </w:rPr>
                              <w:t>Heigh</w:t>
                            </w:r>
                            <w:r>
                              <w:rPr>
                                <w:rFonts w:ascii="Courier" w:hAnsi="Courier"/>
                              </w:rPr>
                              <w:t xml:space="preserve">tAGL = HeightMSL - </w:t>
                            </w:r>
                            <w:r w:rsidRPr="00346DE5">
                              <w:rPr>
                                <w:rFonts w:ascii="Courier" w:hAnsi="Courier"/>
                              </w:rPr>
                              <w:t>site_elev</w:t>
                            </w:r>
                          </w:p>
                          <w:p w14:paraId="0CAA7615" w14:textId="77777777" w:rsidR="0055131D" w:rsidRDefault="0055131D" w:rsidP="000A4841"/>
                          <w:p w14:paraId="0280B144" w14:textId="77777777" w:rsidR="0055131D" w:rsidRDefault="0055131D" w:rsidP="000A4841">
                            <w:r>
                              <w:t>2)  Actual values for the dimension variables “</w:t>
                            </w:r>
                            <w:r w:rsidRPr="006152B7">
                              <w:rPr>
                                <w:b/>
                              </w:rPr>
                              <w:t>fpdim</w:t>
                            </w:r>
                            <w:r>
                              <w:t>” and “</w:t>
                            </w:r>
                            <w:r w:rsidRPr="006152B7">
                              <w:rPr>
                                <w:b/>
                              </w:rPr>
                              <w:t>elevationAngle</w:t>
                            </w:r>
                            <w:r>
                              <w:t>” must be specified at time of netCDF file creation.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AD309" id="Text Box 136" o:spid="_x0000_s1027" type="#_x0000_t202" style="position:absolute;margin-left:8pt;margin-top:10.1pt;width:647.2pt;height:139.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" fillcolor="#d8d8d8">
                <v:textbox inset=",7.2pt,,7.2pt">
                  <w:txbxContent>
                    <w:p w14:paraId="2BB3E7B2" w14:textId="77777777" w:rsidR="0055131D" w:rsidRDefault="0055131D" w:rsidP="000A4841">
                      <w:r>
                        <w:t xml:space="preserve">NOTES:  </w:t>
                      </w:r>
                    </w:p>
                    <w:p w14:paraId="2FCC6C09" w14:textId="77777777" w:rsidR="0055131D" w:rsidRDefault="0055131D" w:rsidP="000A4841"/>
                    <w:p w14:paraId="50595CFA" w14:textId="0C6BA023" w:rsidR="0055131D" w:rsidRDefault="0055131D" w:rsidP="000A4841">
                      <w:r>
                        <w:t xml:space="preserve">1)  The variables </w:t>
                      </w:r>
                      <w:r w:rsidRPr="00C047CD">
                        <w:rPr>
                          <w:b/>
                        </w:rPr>
                        <w:t>topHeight</w:t>
                      </w:r>
                      <w:r>
                        <w:t xml:space="preserve"> and </w:t>
                      </w:r>
                      <w:r w:rsidRPr="00C047CD">
                        <w:rPr>
                          <w:b/>
                        </w:rPr>
                        <w:t>bottomHeight</w:t>
                      </w:r>
                      <w:r>
                        <w:t xml:space="preserve"> are in units of km above ground level (km AGL).  Assuming all heights are in units of km, then the variable </w:t>
                      </w:r>
                      <w:r w:rsidRPr="00346DE5">
                        <w:rPr>
                          <w:b/>
                        </w:rPr>
                        <w:t>site_elev</w:t>
                      </w:r>
                      <w:r>
                        <w:t xml:space="preserve"> (km above MSL) relates heights above mean sea level (MSL) and AGL:  </w:t>
                      </w:r>
                    </w:p>
                    <w:p w14:paraId="0F50B625" w14:textId="77777777" w:rsidR="0055131D" w:rsidRDefault="0055131D" w:rsidP="000A4841"/>
                    <w:p w14:paraId="26685C52" w14:textId="77777777" w:rsidR="0055131D" w:rsidRDefault="0055131D" w:rsidP="000A4841">
                      <w:r w:rsidRPr="00346DE5">
                        <w:rPr>
                          <w:rFonts w:ascii="Courier" w:hAnsi="Courier"/>
                        </w:rPr>
                        <w:t>Heigh</w:t>
                      </w:r>
                      <w:r>
                        <w:rPr>
                          <w:rFonts w:ascii="Courier" w:hAnsi="Courier"/>
                        </w:rPr>
                        <w:t xml:space="preserve">tAGL = HeightMSL - </w:t>
                      </w:r>
                      <w:r w:rsidRPr="00346DE5">
                        <w:rPr>
                          <w:rFonts w:ascii="Courier" w:hAnsi="Courier"/>
                        </w:rPr>
                        <w:t>site_elev</w:t>
                      </w:r>
                    </w:p>
                    <w:p w14:paraId="0CAA7615" w14:textId="77777777" w:rsidR="0055131D" w:rsidRDefault="0055131D" w:rsidP="000A4841"/>
                    <w:p w14:paraId="0280B144" w14:textId="77777777" w:rsidR="0055131D" w:rsidRDefault="0055131D" w:rsidP="000A4841">
                      <w:r>
                        <w:t>2)  Actual values for the dimension variables “</w:t>
                      </w:r>
                      <w:r w:rsidRPr="006152B7">
                        <w:rPr>
                          <w:b/>
                        </w:rPr>
                        <w:t>fpdim</w:t>
                      </w:r>
                      <w:r>
                        <w:t>” and “</w:t>
                      </w:r>
                      <w:r w:rsidRPr="006152B7">
                        <w:rPr>
                          <w:b/>
                        </w:rPr>
                        <w:t>elevationAngle</w:t>
                      </w:r>
                      <w:r>
                        <w:t>” must be specified at time of netCDF file creation.</w:t>
                      </w:r>
                    </w:p>
                  </w:txbxContent>
                </v:textbox>
                <w10:wrap type="tight"/>
              </v:shape>
            </w:pict>
          </mc:Fallback>
        </mc:AlternateContent>
      </w:r>
    </w:p>
    <w:p w14:paraId="20E590BA" w14:textId="77777777" w:rsidR="000A4841" w:rsidRDefault="000A4841" w:rsidP="000A4841">
      <w:pPr>
        <w:sectPr w:rsidR="000A4841">
          <w:headerReference w:type="default" r:id="rId58"/>
          <w:pgSz w:w="15840" w:h="12240" w:orient="landscape"/>
          <w:pgMar w:top="1800" w:right="1440" w:bottom="1800" w:left="1440" w:header="720" w:footer="720" w:gutter="0"/>
          <w:cols w:space="720"/>
          <w:docGrid w:linePitch="326"/>
        </w:sectPr>
      </w:pPr>
    </w:p>
    <w:p w14:paraId="21EDFB2D" w14:textId="716478BD" w:rsidR="000A4841" w:rsidRDefault="000A4841" w:rsidP="006152B7">
      <w:pPr>
        <w:pStyle w:val="WW-Caption"/>
        <w:keepNext/>
        <w:ind w:left="432" w:right="0" w:hanging="432"/>
        <w:rPr>
          <w:sz w:val="24"/>
          <w:szCs w:val="24"/>
        </w:rPr>
      </w:pPr>
      <w:r>
        <w:rPr>
          <w:b/>
          <w:sz w:val="24"/>
          <w:szCs w:val="24"/>
        </w:rPr>
        <w:lastRenderedPageBreak/>
        <w:t>Table 3.2</w:t>
      </w:r>
      <w:r>
        <w:rPr>
          <w:b/>
          <w:sz w:val="24"/>
          <w:szCs w:val="24"/>
        </w:rPr>
        <w:noBreakHyphen/>
        <w:t>1.</w:t>
      </w:r>
      <w:r>
        <w:rPr>
          <w:sz w:val="24"/>
          <w:szCs w:val="24"/>
        </w:rPr>
        <w:t xml:space="preserve">  Variable name, type, dimensions, and interpretation of special data values for scienc</w:t>
      </w:r>
      <w:r w:rsidR="00153C02">
        <w:rPr>
          <w:sz w:val="24"/>
          <w:szCs w:val="24"/>
        </w:rPr>
        <w:t>e and geolocation variables in G</w:t>
      </w:r>
      <w:r>
        <w:rPr>
          <w:sz w:val="24"/>
          <w:szCs w:val="24"/>
        </w:rPr>
        <w:t>MI-GR Geometry Match netCDF files.</w:t>
      </w:r>
    </w:p>
    <w:p w14:paraId="41C9AB63" w14:textId="77777777" w:rsidR="000A4841" w:rsidRDefault="000A4841" w:rsidP="000A4841">
      <w:pPr>
        <w:keepNext/>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8" w:type="dxa"/>
          <w:left w:w="115" w:type="dxa"/>
          <w:bottom w:w="58" w:type="dxa"/>
          <w:right w:w="115" w:type="dxa"/>
        </w:tblCellMar>
        <w:tblLook w:val="00A0" w:firstRow="1" w:lastRow="0" w:firstColumn="1" w:lastColumn="0" w:noHBand="0" w:noVBand="0"/>
      </w:tblPr>
      <w:tblGrid>
        <w:gridCol w:w="3366"/>
        <w:gridCol w:w="697"/>
        <w:gridCol w:w="1619"/>
        <w:gridCol w:w="3080"/>
      </w:tblGrid>
      <w:tr w:rsidR="000A4841" w:rsidRPr="007161F8" w14:paraId="766A79EE" w14:textId="77777777" w:rsidTr="00B50F05">
        <w:trPr>
          <w:cantSplit/>
          <w:tblHeader/>
        </w:trPr>
        <w:tc>
          <w:tcPr>
            <w:tcW w:w="0" w:type="auto"/>
            <w:tcBorders>
              <w:right w:val="single" w:sz="6" w:space="0" w:color="FFFFFF"/>
            </w:tcBorders>
            <w:shd w:val="clear" w:color="auto" w:fill="000000"/>
          </w:tcPr>
          <w:p w14:paraId="70C0DE16"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Variable Name(s)</w:t>
            </w:r>
          </w:p>
        </w:tc>
        <w:tc>
          <w:tcPr>
            <w:tcW w:w="0" w:type="auto"/>
            <w:tcBorders>
              <w:left w:val="single" w:sz="6" w:space="0" w:color="FFFFFF"/>
              <w:right w:val="single" w:sz="6" w:space="0" w:color="FFFFFF"/>
            </w:tcBorders>
            <w:shd w:val="clear" w:color="auto" w:fill="000000"/>
          </w:tcPr>
          <w:p w14:paraId="3214EC20"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Type</w:t>
            </w:r>
          </w:p>
        </w:tc>
        <w:tc>
          <w:tcPr>
            <w:tcW w:w="1622" w:type="dxa"/>
            <w:tcBorders>
              <w:left w:val="single" w:sz="6" w:space="0" w:color="FFFFFF"/>
              <w:right w:val="single" w:sz="6" w:space="0" w:color="FFFFFF"/>
            </w:tcBorders>
            <w:shd w:val="clear" w:color="auto" w:fill="000000"/>
          </w:tcPr>
          <w:p w14:paraId="67B36476"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Dimension(s)</w:t>
            </w:r>
          </w:p>
        </w:tc>
        <w:tc>
          <w:tcPr>
            <w:tcW w:w="3411" w:type="dxa"/>
            <w:tcBorders>
              <w:left w:val="single" w:sz="6" w:space="0" w:color="FFFFFF"/>
            </w:tcBorders>
            <w:shd w:val="clear" w:color="auto" w:fill="000000"/>
          </w:tcPr>
          <w:p w14:paraId="6821DEBA" w14:textId="77777777" w:rsidR="000A4841" w:rsidRPr="006152B7" w:rsidRDefault="000A4841" w:rsidP="000A4841">
            <w:pPr>
              <w:snapToGrid w:val="0"/>
              <w:jc w:val="center"/>
              <w:rPr>
                <w:rFonts w:ascii="Arial" w:hAnsi="Arial" w:cs="Arial"/>
                <w:b/>
                <w:color w:val="FFFFFF"/>
                <w:sz w:val="20"/>
                <w:lang w:bidi="x-none"/>
              </w:rPr>
            </w:pPr>
            <w:r w:rsidRPr="006152B7">
              <w:rPr>
                <w:rFonts w:ascii="Arial" w:hAnsi="Arial" w:cs="Arial"/>
                <w:b/>
                <w:color w:val="FFFFFF"/>
                <w:sz w:val="20"/>
                <w:lang w:bidi="x-none"/>
              </w:rPr>
              <w:t>Special Values</w:t>
            </w:r>
          </w:p>
        </w:tc>
      </w:tr>
      <w:tr w:rsidR="000A4841" w14:paraId="18F0787F"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2" w:space="0" w:color="000000"/>
              <w:left w:val="single" w:sz="1" w:space="0" w:color="000000"/>
              <w:bottom w:val="single" w:sz="1" w:space="0" w:color="000000"/>
            </w:tcBorders>
          </w:tcPr>
          <w:p w14:paraId="6DD4A308" w14:textId="125B5935" w:rsidR="000A4841" w:rsidRDefault="000A4841">
            <w:pPr>
              <w:pStyle w:val="WW-PreformattedText"/>
              <w:snapToGrid w:val="0"/>
              <w:rPr>
                <w:rFonts w:ascii="Arial" w:hAnsi="Arial" w:cs="Arial"/>
                <w:lang w:bidi="x-none"/>
              </w:rPr>
            </w:pPr>
            <w:r>
              <w:rPr>
                <w:rFonts w:ascii="Arial" w:hAnsi="Arial" w:cs="Arial"/>
                <w:lang w:bidi="x-none"/>
              </w:rPr>
              <w:t>GR_Z_</w:t>
            </w:r>
            <w:r w:rsidR="00B50F05">
              <w:rPr>
                <w:rFonts w:ascii="Arial" w:hAnsi="Arial" w:cs="Arial"/>
                <w:lang w:bidi="x-none"/>
              </w:rPr>
              <w:t>slantPath</w:t>
            </w:r>
          </w:p>
          <w:p w14:paraId="117F689D" w14:textId="438DEB2F" w:rsidR="000A4841" w:rsidRDefault="000A4841" w:rsidP="000A4841">
            <w:pPr>
              <w:pStyle w:val="WW-PreformattedText"/>
              <w:snapToGrid w:val="0"/>
              <w:rPr>
                <w:rFonts w:ascii="Arial" w:hAnsi="Arial" w:cs="Arial"/>
                <w:lang w:bidi="x-none"/>
              </w:rPr>
            </w:pPr>
            <w:r>
              <w:rPr>
                <w:rFonts w:ascii="Arial" w:hAnsi="Arial" w:cs="Arial"/>
                <w:lang w:bidi="x-none"/>
              </w:rPr>
              <w:t>GR_Z_StdDev_</w:t>
            </w:r>
            <w:r w:rsidR="00B50F05">
              <w:rPr>
                <w:rFonts w:ascii="Arial" w:hAnsi="Arial" w:cs="Arial"/>
                <w:lang w:bidi="x-none"/>
              </w:rPr>
              <w:t>slantPath</w:t>
            </w:r>
          </w:p>
          <w:p w14:paraId="5FDD0881" w14:textId="0A11A67D" w:rsidR="000A4841" w:rsidRDefault="00B50F05" w:rsidP="000A4841">
            <w:pPr>
              <w:pStyle w:val="WW-PreformattedText"/>
              <w:snapToGrid w:val="0"/>
              <w:rPr>
                <w:rFonts w:ascii="Arial" w:hAnsi="Arial" w:cs="Arial"/>
                <w:lang w:bidi="x-none"/>
              </w:rPr>
            </w:pPr>
            <w:r>
              <w:rPr>
                <w:rFonts w:ascii="Arial" w:hAnsi="Arial" w:cs="Arial"/>
                <w:lang w:bidi="x-none"/>
              </w:rPr>
              <w:t>GR_Z_Max_slantPath</w:t>
            </w:r>
          </w:p>
          <w:p w14:paraId="3D9C22EB" w14:textId="77777777" w:rsidR="000A4841" w:rsidRDefault="000A4841">
            <w:pPr>
              <w:pStyle w:val="WW-PreformattedText"/>
              <w:snapToGrid w:val="0"/>
              <w:rPr>
                <w:rFonts w:ascii="Arial" w:hAnsi="Arial" w:cs="Arial"/>
                <w:lang w:bidi="x-none"/>
              </w:rPr>
            </w:pPr>
            <w:r>
              <w:rPr>
                <w:rFonts w:ascii="Arial" w:hAnsi="Arial" w:cs="Arial"/>
                <w:lang w:bidi="x-none"/>
              </w:rPr>
              <w:t>GR_Z_VPR</w:t>
            </w:r>
          </w:p>
          <w:p w14:paraId="29F453FC" w14:textId="77777777" w:rsidR="000A4841" w:rsidRDefault="000A4841">
            <w:pPr>
              <w:pStyle w:val="WW-PreformattedText"/>
              <w:snapToGrid w:val="0"/>
              <w:rPr>
                <w:rFonts w:ascii="Arial" w:hAnsi="Arial" w:cs="Arial"/>
                <w:lang w:bidi="x-none"/>
              </w:rPr>
            </w:pPr>
            <w:r>
              <w:rPr>
                <w:rFonts w:ascii="Arial" w:hAnsi="Arial" w:cs="Arial"/>
                <w:lang w:bidi="x-none"/>
              </w:rPr>
              <w:t>GR_Z_StdDev_VPR</w:t>
            </w:r>
          </w:p>
          <w:p w14:paraId="1D46B062" w14:textId="77777777" w:rsidR="000A4841" w:rsidRDefault="000A4841">
            <w:pPr>
              <w:pStyle w:val="WW-PreformattedText"/>
              <w:snapToGrid w:val="0"/>
              <w:rPr>
                <w:rFonts w:ascii="Arial" w:hAnsi="Arial" w:cs="Arial"/>
                <w:lang w:bidi="x-none"/>
              </w:rPr>
            </w:pPr>
            <w:r>
              <w:rPr>
                <w:rFonts w:ascii="Arial" w:hAnsi="Arial" w:cs="Arial"/>
                <w:lang w:bidi="x-none"/>
              </w:rPr>
              <w:t>GR_Z_Max_VPR</w:t>
            </w:r>
          </w:p>
        </w:tc>
        <w:tc>
          <w:tcPr>
            <w:tcW w:w="0" w:type="auto"/>
            <w:tcBorders>
              <w:top w:val="single" w:sz="2" w:space="0" w:color="000000"/>
              <w:left w:val="single" w:sz="1" w:space="0" w:color="000000"/>
              <w:bottom w:val="single" w:sz="1" w:space="0" w:color="000000"/>
            </w:tcBorders>
          </w:tcPr>
          <w:p w14:paraId="3BE95E2B" w14:textId="77777777" w:rsidR="000A4841" w:rsidRDefault="000A4841">
            <w:pPr>
              <w:pStyle w:val="WW-PreformattedText"/>
              <w:snapToGrid w:val="0"/>
              <w:rPr>
                <w:rFonts w:ascii="Arial" w:hAnsi="Arial" w:cs="Arial"/>
                <w:lang w:bidi="x-none"/>
              </w:rPr>
            </w:pPr>
            <w:r>
              <w:rPr>
                <w:rFonts w:ascii="Arial" w:hAnsi="Arial" w:cs="Arial"/>
                <w:lang w:bidi="x-none"/>
              </w:rPr>
              <w:t>float</w:t>
            </w:r>
          </w:p>
        </w:tc>
        <w:tc>
          <w:tcPr>
            <w:tcW w:w="1622" w:type="dxa"/>
            <w:tcBorders>
              <w:top w:val="single" w:sz="2" w:space="0" w:color="000000"/>
              <w:left w:val="single" w:sz="1" w:space="0" w:color="000000"/>
              <w:bottom w:val="single" w:sz="1" w:space="0" w:color="000000"/>
            </w:tcBorders>
          </w:tcPr>
          <w:p w14:paraId="02CE64CD" w14:textId="77777777" w:rsidR="000A4841" w:rsidRDefault="000A4841">
            <w:pPr>
              <w:pStyle w:val="WW-PreformattedText"/>
              <w:snapToGrid w:val="0"/>
              <w:rPr>
                <w:rFonts w:ascii="Arial" w:hAnsi="Arial" w:cs="Arial"/>
                <w:lang w:bidi="x-none"/>
              </w:rPr>
            </w:pPr>
            <w:r>
              <w:rPr>
                <w:rFonts w:ascii="Arial" w:hAnsi="Arial" w:cs="Arial"/>
                <w:lang w:bidi="x-none"/>
              </w:rPr>
              <w:t>elevationAngle, fpdim</w:t>
            </w:r>
          </w:p>
        </w:tc>
        <w:tc>
          <w:tcPr>
            <w:tcW w:w="3411" w:type="dxa"/>
            <w:tcBorders>
              <w:top w:val="single" w:sz="2" w:space="0" w:color="000000"/>
              <w:left w:val="single" w:sz="1" w:space="0" w:color="000000"/>
              <w:bottom w:val="single" w:sz="1" w:space="0" w:color="000000"/>
              <w:right w:val="single" w:sz="1" w:space="0" w:color="000000"/>
            </w:tcBorders>
          </w:tcPr>
          <w:p w14:paraId="42FDC365" w14:textId="77777777" w:rsidR="000A4841" w:rsidRDefault="000A4841">
            <w:pPr>
              <w:snapToGrid w:val="0"/>
              <w:rPr>
                <w:rFonts w:ascii="Arial" w:hAnsi="Arial" w:cs="Arial"/>
                <w:sz w:val="20"/>
                <w:lang w:bidi="x-none"/>
              </w:rPr>
            </w:pPr>
            <w:r>
              <w:rPr>
                <w:rFonts w:ascii="Arial" w:hAnsi="Arial" w:cs="Arial"/>
                <w:sz w:val="20"/>
                <w:lang w:bidi="x-none"/>
              </w:rPr>
              <w:t>-888.0:  Range edge delimiter, Fill Value</w:t>
            </w:r>
          </w:p>
          <w:p w14:paraId="1C3DD901" w14:textId="672C5B18" w:rsidR="000A4841" w:rsidRDefault="00B50F05">
            <w:pPr>
              <w:snapToGrid w:val="0"/>
              <w:rPr>
                <w:rFonts w:ascii="Arial" w:hAnsi="Arial" w:cs="Arial"/>
                <w:sz w:val="20"/>
                <w:lang w:bidi="x-none"/>
              </w:rPr>
            </w:pPr>
            <w:r>
              <w:rPr>
                <w:rFonts w:ascii="Arial" w:hAnsi="Arial" w:cs="Arial"/>
                <w:sz w:val="20"/>
                <w:lang w:bidi="x-none"/>
              </w:rPr>
              <w:t>-777.0:  In-range G</w:t>
            </w:r>
            <w:r w:rsidR="000A4841">
              <w:rPr>
                <w:rFonts w:ascii="Arial" w:hAnsi="Arial" w:cs="Arial"/>
                <w:sz w:val="20"/>
                <w:lang w:bidi="x-none"/>
              </w:rPr>
              <w:t>MI scan edge delimiter</w:t>
            </w:r>
          </w:p>
          <w:p w14:paraId="0BBAC7A5" w14:textId="77777777" w:rsidR="000A4841" w:rsidRDefault="000A4841">
            <w:pPr>
              <w:snapToGrid w:val="0"/>
              <w:rPr>
                <w:rFonts w:ascii="Arial" w:hAnsi="Arial" w:cs="Arial"/>
                <w:sz w:val="20"/>
                <w:lang w:bidi="x-none"/>
              </w:rPr>
            </w:pPr>
            <w:r>
              <w:rPr>
                <w:rFonts w:ascii="Arial" w:hAnsi="Arial" w:cs="Arial"/>
                <w:sz w:val="20"/>
                <w:lang w:bidi="x-none"/>
              </w:rPr>
              <w:t>-9999.0:  Missing data</w:t>
            </w:r>
          </w:p>
          <w:p w14:paraId="1789B4F9" w14:textId="77777777" w:rsidR="000A4841" w:rsidRDefault="000A4841">
            <w:pPr>
              <w:snapToGrid w:val="0"/>
              <w:rPr>
                <w:rFonts w:ascii="Arial" w:hAnsi="Arial" w:cs="Arial"/>
                <w:sz w:val="20"/>
                <w:lang w:bidi="x-none"/>
              </w:rPr>
            </w:pPr>
            <w:r>
              <w:rPr>
                <w:rFonts w:ascii="Arial" w:hAnsi="Arial" w:cs="Arial"/>
                <w:sz w:val="20"/>
                <w:lang w:bidi="x-none"/>
              </w:rPr>
              <w:t>-100.0:  Below dBZ cutoff value</w:t>
            </w:r>
          </w:p>
        </w:tc>
      </w:tr>
      <w:tr w:rsidR="00B50F05" w14:paraId="0D23D6FB"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2207873F" w14:textId="09DF24AB"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rainrate_slantPath</w:t>
            </w:r>
          </w:p>
          <w:p w14:paraId="15DC2D91" w14:textId="508E6A5E"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rainrate_StdDev_slantPath</w:t>
            </w:r>
          </w:p>
          <w:p w14:paraId="3ACCD790" w14:textId="02938579"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rainrate_Max_slantPath</w:t>
            </w:r>
          </w:p>
          <w:p w14:paraId="519BD459" w14:textId="707426F4"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rainrate_VPR</w:t>
            </w:r>
          </w:p>
          <w:p w14:paraId="622E349E" w14:textId="33076118" w:rsidR="00B50F05" w:rsidRP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rainrate_StdDev_VPR</w:t>
            </w:r>
          </w:p>
          <w:p w14:paraId="427E5D7C" w14:textId="77777777" w:rsidR="00B50F05" w:rsidRDefault="00B50F05" w:rsidP="00B50F05">
            <w:pPr>
              <w:pStyle w:val="WW-PreformattedText"/>
              <w:snapToGrid w:val="0"/>
              <w:rPr>
                <w:rFonts w:ascii="Arial" w:hAnsi="Arial" w:cs="Arial"/>
                <w:lang w:bidi="x-none"/>
              </w:rPr>
            </w:pPr>
            <w:r w:rsidRPr="00B50F05">
              <w:rPr>
                <w:rFonts w:ascii="Arial" w:hAnsi="Arial" w:cs="Arial"/>
                <w:lang w:bidi="x-none"/>
              </w:rPr>
              <w:t>GR_</w:t>
            </w:r>
            <w:r w:rsidR="001D5437">
              <w:rPr>
                <w:rFonts w:ascii="Arial" w:hAnsi="Arial" w:cs="Arial"/>
                <w:lang w:bidi="x-none"/>
              </w:rPr>
              <w:t>R*_</w:t>
            </w:r>
            <w:r w:rsidRPr="00B50F05">
              <w:rPr>
                <w:rFonts w:ascii="Arial" w:hAnsi="Arial" w:cs="Arial"/>
                <w:lang w:bidi="x-none"/>
              </w:rPr>
              <w:t>rainrate_Max_VPR</w:t>
            </w:r>
          </w:p>
          <w:p w14:paraId="356ED835" w14:textId="02DF105D" w:rsidR="001D5437" w:rsidRDefault="001D5437" w:rsidP="00B50F05">
            <w:pPr>
              <w:pStyle w:val="WW-PreformattedText"/>
              <w:snapToGrid w:val="0"/>
              <w:rPr>
                <w:rFonts w:ascii="Arial" w:hAnsi="Arial" w:cs="Arial"/>
                <w:lang w:bidi="x-none"/>
              </w:rPr>
            </w:pPr>
            <w:r>
              <w:rPr>
                <w:rFonts w:ascii="Arial" w:hAnsi="Arial" w:cs="Arial"/>
                <w:lang w:bidi="x-none"/>
              </w:rPr>
              <w:t>(see note 10)</w:t>
            </w:r>
          </w:p>
        </w:tc>
        <w:tc>
          <w:tcPr>
            <w:tcW w:w="0" w:type="auto"/>
            <w:tcBorders>
              <w:left w:val="single" w:sz="1" w:space="0" w:color="000000"/>
              <w:bottom w:val="single" w:sz="1" w:space="0" w:color="000000"/>
            </w:tcBorders>
          </w:tcPr>
          <w:p w14:paraId="78692FE8" w14:textId="4DFF3C6E" w:rsidR="00B50F05" w:rsidRDefault="00B50F05">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765FE27F" w14:textId="53BE162F" w:rsidR="00B50F05" w:rsidRDefault="00B50F05">
            <w:pPr>
              <w:pStyle w:val="WW-PreformattedText"/>
              <w:snapToGrid w:val="0"/>
              <w:rPr>
                <w:rFonts w:ascii="Arial" w:hAnsi="Arial" w:cs="Arial"/>
                <w:lang w:bidi="x-none"/>
              </w:rPr>
            </w:pPr>
            <w:r>
              <w:rPr>
                <w:rFonts w:ascii="Arial" w:hAnsi="Arial" w:cs="Arial"/>
                <w:lang w:bidi="x-none"/>
              </w:rPr>
              <w:t>elevationAngle, fpdim</w:t>
            </w:r>
          </w:p>
        </w:tc>
        <w:tc>
          <w:tcPr>
            <w:tcW w:w="3411" w:type="dxa"/>
            <w:tcBorders>
              <w:left w:val="single" w:sz="1" w:space="0" w:color="000000"/>
              <w:bottom w:val="single" w:sz="1" w:space="0" w:color="000000"/>
              <w:right w:val="single" w:sz="1" w:space="0" w:color="000000"/>
            </w:tcBorders>
          </w:tcPr>
          <w:p w14:paraId="3E65FB31" w14:textId="77777777" w:rsidR="00B50F05" w:rsidRDefault="00B50F05" w:rsidP="00B50F05">
            <w:pPr>
              <w:snapToGrid w:val="0"/>
              <w:rPr>
                <w:rFonts w:ascii="Arial" w:hAnsi="Arial" w:cs="Arial"/>
                <w:sz w:val="20"/>
                <w:lang w:bidi="x-none"/>
              </w:rPr>
            </w:pPr>
            <w:r>
              <w:rPr>
                <w:rFonts w:ascii="Arial" w:hAnsi="Arial" w:cs="Arial"/>
                <w:sz w:val="20"/>
                <w:lang w:bidi="x-none"/>
              </w:rPr>
              <w:t>-888.0:  Range edge delimiter, Fill Value</w:t>
            </w:r>
          </w:p>
          <w:p w14:paraId="696252C7" w14:textId="77777777" w:rsidR="00B50F05" w:rsidRDefault="00B50F05" w:rsidP="00B50F05">
            <w:pPr>
              <w:snapToGrid w:val="0"/>
              <w:rPr>
                <w:rFonts w:ascii="Arial" w:hAnsi="Arial" w:cs="Arial"/>
                <w:sz w:val="20"/>
                <w:lang w:bidi="x-none"/>
              </w:rPr>
            </w:pPr>
            <w:r>
              <w:rPr>
                <w:rFonts w:ascii="Arial" w:hAnsi="Arial" w:cs="Arial"/>
                <w:sz w:val="20"/>
                <w:lang w:bidi="x-none"/>
              </w:rPr>
              <w:t>-777.0:  In-range GMI scan edge delimiter</w:t>
            </w:r>
          </w:p>
          <w:p w14:paraId="7C0E7D2C" w14:textId="77777777" w:rsidR="00B50F05" w:rsidRDefault="00B50F05" w:rsidP="00B50F05">
            <w:pPr>
              <w:snapToGrid w:val="0"/>
              <w:rPr>
                <w:rFonts w:ascii="Arial" w:hAnsi="Arial" w:cs="Arial"/>
                <w:sz w:val="20"/>
                <w:lang w:bidi="x-none"/>
              </w:rPr>
            </w:pPr>
            <w:r>
              <w:rPr>
                <w:rFonts w:ascii="Arial" w:hAnsi="Arial" w:cs="Arial"/>
                <w:sz w:val="20"/>
                <w:lang w:bidi="x-none"/>
              </w:rPr>
              <w:t>-9999.0:  Missing data</w:t>
            </w:r>
          </w:p>
          <w:p w14:paraId="57810EDB" w14:textId="3ACB8D53" w:rsidR="00B50F05" w:rsidRDefault="00B50F05">
            <w:pPr>
              <w:snapToGrid w:val="0"/>
              <w:rPr>
                <w:rFonts w:ascii="Arial" w:hAnsi="Arial" w:cs="Arial"/>
                <w:sz w:val="20"/>
                <w:lang w:bidi="x-none"/>
              </w:rPr>
            </w:pPr>
            <w:r>
              <w:rPr>
                <w:rFonts w:ascii="Arial" w:hAnsi="Arial" w:cs="Arial"/>
                <w:sz w:val="20"/>
                <w:lang w:bidi="x-none"/>
              </w:rPr>
              <w:t>-100.0:  Below rainrate cutoff value</w:t>
            </w:r>
          </w:p>
        </w:tc>
      </w:tr>
      <w:tr w:rsidR="005F613A" w14:paraId="79C8CDE3"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313DEC50"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GR_Zdr_slantPath</w:t>
            </w:r>
          </w:p>
          <w:p w14:paraId="2F9F7F6C"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GR_Zdr_StdDev_slantPath</w:t>
            </w:r>
          </w:p>
          <w:p w14:paraId="14E81B38"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GR_Zdr_Max_slantPath</w:t>
            </w:r>
          </w:p>
          <w:p w14:paraId="2768E3AD"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GR_Kdp_slantPath</w:t>
            </w:r>
          </w:p>
          <w:p w14:paraId="7DF31D64"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GR_Kdp_StdDev_slantPath</w:t>
            </w:r>
          </w:p>
          <w:p w14:paraId="72BB7259"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GR_Kdp_Max_slantPath</w:t>
            </w:r>
          </w:p>
          <w:p w14:paraId="1C1EA543"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GR_RHOhv_slantPath</w:t>
            </w:r>
          </w:p>
          <w:p w14:paraId="5EB6C897"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GR_RHOhv_StdDev_slantPath</w:t>
            </w:r>
          </w:p>
          <w:p w14:paraId="253A2D1D"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GR_RHOhv_Max_slantPath</w:t>
            </w:r>
          </w:p>
          <w:p w14:paraId="3920B36F"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GR_Dzero_slantPath</w:t>
            </w:r>
          </w:p>
          <w:p w14:paraId="36908543"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GR_Dzero_StdDev_slantPath</w:t>
            </w:r>
          </w:p>
          <w:p w14:paraId="6155304F"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GR_Dzero_Max_slantPath</w:t>
            </w:r>
          </w:p>
          <w:p w14:paraId="1C2B1FCB"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GR_Nw_slantPath</w:t>
            </w:r>
          </w:p>
          <w:p w14:paraId="3D6F6119"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GR_Nw_StdDev_slantPath</w:t>
            </w:r>
          </w:p>
          <w:p w14:paraId="74ECD851" w14:textId="77777777" w:rsidR="005F613A" w:rsidRDefault="005F613A" w:rsidP="005F613A">
            <w:pPr>
              <w:pStyle w:val="WW-PreformattedText"/>
              <w:snapToGrid w:val="0"/>
              <w:rPr>
                <w:rFonts w:ascii="Arial" w:hAnsi="Arial" w:cs="Arial"/>
                <w:lang w:bidi="x-none"/>
              </w:rPr>
            </w:pPr>
            <w:r w:rsidRPr="005F613A">
              <w:rPr>
                <w:rFonts w:ascii="Arial" w:hAnsi="Arial" w:cs="Arial"/>
                <w:lang w:bidi="x-none"/>
              </w:rPr>
              <w:t>GR_Nw_Max_slantPath</w:t>
            </w:r>
          </w:p>
          <w:p w14:paraId="7CAA6454" w14:textId="1E502531" w:rsidR="0013003E" w:rsidRPr="005F613A" w:rsidRDefault="0013003E" w:rsidP="005F613A">
            <w:pPr>
              <w:pStyle w:val="WW-PreformattedText"/>
              <w:snapToGrid w:val="0"/>
              <w:rPr>
                <w:rFonts w:ascii="Arial" w:hAnsi="Arial" w:cs="Arial"/>
                <w:lang w:bidi="x-none"/>
              </w:rPr>
            </w:pPr>
            <w:r>
              <w:rPr>
                <w:rFonts w:ascii="Arial" w:hAnsi="Arial" w:cs="Arial"/>
                <w:lang w:bidi="x-none"/>
              </w:rPr>
              <w:t>GR_blockage_slantPath</w:t>
            </w:r>
          </w:p>
          <w:p w14:paraId="454BB9B7"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GR_Zdr_VPR</w:t>
            </w:r>
          </w:p>
          <w:p w14:paraId="05206ECF"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GR_Zdr_StdDev_VPR</w:t>
            </w:r>
          </w:p>
          <w:p w14:paraId="4847C00F"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GR_Zdr_Max_VPR</w:t>
            </w:r>
          </w:p>
          <w:p w14:paraId="039FD685"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GR_Kdp_VPR</w:t>
            </w:r>
          </w:p>
          <w:p w14:paraId="25F56257"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GR_Kdp_StdDev_VPR</w:t>
            </w:r>
          </w:p>
          <w:p w14:paraId="51CA7C05"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GR_Kdp_Max_VPR</w:t>
            </w:r>
          </w:p>
          <w:p w14:paraId="6004B28B"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GR_RHOhv_VPR</w:t>
            </w:r>
          </w:p>
          <w:p w14:paraId="2F425976"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GR_RHOhv_StdDev_VPR</w:t>
            </w:r>
          </w:p>
          <w:p w14:paraId="1F6ECAFA"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GR_RHOhv_Max_VPR</w:t>
            </w:r>
          </w:p>
          <w:p w14:paraId="1FD6D853"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GR_Dzero_VPR</w:t>
            </w:r>
          </w:p>
          <w:p w14:paraId="1035A586"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GR_Dzero_StdDev_VPR</w:t>
            </w:r>
          </w:p>
          <w:p w14:paraId="751BB016"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GR_Dzero_Max_VPR</w:t>
            </w:r>
          </w:p>
          <w:p w14:paraId="423F34DA"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GR_Nw_VPR</w:t>
            </w:r>
          </w:p>
          <w:p w14:paraId="0DDB6897" w14:textId="77777777" w:rsidR="005F613A" w:rsidRPr="005F613A" w:rsidRDefault="005F613A" w:rsidP="005F613A">
            <w:pPr>
              <w:pStyle w:val="WW-PreformattedText"/>
              <w:snapToGrid w:val="0"/>
              <w:rPr>
                <w:rFonts w:ascii="Arial" w:hAnsi="Arial" w:cs="Arial"/>
                <w:lang w:bidi="x-none"/>
              </w:rPr>
            </w:pPr>
            <w:r w:rsidRPr="005F613A">
              <w:rPr>
                <w:rFonts w:ascii="Arial" w:hAnsi="Arial" w:cs="Arial"/>
                <w:lang w:bidi="x-none"/>
              </w:rPr>
              <w:t>GR_Nw_StdDev_VPR</w:t>
            </w:r>
          </w:p>
          <w:p w14:paraId="735632CB" w14:textId="77777777" w:rsidR="005F613A" w:rsidRDefault="005F613A" w:rsidP="000A4841">
            <w:pPr>
              <w:pStyle w:val="WW-PreformattedText"/>
              <w:snapToGrid w:val="0"/>
              <w:rPr>
                <w:rFonts w:ascii="Arial" w:hAnsi="Arial" w:cs="Arial"/>
                <w:lang w:bidi="x-none"/>
              </w:rPr>
            </w:pPr>
            <w:r w:rsidRPr="005F613A">
              <w:rPr>
                <w:rFonts w:ascii="Arial" w:hAnsi="Arial" w:cs="Arial"/>
                <w:lang w:bidi="x-none"/>
              </w:rPr>
              <w:t>GR_Nw_Max_VPR</w:t>
            </w:r>
          </w:p>
          <w:p w14:paraId="5BEC5A75" w14:textId="3981EA85" w:rsidR="0013003E" w:rsidRPr="005F613A" w:rsidRDefault="0013003E" w:rsidP="000A4841">
            <w:pPr>
              <w:pStyle w:val="WW-PreformattedText"/>
              <w:snapToGrid w:val="0"/>
              <w:rPr>
                <w:rFonts w:ascii="Arial" w:hAnsi="Arial" w:cs="Arial"/>
                <w:lang w:bidi="x-none"/>
              </w:rPr>
            </w:pPr>
            <w:r>
              <w:rPr>
                <w:rFonts w:ascii="Arial" w:hAnsi="Arial" w:cs="Arial"/>
                <w:lang w:bidi="x-none"/>
              </w:rPr>
              <w:t>GR_blockage_VPR</w:t>
            </w:r>
          </w:p>
        </w:tc>
        <w:tc>
          <w:tcPr>
            <w:tcW w:w="0" w:type="auto"/>
            <w:tcBorders>
              <w:left w:val="single" w:sz="1" w:space="0" w:color="000000"/>
              <w:bottom w:val="single" w:sz="1" w:space="0" w:color="000000"/>
            </w:tcBorders>
          </w:tcPr>
          <w:p w14:paraId="155718FE" w14:textId="7C10FF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49667D9F" w14:textId="332578CF" w:rsidR="005F613A" w:rsidRDefault="005F613A">
            <w:pPr>
              <w:pStyle w:val="WW-PreformattedText"/>
              <w:snapToGrid w:val="0"/>
              <w:rPr>
                <w:rFonts w:ascii="Arial" w:hAnsi="Arial" w:cs="Arial"/>
                <w:lang w:bidi="x-none"/>
              </w:rPr>
            </w:pPr>
            <w:r>
              <w:rPr>
                <w:rFonts w:ascii="Arial" w:hAnsi="Arial" w:cs="Arial"/>
                <w:lang w:bidi="x-none"/>
              </w:rPr>
              <w:t>elevationAngle, fpdim</w:t>
            </w:r>
          </w:p>
        </w:tc>
        <w:tc>
          <w:tcPr>
            <w:tcW w:w="3411" w:type="dxa"/>
            <w:tcBorders>
              <w:left w:val="single" w:sz="1" w:space="0" w:color="000000"/>
              <w:bottom w:val="single" w:sz="1" w:space="0" w:color="000000"/>
              <w:right w:val="single" w:sz="1" w:space="0" w:color="000000"/>
            </w:tcBorders>
          </w:tcPr>
          <w:p w14:paraId="3F986B5A" w14:textId="77777777" w:rsidR="005F613A" w:rsidRDefault="005F613A" w:rsidP="005F613A">
            <w:pPr>
              <w:snapToGrid w:val="0"/>
              <w:rPr>
                <w:rFonts w:ascii="Arial" w:hAnsi="Arial" w:cs="Arial"/>
                <w:sz w:val="20"/>
                <w:lang w:bidi="x-none"/>
              </w:rPr>
            </w:pPr>
            <w:r>
              <w:rPr>
                <w:rFonts w:ascii="Arial" w:hAnsi="Arial" w:cs="Arial"/>
                <w:sz w:val="20"/>
                <w:lang w:bidi="x-none"/>
              </w:rPr>
              <w:t>-888.0:  Range edge delimiter, Fill Value</w:t>
            </w:r>
          </w:p>
          <w:p w14:paraId="555B207A" w14:textId="77777777" w:rsidR="005F613A" w:rsidRDefault="005F613A" w:rsidP="005F613A">
            <w:pPr>
              <w:snapToGrid w:val="0"/>
              <w:rPr>
                <w:rFonts w:ascii="Arial" w:hAnsi="Arial" w:cs="Arial"/>
                <w:sz w:val="20"/>
                <w:lang w:bidi="x-none"/>
              </w:rPr>
            </w:pPr>
            <w:r>
              <w:rPr>
                <w:rFonts w:ascii="Arial" w:hAnsi="Arial" w:cs="Arial"/>
                <w:sz w:val="20"/>
                <w:lang w:bidi="x-none"/>
              </w:rPr>
              <w:t>-777.0:  In-range PR scan edge delimiter</w:t>
            </w:r>
          </w:p>
          <w:p w14:paraId="23F9DEC9" w14:textId="77777777" w:rsidR="005F613A" w:rsidRDefault="005F613A" w:rsidP="005F613A">
            <w:pPr>
              <w:snapToGrid w:val="0"/>
              <w:rPr>
                <w:rFonts w:ascii="Arial" w:hAnsi="Arial" w:cs="Arial"/>
                <w:sz w:val="20"/>
                <w:lang w:bidi="x-none"/>
              </w:rPr>
            </w:pPr>
            <w:r>
              <w:rPr>
                <w:rFonts w:ascii="Arial" w:hAnsi="Arial" w:cs="Arial"/>
                <w:sz w:val="20"/>
                <w:lang w:bidi="x-none"/>
              </w:rPr>
              <w:t>-9999.0:  Missing data</w:t>
            </w:r>
          </w:p>
          <w:p w14:paraId="7BEE232F" w14:textId="43E47F2A" w:rsidR="005F613A" w:rsidRDefault="005F613A">
            <w:pPr>
              <w:snapToGrid w:val="0"/>
              <w:rPr>
                <w:rFonts w:ascii="Arial" w:hAnsi="Arial" w:cs="Arial"/>
                <w:sz w:val="20"/>
                <w:lang w:bidi="x-none"/>
              </w:rPr>
            </w:pPr>
            <w:r>
              <w:rPr>
                <w:rFonts w:ascii="Arial" w:hAnsi="Arial" w:cs="Arial"/>
                <w:sz w:val="20"/>
                <w:lang w:bidi="x-none"/>
              </w:rPr>
              <w:t>-100.0:  Below threshold cutoff value, or all GR bin values are MISSING</w:t>
            </w:r>
          </w:p>
        </w:tc>
      </w:tr>
      <w:tr w:rsidR="005F613A" w14:paraId="4AA3F934"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6A4E4B5E" w14:textId="2EDFDF7A" w:rsidR="005F613A" w:rsidRDefault="005F613A" w:rsidP="000A4841">
            <w:pPr>
              <w:pStyle w:val="WW-PreformattedText"/>
              <w:snapToGrid w:val="0"/>
              <w:rPr>
                <w:rFonts w:ascii="Arial" w:hAnsi="Arial" w:cs="Arial"/>
                <w:lang w:bidi="x-none"/>
              </w:rPr>
            </w:pPr>
            <w:r w:rsidRPr="005F613A">
              <w:rPr>
                <w:rFonts w:ascii="Arial" w:hAnsi="Arial" w:cs="Arial"/>
                <w:lang w:bidi="x-none"/>
              </w:rPr>
              <w:t>GR_HID_slantPath</w:t>
            </w:r>
          </w:p>
          <w:p w14:paraId="513C0940" w14:textId="75EB98B5" w:rsidR="005F613A" w:rsidRPr="005F613A" w:rsidRDefault="005F613A" w:rsidP="000A4841">
            <w:pPr>
              <w:pStyle w:val="WW-PreformattedText"/>
              <w:snapToGrid w:val="0"/>
              <w:rPr>
                <w:rFonts w:ascii="Arial" w:hAnsi="Arial" w:cs="Arial"/>
                <w:lang w:bidi="x-none"/>
              </w:rPr>
            </w:pPr>
            <w:r w:rsidRPr="005F613A">
              <w:rPr>
                <w:rFonts w:ascii="Arial" w:hAnsi="Arial" w:cs="Arial"/>
                <w:lang w:bidi="x-none"/>
              </w:rPr>
              <w:t>GR_HID_VPR</w:t>
            </w:r>
          </w:p>
        </w:tc>
        <w:tc>
          <w:tcPr>
            <w:tcW w:w="0" w:type="auto"/>
            <w:tcBorders>
              <w:left w:val="single" w:sz="1" w:space="0" w:color="000000"/>
              <w:bottom w:val="single" w:sz="1" w:space="0" w:color="000000"/>
            </w:tcBorders>
          </w:tcPr>
          <w:p w14:paraId="073BCA79" w14:textId="743F1299" w:rsidR="005F613A" w:rsidRDefault="005F613A">
            <w:pPr>
              <w:pStyle w:val="WW-PreformattedText"/>
              <w:snapToGrid w:val="0"/>
              <w:rPr>
                <w:rFonts w:ascii="Arial" w:hAnsi="Arial" w:cs="Arial"/>
                <w:lang w:bidi="x-none"/>
              </w:rPr>
            </w:pPr>
            <w:r w:rsidRPr="008203F5">
              <w:rPr>
                <w:rFonts w:ascii="Arial" w:hAnsi="Arial" w:cs="Arial"/>
                <w:lang w:bidi="x-none"/>
              </w:rPr>
              <w:t>short</w:t>
            </w:r>
          </w:p>
        </w:tc>
        <w:tc>
          <w:tcPr>
            <w:tcW w:w="1622" w:type="dxa"/>
            <w:tcBorders>
              <w:left w:val="single" w:sz="1" w:space="0" w:color="000000"/>
              <w:bottom w:val="single" w:sz="1" w:space="0" w:color="000000"/>
            </w:tcBorders>
          </w:tcPr>
          <w:p w14:paraId="1BD33EDA" w14:textId="32B96102" w:rsidR="005F613A" w:rsidRDefault="005F613A">
            <w:pPr>
              <w:pStyle w:val="WW-PreformattedText"/>
              <w:snapToGrid w:val="0"/>
              <w:rPr>
                <w:rFonts w:ascii="Arial" w:hAnsi="Arial" w:cs="Arial"/>
                <w:lang w:bidi="x-none"/>
              </w:rPr>
            </w:pPr>
            <w:r w:rsidRPr="008203F5">
              <w:rPr>
                <w:rFonts w:ascii="Arial" w:hAnsi="Arial" w:cs="Arial"/>
                <w:lang w:bidi="x-none"/>
              </w:rPr>
              <w:t>elevationAngle, fpdim, hidim</w:t>
            </w:r>
          </w:p>
        </w:tc>
        <w:tc>
          <w:tcPr>
            <w:tcW w:w="3411" w:type="dxa"/>
            <w:tcBorders>
              <w:left w:val="single" w:sz="1" w:space="0" w:color="000000"/>
              <w:bottom w:val="single" w:sz="1" w:space="0" w:color="000000"/>
              <w:right w:val="single" w:sz="1" w:space="0" w:color="000000"/>
            </w:tcBorders>
          </w:tcPr>
          <w:p w14:paraId="121F0232" w14:textId="6F3F1FCC" w:rsidR="005F613A" w:rsidRDefault="005F613A" w:rsidP="005F613A">
            <w:pPr>
              <w:snapToGrid w:val="0"/>
              <w:rPr>
                <w:rFonts w:ascii="Arial" w:hAnsi="Arial" w:cs="Arial"/>
                <w:sz w:val="20"/>
                <w:lang w:bidi="x-none"/>
              </w:rPr>
            </w:pPr>
            <w:r>
              <w:rPr>
                <w:rFonts w:ascii="Arial" w:hAnsi="Arial" w:cs="Arial"/>
                <w:sz w:val="20"/>
                <w:lang w:bidi="x-none"/>
              </w:rPr>
              <w:t>-888.0:  Range edge delimiter, Fill Value</w:t>
            </w:r>
          </w:p>
        </w:tc>
      </w:tr>
      <w:tr w:rsidR="005F613A" w14:paraId="20C3BD05"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336E440E" w14:textId="47D6270E" w:rsidR="00187870" w:rsidRDefault="005F613A" w:rsidP="000A4841">
            <w:pPr>
              <w:pStyle w:val="WW-PreformattedText"/>
              <w:snapToGrid w:val="0"/>
              <w:rPr>
                <w:rFonts w:ascii="Arial" w:hAnsi="Arial" w:cs="Arial"/>
                <w:lang w:bidi="x-none"/>
              </w:rPr>
            </w:pPr>
            <w:r w:rsidRPr="005F613A">
              <w:rPr>
                <w:rFonts w:ascii="Arial" w:hAnsi="Arial" w:cs="Arial"/>
                <w:lang w:bidi="x-none"/>
              </w:rPr>
              <w:lastRenderedPageBreak/>
              <w:t>surfacePrecipitation</w:t>
            </w:r>
            <w:r w:rsidR="00187870">
              <w:rPr>
                <w:rFonts w:ascii="Arial" w:hAnsi="Arial" w:cs="Arial"/>
                <w:lang w:bidi="x-none"/>
              </w:rPr>
              <w:t xml:space="preserve"> </w:t>
            </w:r>
          </w:p>
          <w:p w14:paraId="7BAB78A5" w14:textId="77777777" w:rsidR="005F613A" w:rsidRDefault="00187870" w:rsidP="000A4841">
            <w:pPr>
              <w:pStyle w:val="WW-PreformattedText"/>
              <w:snapToGrid w:val="0"/>
              <w:rPr>
                <w:rFonts w:ascii="Arial" w:hAnsi="Arial" w:cs="Arial"/>
                <w:lang w:bidi="x-none"/>
              </w:rPr>
            </w:pPr>
            <w:r>
              <w:rPr>
                <w:rFonts w:ascii="Arial" w:hAnsi="Arial" w:cs="Arial"/>
                <w:lang w:bidi="x-none"/>
              </w:rPr>
              <w:t>PoP  (note 9)</w:t>
            </w:r>
          </w:p>
          <w:p w14:paraId="5C4B50EA" w14:textId="23FD1DC8" w:rsidR="001A2339" w:rsidRDefault="001A2339" w:rsidP="000A4841">
            <w:pPr>
              <w:pStyle w:val="WW-PreformattedText"/>
              <w:snapToGrid w:val="0"/>
              <w:rPr>
                <w:rFonts w:ascii="Arial" w:hAnsi="Arial" w:cs="Arial"/>
                <w:lang w:bidi="x-none"/>
              </w:rPr>
            </w:pPr>
          </w:p>
        </w:tc>
        <w:tc>
          <w:tcPr>
            <w:tcW w:w="0" w:type="auto"/>
            <w:tcBorders>
              <w:left w:val="single" w:sz="1" w:space="0" w:color="000000"/>
              <w:bottom w:val="single" w:sz="1" w:space="0" w:color="000000"/>
            </w:tcBorders>
          </w:tcPr>
          <w:p w14:paraId="506C045D"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5AF03814" w14:textId="77777777" w:rsidR="005F613A" w:rsidRDefault="005F613A">
            <w:pPr>
              <w:pStyle w:val="WW-PreformattedText"/>
              <w:snapToGrid w:val="0"/>
              <w:rPr>
                <w:rFonts w:ascii="Arial" w:hAnsi="Arial" w:cs="Arial"/>
                <w:lang w:bidi="x-none"/>
              </w:rPr>
            </w:pPr>
            <w:r>
              <w:rPr>
                <w:rFonts w:ascii="Arial" w:hAnsi="Arial" w:cs="Arial"/>
                <w:lang w:bidi="x-none"/>
              </w:rPr>
              <w:t>fpdim</w:t>
            </w:r>
          </w:p>
        </w:tc>
        <w:tc>
          <w:tcPr>
            <w:tcW w:w="3411" w:type="dxa"/>
            <w:tcBorders>
              <w:left w:val="single" w:sz="1" w:space="0" w:color="000000"/>
              <w:bottom w:val="single" w:sz="1" w:space="0" w:color="000000"/>
              <w:right w:val="single" w:sz="1" w:space="0" w:color="000000"/>
            </w:tcBorders>
          </w:tcPr>
          <w:p w14:paraId="4CA43E5E" w14:textId="77777777" w:rsidR="005F613A" w:rsidRDefault="005F613A">
            <w:pPr>
              <w:snapToGrid w:val="0"/>
              <w:rPr>
                <w:rFonts w:ascii="Arial" w:hAnsi="Arial" w:cs="Arial"/>
                <w:sz w:val="20"/>
                <w:lang w:bidi="x-none"/>
              </w:rPr>
            </w:pPr>
            <w:r>
              <w:rPr>
                <w:rFonts w:ascii="Arial" w:hAnsi="Arial" w:cs="Arial"/>
                <w:sz w:val="20"/>
                <w:lang w:bidi="x-none"/>
              </w:rPr>
              <w:t>-888.0:  Range edge delimiter, Fill Value</w:t>
            </w:r>
          </w:p>
          <w:p w14:paraId="53F97397" w14:textId="0B2ECCE7" w:rsidR="005F613A" w:rsidRDefault="005F613A">
            <w:pPr>
              <w:snapToGrid w:val="0"/>
              <w:rPr>
                <w:rFonts w:ascii="Arial" w:hAnsi="Arial" w:cs="Arial"/>
                <w:sz w:val="20"/>
                <w:lang w:bidi="x-none"/>
              </w:rPr>
            </w:pPr>
            <w:r>
              <w:rPr>
                <w:rFonts w:ascii="Arial" w:hAnsi="Arial" w:cs="Arial"/>
                <w:sz w:val="20"/>
                <w:lang w:bidi="x-none"/>
              </w:rPr>
              <w:t>-777.0:  In-range GMI scan edge delimiter</w:t>
            </w:r>
          </w:p>
          <w:p w14:paraId="23D440B9" w14:textId="656970B5" w:rsidR="005F613A" w:rsidRDefault="005F613A" w:rsidP="00AB3EE4">
            <w:pPr>
              <w:snapToGrid w:val="0"/>
              <w:rPr>
                <w:rFonts w:ascii="Arial" w:hAnsi="Arial" w:cs="Arial"/>
                <w:sz w:val="20"/>
                <w:lang w:bidi="x-none"/>
              </w:rPr>
            </w:pPr>
            <w:r>
              <w:rPr>
                <w:rFonts w:ascii="Arial" w:hAnsi="Arial" w:cs="Arial"/>
                <w:sz w:val="20"/>
                <w:lang w:bidi="x-none"/>
              </w:rPr>
              <w:t>-9999.9:  Missing data</w:t>
            </w:r>
          </w:p>
        </w:tc>
      </w:tr>
      <w:tr w:rsidR="005F613A" w14:paraId="1BC0B669"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3687D108"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n_gr_expected</w:t>
            </w:r>
          </w:p>
          <w:p w14:paraId="136ADEC6"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n_gr_z_rejected</w:t>
            </w:r>
          </w:p>
          <w:p w14:paraId="5DF72DF5" w14:textId="68BEF7F2" w:rsidR="008740EC" w:rsidRPr="00B50F05" w:rsidRDefault="008740EC" w:rsidP="008740EC">
            <w:pPr>
              <w:pStyle w:val="WW-PreformattedText"/>
              <w:snapToGrid w:val="0"/>
              <w:rPr>
                <w:rFonts w:ascii="Arial" w:hAnsi="Arial" w:cs="Arial"/>
                <w:lang w:bidi="x-none"/>
              </w:rPr>
            </w:pPr>
            <w:r>
              <w:rPr>
                <w:rFonts w:ascii="Arial" w:hAnsi="Arial" w:cs="Arial"/>
                <w:lang w:bidi="x-none"/>
              </w:rPr>
              <w:t>n_gr_rc</w:t>
            </w:r>
            <w:r w:rsidRPr="00B50F05">
              <w:rPr>
                <w:rFonts w:ascii="Arial" w:hAnsi="Arial" w:cs="Arial"/>
                <w:lang w:bidi="x-none"/>
              </w:rPr>
              <w:t>_rejected</w:t>
            </w:r>
          </w:p>
          <w:p w14:paraId="6EAB0A82" w14:textId="4B6EC0B4" w:rsidR="008740EC" w:rsidRPr="00B50F05" w:rsidRDefault="008740EC" w:rsidP="008740EC">
            <w:pPr>
              <w:pStyle w:val="WW-PreformattedText"/>
              <w:snapToGrid w:val="0"/>
              <w:rPr>
                <w:rFonts w:ascii="Arial" w:hAnsi="Arial" w:cs="Arial"/>
                <w:lang w:bidi="x-none"/>
              </w:rPr>
            </w:pPr>
            <w:r>
              <w:rPr>
                <w:rFonts w:ascii="Arial" w:hAnsi="Arial" w:cs="Arial"/>
                <w:lang w:bidi="x-none"/>
              </w:rPr>
              <w:t>n_gr_rp</w:t>
            </w:r>
            <w:r w:rsidRPr="00B50F05">
              <w:rPr>
                <w:rFonts w:ascii="Arial" w:hAnsi="Arial" w:cs="Arial"/>
                <w:lang w:bidi="x-none"/>
              </w:rPr>
              <w:t>_rejected</w:t>
            </w:r>
          </w:p>
          <w:p w14:paraId="05F1149F"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n_gr_rr_rejected</w:t>
            </w:r>
          </w:p>
          <w:p w14:paraId="0CB0BE34"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n_gr_zdr_rejected</w:t>
            </w:r>
          </w:p>
          <w:p w14:paraId="737D8B55"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n_gr_kdp_rejected</w:t>
            </w:r>
          </w:p>
          <w:p w14:paraId="32572FCB"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n_gr_rhohv_rejected</w:t>
            </w:r>
          </w:p>
          <w:p w14:paraId="55D15896"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n_gr_hid_rejected</w:t>
            </w:r>
          </w:p>
          <w:p w14:paraId="5B40442A"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n_gr_dzero_rejected</w:t>
            </w:r>
          </w:p>
          <w:p w14:paraId="58A1FB28" w14:textId="77777777" w:rsidR="005F613A" w:rsidRDefault="005F613A" w:rsidP="00B50F05">
            <w:pPr>
              <w:pStyle w:val="WW-PreformattedText"/>
              <w:snapToGrid w:val="0"/>
              <w:rPr>
                <w:rFonts w:ascii="Arial" w:hAnsi="Arial" w:cs="Arial"/>
                <w:lang w:bidi="x-none"/>
              </w:rPr>
            </w:pPr>
            <w:r w:rsidRPr="00B50F05">
              <w:rPr>
                <w:rFonts w:ascii="Arial" w:hAnsi="Arial" w:cs="Arial"/>
                <w:lang w:bidi="x-none"/>
              </w:rPr>
              <w:t>n_gr_nw_rejected</w:t>
            </w:r>
          </w:p>
          <w:p w14:paraId="4FD43442"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n_gr_vpr_expected</w:t>
            </w:r>
          </w:p>
          <w:p w14:paraId="1AE5B4A0"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n_gr_z_vpr_rejected</w:t>
            </w:r>
          </w:p>
          <w:p w14:paraId="22545BE3" w14:textId="59C64B4B" w:rsidR="008740EC" w:rsidRPr="00B50F05" w:rsidRDefault="008740EC" w:rsidP="008740EC">
            <w:pPr>
              <w:pStyle w:val="WW-PreformattedText"/>
              <w:snapToGrid w:val="0"/>
              <w:rPr>
                <w:rFonts w:ascii="Arial" w:hAnsi="Arial" w:cs="Arial"/>
                <w:lang w:bidi="x-none"/>
              </w:rPr>
            </w:pPr>
            <w:r w:rsidRPr="00B50F05">
              <w:rPr>
                <w:rFonts w:ascii="Arial" w:hAnsi="Arial" w:cs="Arial"/>
                <w:lang w:bidi="x-none"/>
              </w:rPr>
              <w:t>n_gr_r</w:t>
            </w:r>
            <w:r>
              <w:rPr>
                <w:rFonts w:ascii="Arial" w:hAnsi="Arial" w:cs="Arial"/>
                <w:lang w:bidi="x-none"/>
              </w:rPr>
              <w:t>c</w:t>
            </w:r>
            <w:r w:rsidRPr="00B50F05">
              <w:rPr>
                <w:rFonts w:ascii="Arial" w:hAnsi="Arial" w:cs="Arial"/>
                <w:lang w:bidi="x-none"/>
              </w:rPr>
              <w:t>_vpr_rejected</w:t>
            </w:r>
          </w:p>
          <w:p w14:paraId="1955D8A0" w14:textId="5D4D3B89" w:rsidR="008740EC" w:rsidRPr="00B50F05" w:rsidRDefault="008740EC" w:rsidP="008740EC">
            <w:pPr>
              <w:pStyle w:val="WW-PreformattedText"/>
              <w:snapToGrid w:val="0"/>
              <w:rPr>
                <w:rFonts w:ascii="Arial" w:hAnsi="Arial" w:cs="Arial"/>
                <w:lang w:bidi="x-none"/>
              </w:rPr>
            </w:pPr>
            <w:r>
              <w:rPr>
                <w:rFonts w:ascii="Arial" w:hAnsi="Arial" w:cs="Arial"/>
                <w:lang w:bidi="x-none"/>
              </w:rPr>
              <w:t>n_gr_rp</w:t>
            </w:r>
            <w:r w:rsidRPr="00B50F05">
              <w:rPr>
                <w:rFonts w:ascii="Arial" w:hAnsi="Arial" w:cs="Arial"/>
                <w:lang w:bidi="x-none"/>
              </w:rPr>
              <w:t>_vpr_rejected</w:t>
            </w:r>
          </w:p>
          <w:p w14:paraId="794F2022"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n_gr_rr_vpr_rejected</w:t>
            </w:r>
          </w:p>
          <w:p w14:paraId="6B90B987"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n_gr_zdr_vpr_rejected</w:t>
            </w:r>
          </w:p>
          <w:p w14:paraId="2A2A4F94"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n_gr_kdp_vpr_rejected</w:t>
            </w:r>
          </w:p>
          <w:p w14:paraId="343BAB05"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n_gr_rhohv_vpr_rejected</w:t>
            </w:r>
          </w:p>
          <w:p w14:paraId="701CB8E1"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n_gr_hid_vpr_rejected</w:t>
            </w:r>
          </w:p>
          <w:p w14:paraId="18ED7651" w14:textId="77777777" w:rsidR="005F613A" w:rsidRPr="00B50F05" w:rsidRDefault="005F613A" w:rsidP="00B50F05">
            <w:pPr>
              <w:pStyle w:val="WW-PreformattedText"/>
              <w:snapToGrid w:val="0"/>
              <w:rPr>
                <w:rFonts w:ascii="Arial" w:hAnsi="Arial" w:cs="Arial"/>
                <w:lang w:bidi="x-none"/>
              </w:rPr>
            </w:pPr>
            <w:r w:rsidRPr="00B50F05">
              <w:rPr>
                <w:rFonts w:ascii="Arial" w:hAnsi="Arial" w:cs="Arial"/>
                <w:lang w:bidi="x-none"/>
              </w:rPr>
              <w:t>n_gr_dzero_vpr_rejected</w:t>
            </w:r>
          </w:p>
          <w:p w14:paraId="14E61903" w14:textId="68E0CE86" w:rsidR="005F613A" w:rsidRDefault="005F613A" w:rsidP="00B50F05">
            <w:pPr>
              <w:pStyle w:val="WW-PreformattedText"/>
              <w:snapToGrid w:val="0"/>
              <w:rPr>
                <w:rFonts w:ascii="Arial" w:hAnsi="Arial" w:cs="Arial"/>
                <w:lang w:bidi="x-none"/>
              </w:rPr>
            </w:pPr>
            <w:r w:rsidRPr="00B50F05">
              <w:rPr>
                <w:rFonts w:ascii="Arial" w:hAnsi="Arial" w:cs="Arial"/>
                <w:lang w:bidi="x-none"/>
              </w:rPr>
              <w:t>n_gr_nw_vpr_rejected</w:t>
            </w:r>
          </w:p>
        </w:tc>
        <w:tc>
          <w:tcPr>
            <w:tcW w:w="0" w:type="auto"/>
            <w:tcBorders>
              <w:left w:val="single" w:sz="1" w:space="0" w:color="000000"/>
              <w:bottom w:val="single" w:sz="1" w:space="0" w:color="000000"/>
            </w:tcBorders>
          </w:tcPr>
          <w:p w14:paraId="5A5A509F" w14:textId="77777777" w:rsidR="005F613A" w:rsidRDefault="005F613A">
            <w:pPr>
              <w:snapToGrid w:val="0"/>
              <w:rPr>
                <w:rFonts w:ascii="Arial" w:hAnsi="Arial" w:cs="Arial"/>
                <w:sz w:val="20"/>
                <w:lang w:bidi="x-none"/>
              </w:rPr>
            </w:pPr>
            <w:r>
              <w:rPr>
                <w:rFonts w:ascii="Arial" w:hAnsi="Arial" w:cs="Arial"/>
                <w:sz w:val="20"/>
                <w:lang w:bidi="x-none"/>
              </w:rPr>
              <w:t>short</w:t>
            </w:r>
          </w:p>
        </w:tc>
        <w:tc>
          <w:tcPr>
            <w:tcW w:w="1622" w:type="dxa"/>
            <w:tcBorders>
              <w:left w:val="single" w:sz="1" w:space="0" w:color="000000"/>
              <w:bottom w:val="single" w:sz="1" w:space="0" w:color="000000"/>
            </w:tcBorders>
          </w:tcPr>
          <w:p w14:paraId="55D3B702" w14:textId="77777777" w:rsidR="005F613A" w:rsidRDefault="005F613A">
            <w:pPr>
              <w:pStyle w:val="WW-PreformattedText"/>
              <w:snapToGrid w:val="0"/>
              <w:rPr>
                <w:rFonts w:ascii="Arial" w:hAnsi="Arial" w:cs="Arial"/>
                <w:lang w:bidi="x-none"/>
              </w:rPr>
            </w:pPr>
            <w:r>
              <w:rPr>
                <w:rFonts w:ascii="Arial" w:hAnsi="Arial" w:cs="Arial"/>
                <w:lang w:bidi="x-none"/>
              </w:rPr>
              <w:t>elevationAngle, fpdim</w:t>
            </w:r>
          </w:p>
        </w:tc>
        <w:tc>
          <w:tcPr>
            <w:tcW w:w="3411" w:type="dxa"/>
            <w:tcBorders>
              <w:left w:val="single" w:sz="1" w:space="0" w:color="000000"/>
              <w:bottom w:val="single" w:sz="1" w:space="0" w:color="000000"/>
              <w:right w:val="single" w:sz="1" w:space="0" w:color="000000"/>
            </w:tcBorders>
          </w:tcPr>
          <w:p w14:paraId="36209A00" w14:textId="77777777" w:rsidR="005F613A" w:rsidRDefault="005F613A">
            <w:pPr>
              <w:snapToGrid w:val="0"/>
              <w:rPr>
                <w:rFonts w:ascii="Arial" w:hAnsi="Arial" w:cs="Arial"/>
                <w:sz w:val="20"/>
                <w:lang w:bidi="x-none"/>
              </w:rPr>
            </w:pPr>
            <w:r>
              <w:rPr>
                <w:rFonts w:ascii="Arial" w:hAnsi="Arial" w:cs="Arial"/>
                <w:sz w:val="20"/>
                <w:lang w:bidi="x-none"/>
              </w:rPr>
              <w:t>-888:  Fill Value</w:t>
            </w:r>
          </w:p>
        </w:tc>
      </w:tr>
      <w:tr w:rsidR="005F613A" w14:paraId="6BFD649D"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3EF670AC" w14:textId="77777777" w:rsidR="005F613A" w:rsidRDefault="005F613A">
            <w:pPr>
              <w:pStyle w:val="WW-PreformattedText"/>
              <w:snapToGrid w:val="0"/>
              <w:rPr>
                <w:rFonts w:ascii="Arial" w:hAnsi="Arial" w:cs="Arial"/>
                <w:lang w:bidi="x-none"/>
              </w:rPr>
            </w:pPr>
            <w:r>
              <w:rPr>
                <w:rFonts w:ascii="Arial" w:hAnsi="Arial" w:cs="Arial"/>
                <w:lang w:bidi="x-none"/>
              </w:rPr>
              <w:t>latitude,</w:t>
            </w:r>
          </w:p>
          <w:p w14:paraId="210E574A" w14:textId="77777777" w:rsidR="005F613A" w:rsidRDefault="005F613A" w:rsidP="00DC04A9">
            <w:pPr>
              <w:pStyle w:val="WW-PreformattedText"/>
              <w:snapToGrid w:val="0"/>
              <w:rPr>
                <w:rFonts w:ascii="Arial" w:hAnsi="Arial" w:cs="Arial"/>
                <w:lang w:bidi="x-none"/>
              </w:rPr>
            </w:pPr>
            <w:r>
              <w:rPr>
                <w:rFonts w:ascii="Arial" w:hAnsi="Arial" w:cs="Arial"/>
                <w:lang w:bidi="x-none"/>
              </w:rPr>
              <w:t xml:space="preserve">longitude, </w:t>
            </w:r>
          </w:p>
          <w:p w14:paraId="03E2AC7D" w14:textId="3E376BA7" w:rsidR="005F613A" w:rsidRDefault="005F613A" w:rsidP="00DC04A9">
            <w:pPr>
              <w:pStyle w:val="WW-PreformattedText"/>
              <w:snapToGrid w:val="0"/>
              <w:rPr>
                <w:rFonts w:ascii="Arial" w:hAnsi="Arial" w:cs="Arial"/>
                <w:lang w:bidi="x-none"/>
              </w:rPr>
            </w:pPr>
            <w:r>
              <w:rPr>
                <w:rFonts w:ascii="Arial" w:hAnsi="Arial" w:cs="Arial"/>
                <w:lang w:bidi="x-none"/>
              </w:rPr>
              <w:t>topHeight,</w:t>
            </w:r>
          </w:p>
          <w:p w14:paraId="29FFEC63" w14:textId="77777777" w:rsidR="005F613A" w:rsidRDefault="005F613A" w:rsidP="00DC04A9">
            <w:pPr>
              <w:pStyle w:val="WW-PreformattedText"/>
              <w:snapToGrid w:val="0"/>
              <w:rPr>
                <w:rFonts w:ascii="Arial" w:hAnsi="Arial" w:cs="Arial"/>
                <w:lang w:bidi="x-none"/>
              </w:rPr>
            </w:pPr>
            <w:r>
              <w:rPr>
                <w:rFonts w:ascii="Arial" w:hAnsi="Arial" w:cs="Arial"/>
                <w:lang w:bidi="x-none"/>
              </w:rPr>
              <w:t>bottomHeight</w:t>
            </w:r>
          </w:p>
          <w:p w14:paraId="5A1C558D" w14:textId="77777777" w:rsidR="005F613A" w:rsidRDefault="005F613A" w:rsidP="00DC04A9">
            <w:pPr>
              <w:pStyle w:val="WW-PreformattedText"/>
              <w:snapToGrid w:val="0"/>
              <w:rPr>
                <w:rFonts w:ascii="Arial" w:hAnsi="Arial" w:cs="Arial"/>
                <w:lang w:bidi="x-none"/>
              </w:rPr>
            </w:pPr>
            <w:r>
              <w:rPr>
                <w:rFonts w:ascii="Arial" w:hAnsi="Arial" w:cs="Arial"/>
                <w:lang w:bidi="x-none"/>
              </w:rPr>
              <w:t>topHeight_vpr,</w:t>
            </w:r>
          </w:p>
          <w:p w14:paraId="0C0AD5EC" w14:textId="77777777" w:rsidR="005F613A" w:rsidRDefault="005F613A" w:rsidP="00DC04A9">
            <w:pPr>
              <w:pStyle w:val="WW-PreformattedText"/>
              <w:snapToGrid w:val="0"/>
              <w:rPr>
                <w:rFonts w:ascii="Arial" w:hAnsi="Arial" w:cs="Arial"/>
                <w:lang w:bidi="x-none"/>
              </w:rPr>
            </w:pPr>
            <w:r>
              <w:rPr>
                <w:rFonts w:ascii="Arial" w:hAnsi="Arial" w:cs="Arial"/>
                <w:lang w:bidi="x-none"/>
              </w:rPr>
              <w:t>bottomHeight_vpr</w:t>
            </w:r>
          </w:p>
          <w:p w14:paraId="0F4D5DF7" w14:textId="16BD6E18" w:rsidR="005F613A" w:rsidRDefault="005F613A" w:rsidP="00DC04A9">
            <w:pPr>
              <w:pStyle w:val="WW-PreformattedText"/>
              <w:snapToGrid w:val="0"/>
              <w:rPr>
                <w:rFonts w:ascii="Arial" w:hAnsi="Arial" w:cs="Arial"/>
                <w:lang w:bidi="x-none"/>
              </w:rPr>
            </w:pPr>
            <w:r>
              <w:rPr>
                <w:rFonts w:ascii="Arial" w:hAnsi="Arial" w:cs="Arial"/>
                <w:lang w:bidi="x-none"/>
              </w:rPr>
              <w:t>(see note 8)</w:t>
            </w:r>
          </w:p>
        </w:tc>
        <w:tc>
          <w:tcPr>
            <w:tcW w:w="0" w:type="auto"/>
            <w:tcBorders>
              <w:left w:val="single" w:sz="1" w:space="0" w:color="000000"/>
              <w:bottom w:val="single" w:sz="1" w:space="0" w:color="000000"/>
            </w:tcBorders>
          </w:tcPr>
          <w:p w14:paraId="261A7A4A"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60D22D24" w14:textId="77777777" w:rsidR="005F613A" w:rsidRDefault="005F613A">
            <w:pPr>
              <w:pStyle w:val="WW-PreformattedText"/>
              <w:snapToGrid w:val="0"/>
              <w:rPr>
                <w:rFonts w:ascii="Arial" w:hAnsi="Arial" w:cs="Arial"/>
                <w:lang w:bidi="x-none"/>
              </w:rPr>
            </w:pPr>
            <w:r>
              <w:rPr>
                <w:rFonts w:ascii="Arial" w:hAnsi="Arial" w:cs="Arial"/>
                <w:lang w:bidi="x-none"/>
              </w:rPr>
              <w:t>elevationAngle, fpdim</w:t>
            </w:r>
          </w:p>
        </w:tc>
        <w:tc>
          <w:tcPr>
            <w:tcW w:w="3411" w:type="dxa"/>
            <w:tcBorders>
              <w:left w:val="single" w:sz="1" w:space="0" w:color="000000"/>
              <w:bottom w:val="single" w:sz="1" w:space="0" w:color="000000"/>
              <w:right w:val="single" w:sz="1" w:space="0" w:color="000000"/>
            </w:tcBorders>
          </w:tcPr>
          <w:p w14:paraId="7A1AAA1F" w14:textId="77777777" w:rsidR="005F613A" w:rsidRDefault="005F613A">
            <w:pPr>
              <w:snapToGrid w:val="0"/>
              <w:rPr>
                <w:rFonts w:ascii="Arial" w:hAnsi="Arial" w:cs="Arial"/>
                <w:sz w:val="20"/>
                <w:lang w:bidi="x-none"/>
              </w:rPr>
            </w:pPr>
            <w:r>
              <w:rPr>
                <w:rFonts w:ascii="Arial" w:hAnsi="Arial" w:cs="Arial"/>
                <w:sz w:val="20"/>
                <w:lang w:bidi="x-none"/>
              </w:rPr>
              <w:t>-888.0:  Fill Value</w:t>
            </w:r>
          </w:p>
        </w:tc>
      </w:tr>
      <w:tr w:rsidR="005F613A" w14:paraId="6F17D631"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6619D8AE" w14:textId="77777777" w:rsidR="005F613A" w:rsidRDefault="005F613A">
            <w:pPr>
              <w:pStyle w:val="WW-PreformattedText"/>
              <w:snapToGrid w:val="0"/>
              <w:rPr>
                <w:rFonts w:ascii="Arial" w:hAnsi="Arial" w:cs="Arial"/>
                <w:lang w:bidi="x-none"/>
              </w:rPr>
            </w:pPr>
            <w:r>
              <w:rPr>
                <w:rFonts w:ascii="Arial" w:hAnsi="Arial" w:cs="Arial"/>
                <w:lang w:bidi="x-none"/>
              </w:rPr>
              <w:t>xCorners,</w:t>
            </w:r>
          </w:p>
          <w:p w14:paraId="089A85B9" w14:textId="77777777" w:rsidR="005F613A" w:rsidRDefault="005F613A" w:rsidP="00AB3EE4">
            <w:pPr>
              <w:pStyle w:val="WW-PreformattedText"/>
              <w:snapToGrid w:val="0"/>
              <w:rPr>
                <w:rFonts w:ascii="Arial" w:hAnsi="Arial" w:cs="Arial"/>
                <w:lang w:bidi="x-none"/>
              </w:rPr>
            </w:pPr>
            <w:r>
              <w:rPr>
                <w:rFonts w:ascii="Arial" w:hAnsi="Arial" w:cs="Arial"/>
                <w:lang w:bidi="x-none"/>
              </w:rPr>
              <w:t>yCorners</w:t>
            </w:r>
          </w:p>
        </w:tc>
        <w:tc>
          <w:tcPr>
            <w:tcW w:w="0" w:type="auto"/>
            <w:tcBorders>
              <w:left w:val="single" w:sz="1" w:space="0" w:color="000000"/>
              <w:bottom w:val="single" w:sz="1" w:space="0" w:color="000000"/>
            </w:tcBorders>
          </w:tcPr>
          <w:p w14:paraId="2B08BD03"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0947D56A" w14:textId="77777777" w:rsidR="005F613A" w:rsidRDefault="005F613A">
            <w:pPr>
              <w:pStyle w:val="WW-PreformattedText"/>
              <w:snapToGrid w:val="0"/>
              <w:rPr>
                <w:rFonts w:ascii="Arial" w:hAnsi="Arial" w:cs="Arial"/>
                <w:lang w:bidi="x-none"/>
              </w:rPr>
            </w:pPr>
            <w:r>
              <w:rPr>
                <w:rFonts w:ascii="Arial" w:hAnsi="Arial" w:cs="Arial"/>
                <w:lang w:bidi="x-none"/>
              </w:rPr>
              <w:t>elevationAngle, fpdim, xydim</w:t>
            </w:r>
          </w:p>
        </w:tc>
        <w:tc>
          <w:tcPr>
            <w:tcW w:w="3411" w:type="dxa"/>
            <w:tcBorders>
              <w:left w:val="single" w:sz="1" w:space="0" w:color="000000"/>
              <w:bottom w:val="single" w:sz="1" w:space="0" w:color="000000"/>
              <w:right w:val="single" w:sz="1" w:space="0" w:color="000000"/>
            </w:tcBorders>
          </w:tcPr>
          <w:p w14:paraId="23D2F543" w14:textId="77777777" w:rsidR="005F613A" w:rsidRDefault="005F613A">
            <w:pPr>
              <w:snapToGrid w:val="0"/>
              <w:rPr>
                <w:rFonts w:ascii="Arial" w:hAnsi="Arial" w:cs="Arial"/>
                <w:sz w:val="20"/>
                <w:lang w:bidi="x-none"/>
              </w:rPr>
            </w:pPr>
            <w:r>
              <w:rPr>
                <w:rFonts w:ascii="Arial" w:hAnsi="Arial" w:cs="Arial"/>
                <w:sz w:val="20"/>
                <w:lang w:bidi="x-none"/>
              </w:rPr>
              <w:t>-888.0:  Fill Value</w:t>
            </w:r>
          </w:p>
        </w:tc>
      </w:tr>
      <w:tr w:rsidR="005F613A" w14:paraId="63AB0CBF"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00810141" w14:textId="02DD88E7" w:rsidR="005F613A" w:rsidRDefault="005F613A">
            <w:pPr>
              <w:pStyle w:val="WW-PreformattedText"/>
              <w:snapToGrid w:val="0"/>
              <w:rPr>
                <w:rFonts w:ascii="Arial" w:hAnsi="Arial" w:cs="Arial"/>
                <w:lang w:bidi="x-none"/>
              </w:rPr>
            </w:pPr>
            <w:r>
              <w:rPr>
                <w:rFonts w:ascii="Arial" w:hAnsi="Arial" w:cs="Arial"/>
                <w:lang w:bidi="x-none"/>
              </w:rPr>
              <w:t>XMIlatitude,</w:t>
            </w:r>
          </w:p>
          <w:p w14:paraId="7019BA01" w14:textId="46B888B8" w:rsidR="005F613A" w:rsidRDefault="005F613A" w:rsidP="00AB3EE4">
            <w:pPr>
              <w:pStyle w:val="WW-PreformattedText"/>
              <w:snapToGrid w:val="0"/>
              <w:rPr>
                <w:rFonts w:ascii="Arial" w:hAnsi="Arial" w:cs="Arial"/>
                <w:lang w:bidi="x-none"/>
              </w:rPr>
            </w:pPr>
            <w:r>
              <w:rPr>
                <w:rFonts w:ascii="Arial" w:hAnsi="Arial" w:cs="Arial"/>
                <w:lang w:bidi="x-none"/>
              </w:rPr>
              <w:t>XMIlongitude</w:t>
            </w:r>
          </w:p>
        </w:tc>
        <w:tc>
          <w:tcPr>
            <w:tcW w:w="0" w:type="auto"/>
            <w:tcBorders>
              <w:left w:val="single" w:sz="1" w:space="0" w:color="000000"/>
              <w:bottom w:val="single" w:sz="1" w:space="0" w:color="000000"/>
            </w:tcBorders>
          </w:tcPr>
          <w:p w14:paraId="2601BCB1"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left w:val="single" w:sz="1" w:space="0" w:color="000000"/>
              <w:bottom w:val="single" w:sz="1" w:space="0" w:color="000000"/>
            </w:tcBorders>
          </w:tcPr>
          <w:p w14:paraId="2BB088C6" w14:textId="77777777" w:rsidR="005F613A" w:rsidRDefault="005F613A">
            <w:pPr>
              <w:pStyle w:val="WW-PreformattedText"/>
              <w:snapToGrid w:val="0"/>
              <w:rPr>
                <w:rFonts w:ascii="Arial" w:hAnsi="Arial" w:cs="Arial"/>
                <w:lang w:bidi="x-none"/>
              </w:rPr>
            </w:pPr>
            <w:r>
              <w:rPr>
                <w:rFonts w:ascii="Arial" w:hAnsi="Arial" w:cs="Arial"/>
                <w:lang w:bidi="x-none"/>
              </w:rPr>
              <w:t>fpdim</w:t>
            </w:r>
          </w:p>
        </w:tc>
        <w:tc>
          <w:tcPr>
            <w:tcW w:w="3411" w:type="dxa"/>
            <w:tcBorders>
              <w:left w:val="single" w:sz="1" w:space="0" w:color="000000"/>
              <w:bottom w:val="single" w:sz="1" w:space="0" w:color="000000"/>
              <w:right w:val="single" w:sz="1" w:space="0" w:color="000000"/>
            </w:tcBorders>
          </w:tcPr>
          <w:p w14:paraId="2E7BEFCB" w14:textId="77777777" w:rsidR="005F613A" w:rsidRDefault="005F613A">
            <w:pPr>
              <w:snapToGrid w:val="0"/>
              <w:rPr>
                <w:rFonts w:ascii="Arial" w:hAnsi="Arial" w:cs="Arial"/>
                <w:sz w:val="20"/>
                <w:lang w:bidi="x-none"/>
              </w:rPr>
            </w:pPr>
            <w:r>
              <w:rPr>
                <w:rFonts w:ascii="Arial" w:hAnsi="Arial" w:cs="Arial"/>
                <w:sz w:val="20"/>
                <w:lang w:bidi="x-none"/>
              </w:rPr>
              <w:t>-888.0:  Fill Value</w:t>
            </w:r>
          </w:p>
        </w:tc>
      </w:tr>
      <w:tr w:rsidR="005F613A" w14:paraId="50E2C1DC"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left w:val="single" w:sz="1" w:space="0" w:color="000000"/>
              <w:bottom w:val="single" w:sz="1" w:space="0" w:color="000000"/>
            </w:tcBorders>
          </w:tcPr>
          <w:p w14:paraId="2FE6CCED" w14:textId="289D5461" w:rsidR="005F613A" w:rsidRDefault="00AC6AFE" w:rsidP="000A4841">
            <w:pPr>
              <w:pStyle w:val="WW-PreformattedText"/>
              <w:snapToGrid w:val="0"/>
              <w:rPr>
                <w:rFonts w:ascii="Arial" w:hAnsi="Arial" w:cs="Arial"/>
                <w:lang w:bidi="x-none"/>
              </w:rPr>
            </w:pPr>
            <w:r>
              <w:rPr>
                <w:rFonts w:ascii="Arial" w:hAnsi="Arial" w:cs="Arial"/>
                <w:lang w:bidi="x-none"/>
              </w:rPr>
              <w:t>surfaceTypeIndex</w:t>
            </w:r>
          </w:p>
          <w:p w14:paraId="3414D899" w14:textId="36FC4DD7" w:rsidR="005F613A" w:rsidRDefault="00187870" w:rsidP="00187870">
            <w:pPr>
              <w:pStyle w:val="WW-PreformattedText"/>
              <w:snapToGrid w:val="0"/>
              <w:rPr>
                <w:rFonts w:ascii="Arial" w:hAnsi="Arial" w:cs="Arial"/>
                <w:lang w:bidi="x-none"/>
              </w:rPr>
            </w:pPr>
            <w:r>
              <w:rPr>
                <w:rFonts w:ascii="Arial" w:hAnsi="Arial" w:cs="Arial"/>
                <w:lang w:bidi="x-none"/>
              </w:rPr>
              <w:t xml:space="preserve">pixelStatus </w:t>
            </w:r>
          </w:p>
        </w:tc>
        <w:tc>
          <w:tcPr>
            <w:tcW w:w="0" w:type="auto"/>
            <w:tcBorders>
              <w:left w:val="single" w:sz="1" w:space="0" w:color="000000"/>
              <w:bottom w:val="single" w:sz="1" w:space="0" w:color="000000"/>
            </w:tcBorders>
          </w:tcPr>
          <w:p w14:paraId="1EC63DED" w14:textId="77777777" w:rsidR="005F613A" w:rsidRDefault="005F613A">
            <w:pPr>
              <w:pStyle w:val="WW-PreformattedText"/>
              <w:snapToGrid w:val="0"/>
              <w:rPr>
                <w:rFonts w:ascii="Arial" w:hAnsi="Arial" w:cs="Arial"/>
                <w:lang w:bidi="x-none"/>
              </w:rPr>
            </w:pPr>
            <w:r>
              <w:rPr>
                <w:rFonts w:ascii="Arial" w:hAnsi="Arial" w:cs="Arial"/>
                <w:lang w:bidi="x-none"/>
              </w:rPr>
              <w:t>short</w:t>
            </w:r>
          </w:p>
        </w:tc>
        <w:tc>
          <w:tcPr>
            <w:tcW w:w="1622" w:type="dxa"/>
            <w:tcBorders>
              <w:left w:val="single" w:sz="1" w:space="0" w:color="000000"/>
              <w:bottom w:val="single" w:sz="1" w:space="0" w:color="000000"/>
            </w:tcBorders>
          </w:tcPr>
          <w:p w14:paraId="3642667E" w14:textId="77777777" w:rsidR="005F613A" w:rsidRDefault="005F613A">
            <w:pPr>
              <w:pStyle w:val="WW-PreformattedText"/>
              <w:snapToGrid w:val="0"/>
              <w:rPr>
                <w:rFonts w:ascii="Arial" w:hAnsi="Arial" w:cs="Arial"/>
                <w:lang w:bidi="x-none"/>
              </w:rPr>
            </w:pPr>
            <w:r>
              <w:rPr>
                <w:rFonts w:ascii="Arial" w:hAnsi="Arial" w:cs="Arial"/>
                <w:lang w:bidi="x-none"/>
              </w:rPr>
              <w:t>fpdim</w:t>
            </w:r>
          </w:p>
        </w:tc>
        <w:tc>
          <w:tcPr>
            <w:tcW w:w="3411" w:type="dxa"/>
            <w:tcBorders>
              <w:left w:val="single" w:sz="1" w:space="0" w:color="000000"/>
              <w:bottom w:val="single" w:sz="1" w:space="0" w:color="000000"/>
              <w:right w:val="single" w:sz="1" w:space="0" w:color="000000"/>
            </w:tcBorders>
          </w:tcPr>
          <w:p w14:paraId="2C62CEDC" w14:textId="77777777" w:rsidR="005F613A" w:rsidRDefault="005F613A" w:rsidP="000A4841">
            <w:pPr>
              <w:snapToGrid w:val="0"/>
              <w:rPr>
                <w:rFonts w:ascii="Arial" w:hAnsi="Arial" w:cs="Arial"/>
                <w:sz w:val="20"/>
                <w:lang w:bidi="x-none"/>
              </w:rPr>
            </w:pPr>
            <w:r>
              <w:rPr>
                <w:rFonts w:ascii="Arial" w:hAnsi="Arial" w:cs="Arial"/>
                <w:sz w:val="20"/>
                <w:lang w:bidi="x-none"/>
              </w:rPr>
              <w:t>-888:  Range edge delimiter, Fill Value</w:t>
            </w:r>
          </w:p>
          <w:p w14:paraId="65A694A7" w14:textId="34736FDF" w:rsidR="005F613A" w:rsidRDefault="005F613A" w:rsidP="000A4841">
            <w:pPr>
              <w:snapToGrid w:val="0"/>
              <w:rPr>
                <w:rFonts w:ascii="Arial" w:hAnsi="Arial" w:cs="Arial"/>
                <w:sz w:val="20"/>
                <w:lang w:bidi="x-none"/>
              </w:rPr>
            </w:pPr>
            <w:r>
              <w:rPr>
                <w:rFonts w:ascii="Arial" w:hAnsi="Arial" w:cs="Arial"/>
                <w:sz w:val="20"/>
                <w:lang w:bidi="x-none"/>
              </w:rPr>
              <w:t>-777:  In-range GMI scan edge delimiter</w:t>
            </w:r>
          </w:p>
          <w:p w14:paraId="42A1B67D" w14:textId="19267317" w:rsidR="005F613A" w:rsidRDefault="005F613A" w:rsidP="000A4841">
            <w:pPr>
              <w:snapToGrid w:val="0"/>
              <w:rPr>
                <w:rFonts w:ascii="Arial" w:hAnsi="Arial" w:cs="Arial"/>
                <w:sz w:val="20"/>
                <w:lang w:bidi="x-none"/>
              </w:rPr>
            </w:pPr>
            <w:r>
              <w:rPr>
                <w:rFonts w:ascii="Arial" w:hAnsi="Arial" w:cs="Arial"/>
                <w:sz w:val="20"/>
                <w:lang w:bidi="x-none"/>
              </w:rPr>
              <w:t>-99: Missing data</w:t>
            </w:r>
          </w:p>
        </w:tc>
      </w:tr>
      <w:tr w:rsidR="005F613A" w14:paraId="3458678D"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1" w:space="0" w:color="000000"/>
              <w:left w:val="single" w:sz="1" w:space="0" w:color="000000"/>
              <w:bottom w:val="single" w:sz="1" w:space="0" w:color="000000"/>
            </w:tcBorders>
          </w:tcPr>
          <w:p w14:paraId="60AE96E5" w14:textId="77777777" w:rsidR="005F613A" w:rsidRDefault="005F613A">
            <w:pPr>
              <w:pStyle w:val="WW-PreformattedText"/>
              <w:snapToGrid w:val="0"/>
              <w:rPr>
                <w:rFonts w:ascii="Arial" w:hAnsi="Arial" w:cs="Arial"/>
                <w:lang w:bidi="x-none"/>
              </w:rPr>
            </w:pPr>
            <w:r>
              <w:rPr>
                <w:rFonts w:ascii="Arial" w:hAnsi="Arial" w:cs="Arial"/>
                <w:lang w:bidi="x-none"/>
              </w:rPr>
              <w:t>rayIndex</w:t>
            </w:r>
          </w:p>
        </w:tc>
        <w:tc>
          <w:tcPr>
            <w:tcW w:w="0" w:type="auto"/>
            <w:tcBorders>
              <w:top w:val="single" w:sz="1" w:space="0" w:color="000000"/>
              <w:left w:val="single" w:sz="1" w:space="0" w:color="000000"/>
              <w:bottom w:val="single" w:sz="1" w:space="0" w:color="000000"/>
            </w:tcBorders>
          </w:tcPr>
          <w:p w14:paraId="24DFCC06" w14:textId="77777777" w:rsidR="005F613A" w:rsidRDefault="005F613A">
            <w:pPr>
              <w:pStyle w:val="WW-PreformattedText"/>
              <w:snapToGrid w:val="0"/>
              <w:rPr>
                <w:rFonts w:ascii="Arial" w:hAnsi="Arial" w:cs="Arial"/>
                <w:lang w:bidi="x-none"/>
              </w:rPr>
            </w:pPr>
            <w:r>
              <w:rPr>
                <w:rFonts w:ascii="Arial" w:hAnsi="Arial" w:cs="Arial"/>
                <w:lang w:bidi="x-none"/>
              </w:rPr>
              <w:t>int</w:t>
            </w:r>
          </w:p>
        </w:tc>
        <w:tc>
          <w:tcPr>
            <w:tcW w:w="1622" w:type="dxa"/>
            <w:tcBorders>
              <w:top w:val="single" w:sz="1" w:space="0" w:color="000000"/>
              <w:left w:val="single" w:sz="1" w:space="0" w:color="000000"/>
              <w:bottom w:val="single" w:sz="1" w:space="0" w:color="000000"/>
            </w:tcBorders>
          </w:tcPr>
          <w:p w14:paraId="38A2CD2F" w14:textId="77777777" w:rsidR="005F613A" w:rsidRDefault="005F613A">
            <w:pPr>
              <w:pStyle w:val="WW-PreformattedText"/>
              <w:snapToGrid w:val="0"/>
              <w:rPr>
                <w:rFonts w:ascii="Arial" w:hAnsi="Arial" w:cs="Arial"/>
                <w:lang w:bidi="x-none"/>
              </w:rPr>
            </w:pPr>
            <w:r>
              <w:rPr>
                <w:rFonts w:ascii="Arial" w:hAnsi="Arial" w:cs="Arial"/>
                <w:lang w:bidi="x-none"/>
              </w:rPr>
              <w:t>fpdim</w:t>
            </w:r>
          </w:p>
        </w:tc>
        <w:tc>
          <w:tcPr>
            <w:tcW w:w="3411" w:type="dxa"/>
            <w:tcBorders>
              <w:top w:val="single" w:sz="1" w:space="0" w:color="000000"/>
              <w:left w:val="single" w:sz="1" w:space="0" w:color="000000"/>
              <w:bottom w:val="single" w:sz="1" w:space="0" w:color="000000"/>
              <w:right w:val="single" w:sz="1" w:space="0" w:color="000000"/>
            </w:tcBorders>
          </w:tcPr>
          <w:p w14:paraId="58A65718" w14:textId="77777777" w:rsidR="005F613A" w:rsidRDefault="005F613A">
            <w:pPr>
              <w:snapToGrid w:val="0"/>
              <w:rPr>
                <w:rFonts w:ascii="Arial" w:hAnsi="Arial" w:cs="Arial"/>
                <w:sz w:val="20"/>
                <w:lang w:bidi="x-none"/>
              </w:rPr>
            </w:pPr>
            <w:r>
              <w:rPr>
                <w:rFonts w:ascii="Arial" w:hAnsi="Arial" w:cs="Arial"/>
                <w:sz w:val="20"/>
                <w:lang w:bidi="x-none"/>
              </w:rPr>
              <w:t>-1:  Edge-of-Range indicator</w:t>
            </w:r>
          </w:p>
          <w:p w14:paraId="00681774" w14:textId="1D752088" w:rsidR="005F613A" w:rsidRDefault="005F613A">
            <w:pPr>
              <w:snapToGrid w:val="0"/>
              <w:rPr>
                <w:rFonts w:ascii="Arial" w:hAnsi="Arial" w:cs="Arial"/>
                <w:sz w:val="20"/>
                <w:lang w:bidi="x-none"/>
              </w:rPr>
            </w:pPr>
            <w:r>
              <w:rPr>
                <w:rFonts w:ascii="Arial" w:hAnsi="Arial" w:cs="Arial"/>
                <w:sz w:val="20"/>
                <w:lang w:bidi="x-none"/>
              </w:rPr>
              <w:t xml:space="preserve">-2:  In-range </w:t>
            </w:r>
            <w:r w:rsidR="00AC6AFE">
              <w:rPr>
                <w:rFonts w:ascii="Arial" w:hAnsi="Arial" w:cs="Arial"/>
                <w:sz w:val="20"/>
                <w:lang w:bidi="x-none"/>
              </w:rPr>
              <w:t>GMI</w:t>
            </w:r>
            <w:r>
              <w:rPr>
                <w:rFonts w:ascii="Arial" w:hAnsi="Arial" w:cs="Arial"/>
                <w:sz w:val="20"/>
                <w:lang w:bidi="x-none"/>
              </w:rPr>
              <w:t xml:space="preserve"> scan edge indicator</w:t>
            </w:r>
          </w:p>
        </w:tc>
      </w:tr>
      <w:tr w:rsidR="005F613A" w14:paraId="303AC688" w14:textId="77777777" w:rsidTr="00B50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1" w:space="0" w:color="000000"/>
              <w:left w:val="single" w:sz="1" w:space="0" w:color="000000"/>
              <w:bottom w:val="single" w:sz="1" w:space="0" w:color="000000"/>
            </w:tcBorders>
          </w:tcPr>
          <w:p w14:paraId="3E895EB8" w14:textId="77777777" w:rsidR="005F613A" w:rsidRDefault="005F613A">
            <w:pPr>
              <w:pStyle w:val="WW-PreformattedText"/>
              <w:snapToGrid w:val="0"/>
              <w:rPr>
                <w:rFonts w:ascii="Arial" w:hAnsi="Arial" w:cs="Arial"/>
                <w:lang w:bidi="x-none"/>
              </w:rPr>
            </w:pPr>
            <w:r>
              <w:rPr>
                <w:rFonts w:ascii="Arial" w:hAnsi="Arial" w:cs="Arial"/>
                <w:lang w:bidi="x-none"/>
              </w:rPr>
              <w:t>elevationAngle</w:t>
            </w:r>
          </w:p>
        </w:tc>
        <w:tc>
          <w:tcPr>
            <w:tcW w:w="0" w:type="auto"/>
            <w:tcBorders>
              <w:top w:val="single" w:sz="1" w:space="0" w:color="000000"/>
              <w:left w:val="single" w:sz="1" w:space="0" w:color="000000"/>
              <w:bottom w:val="single" w:sz="1" w:space="0" w:color="000000"/>
            </w:tcBorders>
          </w:tcPr>
          <w:p w14:paraId="3703A08C" w14:textId="77777777" w:rsidR="005F613A" w:rsidRDefault="005F613A">
            <w:pPr>
              <w:pStyle w:val="WW-PreformattedText"/>
              <w:snapToGrid w:val="0"/>
              <w:rPr>
                <w:rFonts w:ascii="Arial" w:hAnsi="Arial" w:cs="Arial"/>
                <w:lang w:bidi="x-none"/>
              </w:rPr>
            </w:pPr>
            <w:r>
              <w:rPr>
                <w:rFonts w:ascii="Arial" w:hAnsi="Arial" w:cs="Arial"/>
                <w:lang w:bidi="x-none"/>
              </w:rPr>
              <w:t>float</w:t>
            </w:r>
          </w:p>
        </w:tc>
        <w:tc>
          <w:tcPr>
            <w:tcW w:w="1622" w:type="dxa"/>
            <w:tcBorders>
              <w:top w:val="single" w:sz="1" w:space="0" w:color="000000"/>
              <w:left w:val="single" w:sz="1" w:space="0" w:color="000000"/>
              <w:bottom w:val="single" w:sz="1" w:space="0" w:color="000000"/>
            </w:tcBorders>
          </w:tcPr>
          <w:p w14:paraId="2132DD53" w14:textId="77777777" w:rsidR="005F613A" w:rsidRDefault="005F613A">
            <w:pPr>
              <w:pStyle w:val="WW-PreformattedText"/>
              <w:snapToGrid w:val="0"/>
              <w:rPr>
                <w:rFonts w:ascii="Arial" w:hAnsi="Arial" w:cs="Arial"/>
                <w:lang w:bidi="x-none"/>
              </w:rPr>
            </w:pPr>
            <w:r>
              <w:rPr>
                <w:rFonts w:ascii="Arial" w:hAnsi="Arial" w:cs="Arial"/>
                <w:lang w:bidi="x-none"/>
              </w:rPr>
              <w:t>elevationAngle</w:t>
            </w:r>
          </w:p>
        </w:tc>
        <w:tc>
          <w:tcPr>
            <w:tcW w:w="3411" w:type="dxa"/>
            <w:tcBorders>
              <w:top w:val="single" w:sz="1" w:space="0" w:color="000000"/>
              <w:left w:val="single" w:sz="1" w:space="0" w:color="000000"/>
              <w:bottom w:val="single" w:sz="1" w:space="0" w:color="000000"/>
              <w:right w:val="single" w:sz="1" w:space="0" w:color="000000"/>
            </w:tcBorders>
          </w:tcPr>
          <w:p w14:paraId="3761710D" w14:textId="77777777" w:rsidR="005F613A" w:rsidRDefault="005F613A">
            <w:pPr>
              <w:snapToGrid w:val="0"/>
              <w:rPr>
                <w:rFonts w:ascii="Arial" w:hAnsi="Arial" w:cs="Arial"/>
                <w:sz w:val="20"/>
                <w:lang w:bidi="x-none"/>
              </w:rPr>
            </w:pPr>
            <w:r>
              <w:rPr>
                <w:rFonts w:ascii="Arial" w:hAnsi="Arial" w:cs="Arial"/>
                <w:sz w:val="20"/>
                <w:lang w:bidi="x-none"/>
              </w:rPr>
              <w:t>N/A</w:t>
            </w:r>
          </w:p>
        </w:tc>
      </w:tr>
    </w:tbl>
    <w:p w14:paraId="59DF1BD5" w14:textId="77777777" w:rsidR="000A4841" w:rsidRDefault="000A4841" w:rsidP="000A4841"/>
    <w:p w14:paraId="5F3B9EB5" w14:textId="77777777" w:rsidR="000A4841" w:rsidRDefault="000A4841" w:rsidP="000A4841">
      <w:r>
        <w:t>Notes on Table 3.2-1:</w:t>
      </w:r>
    </w:p>
    <w:p w14:paraId="0D4467EA" w14:textId="77777777" w:rsidR="000A4841" w:rsidRDefault="000A4841" w:rsidP="000A4841">
      <w:pPr>
        <w:numPr>
          <w:ilvl w:val="0"/>
          <w:numId w:val="8"/>
        </w:numPr>
      </w:pPr>
      <w:r>
        <w:lastRenderedPageBreak/>
        <w:t>Special Values are values outside of the normal physical range of the data field, and which indicate a special meaning at the data point (e.g., Missing data).</w:t>
      </w:r>
    </w:p>
    <w:p w14:paraId="14532D8A" w14:textId="5A1164A4" w:rsidR="000A4841" w:rsidRDefault="000A4841" w:rsidP="000A4841">
      <w:pPr>
        <w:numPr>
          <w:ilvl w:val="0"/>
          <w:numId w:val="8"/>
        </w:numPr>
      </w:pPr>
      <w:r>
        <w:t>Ran</w:t>
      </w:r>
      <w:r w:rsidR="00AC6AFE">
        <w:t>ge edge points are the nearest G</w:t>
      </w:r>
      <w:r>
        <w:t xml:space="preserve">MI footprints </w:t>
      </w:r>
      <w:r w:rsidR="00AC6AFE">
        <w:t xml:space="preserve">lying </w:t>
      </w:r>
      <w:r>
        <w:t xml:space="preserve">outside of, but immediately adjacent to, the range ring surrounding the ground radar at distance = </w:t>
      </w:r>
      <w:r w:rsidRPr="00D47D52">
        <w:rPr>
          <w:b/>
        </w:rPr>
        <w:t>rangeThreshold</w:t>
      </w:r>
      <w:r w:rsidR="00AC6AFE">
        <w:t>, for a given G</w:t>
      </w:r>
      <w:r>
        <w:t xml:space="preserve">MI scan.  These points form a partial circle around points for the </w:t>
      </w:r>
      <w:r w:rsidR="00AC6AFE">
        <w:t>GMI</w:t>
      </w:r>
      <w:r>
        <w:t xml:space="preserve"> footprints within the </w:t>
      </w:r>
      <w:r w:rsidRPr="00D47D52">
        <w:rPr>
          <w:b/>
        </w:rPr>
        <w:t>rangeThreshold</w:t>
      </w:r>
      <w:r>
        <w:t xml:space="preserve"> of the ground radar, the latter which contain actual data values.</w:t>
      </w:r>
    </w:p>
    <w:p w14:paraId="5606BD15" w14:textId="6957EA19" w:rsidR="000A4841" w:rsidRDefault="00AC6AFE" w:rsidP="000A4841">
      <w:pPr>
        <w:numPr>
          <w:ilvl w:val="0"/>
          <w:numId w:val="8"/>
        </w:numPr>
      </w:pPr>
      <w:r>
        <w:t>In-range G</w:t>
      </w:r>
      <w:r w:rsidR="000A4841">
        <w:t>MI scan edge points are</w:t>
      </w:r>
      <w:r w:rsidR="00153C02">
        <w:t xml:space="preserve"> the </w:t>
      </w:r>
      <w:r>
        <w:t>computed positions single G</w:t>
      </w:r>
      <w:r w:rsidR="00153C02">
        <w:t>MI footprints</w:t>
      </w:r>
      <w:r w:rsidR="000A4841">
        <w:t xml:space="preserve"> extrapolated </w:t>
      </w:r>
      <w:r>
        <w:t>just beyond either edge of the G</w:t>
      </w:r>
      <w:r w:rsidR="000A4841">
        <w:t xml:space="preserve">MI scan, and which fall within or immediately adjacent to the </w:t>
      </w:r>
      <w:r w:rsidR="000A4841" w:rsidRPr="00D47D52">
        <w:rPr>
          <w:b/>
        </w:rPr>
        <w:t>rangeThreshold</w:t>
      </w:r>
      <w:r w:rsidR="000A4841">
        <w:t xml:space="preserve"> distance from the ground radar.</w:t>
      </w:r>
    </w:p>
    <w:p w14:paraId="5B90A013" w14:textId="32C8FBBD" w:rsidR="000A4841" w:rsidRDefault="000A4841" w:rsidP="000A4841">
      <w:pPr>
        <w:numPr>
          <w:ilvl w:val="0"/>
          <w:numId w:val="8"/>
        </w:numPr>
      </w:pPr>
      <w:r>
        <w:t>The combination of the Range Edge points and the Scan Edge points serve to c</w:t>
      </w:r>
      <w:r w:rsidR="00AC6AFE">
        <w:t>ompletely enclose the in-range G</w:t>
      </w:r>
      <w:r>
        <w:t xml:space="preserve">MI footprints on the surface: a) defined by each elevation sweep (for multi-level variables), or b) at the earth surface (for single level variables).  The purpose of these points is to prevent the extrapolation of “actual” </w:t>
      </w:r>
      <w:r w:rsidR="00AC6AFE">
        <w:t>GMI</w:t>
      </w:r>
      <w:r>
        <w:t xml:space="preserve"> data values outside of the in-range area, if the data are later analyzed to a regular grid using an objective analysis technique.</w:t>
      </w:r>
    </w:p>
    <w:p w14:paraId="5659E3C0" w14:textId="33EBC9F3" w:rsidR="000A4841" w:rsidRDefault="000A4841" w:rsidP="000A4841">
      <w:pPr>
        <w:numPr>
          <w:ilvl w:val="0"/>
          <w:numId w:val="8"/>
        </w:numPr>
      </w:pPr>
      <w:r>
        <w:t xml:space="preserve">Range Edge points and Scan Edge points are indicated by </w:t>
      </w:r>
      <w:r w:rsidRPr="00D47D52">
        <w:rPr>
          <w:b/>
        </w:rPr>
        <w:t>rayIndex</w:t>
      </w:r>
      <w:r>
        <w:t xml:space="preserve"> values of -1 and -2, respectively.  </w:t>
      </w:r>
      <w:r w:rsidRPr="00D47D52">
        <w:rPr>
          <w:b/>
        </w:rPr>
        <w:t>rayIndex</w:t>
      </w:r>
      <w:r>
        <w:t xml:space="preserve"> values of 0 or greater are actual 1</w:t>
      </w:r>
      <w:r w:rsidR="00AC6AFE">
        <w:t>-D equivalent array indices of G</w:t>
      </w:r>
      <w:r>
        <w:t>MI footprints within t</w:t>
      </w:r>
      <w:r w:rsidR="00AC6AFE">
        <w:t>he full data arrays in the 2A-GPROF</w:t>
      </w:r>
      <w:r>
        <w:t xml:space="preserve"> data files.</w:t>
      </w:r>
    </w:p>
    <w:p w14:paraId="51831756" w14:textId="77777777" w:rsidR="000A4841" w:rsidRPr="00BD0219" w:rsidRDefault="000A4841" w:rsidP="000A4841">
      <w:pPr>
        <w:numPr>
          <w:ilvl w:val="0"/>
          <w:numId w:val="8"/>
        </w:numPr>
        <w:rPr>
          <w:b/>
          <w:i/>
        </w:rPr>
      </w:pPr>
      <w:r w:rsidRPr="00BD0219">
        <w:rPr>
          <w:b/>
          <w:i/>
        </w:rPr>
        <w:t>Range and Scan Edge points are optional and, as a default, are disabled from being computed and output.  If the</w:t>
      </w:r>
      <w:r>
        <w:rPr>
          <w:b/>
          <w:i/>
        </w:rPr>
        <w:t xml:space="preserve"> “Mark Edges”</w:t>
      </w:r>
      <w:r w:rsidRPr="00BD0219">
        <w:rPr>
          <w:b/>
          <w:i/>
        </w:rPr>
        <w:t xml:space="preserve"> </w:t>
      </w:r>
      <w:r>
        <w:rPr>
          <w:b/>
          <w:i/>
        </w:rPr>
        <w:t xml:space="preserve">parameter’s </w:t>
      </w:r>
      <w:r w:rsidRPr="00BD0219">
        <w:rPr>
          <w:b/>
          <w:i/>
        </w:rPr>
        <w:t xml:space="preserve">default </w:t>
      </w:r>
      <w:r>
        <w:rPr>
          <w:b/>
          <w:i/>
        </w:rPr>
        <w:t xml:space="preserve">value </w:t>
      </w:r>
      <w:r w:rsidRPr="00BD0219">
        <w:rPr>
          <w:b/>
          <w:i/>
        </w:rPr>
        <w:t xml:space="preserve">is overridden, then these types of points will </w:t>
      </w:r>
      <w:r>
        <w:rPr>
          <w:b/>
          <w:i/>
        </w:rPr>
        <w:t>then</w:t>
      </w:r>
      <w:r w:rsidRPr="00BD0219">
        <w:rPr>
          <w:b/>
          <w:i/>
        </w:rPr>
        <w:t xml:space="preserve"> be computed and output as described above.</w:t>
      </w:r>
    </w:p>
    <w:p w14:paraId="2D232F3C" w14:textId="77777777" w:rsidR="000A4841" w:rsidRDefault="000A4841" w:rsidP="000A4841">
      <w:pPr>
        <w:numPr>
          <w:ilvl w:val="0"/>
          <w:numId w:val="8"/>
        </w:numPr>
      </w:pPr>
      <w:r w:rsidRPr="005F38FA">
        <w:rPr>
          <w:b/>
        </w:rPr>
        <w:t>Fill Value</w:t>
      </w:r>
      <w:r>
        <w:t xml:space="preserve"> is the value to which scalar or array variables in the netCDF file are initialized when the file is created.  These values remain in place unless and until the data value is overwritten.</w:t>
      </w:r>
    </w:p>
    <w:p w14:paraId="39D7E757" w14:textId="59F44487" w:rsidR="000A4841" w:rsidRDefault="000A4841" w:rsidP="000A4841">
      <w:pPr>
        <w:numPr>
          <w:ilvl w:val="0"/>
          <w:numId w:val="8"/>
        </w:numPr>
      </w:pPr>
      <w:r>
        <w:t xml:space="preserve">The variables </w:t>
      </w:r>
      <w:r w:rsidRPr="00D47D52">
        <w:rPr>
          <w:b/>
        </w:rPr>
        <w:t>topHeight</w:t>
      </w:r>
      <w:r w:rsidR="00187870">
        <w:rPr>
          <w:b/>
        </w:rPr>
        <w:t>,</w:t>
      </w:r>
      <w:r>
        <w:t xml:space="preserve"> </w:t>
      </w:r>
      <w:r w:rsidRPr="00D47D52">
        <w:rPr>
          <w:b/>
        </w:rPr>
        <w:t>bottomHeight</w:t>
      </w:r>
      <w:r w:rsidR="00187870">
        <w:t xml:space="preserve">, </w:t>
      </w:r>
      <w:r w:rsidR="00187870" w:rsidRPr="00D47D52">
        <w:rPr>
          <w:b/>
        </w:rPr>
        <w:t>topHeight</w:t>
      </w:r>
      <w:r w:rsidR="00187870">
        <w:rPr>
          <w:b/>
        </w:rPr>
        <w:t>_vpr,</w:t>
      </w:r>
      <w:r w:rsidR="00187870">
        <w:t xml:space="preserve"> and </w:t>
      </w:r>
      <w:r w:rsidR="00187870" w:rsidRPr="00D47D52">
        <w:rPr>
          <w:b/>
        </w:rPr>
        <w:t>bottomHeight</w:t>
      </w:r>
      <w:r w:rsidR="00187870">
        <w:rPr>
          <w:b/>
        </w:rPr>
        <w:t>_vpr</w:t>
      </w:r>
      <w:r w:rsidR="00187870">
        <w:t xml:space="preserve"> </w:t>
      </w:r>
      <w:r>
        <w:t xml:space="preserve">represent height above ground level (AGL) (i.e., height above the ground radar) </w:t>
      </w:r>
      <w:r w:rsidRPr="008232CB">
        <w:rPr>
          <w:b/>
          <w:i/>
        </w:rPr>
        <w:t>in km</w:t>
      </w:r>
      <w:r>
        <w:t>.</w:t>
      </w:r>
    </w:p>
    <w:p w14:paraId="033D6E8A" w14:textId="6E18DE4E" w:rsidR="000A4841" w:rsidRDefault="000A4841" w:rsidP="000A4841">
      <w:pPr>
        <w:numPr>
          <w:ilvl w:val="0"/>
          <w:numId w:val="8"/>
        </w:numPr>
      </w:pPr>
      <w:r w:rsidRPr="006152B7">
        <w:rPr>
          <w:b/>
        </w:rPr>
        <w:t>PoP</w:t>
      </w:r>
      <w:r w:rsidR="00153C02">
        <w:t xml:space="preserve"> values are assigned only for G</w:t>
      </w:r>
      <w:r>
        <w:t xml:space="preserve">MI footprints with </w:t>
      </w:r>
      <w:r w:rsidRPr="006152B7">
        <w:rPr>
          <w:b/>
        </w:rPr>
        <w:t>surfaceType</w:t>
      </w:r>
      <w:r>
        <w:t xml:space="preserve"> “water”, and are undefined (-99) over land and coast.</w:t>
      </w:r>
    </w:p>
    <w:p w14:paraId="66C66206" w14:textId="0BCFE6BA" w:rsidR="000A4841" w:rsidRPr="001A2339" w:rsidRDefault="008740EC" w:rsidP="008740EC">
      <w:pPr>
        <w:numPr>
          <w:ilvl w:val="0"/>
          <w:numId w:val="8"/>
        </w:numPr>
      </w:pPr>
      <w:r>
        <w:t>In t</w:t>
      </w:r>
      <w:r w:rsidR="001D5437" w:rsidRPr="008740EC">
        <w:t xml:space="preserve">he </w:t>
      </w:r>
      <w:r>
        <w:t xml:space="preserve">family of </w:t>
      </w:r>
      <w:r w:rsidR="001D5437" w:rsidRPr="008740EC">
        <w:t xml:space="preserve">variables </w:t>
      </w:r>
      <w:r>
        <w:t>beginning with “</w:t>
      </w:r>
      <w:r w:rsidRPr="008740EC">
        <w:rPr>
          <w:b/>
        </w:rPr>
        <w:t>GR_R*_rainrate</w:t>
      </w:r>
      <w:r>
        <w:t xml:space="preserve">”, the wildcard * is replaced by C, R, and P to indicate that there are 3 sets of these variables.  The </w:t>
      </w:r>
      <w:r w:rsidRPr="008740EC">
        <w:rPr>
          <w:b/>
        </w:rPr>
        <w:t>GR_RC_rainrate</w:t>
      </w:r>
      <w:r>
        <w:t xml:space="preserve"> set is for the Cifelli rainrate algorithm, the </w:t>
      </w:r>
      <w:r w:rsidRPr="008740EC">
        <w:rPr>
          <w:b/>
        </w:rPr>
        <w:t>GR_RP_rainrate</w:t>
      </w:r>
      <w:r>
        <w:t xml:space="preserve"> set is for the Polarimetric Z-R algorithm, and the </w:t>
      </w:r>
      <w:r w:rsidRPr="008740EC">
        <w:rPr>
          <w:b/>
        </w:rPr>
        <w:t>GR_RR_rainrate</w:t>
      </w:r>
      <w:r>
        <w:t xml:space="preserve"> set is for the DROPS algorithm.</w:t>
      </w:r>
    </w:p>
    <w:p w14:paraId="63AB5B5E" w14:textId="77777777" w:rsidR="000A4841" w:rsidRDefault="000A4841" w:rsidP="000A4841"/>
    <w:p w14:paraId="3FDD182A" w14:textId="20D31196" w:rsidR="000A4841" w:rsidRDefault="000A4841" w:rsidP="00187870">
      <w:pPr>
        <w:pStyle w:val="WW-Caption"/>
        <w:keepNext/>
        <w:pageBreakBefore/>
        <w:ind w:left="432" w:right="0" w:hanging="432"/>
        <w:rPr>
          <w:sz w:val="24"/>
          <w:szCs w:val="24"/>
        </w:rPr>
      </w:pPr>
      <w:r>
        <w:rPr>
          <w:b/>
          <w:sz w:val="24"/>
          <w:szCs w:val="24"/>
        </w:rPr>
        <w:lastRenderedPageBreak/>
        <w:t>Table 3.2</w:t>
      </w:r>
      <w:r>
        <w:rPr>
          <w:b/>
          <w:sz w:val="24"/>
          <w:szCs w:val="24"/>
        </w:rPr>
        <w:noBreakHyphen/>
        <w:t>2.</w:t>
      </w:r>
      <w:r>
        <w:rPr>
          <w:sz w:val="24"/>
          <w:szCs w:val="24"/>
        </w:rPr>
        <w:t xml:space="preserve">  Values of categorical variables in the </w:t>
      </w:r>
      <w:r w:rsidR="00AC6AFE">
        <w:rPr>
          <w:sz w:val="24"/>
          <w:szCs w:val="24"/>
        </w:rPr>
        <w:t>GMI</w:t>
      </w:r>
      <w:r>
        <w:rPr>
          <w:sz w:val="24"/>
          <w:szCs w:val="24"/>
        </w:rPr>
        <w:t>-GR geometry matching technique netCDF files.</w:t>
      </w:r>
    </w:p>
    <w:p w14:paraId="1FF4D621" w14:textId="77777777" w:rsidR="000A4841" w:rsidRDefault="000A4841" w:rsidP="000A4841"/>
    <w:tbl>
      <w:tblPr>
        <w:tblW w:w="886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43" w:type="dxa"/>
          <w:left w:w="115" w:type="dxa"/>
          <w:bottom w:w="43" w:type="dxa"/>
          <w:right w:w="115" w:type="dxa"/>
        </w:tblCellMar>
        <w:tblLook w:val="0000" w:firstRow="0" w:lastRow="0" w:firstColumn="0" w:lastColumn="0" w:noHBand="0" w:noVBand="0"/>
      </w:tblPr>
      <w:tblGrid>
        <w:gridCol w:w="2178"/>
        <w:gridCol w:w="6688"/>
      </w:tblGrid>
      <w:tr w:rsidR="000A4841" w:rsidRPr="00234E83" w14:paraId="7792F23A" w14:textId="77777777" w:rsidTr="006152B7">
        <w:trPr>
          <w:trHeight w:val="341"/>
          <w:tblHeader/>
        </w:trPr>
        <w:tc>
          <w:tcPr>
            <w:tcW w:w="2178" w:type="dxa"/>
            <w:tcBorders>
              <w:right w:val="single" w:sz="2" w:space="0" w:color="FFFFFF"/>
            </w:tcBorders>
            <w:shd w:val="clear" w:color="auto" w:fill="000000"/>
            <w:vAlign w:val="center"/>
          </w:tcPr>
          <w:p w14:paraId="0EC785C9" w14:textId="77777777" w:rsidR="000A4841" w:rsidRPr="00234E83" w:rsidRDefault="000A4841" w:rsidP="000A4841">
            <w:pPr>
              <w:snapToGrid w:val="0"/>
              <w:jc w:val="center"/>
              <w:rPr>
                <w:b/>
                <w:color w:val="FFFFFF"/>
                <w:lang w:bidi="x-none"/>
              </w:rPr>
            </w:pPr>
            <w:r w:rsidRPr="00234E83">
              <w:rPr>
                <w:b/>
                <w:color w:val="FFFFFF"/>
                <w:lang w:bidi="x-none"/>
              </w:rPr>
              <w:t>Variable</w:t>
            </w:r>
          </w:p>
        </w:tc>
        <w:tc>
          <w:tcPr>
            <w:tcW w:w="6688" w:type="dxa"/>
            <w:tcBorders>
              <w:left w:val="single" w:sz="2" w:space="0" w:color="FFFFFF"/>
            </w:tcBorders>
            <w:shd w:val="clear" w:color="auto" w:fill="000000"/>
            <w:vAlign w:val="center"/>
          </w:tcPr>
          <w:p w14:paraId="176422AD" w14:textId="77777777" w:rsidR="000A4841" w:rsidRPr="00234E83" w:rsidRDefault="000A4841" w:rsidP="000A4841">
            <w:pPr>
              <w:snapToGrid w:val="0"/>
              <w:ind w:left="162"/>
              <w:jc w:val="center"/>
              <w:rPr>
                <w:b/>
                <w:color w:val="FFFFFF"/>
                <w:lang w:bidi="x-none"/>
              </w:rPr>
            </w:pPr>
            <w:r w:rsidRPr="00234E83">
              <w:rPr>
                <w:b/>
                <w:color w:val="FFFFFF"/>
                <w:lang w:bidi="x-none"/>
              </w:rPr>
              <w:t>Category definitions</w:t>
            </w:r>
          </w:p>
        </w:tc>
      </w:tr>
      <w:tr w:rsidR="000A4841" w14:paraId="6783C8C4" w14:textId="77777777" w:rsidTr="006152B7">
        <w:trPr>
          <w:trHeight w:val="1691"/>
        </w:trPr>
        <w:tc>
          <w:tcPr>
            <w:tcW w:w="2178" w:type="dxa"/>
            <w:shd w:val="clear" w:color="auto" w:fill="auto"/>
            <w:vAlign w:val="center"/>
          </w:tcPr>
          <w:p w14:paraId="5B63A1CA" w14:textId="36BAE8CD" w:rsidR="000A4841" w:rsidRDefault="000A4841">
            <w:pPr>
              <w:snapToGrid w:val="0"/>
              <w:jc w:val="center"/>
              <w:rPr>
                <w:lang w:bidi="x-none"/>
              </w:rPr>
            </w:pPr>
            <w:r>
              <w:rPr>
                <w:lang w:bidi="x-none"/>
              </w:rPr>
              <w:t>surfaceType</w:t>
            </w:r>
            <w:r w:rsidR="00AC6AFE">
              <w:rPr>
                <w:lang w:bidi="x-none"/>
              </w:rPr>
              <w:t>Index</w:t>
            </w:r>
          </w:p>
        </w:tc>
        <w:tc>
          <w:tcPr>
            <w:tcW w:w="6688" w:type="dxa"/>
            <w:shd w:val="clear" w:color="auto" w:fill="auto"/>
          </w:tcPr>
          <w:p w14:paraId="3B5D25B2" w14:textId="0BFF710D" w:rsidR="00817F6C" w:rsidRPr="00817F6C" w:rsidRDefault="00817F6C" w:rsidP="00817F6C">
            <w:pPr>
              <w:snapToGrid w:val="0"/>
              <w:rPr>
                <w:lang w:bidi="x-none"/>
              </w:rPr>
            </w:pPr>
            <w:r>
              <w:rPr>
                <w:lang w:bidi="x-none"/>
              </w:rPr>
              <w:t xml:space="preserve">  </w:t>
            </w:r>
            <w:r w:rsidRPr="00817F6C">
              <w:rPr>
                <w:lang w:bidi="x-none"/>
              </w:rPr>
              <w:t>1  : Ocean</w:t>
            </w:r>
          </w:p>
          <w:p w14:paraId="7F7BF75A" w14:textId="77777777" w:rsidR="00817F6C" w:rsidRPr="00817F6C" w:rsidRDefault="00817F6C" w:rsidP="00817F6C">
            <w:pPr>
              <w:snapToGrid w:val="0"/>
              <w:rPr>
                <w:lang w:bidi="x-none"/>
              </w:rPr>
            </w:pPr>
            <w:r w:rsidRPr="00817F6C">
              <w:rPr>
                <w:lang w:bidi="x-none"/>
              </w:rPr>
              <w:t xml:space="preserve">  2  : Sea-Ice</w:t>
            </w:r>
          </w:p>
          <w:p w14:paraId="51CD21CB" w14:textId="77777777" w:rsidR="00817F6C" w:rsidRPr="00817F6C" w:rsidRDefault="00817F6C" w:rsidP="00817F6C">
            <w:pPr>
              <w:snapToGrid w:val="0"/>
              <w:rPr>
                <w:lang w:bidi="x-none"/>
              </w:rPr>
            </w:pPr>
            <w:r w:rsidRPr="00817F6C">
              <w:rPr>
                <w:lang w:bidi="x-none"/>
              </w:rPr>
              <w:t xml:space="preserve">  (3-12 are ’land classification’)</w:t>
            </w:r>
          </w:p>
          <w:p w14:paraId="45964A61" w14:textId="77777777" w:rsidR="00817F6C" w:rsidRPr="00817F6C" w:rsidRDefault="00817F6C" w:rsidP="00817F6C">
            <w:pPr>
              <w:snapToGrid w:val="0"/>
              <w:rPr>
                <w:lang w:bidi="x-none"/>
              </w:rPr>
            </w:pPr>
            <w:r w:rsidRPr="00817F6C">
              <w:rPr>
                <w:lang w:bidi="x-none"/>
              </w:rPr>
              <w:t xml:space="preserve">  3  : Maximum Vegetation</w:t>
            </w:r>
          </w:p>
          <w:p w14:paraId="31B038B7" w14:textId="77777777" w:rsidR="00817F6C" w:rsidRPr="00817F6C" w:rsidRDefault="00817F6C" w:rsidP="00817F6C">
            <w:pPr>
              <w:snapToGrid w:val="0"/>
              <w:rPr>
                <w:lang w:bidi="x-none"/>
              </w:rPr>
            </w:pPr>
            <w:r w:rsidRPr="00817F6C">
              <w:rPr>
                <w:lang w:bidi="x-none"/>
              </w:rPr>
              <w:t xml:space="preserve">  4  : High Vegetation</w:t>
            </w:r>
          </w:p>
          <w:p w14:paraId="507C9747" w14:textId="77777777" w:rsidR="00817F6C" w:rsidRPr="00817F6C" w:rsidRDefault="00817F6C" w:rsidP="00817F6C">
            <w:pPr>
              <w:snapToGrid w:val="0"/>
              <w:rPr>
                <w:lang w:bidi="x-none"/>
              </w:rPr>
            </w:pPr>
            <w:r w:rsidRPr="00817F6C">
              <w:rPr>
                <w:lang w:bidi="x-none"/>
              </w:rPr>
              <w:t xml:space="preserve">  5  : Moderate Vegetation</w:t>
            </w:r>
          </w:p>
          <w:p w14:paraId="56C44D9E" w14:textId="77777777" w:rsidR="00817F6C" w:rsidRPr="00817F6C" w:rsidRDefault="00817F6C" w:rsidP="00817F6C">
            <w:pPr>
              <w:snapToGrid w:val="0"/>
              <w:rPr>
                <w:lang w:bidi="x-none"/>
              </w:rPr>
            </w:pPr>
            <w:r w:rsidRPr="00817F6C">
              <w:rPr>
                <w:lang w:bidi="x-none"/>
              </w:rPr>
              <w:t xml:space="preserve">  6  : Low Vegetation</w:t>
            </w:r>
          </w:p>
          <w:p w14:paraId="43E28389" w14:textId="77777777" w:rsidR="00817F6C" w:rsidRPr="00817F6C" w:rsidRDefault="00817F6C" w:rsidP="00817F6C">
            <w:pPr>
              <w:snapToGrid w:val="0"/>
              <w:rPr>
                <w:lang w:bidi="x-none"/>
              </w:rPr>
            </w:pPr>
            <w:r w:rsidRPr="00817F6C">
              <w:rPr>
                <w:lang w:bidi="x-none"/>
              </w:rPr>
              <w:t xml:space="preserve">  7  : Minimal Vegetation</w:t>
            </w:r>
          </w:p>
          <w:p w14:paraId="63DCF024" w14:textId="77777777" w:rsidR="00817F6C" w:rsidRPr="00817F6C" w:rsidRDefault="00817F6C" w:rsidP="00817F6C">
            <w:pPr>
              <w:snapToGrid w:val="0"/>
              <w:rPr>
                <w:lang w:bidi="x-none"/>
              </w:rPr>
            </w:pPr>
            <w:r w:rsidRPr="00817F6C">
              <w:rPr>
                <w:lang w:bidi="x-none"/>
              </w:rPr>
              <w:t xml:space="preserve">  8  : Maximum Snow</w:t>
            </w:r>
          </w:p>
          <w:p w14:paraId="2DF578F5" w14:textId="77777777" w:rsidR="00817F6C" w:rsidRPr="00817F6C" w:rsidRDefault="00817F6C" w:rsidP="00817F6C">
            <w:pPr>
              <w:snapToGrid w:val="0"/>
              <w:rPr>
                <w:lang w:bidi="x-none"/>
              </w:rPr>
            </w:pPr>
            <w:r w:rsidRPr="00817F6C">
              <w:rPr>
                <w:lang w:bidi="x-none"/>
              </w:rPr>
              <w:t xml:space="preserve">  9  : Moderate Snow</w:t>
            </w:r>
          </w:p>
          <w:p w14:paraId="3D2E2DB7" w14:textId="77777777" w:rsidR="00817F6C" w:rsidRPr="00817F6C" w:rsidRDefault="00817F6C" w:rsidP="00817F6C">
            <w:pPr>
              <w:snapToGrid w:val="0"/>
              <w:rPr>
                <w:lang w:bidi="x-none"/>
              </w:rPr>
            </w:pPr>
            <w:r w:rsidRPr="00817F6C">
              <w:rPr>
                <w:lang w:bidi="x-none"/>
              </w:rPr>
              <w:t xml:space="preserve">  10 : Low Snow</w:t>
            </w:r>
          </w:p>
          <w:p w14:paraId="2F9C8FBC" w14:textId="77777777" w:rsidR="00817F6C" w:rsidRPr="00817F6C" w:rsidRDefault="00817F6C" w:rsidP="00817F6C">
            <w:pPr>
              <w:snapToGrid w:val="0"/>
              <w:rPr>
                <w:lang w:bidi="x-none"/>
              </w:rPr>
            </w:pPr>
            <w:r w:rsidRPr="00817F6C">
              <w:rPr>
                <w:lang w:bidi="x-none"/>
              </w:rPr>
              <w:t xml:space="preserve">  11 : Minimal Snow</w:t>
            </w:r>
          </w:p>
          <w:p w14:paraId="2442F95D" w14:textId="77777777" w:rsidR="00817F6C" w:rsidRPr="00817F6C" w:rsidRDefault="00817F6C" w:rsidP="00817F6C">
            <w:pPr>
              <w:snapToGrid w:val="0"/>
              <w:rPr>
                <w:lang w:bidi="x-none"/>
              </w:rPr>
            </w:pPr>
            <w:r w:rsidRPr="00817F6C">
              <w:rPr>
                <w:lang w:bidi="x-none"/>
              </w:rPr>
              <w:t xml:space="preserve">  12 : Standing Water and Rivers</w:t>
            </w:r>
          </w:p>
          <w:p w14:paraId="38652500" w14:textId="77777777" w:rsidR="00817F6C" w:rsidRPr="00817F6C" w:rsidRDefault="00817F6C" w:rsidP="00817F6C">
            <w:pPr>
              <w:snapToGrid w:val="0"/>
              <w:rPr>
                <w:lang w:bidi="x-none"/>
              </w:rPr>
            </w:pPr>
            <w:r w:rsidRPr="00817F6C">
              <w:rPr>
                <w:lang w:bidi="x-none"/>
              </w:rPr>
              <w:t xml:space="preserve">  13 : Water/Land Coast Boundary</w:t>
            </w:r>
          </w:p>
          <w:p w14:paraId="1B493E07" w14:textId="77777777" w:rsidR="00817F6C" w:rsidRPr="00817F6C" w:rsidRDefault="00817F6C" w:rsidP="00817F6C">
            <w:pPr>
              <w:snapToGrid w:val="0"/>
              <w:rPr>
                <w:lang w:bidi="x-none"/>
              </w:rPr>
            </w:pPr>
            <w:r w:rsidRPr="00817F6C">
              <w:rPr>
                <w:lang w:bidi="x-none"/>
              </w:rPr>
              <w:t xml:space="preserve">  14 : Water/Ice Boundary</w:t>
            </w:r>
          </w:p>
          <w:p w14:paraId="63DD61E4" w14:textId="77777777" w:rsidR="00817F6C" w:rsidRPr="00817F6C" w:rsidRDefault="00817F6C" w:rsidP="00817F6C">
            <w:pPr>
              <w:snapToGrid w:val="0"/>
              <w:rPr>
                <w:lang w:bidi="x-none"/>
              </w:rPr>
            </w:pPr>
            <w:r w:rsidRPr="00817F6C">
              <w:rPr>
                <w:lang w:bidi="x-none"/>
              </w:rPr>
              <w:t xml:space="preserve">  15 : Land/Ice Boundary</w:t>
            </w:r>
          </w:p>
          <w:p w14:paraId="5EEDE555" w14:textId="61A0ACD4" w:rsidR="000A4841" w:rsidRPr="00817F6C" w:rsidRDefault="00817F6C" w:rsidP="00817F6C">
            <w:pPr>
              <w:snapToGrid w:val="0"/>
              <w:rPr>
                <w:lang w:bidi="x-none"/>
              </w:rPr>
            </w:pPr>
            <w:r w:rsidRPr="00817F6C">
              <w:rPr>
                <w:lang w:bidi="x-none"/>
              </w:rPr>
              <w:t xml:space="preserve"> -99 : Missing value</w:t>
            </w:r>
          </w:p>
        </w:tc>
      </w:tr>
      <w:tr w:rsidR="000A4841" w14:paraId="53883E87" w14:textId="77777777" w:rsidTr="006152B7">
        <w:trPr>
          <w:trHeight w:val="266"/>
        </w:trPr>
        <w:tc>
          <w:tcPr>
            <w:tcW w:w="2178" w:type="dxa"/>
            <w:shd w:val="clear" w:color="auto" w:fill="auto"/>
            <w:vAlign w:val="center"/>
          </w:tcPr>
          <w:p w14:paraId="7B74687F" w14:textId="4902F25C" w:rsidR="000A4841" w:rsidRDefault="00817F6C">
            <w:pPr>
              <w:snapToGrid w:val="0"/>
              <w:jc w:val="center"/>
              <w:rPr>
                <w:lang w:bidi="x-none"/>
              </w:rPr>
            </w:pPr>
            <w:r>
              <w:rPr>
                <w:lang w:bidi="x-none"/>
              </w:rPr>
              <w:t>pixelStatus</w:t>
            </w:r>
          </w:p>
        </w:tc>
        <w:tc>
          <w:tcPr>
            <w:tcW w:w="6688" w:type="dxa"/>
            <w:shd w:val="clear" w:color="auto" w:fill="auto"/>
          </w:tcPr>
          <w:p w14:paraId="3BD9CCBE" w14:textId="77777777" w:rsidR="000A4841" w:rsidRPr="006152B7" w:rsidRDefault="000A4841" w:rsidP="006152B7">
            <w:pPr>
              <w:snapToGrid w:val="0"/>
              <w:rPr>
                <w:rFonts w:ascii="TimesNewRomanPSMT" w:eastAsia="TimesNewRomanPSMT" w:hAnsi="TimesNewRomanPSMT" w:cs="TimesNewRomanPSMT"/>
                <w:szCs w:val="24"/>
                <w:lang w:bidi="x-none"/>
              </w:rPr>
            </w:pPr>
            <w:r>
              <w:rPr>
                <w:rFonts w:ascii="Helvetica" w:hAnsi="Helvetica" w:cs="Helvetica"/>
                <w:color w:val="000000"/>
                <w:sz w:val="23"/>
                <w:szCs w:val="23"/>
              </w:rPr>
              <w:t xml:space="preserve">   </w:t>
            </w:r>
            <w:r w:rsidRPr="006152B7">
              <w:rPr>
                <w:rFonts w:ascii="TimesNewRomanPSMT" w:eastAsia="TimesNewRomanPSMT" w:hAnsi="TimesNewRomanPSMT" w:cs="TimesNewRomanPSMT"/>
                <w:szCs w:val="24"/>
                <w:lang w:bidi="x-none"/>
              </w:rPr>
              <w:t>0 : Valid pixel</w:t>
            </w:r>
          </w:p>
          <w:p w14:paraId="2D907190"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1 : Boundary error in landmask</w:t>
            </w:r>
          </w:p>
          <w:p w14:paraId="1961614E"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2 : Boundary error in sea-ice check</w:t>
            </w:r>
          </w:p>
          <w:p w14:paraId="47DEA575"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3 : Boundary error in sea surface temperature</w:t>
            </w:r>
          </w:p>
          <w:p w14:paraId="437E5537"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4 : Invalid time</w:t>
            </w:r>
          </w:p>
          <w:p w14:paraId="60980568"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5 : Invalid latitude/longitude</w:t>
            </w:r>
          </w:p>
          <w:p w14:paraId="43144C3C"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6 : Invalid brightness temperature</w:t>
            </w:r>
          </w:p>
          <w:p w14:paraId="7CBD7162" w14:textId="77777777" w:rsidR="000A4841" w:rsidRPr="006152B7" w:rsidRDefault="000A4841" w:rsidP="006152B7">
            <w:pPr>
              <w:snapToGrid w:val="0"/>
              <w:rPr>
                <w:rFonts w:ascii="TimesNewRomanPSMT" w:eastAsia="TimesNewRomanPSMT" w:hAnsi="TimesNewRomanPSMT" w:cs="TimesNewRomanPSMT"/>
                <w:szCs w:val="24"/>
                <w:lang w:bidi="x-none"/>
              </w:rPr>
            </w:pPr>
            <w:r w:rsidRPr="006152B7">
              <w:rPr>
                <w:rFonts w:ascii="TimesNewRomanPSMT" w:eastAsia="TimesNewRomanPSMT" w:hAnsi="TimesNewRomanPSMT" w:cs="TimesNewRomanPSMT"/>
                <w:szCs w:val="24"/>
                <w:lang w:bidi="x-none"/>
              </w:rPr>
              <w:t xml:space="preserve"> </w:t>
            </w:r>
            <w:r>
              <w:rPr>
                <w:rFonts w:ascii="TimesNewRomanPSMT" w:eastAsia="TimesNewRomanPSMT" w:hAnsi="TimesNewRomanPSMT" w:cs="TimesNewRomanPSMT"/>
                <w:szCs w:val="24"/>
                <w:lang w:bidi="x-none"/>
              </w:rPr>
              <w:t xml:space="preserve"> </w:t>
            </w:r>
            <w:r w:rsidRPr="006152B7">
              <w:rPr>
                <w:rFonts w:ascii="TimesNewRomanPSMT" w:eastAsia="TimesNewRomanPSMT" w:hAnsi="TimesNewRomanPSMT" w:cs="TimesNewRomanPSMT"/>
                <w:szCs w:val="24"/>
                <w:lang w:bidi="x-none"/>
              </w:rPr>
              <w:t xml:space="preserve"> 7 : Invalid sea surface temperature</w:t>
            </w:r>
          </w:p>
          <w:p w14:paraId="7979DFB6" w14:textId="77777777" w:rsidR="000A4841" w:rsidRPr="006152B7" w:rsidRDefault="000A4841" w:rsidP="006152B7">
            <w:pPr>
              <w:snapToGrid w:val="0"/>
              <w:rPr>
                <w:color w:val="000000"/>
                <w:lang w:bidi="x-none"/>
              </w:rPr>
            </w:pPr>
            <w:r w:rsidRPr="006152B7">
              <w:rPr>
                <w:rFonts w:ascii="TimesNewRomanPSMT" w:eastAsia="TimesNewRomanPSMT" w:hAnsi="TimesNewRomanPSMT" w:cs="TimesNewRomanPSMT"/>
                <w:szCs w:val="24"/>
                <w:lang w:bidi="x-none"/>
              </w:rPr>
              <w:t>-99 : Missing value</w:t>
            </w:r>
          </w:p>
        </w:tc>
      </w:tr>
      <w:tr w:rsidR="00C73B34" w14:paraId="0636D3B9" w14:textId="77777777" w:rsidTr="006152B7">
        <w:trPr>
          <w:trHeight w:val="266"/>
        </w:trPr>
        <w:tc>
          <w:tcPr>
            <w:tcW w:w="2178" w:type="dxa"/>
            <w:shd w:val="clear" w:color="auto" w:fill="auto"/>
            <w:vAlign w:val="center"/>
          </w:tcPr>
          <w:p w14:paraId="006509CC" w14:textId="77777777" w:rsidR="00C73B34" w:rsidRDefault="00C73B34" w:rsidP="00C73B34">
            <w:pPr>
              <w:pStyle w:val="WW-PreformattedText"/>
              <w:snapToGrid w:val="0"/>
              <w:jc w:val="center"/>
              <w:rPr>
                <w:rFonts w:ascii="Arial" w:hAnsi="Arial" w:cs="Arial"/>
                <w:lang w:bidi="x-none"/>
              </w:rPr>
            </w:pPr>
            <w:r w:rsidRPr="005F613A">
              <w:rPr>
                <w:rFonts w:ascii="Arial" w:hAnsi="Arial" w:cs="Arial"/>
                <w:lang w:bidi="x-none"/>
              </w:rPr>
              <w:t>GR_HID_slantPath</w:t>
            </w:r>
          </w:p>
          <w:p w14:paraId="42A451B7" w14:textId="3F358351" w:rsidR="00C73B34" w:rsidRPr="00C73B34" w:rsidRDefault="00C73B34" w:rsidP="00C73B34">
            <w:pPr>
              <w:snapToGrid w:val="0"/>
              <w:jc w:val="center"/>
              <w:rPr>
                <w:rFonts w:ascii="Arial" w:eastAsia="Courier New" w:hAnsi="Arial" w:cs="Arial"/>
                <w:sz w:val="20"/>
                <w:lang w:bidi="x-none"/>
              </w:rPr>
            </w:pPr>
            <w:r w:rsidRPr="00C73B34">
              <w:rPr>
                <w:rFonts w:ascii="Arial" w:eastAsia="Courier New" w:hAnsi="Arial" w:cs="Arial"/>
                <w:sz w:val="20"/>
                <w:lang w:bidi="x-none"/>
              </w:rPr>
              <w:t>GR_HID_VPR</w:t>
            </w:r>
          </w:p>
        </w:tc>
        <w:tc>
          <w:tcPr>
            <w:tcW w:w="6688" w:type="dxa"/>
            <w:shd w:val="clear" w:color="auto" w:fill="auto"/>
          </w:tcPr>
          <w:p w14:paraId="34DFBBDD" w14:textId="02FB9AB7" w:rsidR="00C73B34" w:rsidRPr="00C73B34" w:rsidRDefault="00C73B34" w:rsidP="006152B7">
            <w:pPr>
              <w:snapToGrid w:val="0"/>
              <w:rPr>
                <w:rFonts w:ascii="Arial" w:eastAsia="Courier New" w:hAnsi="Arial" w:cs="Arial"/>
                <w:sz w:val="20"/>
                <w:lang w:bidi="x-none"/>
              </w:rPr>
            </w:pPr>
            <w:r w:rsidRPr="00C73B34">
              <w:rPr>
                <w:rFonts w:ascii="Arial" w:eastAsia="Courier New" w:hAnsi="Arial" w:cs="Arial"/>
                <w:sz w:val="20"/>
                <w:lang w:bidi="x-none"/>
              </w:rPr>
              <w:t>See GR_HID description for GRtoDPR matchup file.</w:t>
            </w:r>
          </w:p>
        </w:tc>
      </w:tr>
    </w:tbl>
    <w:p w14:paraId="742B53B5" w14:textId="77777777" w:rsidR="000A4841" w:rsidRDefault="000A4841" w:rsidP="006152B7">
      <w:pPr>
        <w:pStyle w:val="Heading1"/>
        <w:pageBreakBefore w:val="0"/>
        <w:numPr>
          <w:ilvl w:val="0"/>
          <w:numId w:val="0"/>
        </w:numPr>
        <w:ind w:left="432" w:hanging="432"/>
      </w:pPr>
    </w:p>
    <w:p w14:paraId="73A4DCA9" w14:textId="5AC825C3" w:rsidR="00E47B9D" w:rsidRDefault="00E47B9D">
      <w:pPr>
        <w:suppressAutoHyphens w:val="0"/>
        <w:rPr>
          <w:rFonts w:ascii="Arial" w:hAnsi="Arial"/>
          <w:b/>
          <w:i/>
          <w:highlight w:val="lightGray"/>
        </w:rPr>
      </w:pPr>
    </w:p>
    <w:p w14:paraId="175EB5BC" w14:textId="77777777" w:rsidR="00025AE5" w:rsidRDefault="00025AE5" w:rsidP="00025AE5">
      <w:pPr>
        <w:pStyle w:val="Heading2"/>
        <w:sectPr w:rsidR="00025AE5" w:rsidSect="00F84D55">
          <w:headerReference w:type="default" r:id="rId59"/>
          <w:pgSz w:w="12240" w:h="15840"/>
          <w:pgMar w:top="1440" w:right="1800" w:bottom="1440" w:left="1800" w:header="720" w:footer="720" w:gutter="0"/>
          <w:cols w:space="720"/>
          <w:docGrid w:linePitch="326"/>
        </w:sectPr>
      </w:pPr>
    </w:p>
    <w:p w14:paraId="1EC93A17" w14:textId="47D0266B" w:rsidR="00E47B9D" w:rsidRPr="00F351A6" w:rsidRDefault="00025AE5" w:rsidP="00025AE5">
      <w:pPr>
        <w:pStyle w:val="Heading2"/>
      </w:pPr>
      <w:bookmarkStart w:id="39" w:name="_Toc277255444"/>
      <w:r>
        <w:lastRenderedPageBreak/>
        <w:t>DPR</w:t>
      </w:r>
      <w:r w:rsidR="00E47B9D">
        <w:t>GMI-GR Geometry Match netCDF file description</w:t>
      </w:r>
      <w:bookmarkEnd w:id="39"/>
    </w:p>
    <w:p w14:paraId="28C638F5" w14:textId="77777777" w:rsidR="00E47B9D" w:rsidRDefault="00E47B9D" w:rsidP="00E47B9D"/>
    <w:p w14:paraId="5783D61C" w14:textId="49436374" w:rsidR="00E47B9D" w:rsidRDefault="00E47B9D" w:rsidP="003A0DB6">
      <w:pPr>
        <w:widowControl w:val="0"/>
        <w:suppressAutoHyphens w:val="0"/>
        <w:autoSpaceDE w:val="0"/>
        <w:autoSpaceDN w:val="0"/>
        <w:adjustRightInd w:val="0"/>
        <w:spacing w:after="240"/>
      </w:pPr>
      <w:r>
        <w:t xml:space="preserve">The format and content of </w:t>
      </w:r>
      <w:r w:rsidR="00154C0D">
        <w:t xml:space="preserve">Version 1.1 of </w:t>
      </w:r>
      <w:r>
        <w:t>the GRto</w:t>
      </w:r>
      <w:r w:rsidR="00025AE5">
        <w:t>DPR</w:t>
      </w:r>
      <w:r>
        <w:t>GMI-type Geometry Match netCDF file is presented below, in the form of partial netCDF file creation instructions.</w:t>
      </w:r>
      <w:r w:rsidRPr="00F23CA7">
        <w:t xml:space="preserve"> </w:t>
      </w:r>
      <w:r>
        <w:t xml:space="preserve">See Section 3.1 for details related to dimensions and netCDF variable types. </w:t>
      </w:r>
      <w:r w:rsidR="00851F15">
        <w:t xml:space="preserve"> S</w:t>
      </w:r>
      <w:r>
        <w:rPr>
          <w:rFonts w:cs="Courier New"/>
        </w:rPr>
        <w:t xml:space="preserve">pecial values associated with each “science” and geolocation array variable in the </w:t>
      </w:r>
      <w:r>
        <w:t>GRto</w:t>
      </w:r>
      <w:r w:rsidR="00025AE5">
        <w:t>DPR</w:t>
      </w:r>
      <w:r>
        <w:t xml:space="preserve">GMI-type </w:t>
      </w:r>
      <w:r>
        <w:rPr>
          <w:rFonts w:cs="Courier New"/>
        </w:rPr>
        <w:t>geometry match netCDF files</w:t>
      </w:r>
      <w:r w:rsidR="003A0DB6">
        <w:rPr>
          <w:rFonts w:cs="Courier New"/>
        </w:rPr>
        <w:t xml:space="preserve"> follow those for similarly named variables in the DPRtoGR matchup files, as listed in Table 3.1-1</w:t>
      </w:r>
      <w:r>
        <w:rPr>
          <w:rFonts w:cs="Courier New"/>
        </w:rPr>
        <w:t>.</w:t>
      </w:r>
      <w:r w:rsidR="003A0DB6">
        <w:rPr>
          <w:rFonts w:cs="Courier New"/>
        </w:rPr>
        <w:t xml:space="preserve">  Exceptions are those variables with special values defined in the 2B-DPRGMI file itself, as documented in </w:t>
      </w:r>
      <w:r w:rsidR="003A0DB6" w:rsidRPr="003A0DB6">
        <w:rPr>
          <w:rFonts w:cs="Courier New"/>
          <w:b/>
          <w:i/>
        </w:rPr>
        <w:t>PRECIPITATION PROCESSING SYSTEM, GLOBAL PRECIPITATION MEASUREMENT, File Specification for GPM Products</w:t>
      </w:r>
      <w:r w:rsidR="003A0DB6">
        <w:rPr>
          <w:rFonts w:cs="Courier New"/>
        </w:rPr>
        <w:t xml:space="preserve">, available </w:t>
      </w:r>
      <w:r w:rsidR="008F4690">
        <w:rPr>
          <w:rFonts w:cs="Courier New"/>
        </w:rPr>
        <w:t xml:space="preserve">from </w:t>
      </w:r>
      <w:hyperlink r:id="rId60" w:history="1">
        <w:r w:rsidR="008F4690" w:rsidRPr="00F132E0">
          <w:rPr>
            <w:rStyle w:val="Hyperlink"/>
            <w:rFonts w:cs="Courier New"/>
          </w:rPr>
          <w:t>http://pps.gsfc.nasa.gov/ppshome/GPMprelimdocs.html</w:t>
        </w:r>
      </w:hyperlink>
      <w:r w:rsidR="003A0DB6">
        <w:rPr>
          <w:rFonts w:cs="Courier New"/>
        </w:rPr>
        <w:t>.</w:t>
      </w:r>
      <w:r w:rsidR="00855F9D" w:rsidRPr="003A0DB6">
        <w:rPr>
          <w:rFonts w:cs="Courier New"/>
        </w:rPr>
        <w:t xml:space="preserve"> The DPRGMI product contains data for two swaths in the HDF5 data files: the </w:t>
      </w:r>
      <w:r w:rsidR="004632E5">
        <w:rPr>
          <w:rFonts w:cs="Courier New"/>
        </w:rPr>
        <w:t xml:space="preserve">narrower </w:t>
      </w:r>
      <w:r w:rsidR="00855F9D" w:rsidRPr="003A0DB6">
        <w:rPr>
          <w:rFonts w:cs="Courier New"/>
        </w:rPr>
        <w:t xml:space="preserve">MS swath for Ka scans matched to inner Ku footprints, and the </w:t>
      </w:r>
      <w:r w:rsidR="004632E5">
        <w:rPr>
          <w:rFonts w:cs="Courier New"/>
        </w:rPr>
        <w:t xml:space="preserve">wider </w:t>
      </w:r>
      <w:r w:rsidR="00855F9D" w:rsidRPr="003A0DB6">
        <w:rPr>
          <w:rFonts w:cs="Courier New"/>
        </w:rPr>
        <w:t>NS swath for Ku footprints.  Note</w:t>
      </w:r>
      <w:r w:rsidR="00855F9D">
        <w:t xml:space="preserve"> that both the MS and NS swaths are processed </w:t>
      </w:r>
      <w:r w:rsidR="00437B2B">
        <w:t>in the GR-</w:t>
      </w:r>
      <w:r w:rsidR="00855F9D">
        <w:t xml:space="preserve">DPRGMI matchup </w:t>
      </w:r>
      <w:r w:rsidR="00437B2B">
        <w:t>and are included</w:t>
      </w:r>
      <w:r w:rsidR="00AE2CB2">
        <w:t xml:space="preserve"> in the GRtoDPRGMI netCDF files. </w:t>
      </w:r>
      <w:r w:rsidR="00437B2B">
        <w:t xml:space="preserve"> </w:t>
      </w:r>
      <w:r w:rsidR="00AE2CB2">
        <w:t>Where there is a swath-type dependency to a variable</w:t>
      </w:r>
      <w:r w:rsidR="00437B2B">
        <w:t xml:space="preserve"> </w:t>
      </w:r>
      <w:r w:rsidR="00AE2CB2">
        <w:t>its</w:t>
      </w:r>
      <w:r w:rsidR="00437B2B">
        <w:t xml:space="preserve"> </w:t>
      </w:r>
      <w:r w:rsidR="00AE2CB2">
        <w:t>name i</w:t>
      </w:r>
      <w:r w:rsidR="00437B2B">
        <w:t>s repeated, on</w:t>
      </w:r>
      <w:r w:rsidR="00AE2CB2">
        <w:t>c</w:t>
      </w:r>
      <w:r w:rsidR="00437B2B">
        <w:t>e with an ‘_MS’ indicator in the name and on</w:t>
      </w:r>
      <w:r w:rsidR="00AE2CB2">
        <w:t>c</w:t>
      </w:r>
      <w:r w:rsidR="00437B2B">
        <w:t>e with an ‘_NS’ indicator in the name, where there is a difference between swath types</w:t>
      </w:r>
      <w:r w:rsidR="00F22E7C">
        <w:t xml:space="preserve"> for the data in the variable</w:t>
      </w:r>
      <w:r w:rsidR="00855F9D">
        <w:t>.</w:t>
      </w:r>
      <w:r w:rsidR="00437B2B">
        <w:t xml:space="preserve">  Note also that for certain MS swath variables there is an additional dimension “nKuKa” in the variable as compared to the NS swath version of the variable, indicating that there are both Ka- and Ku-derived values in the variable.</w:t>
      </w:r>
    </w:p>
    <w:p w14:paraId="23B5A29F" w14:textId="749AD0F1" w:rsidR="004632E5" w:rsidRDefault="004632E5" w:rsidP="003A0DB6">
      <w:pPr>
        <w:widowControl w:val="0"/>
        <w:suppressAutoHyphens w:val="0"/>
        <w:autoSpaceDE w:val="0"/>
        <w:autoSpaceDN w:val="0"/>
        <w:adjustRightInd w:val="0"/>
        <w:spacing w:after="240"/>
        <w:rPr>
          <w:rFonts w:cs="Courier New"/>
        </w:rPr>
      </w:pPr>
      <w:r>
        <w:t xml:space="preserve">Depending on the rangeThreshold used and the proximity of the GPM orbit to the ground radar, there may be no overlap of the narrower MS swath with the matchup domain.  In this case, the </w:t>
      </w:r>
      <w:r w:rsidRPr="004632E5">
        <w:rPr>
          <w:b/>
        </w:rPr>
        <w:t>have_swath_MS</w:t>
      </w:r>
      <w:r>
        <w:t xml:space="preserve"> flag variable is zero, the various “_MS” variables are dimensioned to only one footprint (</w:t>
      </w:r>
      <w:r w:rsidRPr="004632E5">
        <w:rPr>
          <w:b/>
        </w:rPr>
        <w:t>fpdim_MS</w:t>
      </w:r>
      <w:r>
        <w:t xml:space="preserve"> = 1)</w:t>
      </w:r>
      <w:r w:rsidR="005D49DC">
        <w:t>,</w:t>
      </w:r>
      <w:r>
        <w:t xml:space="preserve"> and their data values are populated with the</w:t>
      </w:r>
      <w:r w:rsidR="005D49DC">
        <w:t>ir</w:t>
      </w:r>
      <w:r>
        <w:t xml:space="preserve"> netCDF FillValue.</w:t>
      </w:r>
    </w:p>
    <w:p w14:paraId="77B9D878" w14:textId="77777777" w:rsidR="00E47B9D" w:rsidRDefault="00E47B9D" w:rsidP="00E47B9D"/>
    <w:p w14:paraId="12ABF09A" w14:textId="77777777" w:rsidR="008F4690" w:rsidRDefault="008F4690" w:rsidP="00E47B9D"/>
    <w:p w14:paraId="2FB26DCE" w14:textId="77777777" w:rsidR="00E47B9D" w:rsidRDefault="00E47B9D" w:rsidP="00E47B9D">
      <w:pPr>
        <w:rPr>
          <w:rFonts w:ascii="Arial" w:hAnsi="Arial" w:cs="Arial"/>
          <w:sz w:val="22"/>
          <w:szCs w:val="22"/>
        </w:rPr>
      </w:pPr>
      <w:r w:rsidRPr="00EB40DE">
        <w:rPr>
          <w:rFonts w:ascii="Arial" w:hAnsi="Arial" w:cs="Arial"/>
          <w:sz w:val="22"/>
          <w:szCs w:val="22"/>
        </w:rPr>
        <w:t>dimensions:</w:t>
      </w:r>
    </w:p>
    <w:p w14:paraId="1ECE5D83" w14:textId="514711E2" w:rsidR="00025AE5" w:rsidRPr="00025AE5" w:rsidRDefault="00025AE5" w:rsidP="00025AE5">
      <w:pPr>
        <w:rPr>
          <w:rFonts w:ascii="Arial" w:hAnsi="Arial" w:cs="Arial"/>
          <w:sz w:val="22"/>
          <w:szCs w:val="22"/>
        </w:rPr>
      </w:pPr>
      <w:r w:rsidRPr="00025AE5">
        <w:rPr>
          <w:rFonts w:ascii="Arial" w:hAnsi="Arial" w:cs="Arial"/>
          <w:sz w:val="22"/>
          <w:szCs w:val="22"/>
        </w:rPr>
        <w:t xml:space="preserve">        fpdim_MS =</w:t>
      </w:r>
      <w:r w:rsidR="00855F9D">
        <w:rPr>
          <w:rFonts w:ascii="Arial" w:hAnsi="Arial" w:cs="Arial"/>
          <w:sz w:val="22"/>
          <w:szCs w:val="22"/>
        </w:rPr>
        <w:t xml:space="preserve">  </w:t>
      </w:r>
      <w:r w:rsidRPr="00025AE5">
        <w:rPr>
          <w:rFonts w:ascii="Arial" w:hAnsi="Arial" w:cs="Arial"/>
          <w:sz w:val="22"/>
          <w:szCs w:val="22"/>
        </w:rPr>
        <w:t>;</w:t>
      </w:r>
    </w:p>
    <w:p w14:paraId="6DE63C7C" w14:textId="2E85ED2F" w:rsidR="00025AE5" w:rsidRPr="00025AE5" w:rsidRDefault="00025AE5" w:rsidP="00025AE5">
      <w:pPr>
        <w:rPr>
          <w:rFonts w:ascii="Arial" w:hAnsi="Arial" w:cs="Arial"/>
          <w:sz w:val="22"/>
          <w:szCs w:val="22"/>
        </w:rPr>
      </w:pPr>
      <w:r w:rsidRPr="00025AE5">
        <w:rPr>
          <w:rFonts w:ascii="Arial" w:hAnsi="Arial" w:cs="Arial"/>
          <w:sz w:val="22"/>
          <w:szCs w:val="22"/>
        </w:rPr>
        <w:t xml:space="preserve">        fpdim_NS = </w:t>
      </w:r>
      <w:r w:rsidR="00855F9D">
        <w:rPr>
          <w:rFonts w:ascii="Arial" w:hAnsi="Arial" w:cs="Arial"/>
          <w:sz w:val="22"/>
          <w:szCs w:val="22"/>
        </w:rPr>
        <w:t xml:space="preserve"> </w:t>
      </w:r>
      <w:r w:rsidRPr="00025AE5">
        <w:rPr>
          <w:rFonts w:ascii="Arial" w:hAnsi="Arial" w:cs="Arial"/>
          <w:sz w:val="22"/>
          <w:szCs w:val="22"/>
        </w:rPr>
        <w:t>;</w:t>
      </w:r>
    </w:p>
    <w:p w14:paraId="34AB4F58" w14:textId="1E0BBB12" w:rsidR="00025AE5" w:rsidRPr="00025AE5" w:rsidRDefault="00855F9D" w:rsidP="00025AE5">
      <w:pPr>
        <w:rPr>
          <w:rFonts w:ascii="Arial" w:hAnsi="Arial" w:cs="Arial"/>
          <w:sz w:val="22"/>
          <w:szCs w:val="22"/>
        </w:rPr>
      </w:pPr>
      <w:r>
        <w:rPr>
          <w:rFonts w:ascii="Arial" w:hAnsi="Arial" w:cs="Arial"/>
          <w:sz w:val="22"/>
          <w:szCs w:val="22"/>
        </w:rPr>
        <w:t xml:space="preserve">        elevationAngle = </w:t>
      </w:r>
      <w:r w:rsidR="00025AE5" w:rsidRPr="00025AE5">
        <w:rPr>
          <w:rFonts w:ascii="Arial" w:hAnsi="Arial" w:cs="Arial"/>
          <w:sz w:val="22"/>
          <w:szCs w:val="22"/>
        </w:rPr>
        <w:t xml:space="preserve"> ;</w:t>
      </w:r>
    </w:p>
    <w:p w14:paraId="2B0FA4D5"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xydim = 4 ;</w:t>
      </w:r>
    </w:p>
    <w:p w14:paraId="12334C42"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hidim = 15 ;</w:t>
      </w:r>
    </w:p>
    <w:p w14:paraId="55014163"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nPSDlo = 2 ;</w:t>
      </w:r>
    </w:p>
    <w:p w14:paraId="2C3662C2"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nBnPSDlo = 9 ;</w:t>
      </w:r>
    </w:p>
    <w:p w14:paraId="3D77869E"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nKuKa = 2 ;</w:t>
      </w:r>
    </w:p>
    <w:p w14:paraId="2D742295" w14:textId="77777777" w:rsidR="00025AE5" w:rsidRPr="00025AE5" w:rsidRDefault="00025AE5" w:rsidP="00025AE5">
      <w:pPr>
        <w:rPr>
          <w:rFonts w:ascii="Arial" w:hAnsi="Arial" w:cs="Arial"/>
          <w:sz w:val="22"/>
          <w:szCs w:val="22"/>
        </w:rPr>
      </w:pPr>
      <w:r w:rsidRPr="00025AE5">
        <w:rPr>
          <w:rFonts w:ascii="Arial" w:hAnsi="Arial" w:cs="Arial"/>
          <w:sz w:val="22"/>
          <w:szCs w:val="22"/>
        </w:rPr>
        <w:lastRenderedPageBreak/>
        <w:t xml:space="preserve">        nPhsBnN = 5 ;</w:t>
      </w:r>
    </w:p>
    <w:p w14:paraId="5B5F7708" w14:textId="027DB90C" w:rsidR="00025AE5" w:rsidRPr="00025AE5" w:rsidRDefault="00025AE5" w:rsidP="00025AE5">
      <w:pPr>
        <w:rPr>
          <w:rFonts w:ascii="Arial" w:hAnsi="Arial" w:cs="Arial"/>
          <w:sz w:val="22"/>
          <w:szCs w:val="22"/>
        </w:rPr>
      </w:pPr>
      <w:r w:rsidRPr="00025AE5">
        <w:rPr>
          <w:rFonts w:ascii="Arial" w:hAnsi="Arial" w:cs="Arial"/>
          <w:sz w:val="22"/>
          <w:szCs w:val="22"/>
        </w:rPr>
        <w:t xml:space="preserve">        timedimid_MS = </w:t>
      </w:r>
      <w:r w:rsidR="00855F9D">
        <w:rPr>
          <w:rFonts w:ascii="Arial" w:hAnsi="Arial" w:cs="Arial"/>
          <w:sz w:val="22"/>
          <w:szCs w:val="22"/>
        </w:rPr>
        <w:t xml:space="preserve"> </w:t>
      </w:r>
      <w:r w:rsidRPr="00025AE5">
        <w:rPr>
          <w:rFonts w:ascii="Arial" w:hAnsi="Arial" w:cs="Arial"/>
          <w:sz w:val="22"/>
          <w:szCs w:val="22"/>
        </w:rPr>
        <w:t xml:space="preserve"> ;</w:t>
      </w:r>
    </w:p>
    <w:p w14:paraId="786663FD" w14:textId="6109C4C6" w:rsidR="00025AE5" w:rsidRPr="00025AE5" w:rsidRDefault="00025AE5" w:rsidP="00025AE5">
      <w:pPr>
        <w:rPr>
          <w:rFonts w:ascii="Arial" w:hAnsi="Arial" w:cs="Arial"/>
          <w:sz w:val="22"/>
          <w:szCs w:val="22"/>
        </w:rPr>
      </w:pPr>
      <w:r w:rsidRPr="00025AE5">
        <w:rPr>
          <w:rFonts w:ascii="Arial" w:hAnsi="Arial" w:cs="Arial"/>
          <w:sz w:val="22"/>
          <w:szCs w:val="22"/>
        </w:rPr>
        <w:t xml:space="preserve">        timedimid_NS = </w:t>
      </w:r>
      <w:r w:rsidR="00855F9D">
        <w:rPr>
          <w:rFonts w:ascii="Arial" w:hAnsi="Arial" w:cs="Arial"/>
          <w:sz w:val="22"/>
          <w:szCs w:val="22"/>
        </w:rPr>
        <w:t xml:space="preserve"> </w:t>
      </w:r>
      <w:r w:rsidRPr="00025AE5">
        <w:rPr>
          <w:rFonts w:ascii="Arial" w:hAnsi="Arial" w:cs="Arial"/>
          <w:sz w:val="22"/>
          <w:szCs w:val="22"/>
        </w:rPr>
        <w:t xml:space="preserve"> ;</w:t>
      </w:r>
    </w:p>
    <w:p w14:paraId="0B16EB4E"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len_atime_ID = 19 ;</w:t>
      </w:r>
    </w:p>
    <w:p w14:paraId="094DD5B3" w14:textId="77777777" w:rsidR="00025AE5" w:rsidRPr="00025AE5" w:rsidRDefault="00025AE5" w:rsidP="00025AE5">
      <w:pPr>
        <w:rPr>
          <w:rFonts w:ascii="Arial" w:hAnsi="Arial" w:cs="Arial"/>
          <w:sz w:val="22"/>
          <w:szCs w:val="22"/>
        </w:rPr>
      </w:pPr>
      <w:r w:rsidRPr="00025AE5">
        <w:rPr>
          <w:rFonts w:ascii="Arial" w:hAnsi="Arial" w:cs="Arial"/>
          <w:sz w:val="22"/>
          <w:szCs w:val="22"/>
        </w:rPr>
        <w:t xml:space="preserve">        len_site_ID = 4 ;</w:t>
      </w:r>
    </w:p>
    <w:p w14:paraId="0A0BD6A6" w14:textId="77777777" w:rsidR="00025AE5" w:rsidRPr="00025AE5" w:rsidRDefault="00025AE5" w:rsidP="00025AE5">
      <w:pPr>
        <w:rPr>
          <w:rFonts w:ascii="Arial" w:hAnsi="Arial" w:cs="Arial"/>
          <w:sz w:val="22"/>
          <w:szCs w:val="22"/>
        </w:rPr>
      </w:pPr>
      <w:r w:rsidRPr="00025AE5">
        <w:rPr>
          <w:rFonts w:ascii="Arial" w:hAnsi="Arial" w:cs="Arial"/>
          <w:sz w:val="22"/>
          <w:szCs w:val="22"/>
        </w:rPr>
        <w:t>variables:</w:t>
      </w:r>
    </w:p>
    <w:p w14:paraId="0AAA12BE"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elevationAngle(elevationAngle) ;</w:t>
      </w:r>
    </w:p>
    <w:p w14:paraId="399DAA3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elevationAngle:long_name = "Radar Sweep Elevation Angles" ;</w:t>
      </w:r>
    </w:p>
    <w:p w14:paraId="7097B36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elevationAngle:units = "degrees" ;</w:t>
      </w:r>
    </w:p>
    <w:p w14:paraId="06C9814F"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have_swath_MS ;</w:t>
      </w:r>
    </w:p>
    <w:p w14:paraId="7B726AE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have_swath_MS:long_name = "data exists flag for MS swath" ;</w:t>
      </w:r>
    </w:p>
    <w:p w14:paraId="6F7CB48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have_swath_MS:_FillValue = 0s ;</w:t>
      </w:r>
    </w:p>
    <w:p w14:paraId="1E2776BE"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Year_MS(timedimid_MS) ;</w:t>
      </w:r>
    </w:p>
    <w:p w14:paraId="6B0311B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Year_MS:long_name = "Year of DPR MS scan" ;</w:t>
      </w:r>
    </w:p>
    <w:p w14:paraId="6FCA95C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Year_MS:_FillValue = -888s ;</w:t>
      </w:r>
    </w:p>
    <w:p w14:paraId="49E00107"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Month_MS(timedimid_MS) ;</w:t>
      </w:r>
    </w:p>
    <w:p w14:paraId="3194436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Month_MS:long_name = "Month of DPR MS scan" ;</w:t>
      </w:r>
    </w:p>
    <w:p w14:paraId="1FE9D8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Month_MS:_FillValue = -88b ;</w:t>
      </w:r>
    </w:p>
    <w:p w14:paraId="691ACED1"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DayOfMonth_MS(timedimid_MS) ;</w:t>
      </w:r>
    </w:p>
    <w:p w14:paraId="447D1C8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DayOfMonth_MS:long_name = "DayOfMonth of DPR MS scan" ;</w:t>
      </w:r>
    </w:p>
    <w:p w14:paraId="0EBBBFB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DayOfMonth_MS:_FillValue = -88b ;</w:t>
      </w:r>
    </w:p>
    <w:p w14:paraId="53B64EBB"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Hour_MS(timedimid_MS) ;</w:t>
      </w:r>
    </w:p>
    <w:p w14:paraId="13F73CD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Hour_MS:long_name = "Hour of DPR MS scan" ;</w:t>
      </w:r>
    </w:p>
    <w:p w14:paraId="0EE4F27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Hour_MS:_FillValue = -88b ;</w:t>
      </w:r>
    </w:p>
    <w:p w14:paraId="0035D510"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Minute_MS(timedimid_MS) ;</w:t>
      </w:r>
    </w:p>
    <w:p w14:paraId="2C3B6B8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Minute_MS:long_name = "Minute of DPR MS scan" ;</w:t>
      </w:r>
    </w:p>
    <w:p w14:paraId="7E98F40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Minute_MS:_FillValue = -88b ;</w:t>
      </w:r>
    </w:p>
    <w:p w14:paraId="4CD6C4E7"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Second_MS(timedimid_MS) ;</w:t>
      </w:r>
    </w:p>
    <w:p w14:paraId="664C9E4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Second_MS:long_name = "Second of DPR MS scan" ;</w:t>
      </w:r>
    </w:p>
    <w:p w14:paraId="24609A6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Second_MS:_FillValue = -88b ;</w:t>
      </w:r>
    </w:p>
    <w:p w14:paraId="29112DE0"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Millisecond_MS(timedimid_MS) ;</w:t>
      </w:r>
    </w:p>
    <w:p w14:paraId="1319C1E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Millisecond_MS:long_name = "Millisecond of DPR MS scan" ;</w:t>
      </w:r>
    </w:p>
    <w:p w14:paraId="5E3027A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Millisecond_MS:_FillValue = -888s ;</w:t>
      </w:r>
    </w:p>
    <w:p w14:paraId="786E6472"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Year_NS(timedimid_NS) ;</w:t>
      </w:r>
    </w:p>
    <w:p w14:paraId="3E105264"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Year_NS:long_name = "Year of DPR NS scan" ;</w:t>
      </w:r>
    </w:p>
    <w:p w14:paraId="13358C3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Year_NS:_FillValue = -888s ;</w:t>
      </w:r>
    </w:p>
    <w:p w14:paraId="0851C5B3"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Month_NS(timedimid_NS) ;</w:t>
      </w:r>
    </w:p>
    <w:p w14:paraId="441A06B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Month_NS:long_name = "Month of DPR NS scan" ;</w:t>
      </w:r>
    </w:p>
    <w:p w14:paraId="35809E8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Month_NS:_FillValue = -88b ;</w:t>
      </w:r>
    </w:p>
    <w:p w14:paraId="224D96A7"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DayOfMonth_NS(timedimid_NS) ;</w:t>
      </w:r>
    </w:p>
    <w:p w14:paraId="15994BB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DayOfMonth_NS:long_name = "DayOfMonth of DPR NS scan" ;</w:t>
      </w:r>
    </w:p>
    <w:p w14:paraId="34F9F35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DayOfMonth_NS:_FillValue = -88b ;</w:t>
      </w:r>
    </w:p>
    <w:p w14:paraId="73F9E863"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Hour_NS(timedimid_NS) ;</w:t>
      </w:r>
    </w:p>
    <w:p w14:paraId="5555013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Hour_NS:long_name = "Hour of DPR NS scan" ;</w:t>
      </w:r>
    </w:p>
    <w:p w14:paraId="391D9B4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Hour_NS:_FillValue = -88b ;</w:t>
      </w:r>
    </w:p>
    <w:p w14:paraId="3FDB31B6"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Minute_NS(timedimid_NS) ;</w:t>
      </w:r>
    </w:p>
    <w:p w14:paraId="570EE61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Minute_NS:long_name = "Minute of DPR NS scan" ;</w:t>
      </w:r>
    </w:p>
    <w:p w14:paraId="719CD09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Minute_NS:_FillValue = -88b ;</w:t>
      </w:r>
    </w:p>
    <w:p w14:paraId="27FA6C4C" w14:textId="77777777" w:rsidR="00AE2CB2" w:rsidRPr="00AE2CB2" w:rsidRDefault="00AE2CB2" w:rsidP="00AE2CB2">
      <w:pPr>
        <w:rPr>
          <w:rFonts w:ascii="Arial" w:hAnsi="Arial" w:cs="Arial"/>
          <w:sz w:val="22"/>
          <w:szCs w:val="22"/>
        </w:rPr>
      </w:pPr>
      <w:r w:rsidRPr="00AE2CB2">
        <w:rPr>
          <w:rFonts w:ascii="Arial" w:hAnsi="Arial" w:cs="Arial"/>
          <w:sz w:val="22"/>
          <w:szCs w:val="22"/>
        </w:rPr>
        <w:tab/>
        <w:t>byte Second_NS(timedimid_NS) ;</w:t>
      </w:r>
    </w:p>
    <w:p w14:paraId="4D1971C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Second_NS:long_name = "Second of DPR NS scan" ;</w:t>
      </w:r>
    </w:p>
    <w:p w14:paraId="642FCFA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Second_NS:_FillValue = -88b ;</w:t>
      </w:r>
    </w:p>
    <w:p w14:paraId="193D9E52"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Millisecond_NS(timedimid_NS) ;</w:t>
      </w:r>
    </w:p>
    <w:p w14:paraId="6BEF7E2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Millisecond_NS:long_name = "Millisecond of DPR NS scan" ;</w:t>
      </w:r>
    </w:p>
    <w:p w14:paraId="5DC7EAF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Millisecond_NS:_FillValue = -888s ;</w:t>
      </w:r>
    </w:p>
    <w:p w14:paraId="598D3016" w14:textId="77777777" w:rsidR="00AE2CB2" w:rsidRPr="00AE2CB2" w:rsidRDefault="00AE2CB2" w:rsidP="00AE2CB2">
      <w:pPr>
        <w:rPr>
          <w:rFonts w:ascii="Arial" w:hAnsi="Arial" w:cs="Arial"/>
          <w:sz w:val="22"/>
          <w:szCs w:val="22"/>
        </w:rPr>
      </w:pPr>
      <w:r w:rsidRPr="00AE2CB2">
        <w:rPr>
          <w:rFonts w:ascii="Arial" w:hAnsi="Arial" w:cs="Arial"/>
          <w:sz w:val="22"/>
          <w:szCs w:val="22"/>
        </w:rPr>
        <w:tab/>
        <w:t>int startScan_MS ;</w:t>
      </w:r>
    </w:p>
    <w:p w14:paraId="187AA49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startScan_MS:long_name = "Starting DPR MS overlap scan in original dataset, zero-based" ;</w:t>
      </w:r>
    </w:p>
    <w:p w14:paraId="3409249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startScan_MS:_FillValue = -888 ;</w:t>
      </w:r>
    </w:p>
    <w:p w14:paraId="5DCCEE92" w14:textId="77777777" w:rsidR="00AE2CB2" w:rsidRPr="00AE2CB2" w:rsidRDefault="00AE2CB2" w:rsidP="00AE2CB2">
      <w:pPr>
        <w:rPr>
          <w:rFonts w:ascii="Arial" w:hAnsi="Arial" w:cs="Arial"/>
          <w:sz w:val="22"/>
          <w:szCs w:val="22"/>
        </w:rPr>
      </w:pPr>
      <w:r w:rsidRPr="00AE2CB2">
        <w:rPr>
          <w:rFonts w:ascii="Arial" w:hAnsi="Arial" w:cs="Arial"/>
          <w:sz w:val="22"/>
          <w:szCs w:val="22"/>
        </w:rPr>
        <w:tab/>
        <w:t>int endScan_MS ;</w:t>
      </w:r>
    </w:p>
    <w:p w14:paraId="19E948B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endScan_MS:long_name = "Ending DPR MS overlap scan in original dataset, zero-based" ;</w:t>
      </w:r>
    </w:p>
    <w:p w14:paraId="2597104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endScan_MS:_FillValue = -888 ;</w:t>
      </w:r>
    </w:p>
    <w:p w14:paraId="2F5893C4"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numRays_MS ;</w:t>
      </w:r>
    </w:p>
    <w:p w14:paraId="7429987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numRays_MS:long_name = "Number of DPR MS rays per scan in original datasets" ;</w:t>
      </w:r>
    </w:p>
    <w:p w14:paraId="7ACB44B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numRays_MS:_FillValue = -888s ;</w:t>
      </w:r>
    </w:p>
    <w:p w14:paraId="63188DA0" w14:textId="77777777" w:rsidR="00AE2CB2" w:rsidRPr="00AE2CB2" w:rsidRDefault="00AE2CB2" w:rsidP="00AE2CB2">
      <w:pPr>
        <w:rPr>
          <w:rFonts w:ascii="Arial" w:hAnsi="Arial" w:cs="Arial"/>
          <w:sz w:val="22"/>
          <w:szCs w:val="22"/>
        </w:rPr>
      </w:pPr>
      <w:r w:rsidRPr="00AE2CB2">
        <w:rPr>
          <w:rFonts w:ascii="Arial" w:hAnsi="Arial" w:cs="Arial"/>
          <w:sz w:val="22"/>
          <w:szCs w:val="22"/>
        </w:rPr>
        <w:tab/>
        <w:t>int startScan_NS ;</w:t>
      </w:r>
    </w:p>
    <w:p w14:paraId="3FFE2F4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startScan_NS:long_name = "Starting DPR NS overlap scan in original dataset, zero-based" ;</w:t>
      </w:r>
    </w:p>
    <w:p w14:paraId="1568B62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startScan_NS:_FillValue = -888 ;</w:t>
      </w:r>
    </w:p>
    <w:p w14:paraId="6D2187BB" w14:textId="77777777" w:rsidR="00AE2CB2" w:rsidRPr="00AE2CB2" w:rsidRDefault="00AE2CB2" w:rsidP="00AE2CB2">
      <w:pPr>
        <w:rPr>
          <w:rFonts w:ascii="Arial" w:hAnsi="Arial" w:cs="Arial"/>
          <w:sz w:val="22"/>
          <w:szCs w:val="22"/>
        </w:rPr>
      </w:pPr>
      <w:r w:rsidRPr="00AE2CB2">
        <w:rPr>
          <w:rFonts w:ascii="Arial" w:hAnsi="Arial" w:cs="Arial"/>
          <w:sz w:val="22"/>
          <w:szCs w:val="22"/>
        </w:rPr>
        <w:tab/>
        <w:t>int endScan_NS ;</w:t>
      </w:r>
    </w:p>
    <w:p w14:paraId="3A60F14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endScan_NS:long_name = "Ending DPR NS overlap scan in original dataset, zero-based" ;</w:t>
      </w:r>
    </w:p>
    <w:p w14:paraId="34159480"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endScan_NS:_FillValue = -888 ;</w:t>
      </w:r>
    </w:p>
    <w:p w14:paraId="3AEECC90"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numRays_NS ;</w:t>
      </w:r>
    </w:p>
    <w:p w14:paraId="762A96E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numRays_NS:long_name = "Number of DPR NS rays per scan in original datasets" ;</w:t>
      </w:r>
    </w:p>
    <w:p w14:paraId="5AEB75D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numRays_NS:_FillValue = -888s ;</w:t>
      </w:r>
    </w:p>
    <w:p w14:paraId="161521E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rangeThreshold ;</w:t>
      </w:r>
    </w:p>
    <w:p w14:paraId="43C2A8D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rangeThreshold:long_name = "Dataset maximum range from radar site" ;</w:t>
      </w:r>
    </w:p>
    <w:p w14:paraId="1DD3CE4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rangeThreshold:_FillValue = -888.f ;</w:t>
      </w:r>
    </w:p>
    <w:p w14:paraId="619CED3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rangeThreshold:units = "km" ;</w:t>
      </w:r>
    </w:p>
    <w:p w14:paraId="5C44D04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DPR_dBZ_min ;</w:t>
      </w:r>
    </w:p>
    <w:p w14:paraId="56F8608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DPR_dBZ_min:long_name = "minimum DPR bin dBZ required for a *complete* DPR vertical average" ;</w:t>
      </w:r>
    </w:p>
    <w:p w14:paraId="119C289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DPR_dBZ_min:_FillValue = -888.f ;</w:t>
      </w:r>
    </w:p>
    <w:p w14:paraId="2ECDBA8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DPR_dBZ_min:units = "dBZ" ;</w:t>
      </w:r>
    </w:p>
    <w:p w14:paraId="257A14E1"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GR_dBZ_min ;</w:t>
      </w:r>
    </w:p>
    <w:p w14:paraId="577FBFE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GR_dBZ_min:long_name = "minimum GR bin dBZ required for a *complete* GR horizontal average" ;</w:t>
      </w:r>
    </w:p>
    <w:p w14:paraId="5AF2A5D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GR_dBZ_min:_FillValue = -888.f ;</w:t>
      </w:r>
    </w:p>
    <w:p w14:paraId="29CFF7A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GR_dBZ_min:units = "dBZ" ;</w:t>
      </w:r>
    </w:p>
    <w:p w14:paraId="2A5D7CE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rain_min ;</w:t>
      </w:r>
    </w:p>
    <w:p w14:paraId="5F8D16E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rain_min:long_name = "minimum DPR rainrate required for a *complete* DPR vertical average" ;</w:t>
      </w:r>
    </w:p>
    <w:p w14:paraId="42B3D70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rain_min:_FillValue = -888.f ;</w:t>
      </w:r>
    </w:p>
    <w:p w14:paraId="084E371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rain_min:units = "mm/h" ;</w:t>
      </w:r>
    </w:p>
    <w:p w14:paraId="3BA327C5"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have_GR_Z ;</w:t>
      </w:r>
    </w:p>
    <w:p w14:paraId="7D398AE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have_GR_Z:long_name = "data exists flag for GR_Z" ;</w:t>
      </w:r>
    </w:p>
    <w:p w14:paraId="2393A88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have_GR_Z:_FillValue = 0s ;</w:t>
      </w:r>
    </w:p>
    <w:p w14:paraId="72B5E5D6"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have_GR_Zdr ;</w:t>
      </w:r>
    </w:p>
    <w:p w14:paraId="473F40E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have_GR_Zdr:long_name = "data exists flag for GR_Zdr" ;</w:t>
      </w:r>
    </w:p>
    <w:p w14:paraId="60AA731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have_GR_Zdr:_FillValue = 0s ;</w:t>
      </w:r>
    </w:p>
    <w:p w14:paraId="060D9BD6"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have_GR_Kdp ;</w:t>
      </w:r>
    </w:p>
    <w:p w14:paraId="532024D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have_GR_Kdp:long_name = "data exists flag for GR_Kdp" ;</w:t>
      </w:r>
    </w:p>
    <w:p w14:paraId="13329D4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have_GR_Kdp:_FillValue = 0s ;</w:t>
      </w:r>
    </w:p>
    <w:p w14:paraId="17C9989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have_GR_RHOhv ;</w:t>
      </w:r>
    </w:p>
    <w:p w14:paraId="2BEEEDB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have_GR_RHOhv:long_name = "data exists flag for GR_RHOhv" ;</w:t>
      </w:r>
    </w:p>
    <w:p w14:paraId="08221C5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have_GR_RHOhv:_FillValue = 0s ;</w:t>
      </w:r>
    </w:p>
    <w:p w14:paraId="1FA5D215"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have_GR_RC_rainrate ;</w:t>
      </w:r>
    </w:p>
    <w:p w14:paraId="3779240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have_GR_RC_rainrate:long_name = "data exists flag for GR_RC_rainrate" ;</w:t>
      </w:r>
    </w:p>
    <w:p w14:paraId="3D6712EE"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have_GR_RC_rainrate:_FillValue = 0s ;</w:t>
      </w:r>
    </w:p>
    <w:p w14:paraId="364E02C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have_GR_RP_rainrate ;</w:t>
      </w:r>
    </w:p>
    <w:p w14:paraId="69CCC58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have_GR_RP_rainrate:long_name = "data exists flag for GR_RP_rainrate" ;</w:t>
      </w:r>
    </w:p>
    <w:p w14:paraId="6FC3ED2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have_GR_RP_rainrate:_FillValue = 0s ;</w:t>
      </w:r>
    </w:p>
    <w:p w14:paraId="4A6E6BE1"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have_GR_RR_rainrate ;</w:t>
      </w:r>
    </w:p>
    <w:p w14:paraId="092D67E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have_GR_RR_rainrate:long_name = "data exists flag for GR_RR_rainrate" ;</w:t>
      </w:r>
    </w:p>
    <w:p w14:paraId="2DF73E7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have_GR_RR_rainrate:_FillValue = 0s ;</w:t>
      </w:r>
    </w:p>
    <w:p w14:paraId="012339C4"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have_GR_HID ;</w:t>
      </w:r>
    </w:p>
    <w:p w14:paraId="3F6BB6F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have_GR_HID:long_name = "data exists flag for GR_HID" ;</w:t>
      </w:r>
    </w:p>
    <w:p w14:paraId="22572CB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have_GR_HID:_FillValue = 0s ;</w:t>
      </w:r>
    </w:p>
    <w:p w14:paraId="055B9857"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have_GR_Dzero ;</w:t>
      </w:r>
    </w:p>
    <w:p w14:paraId="25F000F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have_GR_Dzero:long_name = "data exists flag for GR_Dzero" ;</w:t>
      </w:r>
    </w:p>
    <w:p w14:paraId="036303B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have_GR_Dzero:_FillValue = 0s ;</w:t>
      </w:r>
    </w:p>
    <w:p w14:paraId="08933FFB"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have_GR_Nw ;</w:t>
      </w:r>
    </w:p>
    <w:p w14:paraId="140A3D4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have_GR_Nw:long_name = "data exists flag for GR_Nw" ;</w:t>
      </w:r>
    </w:p>
    <w:p w14:paraId="67DC9B8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have_GR_Nw:_FillValue = 0s ;</w:t>
      </w:r>
    </w:p>
    <w:p w14:paraId="1546D393"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latitude_MS(elevationAngle, fpdim_MS) ;</w:t>
      </w:r>
    </w:p>
    <w:p w14:paraId="592F5FD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latitude_MS:long_name = "Latitude of 3-D data sample" ;</w:t>
      </w:r>
    </w:p>
    <w:p w14:paraId="097D29E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latitude_MS:units = "degrees North" ;</w:t>
      </w:r>
    </w:p>
    <w:p w14:paraId="21BD587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latitude_MS:_FillValue = -888.f ;</w:t>
      </w:r>
    </w:p>
    <w:p w14:paraId="77F87784"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longitude_MS(elevationAngle, fpdim_MS) ;</w:t>
      </w:r>
    </w:p>
    <w:p w14:paraId="120E076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longitude_MS:long_name = "Longitude of 3-D data sample" ;</w:t>
      </w:r>
    </w:p>
    <w:p w14:paraId="3F3FBFD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longitude_MS:units = "degrees East" ;</w:t>
      </w:r>
    </w:p>
    <w:p w14:paraId="0BAF230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longitude_MS:_FillValue = -888.f ;</w:t>
      </w:r>
    </w:p>
    <w:p w14:paraId="58E066F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xCorners_MS(elevationAngle, fpdim_MS, xydim) ;</w:t>
      </w:r>
    </w:p>
    <w:p w14:paraId="33D9EE6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xCorners_MS:long_name = "data sample x corner coords." ;</w:t>
      </w:r>
    </w:p>
    <w:p w14:paraId="4A9B26B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xCorners_MS:units = "km" ;</w:t>
      </w:r>
    </w:p>
    <w:p w14:paraId="3D289FF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xCorners_MS:_FillValue = -888.f ;</w:t>
      </w:r>
    </w:p>
    <w:p w14:paraId="5A8D484D"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yCorners_MS(elevationAngle, fpdim_MS, xydim) ;</w:t>
      </w:r>
    </w:p>
    <w:p w14:paraId="791BAB0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yCorners_MS:long_name = "data sample y corner coords." ;</w:t>
      </w:r>
    </w:p>
    <w:p w14:paraId="357E264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yCorners_MS:units = "km" ;</w:t>
      </w:r>
    </w:p>
    <w:p w14:paraId="43905FA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yCorners_MS:_FillValue = -888.f ;</w:t>
      </w:r>
    </w:p>
    <w:p w14:paraId="14B2FB1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topHeight_MS(elevationAngle, fpdim_MS) ;</w:t>
      </w:r>
    </w:p>
    <w:p w14:paraId="31575E4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topHeight_MS:long_name = "data sample top height AGL" ;</w:t>
      </w:r>
    </w:p>
    <w:p w14:paraId="7FC870C1"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topHeight_MS:units = "km" ;</w:t>
      </w:r>
    </w:p>
    <w:p w14:paraId="479A875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topHeight_MS:_FillValue = -888.f ;</w:t>
      </w:r>
    </w:p>
    <w:p w14:paraId="0E46C563"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bottomHeight_MS(elevationAngle, fpdim_MS) ;</w:t>
      </w:r>
    </w:p>
    <w:p w14:paraId="4C0F23F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bottomHeight_MS:long_name = "data sample bottom height AGL" ;</w:t>
      </w:r>
    </w:p>
    <w:p w14:paraId="7BE3424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bottomHeight_MS:units = "km" ;</w:t>
      </w:r>
    </w:p>
    <w:p w14:paraId="587344B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bottomHeight_MS:_FillValue = -888.f ;</w:t>
      </w:r>
    </w:p>
    <w:p w14:paraId="591FD18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GR_Z_MS(elevationAngle, fpdim_MS) ;</w:t>
      </w:r>
    </w:p>
    <w:p w14:paraId="34B733D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GR_Z_MS:long_name = "GV radar QC Reflectivity" ;</w:t>
      </w:r>
    </w:p>
    <w:p w14:paraId="734B9CB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GR_Z_MS:units = "dBZ" ;</w:t>
      </w:r>
    </w:p>
    <w:p w14:paraId="36C8C0E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GR_Z_MS:_FillValue = -888.f ;</w:t>
      </w:r>
    </w:p>
    <w:p w14:paraId="4E9D00E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GR_Z_StdDev_MS(elevationAngle, fpdim_MS) ;</w:t>
      </w:r>
    </w:p>
    <w:p w14:paraId="7838BDD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GR_Z_StdDev_MS:long_name = "Standard Deviation of GV radar QC Reflectivity" ;</w:t>
      </w:r>
    </w:p>
    <w:p w14:paraId="33D6C63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GR_Z_StdDev_MS:units = "dBZ" ;</w:t>
      </w:r>
    </w:p>
    <w:p w14:paraId="517F8E0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GR_Z_StdDev_MS:_FillValue = -888.f ;</w:t>
      </w:r>
    </w:p>
    <w:p w14:paraId="2578EFD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GR_Z_Max_MS(elevationAngle, fpdim_MS) ;</w:t>
      </w:r>
    </w:p>
    <w:p w14:paraId="2B9625F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GR_Z_Max_MS:long_name = "Sample Maximum GV radar QC Reflectivity" ;</w:t>
      </w:r>
    </w:p>
    <w:p w14:paraId="3A3BF95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GR_Z_Max_MS:units = "dBZ" ;</w:t>
      </w:r>
    </w:p>
    <w:p w14:paraId="29D901F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GR_Z_Max_MS:_FillValue = -888.f ;</w:t>
      </w:r>
    </w:p>
    <w:p w14:paraId="052DB45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GR_Zdr_MS(elevationAngle, fpdim_MS) ;</w:t>
      </w:r>
    </w:p>
    <w:p w14:paraId="456BD28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GR_Zdr_MS:long_name = "DP Differential Reflectivity" ;</w:t>
      </w:r>
    </w:p>
    <w:p w14:paraId="54797BD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GR_Zdr_MS:units = "dB" ;</w:t>
      </w:r>
    </w:p>
    <w:p w14:paraId="539089F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GR_Zdr_MS:_FillValue = -888.f ;</w:t>
      </w:r>
    </w:p>
    <w:p w14:paraId="6B08F48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GR_Zdr_StdDev_MS(elevationAngle, fpdim_MS) ;</w:t>
      </w:r>
    </w:p>
    <w:p w14:paraId="5199192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GR_Zdr_StdDev_MS:long_name = "Standard Deviation of DP Differential Reflectivity" ;</w:t>
      </w:r>
    </w:p>
    <w:p w14:paraId="79661B9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GR_Zdr_StdDev_MS:units = "dB" ;</w:t>
      </w:r>
    </w:p>
    <w:p w14:paraId="5D3C914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GR_Zdr_StdDev_MS:_FillValue = -888.f ;</w:t>
      </w:r>
    </w:p>
    <w:p w14:paraId="779EE1C1"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GR_Zdr_Max_MS(elevationAngle, fpdim_MS) ;</w:t>
      </w:r>
    </w:p>
    <w:p w14:paraId="25479E7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GR_Zdr_Max_MS:long_name = "Sample Maximum DP Differential Reflectivity" ;</w:t>
      </w:r>
    </w:p>
    <w:p w14:paraId="47968D0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GR_Zdr_Max_MS:units = "dB" ;</w:t>
      </w:r>
    </w:p>
    <w:p w14:paraId="75AC101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GR_Zdr_Max_MS:_FillValue = -888.f ;</w:t>
      </w:r>
    </w:p>
    <w:p w14:paraId="64F1388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GR_Kdp_MS(elevationAngle, fpdim_MS) ;</w:t>
      </w:r>
    </w:p>
    <w:p w14:paraId="1513C4C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GR_Kdp_MS:long_name = "DP Specific Differential Phase" ;</w:t>
      </w:r>
    </w:p>
    <w:p w14:paraId="3271DA2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GR_Kdp_MS:units = "deg/km" ;</w:t>
      </w:r>
    </w:p>
    <w:p w14:paraId="54CB7A7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GR_Kdp_MS:_FillValue = -888.f ;</w:t>
      </w:r>
    </w:p>
    <w:p w14:paraId="1D25EEB7"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t>float GR_Kdp_StdDev_MS(elevationAngle, fpdim_MS) ;</w:t>
      </w:r>
    </w:p>
    <w:p w14:paraId="5343A0E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GR_Kdp_StdDev_MS:long_name = "Standard Deviation of DP Specific Differential Phase" ;</w:t>
      </w:r>
    </w:p>
    <w:p w14:paraId="648056C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GR_Kdp_StdDev_MS:units = "deg/km" ;</w:t>
      </w:r>
    </w:p>
    <w:p w14:paraId="2A8E8F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GR_Kdp_StdDev_MS:_FillValue = -888.f ;</w:t>
      </w:r>
    </w:p>
    <w:p w14:paraId="3A1B4EFD"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GR_Kdp_Max_MS(elevationAngle, fpdim_MS) ;</w:t>
      </w:r>
    </w:p>
    <w:p w14:paraId="44B2229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GR_Kdp_Max_MS:long_name = "Sample Maximum DP Specific Differential Phase" ;</w:t>
      </w:r>
    </w:p>
    <w:p w14:paraId="00E5DD2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GR_Kdp_Max_MS:units = "deg/km" ;</w:t>
      </w:r>
    </w:p>
    <w:p w14:paraId="0D6253B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GR_Kdp_Max_MS:_FillValue = -888.f ;</w:t>
      </w:r>
    </w:p>
    <w:p w14:paraId="1032B448"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GR_RHOhv_MS(elevationAngle, fpdim_MS) ;</w:t>
      </w:r>
    </w:p>
    <w:p w14:paraId="043AE57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GR_RHOhv_MS:long_name = "DP Co-Polar Correlation Coefficient" ;</w:t>
      </w:r>
    </w:p>
    <w:p w14:paraId="6282DED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GR_RHOhv_MS:units = "Dimensionless" ;</w:t>
      </w:r>
    </w:p>
    <w:p w14:paraId="51AC9C7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GR_RHOhv_MS:_FillValue = -888.f ;</w:t>
      </w:r>
    </w:p>
    <w:p w14:paraId="65FA563E"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GR_RHOhv_StdDev_MS(elevationAngle, fpdim_MS) ;</w:t>
      </w:r>
    </w:p>
    <w:p w14:paraId="4FCB756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GR_RHOhv_StdDev_MS:long_name = "Standard Deviation of DP Co-Polar Correlation Coefficient" ;</w:t>
      </w:r>
    </w:p>
    <w:p w14:paraId="4B637A9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GR_RHOhv_StdDev_MS:units = "Dimensionless" ;</w:t>
      </w:r>
    </w:p>
    <w:p w14:paraId="4263811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GR_RHOhv_StdDev_MS:_FillValue = -888.f ;</w:t>
      </w:r>
    </w:p>
    <w:p w14:paraId="7E5D62EA"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GR_RHOhv_Max_MS(elevationAngle, fpdim_MS) ;</w:t>
      </w:r>
    </w:p>
    <w:p w14:paraId="5FA8B75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GR_RHOhv_Max_MS:long_name = "Sample Maximum DP Co-Polar Correlation Coefficient" ;</w:t>
      </w:r>
    </w:p>
    <w:p w14:paraId="668EB36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GR_RHOhv_Max_MS:units = "Dimensionless" ;</w:t>
      </w:r>
    </w:p>
    <w:p w14:paraId="0B85BA6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GR_RHOhv_Max_MS:_FillValue = -888.f ;</w:t>
      </w:r>
    </w:p>
    <w:p w14:paraId="244DEE6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GR_RC_rainrate_MS(elevationAngle, fpdim_MS) ;</w:t>
      </w:r>
    </w:p>
    <w:p w14:paraId="5CBF69C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GR_RC_rainrate_MS:long_name = "GV radar Cifelli Rainrate" ;</w:t>
      </w:r>
    </w:p>
    <w:p w14:paraId="36494C3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GR_RC_rainrate_MS:units = "mm/h" ;</w:t>
      </w:r>
    </w:p>
    <w:p w14:paraId="34FD7C7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GR_RC_rainrate_MS:_FillValue = -888.f ;</w:t>
      </w:r>
    </w:p>
    <w:p w14:paraId="7B9C1088"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GR_RC_rainrate_StdDev_MS(elevationAngle, fpdim_MS) ;</w:t>
      </w:r>
    </w:p>
    <w:p w14:paraId="2D33198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GR_RC_rainrate_StdDev_MS:long_name = "Standard Deviation of GV radar Cifelli Rainrate" ;</w:t>
      </w:r>
    </w:p>
    <w:p w14:paraId="1C68490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GR_RC_rainrate_StdDev_MS:units = "mm/h" ;</w:t>
      </w:r>
    </w:p>
    <w:p w14:paraId="67C5A53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GR_RC_rainrate_StdDev_MS:_FillValue = -888.f ;</w:t>
      </w:r>
    </w:p>
    <w:p w14:paraId="245F5658"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GR_RC_rainrate_Max_MS(elevationAngle, fpdim_MS) ;</w:t>
      </w:r>
    </w:p>
    <w:p w14:paraId="7880260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GR_RC_rainrate_Max_MS:long_name = "Sample Maximum GV radar Cifelli Rainrate" ;</w:t>
      </w:r>
    </w:p>
    <w:p w14:paraId="673F3C3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GR_RC_rainrate_Max_MS:units = "mm/h" ;</w:t>
      </w:r>
    </w:p>
    <w:p w14:paraId="7FF534C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GR_RC_rainrate_Max_MS:_FillValue = -888.f ;</w:t>
      </w:r>
    </w:p>
    <w:p w14:paraId="7CF6EF1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GR_RP_rainrate_MS(elevationAngle, fpdim_MS) ;</w:t>
      </w:r>
    </w:p>
    <w:p w14:paraId="283E365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GR_RP_rainrate_MS:long_name = "GV radar PolZR Rainrate" ;</w:t>
      </w:r>
    </w:p>
    <w:p w14:paraId="75B6A4DA"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GR_RP_rainrate_MS:units = "mm/h" ;</w:t>
      </w:r>
    </w:p>
    <w:p w14:paraId="7ADF40D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GR_RP_rainrate_MS:_FillValue = -888.f ;</w:t>
      </w:r>
    </w:p>
    <w:p w14:paraId="61C69B6B"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GR_RP_rainrate_StdDev_MS(elevationAngle, fpdim_MS) ;</w:t>
      </w:r>
    </w:p>
    <w:p w14:paraId="1B453DB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GR_RP_rainrate_StdDev_MS:long_name = "Standard Deviation of GV radar PolZR Rainrate" ;</w:t>
      </w:r>
    </w:p>
    <w:p w14:paraId="4A5CD01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GR_RP_rainrate_StdDev_MS:units = "mm/h" ;</w:t>
      </w:r>
    </w:p>
    <w:p w14:paraId="65A821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GR_RP_rainrate_StdDev_MS:_FillValue = -888.f ;</w:t>
      </w:r>
    </w:p>
    <w:p w14:paraId="7E118498"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GR_RP_rainrate_Max_MS(elevationAngle, fpdim_MS) ;</w:t>
      </w:r>
    </w:p>
    <w:p w14:paraId="0118B95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GR_RP_rainrate_Max_MS:long_name = "Sample Maximum GV radar PolZR Rainrate" ;</w:t>
      </w:r>
    </w:p>
    <w:p w14:paraId="2C8A739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GR_RP_rainrate_Max_MS:units = "mm/h" ;</w:t>
      </w:r>
    </w:p>
    <w:p w14:paraId="5681BB9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GR_RP_rainrate_Max_MS:_FillValue = -888.f ;</w:t>
      </w:r>
    </w:p>
    <w:p w14:paraId="4A06F46D"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GR_RR_rainrate_MS(elevationAngle, fpdim_MS) ;</w:t>
      </w:r>
    </w:p>
    <w:p w14:paraId="07DBC3E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GR_RR_rainrate_MS:long_name = "GV radar DROPS Rainrate" ;</w:t>
      </w:r>
    </w:p>
    <w:p w14:paraId="14F83C2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GR_RR_rainrate_MS:units = "mm/h" ;</w:t>
      </w:r>
    </w:p>
    <w:p w14:paraId="1227A07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GR_RR_rainrate_MS:_FillValue = -888.f ;</w:t>
      </w:r>
    </w:p>
    <w:p w14:paraId="154302D1"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GR_RR_rainrate_StdDev_MS(elevationAngle, fpdim_MS) ;</w:t>
      </w:r>
    </w:p>
    <w:p w14:paraId="46CFD7C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GR_RR_rainrate_StdDev_MS:long_name = "Standard Deviation of GV radar DROPS Rainrate" ;</w:t>
      </w:r>
    </w:p>
    <w:p w14:paraId="2E94DA0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GR_RR_rainrate_StdDev_MS:units = "mm/h" ;</w:t>
      </w:r>
    </w:p>
    <w:p w14:paraId="1F7E4E3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GR_RR_rainrate_StdDev_MS:_FillValue = -888.f ;</w:t>
      </w:r>
    </w:p>
    <w:p w14:paraId="4B8B4283"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GR_RR_rainrate_Max_MS(elevationAngle, fpdim_MS) ;</w:t>
      </w:r>
    </w:p>
    <w:p w14:paraId="38836DB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GR_RR_rainrate_Max_MS:long_name = "Sample Maximum GV radar DROPS Rainrate" ;</w:t>
      </w:r>
    </w:p>
    <w:p w14:paraId="2514BBF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GR_RR_rainrate_Max_MS:units = "mm/h" ;</w:t>
      </w:r>
    </w:p>
    <w:p w14:paraId="277B5B8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GR_RR_rainrate_Max_MS:_FillValue = -888.f ;</w:t>
      </w:r>
    </w:p>
    <w:p w14:paraId="427231DD"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GR_HID_MS(elevationAngle, fpdim_MS, hidim) ;</w:t>
      </w:r>
    </w:p>
    <w:p w14:paraId="31EFC87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GR_HID_MS:long_name = "DP Hydrometeor Identification" ;</w:t>
      </w:r>
    </w:p>
    <w:p w14:paraId="56EB887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GR_HID_MS:units = "Categorical" ;</w:t>
      </w:r>
    </w:p>
    <w:p w14:paraId="24DF901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GR_HID_MS:_FillValue = -888s ;</w:t>
      </w:r>
    </w:p>
    <w:p w14:paraId="2FA72E5A"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GR_Dzero_MS(elevationAngle, fpdim_MS) ;</w:t>
      </w:r>
    </w:p>
    <w:p w14:paraId="3BA9F96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GR_Dzero_MS:long_name = "DP Median Volume Diameter" ;</w:t>
      </w:r>
    </w:p>
    <w:p w14:paraId="02D2B66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GR_Dzero_MS:units = "mm" ;</w:t>
      </w:r>
    </w:p>
    <w:p w14:paraId="68AD0F5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GR_Dzero_MS:_FillValue = -888.f ;</w:t>
      </w:r>
    </w:p>
    <w:p w14:paraId="52319E9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GR_Dzero_StdDev_MS(elevationAngle, fpdim_MS) ;</w:t>
      </w:r>
    </w:p>
    <w:p w14:paraId="549D397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GR_Dzero_StdDev_MS:long_name = "Standard Deviation of DP Median Volume Diameter" ;</w:t>
      </w:r>
    </w:p>
    <w:p w14:paraId="2EB1FEF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GR_Dzero_StdDev_MS:units = "mm" ;</w:t>
      </w:r>
    </w:p>
    <w:p w14:paraId="7D9026A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GR_Dzero_StdDev_MS:_FillValue = -888.f ;</w:t>
      </w:r>
    </w:p>
    <w:p w14:paraId="1E286A81"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t>float GR_Dzero_Max_MS(elevationAngle, fpdim_MS) ;</w:t>
      </w:r>
    </w:p>
    <w:p w14:paraId="0F8A9E6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GR_Dzero_Max_MS:long_name = "Sample Maximum DP Median Volume Diameter" ;</w:t>
      </w:r>
    </w:p>
    <w:p w14:paraId="53EC5A9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GR_Dzero_Max_MS:units = "mm" ;</w:t>
      </w:r>
    </w:p>
    <w:p w14:paraId="2D5D40E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GR_Dzero_Max_MS:_FillValue = -888.f ;</w:t>
      </w:r>
    </w:p>
    <w:p w14:paraId="6D8EDDA3"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GR_Nw_MS(elevationAngle, fpdim_MS) ;</w:t>
      </w:r>
    </w:p>
    <w:p w14:paraId="1CD9B79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GR_Nw_MS:long_name = "DP Normalized Intercept Parameter" ;</w:t>
      </w:r>
    </w:p>
    <w:p w14:paraId="6765F68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GR_Nw_MS:units = "1/(mm*m^3)" ;</w:t>
      </w:r>
    </w:p>
    <w:p w14:paraId="4DB0440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GR_Nw_MS:_FillValue = -888.f ;</w:t>
      </w:r>
    </w:p>
    <w:p w14:paraId="7E2DD0D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GR_Nw_StdDev_MS(elevationAngle, fpdim_MS) ;</w:t>
      </w:r>
    </w:p>
    <w:p w14:paraId="3EB10F2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GR_Nw_StdDev_MS:long_name = "Standard Deviation of DP Normalized Intercept Parameter" ;</w:t>
      </w:r>
    </w:p>
    <w:p w14:paraId="299F6FF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GR_Nw_StdDev_MS:units = "1/(mm*m^3)" ;</w:t>
      </w:r>
    </w:p>
    <w:p w14:paraId="64960E1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GR_Nw_StdDev_MS:_FillValue = -888.f ;</w:t>
      </w:r>
    </w:p>
    <w:p w14:paraId="6BA6B81B"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GR_Nw_Max_MS(elevationAngle, fpdim_MS) ;</w:t>
      </w:r>
    </w:p>
    <w:p w14:paraId="75F1CF6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GR_Nw_Max_MS:long_name = "Sample Maximum DP Normalized Intercept Parameter" ;</w:t>
      </w:r>
    </w:p>
    <w:p w14:paraId="58AE9C5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GR_Nw_Max_MS:units = "1/(mm*m^3)" ;</w:t>
      </w:r>
    </w:p>
    <w:p w14:paraId="3DB00A5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GR_Nw_Max_MS:_FillValue = -888.f ;</w:t>
      </w:r>
    </w:p>
    <w:p w14:paraId="258ABFC5"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n_gr_z_rejected_MS(elevationAngle, fpdim_MS) ;</w:t>
      </w:r>
    </w:p>
    <w:p w14:paraId="56EBB99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n_gr_z_rejected_MS:long_name = "number of bins below GR_dBZ_min in GR_Z average" ;</w:t>
      </w:r>
    </w:p>
    <w:p w14:paraId="2C3AB0B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n_gr_z_rejected_MS:_FillValue = -888s ;</w:t>
      </w:r>
    </w:p>
    <w:p w14:paraId="629A296E"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n_gr_zdr_rejected_MS(elevationAngle, fpdim_MS) ;</w:t>
      </w:r>
    </w:p>
    <w:p w14:paraId="4F344FB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n_gr_zdr_rejected_MS:long_name = "number of bins with missing Zdr in GR_Zdr average" ;</w:t>
      </w:r>
    </w:p>
    <w:p w14:paraId="24E2981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n_gr_zdr_rejected_MS:_FillValue = -888s ;</w:t>
      </w:r>
    </w:p>
    <w:p w14:paraId="23F07854"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n_gr_kdp_rejected_MS(elevationAngle, fpdim_MS) ;</w:t>
      </w:r>
    </w:p>
    <w:p w14:paraId="5B44F22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n_gr_kdp_rejected_MS:long_name = "number of bins with missing Kdp in GR_Kdp average" ;</w:t>
      </w:r>
    </w:p>
    <w:p w14:paraId="7F0B830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n_gr_kdp_rejected_MS:_FillValue = -888s ;</w:t>
      </w:r>
    </w:p>
    <w:p w14:paraId="77ADDBAF"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n_gr_rhohv_rejected_MS(elevationAngle, fpdim_MS) ;</w:t>
      </w:r>
    </w:p>
    <w:p w14:paraId="63D1C16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n_gr_rhohv_rejected_MS:long_name = "number of bins with missing RHOhv in GR_RHOhv average" ;</w:t>
      </w:r>
    </w:p>
    <w:p w14:paraId="00F698B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n_gr_rhohv_rejected_MS:_FillValue = -888s ;</w:t>
      </w:r>
    </w:p>
    <w:p w14:paraId="0F4D72B5"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n_gr_rc_rejected_MS(elevationAngle, fpdim_MS) ;</w:t>
      </w:r>
    </w:p>
    <w:p w14:paraId="2936558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n_gr_rc_rejected_MS:long_name = "number of bins below rain_min in GR_RC_rainrate average" ;</w:t>
      </w:r>
    </w:p>
    <w:p w14:paraId="247B33B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n_gr_rc_rejected_MS:_FillValue = -888s ;</w:t>
      </w:r>
    </w:p>
    <w:p w14:paraId="257B6FEC"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n_gr_rp_rejected_MS(elevationAngle, fpdim_MS) ;</w:t>
      </w:r>
    </w:p>
    <w:p w14:paraId="0B8185A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n_gr_rp_rejected_MS:long_name = "number of bins below rain_min in GR_RP_rainrate average" ;</w:t>
      </w:r>
    </w:p>
    <w:p w14:paraId="02F1B38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n_gr_rp_rejected_MS:_FillValue = -888s ;</w:t>
      </w:r>
    </w:p>
    <w:p w14:paraId="0D81C975"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t>short n_gr_rr_rejected_MS(elevationAngle, fpdim_MS) ;</w:t>
      </w:r>
    </w:p>
    <w:p w14:paraId="471A433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n_gr_rr_rejected_MS:long_name = "number of bins below rain_min in GR_RR_rainrate average" ;</w:t>
      </w:r>
    </w:p>
    <w:p w14:paraId="5590920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n_gr_rr_rejected_MS:_FillValue = -888s ;</w:t>
      </w:r>
    </w:p>
    <w:p w14:paraId="263F8D0F"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n_gr_hid_rejected_MS(elevationAngle, fpdim_MS) ;</w:t>
      </w:r>
    </w:p>
    <w:p w14:paraId="6F1342D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n_gr_hid_rejected_MS:long_name = "number of bins with undefined HID in GR_HID histogram" ;</w:t>
      </w:r>
    </w:p>
    <w:p w14:paraId="50F88D3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n_gr_hid_rejected_MS:_FillValue = -888s ;</w:t>
      </w:r>
    </w:p>
    <w:p w14:paraId="6A4D957F"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n_gr_dzero_rejected_MS(elevationAngle, fpdim_MS) ;</w:t>
      </w:r>
    </w:p>
    <w:p w14:paraId="3D6D1D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n_gr_dzero_rejected_MS:long_name = "number of bins with missing D0 in GR_Dzero average" ;</w:t>
      </w:r>
    </w:p>
    <w:p w14:paraId="1E08F51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n_gr_dzero_rejected_MS:_FillValue = -888s ;</w:t>
      </w:r>
    </w:p>
    <w:p w14:paraId="58AFA4C9"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n_gr_nw_rejected_MS(elevationAngle, fpdim_MS) ;</w:t>
      </w:r>
    </w:p>
    <w:p w14:paraId="655191A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n_gr_nw_rejected_MS:long_name = "number of bins with missing Nw in GR_Nw average" ;</w:t>
      </w:r>
    </w:p>
    <w:p w14:paraId="054D9D5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n_gr_nw_rejected_MS:_FillValue = -888s ;</w:t>
      </w:r>
    </w:p>
    <w:p w14:paraId="0D990A9D"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n_gr_expected_MS(elevationAngle, fpdim_MS) ;</w:t>
      </w:r>
    </w:p>
    <w:p w14:paraId="4338E8E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n_gr_expected_MS:long_name = "number of bins in GR_Z average" ;</w:t>
      </w:r>
    </w:p>
    <w:p w14:paraId="794AA9E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n_gr_expected_MS:_FillValue = -888s ;</w:t>
      </w:r>
    </w:p>
    <w:p w14:paraId="4065A6B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precipTotPSDparamHigh_MS(elevationAngle, fpdim_MS) ;</w:t>
      </w:r>
    </w:p>
    <w:p w14:paraId="16B893C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precipTotPSDparamHigh_MS:long_name = "2B-DPRGMI precipTotPSDparamHigh for MS swath" ;</w:t>
      </w:r>
    </w:p>
    <w:p w14:paraId="42099A4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precipTotPSDparamHigh_MS:units = "mm_Dm" ;</w:t>
      </w:r>
    </w:p>
    <w:p w14:paraId="057041A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precipTotPSDparamHigh_MS:_FillValue = -888.f ;</w:t>
      </w:r>
    </w:p>
    <w:p w14:paraId="3E927AEE"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precipTotPSDparamLow_MS(elevationAngle, fpdim_MS, nPSDlo) ;</w:t>
      </w:r>
    </w:p>
    <w:p w14:paraId="1482D43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precipTotPSDparamLow_MS:long_name = "2B-DPRGMI precipTotPSDparamLow for MS swath" ;</w:t>
      </w:r>
    </w:p>
    <w:p w14:paraId="7A139D4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precipTotPSDparamLow_MS:units = "Nw_mu" ;</w:t>
      </w:r>
    </w:p>
    <w:p w14:paraId="5D85136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precipTotPSDparamLow_MS:_FillValue = -888.f ;</w:t>
      </w:r>
    </w:p>
    <w:p w14:paraId="5545CD8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precipTotRate_MS(elevationAngle, fpdim_MS) ;</w:t>
      </w:r>
    </w:p>
    <w:p w14:paraId="71E9901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precipTotRate_MS:long_name = "2B-DPRGMI precipTotRate for MS swath" ;</w:t>
      </w:r>
    </w:p>
    <w:p w14:paraId="2849FEC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precipTotRate_MS:units = "mm/h" ;</w:t>
      </w:r>
    </w:p>
    <w:p w14:paraId="39C0D1B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precipTotRate_MS:_FillValue = -888.f ;</w:t>
      </w:r>
    </w:p>
    <w:p w14:paraId="353A521E"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precipTotWaterCont_MS(elevationAngle, fpdim_MS) ;</w:t>
      </w:r>
    </w:p>
    <w:p w14:paraId="196D0D5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precipTotWaterCont_MS:long_name = "2B-DPRGMI precipTotWaterCont for MS swath" ;</w:t>
      </w:r>
    </w:p>
    <w:p w14:paraId="07A4635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precipTotWaterCont_MS:units = "g/m^3" ;</w:t>
      </w:r>
    </w:p>
    <w:p w14:paraId="48830F8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precipTotWaterCont_MS:_FillValue = -888.f ;</w:t>
      </w:r>
    </w:p>
    <w:p w14:paraId="66F7F74C"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n_precipTotPSDparamHigh_rejected_MS(elevationAngle, fpdim_MS) ;</w:t>
      </w:r>
    </w:p>
    <w:p w14:paraId="51D71A7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n_precipTotPSDparamHigh_rejected_MS:long_name = "number of bins below rain_min in precipTotPSDparamHigh average for MS swath" ;</w:t>
      </w:r>
    </w:p>
    <w:p w14:paraId="441F2ABC"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n_precipTotPSDparamHigh_rejected_MS:_FillValue = -888s ;</w:t>
      </w:r>
    </w:p>
    <w:p w14:paraId="7AB75086"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n_precipTotPSDparamLow_rejected_MS(elevationAngle, fpdim_MS, nPSDlo) ;</w:t>
      </w:r>
    </w:p>
    <w:p w14:paraId="659929E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n_precipTotPSDparamLow_rejected_MS:long_name = "number of bins below rain_min in precipTotPSDparamLow average for MS swath" ;</w:t>
      </w:r>
    </w:p>
    <w:p w14:paraId="3FE95B4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n_precipTotPSDparamLow_rejected_MS:_FillValue = -888s ;</w:t>
      </w:r>
    </w:p>
    <w:p w14:paraId="765ED2BB"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n_precipTotRate_rejected_MS(elevationAngle, fpdim_MS) ;</w:t>
      </w:r>
    </w:p>
    <w:p w14:paraId="2EC7556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n_precipTotRate_rejected_MS:long_name = "number of bins below rain_min in precipTotRate average for MS swath" ;</w:t>
      </w:r>
    </w:p>
    <w:p w14:paraId="3023576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n_precipTotRate_rejected_MS:_FillValue = -888s ;</w:t>
      </w:r>
    </w:p>
    <w:p w14:paraId="56DD2392"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n_precipTotWaterCont_rejected_MS(elevationAngle, fpdim_MS) ;</w:t>
      </w:r>
    </w:p>
    <w:p w14:paraId="7CAA7C5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n_precipTotWaterCont_rejected_MS:long_name = "number of bins below rain_min in precipTotWaterCont average for MS swath" ;</w:t>
      </w:r>
    </w:p>
    <w:p w14:paraId="3372044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n_precipTotWaterCont_rejected_MS:_FillValue = -888s ;</w:t>
      </w:r>
    </w:p>
    <w:p w14:paraId="381BFC61" w14:textId="77777777" w:rsidR="00AE2CB2" w:rsidRPr="00AE2CB2" w:rsidRDefault="00AE2CB2" w:rsidP="00AE2CB2">
      <w:pPr>
        <w:rPr>
          <w:rFonts w:ascii="Arial" w:hAnsi="Arial" w:cs="Arial"/>
          <w:sz w:val="22"/>
          <w:szCs w:val="22"/>
        </w:rPr>
      </w:pPr>
      <w:r w:rsidRPr="00AE2CB2">
        <w:rPr>
          <w:rFonts w:ascii="Arial" w:hAnsi="Arial" w:cs="Arial"/>
          <w:sz w:val="22"/>
          <w:szCs w:val="22"/>
        </w:rPr>
        <w:tab/>
        <w:t>int precipitationType_MS(fpdim_MS) ;</w:t>
      </w:r>
    </w:p>
    <w:p w14:paraId="24ADD92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precipitationType_MS:long_name = "2B-DPRGMI precipitationType for MS swath" ;</w:t>
      </w:r>
    </w:p>
    <w:p w14:paraId="3C6F69D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precipitationType_MS:units = "Categorical" ;</w:t>
      </w:r>
    </w:p>
    <w:p w14:paraId="193BD59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precipitationType_MS:_FillValue = -888 ;</w:t>
      </w:r>
    </w:p>
    <w:p w14:paraId="277EBB9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surfPrecipTotRate_MS(fpdim_MS) ;</w:t>
      </w:r>
    </w:p>
    <w:p w14:paraId="43EF0AE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surfPrecipTotRate_MS:long_name = "2B-DPRGMI surfPrecipTotRate for MS swath" ;</w:t>
      </w:r>
    </w:p>
    <w:p w14:paraId="448266E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surfPrecipTotRate_MS:units = "mm/h" ;</w:t>
      </w:r>
    </w:p>
    <w:p w14:paraId="59B3B3F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surfPrecipTotRate_MS:_FillValue = -888.f ;</w:t>
      </w:r>
    </w:p>
    <w:p w14:paraId="5E0B0B93"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surfaceElevation_MS(fpdim_MS) ;</w:t>
      </w:r>
    </w:p>
    <w:p w14:paraId="68C7FD3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surfaceElevation_MS:long_name = "2B-DPRGMI surfaceElevation for MS swath" ;</w:t>
      </w:r>
    </w:p>
    <w:p w14:paraId="5B4AEA2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surfaceElevation_MS:units = "m" ;</w:t>
      </w:r>
    </w:p>
    <w:p w14:paraId="6405773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surfaceElevation_MS:_FillValue = -888.f ;</w:t>
      </w:r>
    </w:p>
    <w:p w14:paraId="40BC4B48" w14:textId="77777777" w:rsidR="00AE2CB2" w:rsidRPr="00AE2CB2" w:rsidRDefault="00AE2CB2" w:rsidP="00AE2CB2">
      <w:pPr>
        <w:rPr>
          <w:rFonts w:ascii="Arial" w:hAnsi="Arial" w:cs="Arial"/>
          <w:sz w:val="22"/>
          <w:szCs w:val="22"/>
        </w:rPr>
      </w:pPr>
      <w:r w:rsidRPr="00AE2CB2">
        <w:rPr>
          <w:rFonts w:ascii="Arial" w:hAnsi="Arial" w:cs="Arial"/>
          <w:sz w:val="22"/>
          <w:szCs w:val="22"/>
        </w:rPr>
        <w:tab/>
        <w:t>int surfaceType_MS(fpdim_MS) ;</w:t>
      </w:r>
    </w:p>
    <w:p w14:paraId="12A0E71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surfaceType_MS:long_name = "2B-DPRGMI surfaceType for MS swath" ;</w:t>
      </w:r>
    </w:p>
    <w:p w14:paraId="41CF3B3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surfaceType_MS:units = "Categorical" ;</w:t>
      </w:r>
    </w:p>
    <w:p w14:paraId="461ECA1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surfaceType_MS:_FillValue = -888 ;</w:t>
      </w:r>
    </w:p>
    <w:p w14:paraId="263B1DBC"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phaseBinNodes_MS(fpdim_MS, nPhsBnN) ;</w:t>
      </w:r>
    </w:p>
    <w:p w14:paraId="44F07F2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phaseBinNodes_MS:long_name = "2B-DPRGMI phaseBinNodes for MS swath" ;</w:t>
      </w:r>
    </w:p>
    <w:p w14:paraId="594BBEE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phaseBinNodes_MS:units = "None" ;</w:t>
      </w:r>
    </w:p>
    <w:p w14:paraId="49E8ABA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phaseBinNodes_MS:_FillValue = -888s ;</w:t>
      </w:r>
    </w:p>
    <w:p w14:paraId="7E0DA41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DPRlatitude_MS(fpdim_MS) ;</w:t>
      </w:r>
    </w:p>
    <w:p w14:paraId="6C5D0DA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DPRlatitude_MS:long_name = "Latitude of DPR surface bin for MS swath" ;</w:t>
      </w:r>
    </w:p>
    <w:p w14:paraId="48E2817C"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DPRlatitude_MS:units = "degrees North" ;</w:t>
      </w:r>
    </w:p>
    <w:p w14:paraId="348E519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DPRlatitude_MS:_FillValue = -888.f ;</w:t>
      </w:r>
    </w:p>
    <w:p w14:paraId="52DC8B4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DPRlongitude_MS(fpdim_MS) ;</w:t>
      </w:r>
    </w:p>
    <w:p w14:paraId="71D928C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DPRlongitude_MS:long_name = "Longitude of DPR surface bin for MS swath" ;</w:t>
      </w:r>
    </w:p>
    <w:p w14:paraId="32FEDE7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DPRlongitude_MS:units = "degrees East" ;</w:t>
      </w:r>
    </w:p>
    <w:p w14:paraId="76A8881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DPRlongitude_MS:_FillValue = -888.f ;</w:t>
      </w:r>
    </w:p>
    <w:p w14:paraId="3A78C70C"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scanNum_MS(fpdim_MS) ;</w:t>
      </w:r>
    </w:p>
    <w:p w14:paraId="4678ED4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scanNum_MS:long_name = "product-relative zero-based DPR scan number for MS swath" ;</w:t>
      </w:r>
    </w:p>
    <w:p w14:paraId="283489E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scanNum_MS:_FillValue = -888s ;</w:t>
      </w:r>
    </w:p>
    <w:p w14:paraId="029C129B"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rayNum_MS(fpdim_MS) ;</w:t>
      </w:r>
    </w:p>
    <w:p w14:paraId="38827F0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rayNum_MS:long_name = "product-relative zero-based DPR ray number for MS swath" ;</w:t>
      </w:r>
    </w:p>
    <w:p w14:paraId="0150FF2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rayNum_MS:_FillValue = -888s ;</w:t>
      </w:r>
    </w:p>
    <w:p w14:paraId="1B59351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ellipsoidBinOffset_MS(fpdim_MS, nKuKa) ;</w:t>
      </w:r>
    </w:p>
    <w:p w14:paraId="4856767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ellipsoidBinOffset_MS:long_name = "2B-DPRGMI Ku and Ka ellipsoidBinOffset for MS swath" ;</w:t>
      </w:r>
    </w:p>
    <w:p w14:paraId="380C9B8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ellipsoidBinOffset_MS:units = "m" ;</w:t>
      </w:r>
    </w:p>
    <w:p w14:paraId="56B73A7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ellipsoidBinOffset_MS:_FillValue = -888.f ;</w:t>
      </w:r>
    </w:p>
    <w:p w14:paraId="4E4A0E4A"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lowestClutterFreeBin_MS(fpdim_MS, nKuKa) ;</w:t>
      </w:r>
    </w:p>
    <w:p w14:paraId="0A1315C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lowestClutterFreeBin_MS:long_name = "2B-DPRGMI Ku and Ka lowestClutterFreeBin for MS swath" ;</w:t>
      </w:r>
    </w:p>
    <w:p w14:paraId="19377EE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lowestClutterFreeBin_MS:units = "None" ;</w:t>
      </w:r>
    </w:p>
    <w:p w14:paraId="010B8D2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lowestClutterFreeBin_MS:_FillValue = -888s ;</w:t>
      </w:r>
    </w:p>
    <w:p w14:paraId="3332DDF8" w14:textId="77777777" w:rsidR="00AE2CB2" w:rsidRPr="00AE2CB2" w:rsidRDefault="00AE2CB2" w:rsidP="00AE2CB2">
      <w:pPr>
        <w:rPr>
          <w:rFonts w:ascii="Arial" w:hAnsi="Arial" w:cs="Arial"/>
          <w:sz w:val="22"/>
          <w:szCs w:val="22"/>
        </w:rPr>
      </w:pPr>
      <w:r w:rsidRPr="00AE2CB2">
        <w:rPr>
          <w:rFonts w:ascii="Arial" w:hAnsi="Arial" w:cs="Arial"/>
          <w:sz w:val="22"/>
          <w:szCs w:val="22"/>
        </w:rPr>
        <w:tab/>
        <w:t>int precipitationFlag_MS(fpdim_MS, nKuKa) ;</w:t>
      </w:r>
    </w:p>
    <w:p w14:paraId="417A53E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precipitationFlag_MS:long_name = "2B-DPRGMI Ku and Ka precipitationFlag for MS swath" ;</w:t>
      </w:r>
    </w:p>
    <w:p w14:paraId="0CF19DF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precipitationFlag_MS:units = "Categorical" ;</w:t>
      </w:r>
    </w:p>
    <w:p w14:paraId="2C461B8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precipitationFlag_MS:_FillValue = -888 ;</w:t>
      </w:r>
    </w:p>
    <w:p w14:paraId="189B8548"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surfaceRangeBin_MS(fpdim_MS, nKuKa) ;</w:t>
      </w:r>
    </w:p>
    <w:p w14:paraId="2154D03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surfaceRangeBin_MS:long_name = "2B-DPRGMI Ku and Ka surfaceRangeBin for MS swath" ;</w:t>
      </w:r>
    </w:p>
    <w:p w14:paraId="4DC44BC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surfaceRangeBin_MS:units = "None" ;</w:t>
      </w:r>
    </w:p>
    <w:p w14:paraId="7E9D13C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surfaceRangeBin_MS:_FillValue = -888s ;</w:t>
      </w:r>
    </w:p>
    <w:p w14:paraId="6B0C690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correctedReflectFactor_MS(elevationAngle, fpdim_MS, nKuKa) ;</w:t>
      </w:r>
    </w:p>
    <w:p w14:paraId="5625D9C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correctedReflectFactor_MS:long_name = "2B-DPRGMI Ku and Ka Corrected Reflectivity Factor for MS swath" ;</w:t>
      </w:r>
    </w:p>
    <w:p w14:paraId="052095F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correctedReflectFactor_MS:units = "dBZ" ;</w:t>
      </w:r>
    </w:p>
    <w:p w14:paraId="4E25E31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correctedReflectFactor_MS:_FillValue = -888.f ;</w:t>
      </w:r>
    </w:p>
    <w:p w14:paraId="1E85082D"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pia_MS(fpdim_MS, nKuKa) ;</w:t>
      </w:r>
    </w:p>
    <w:p w14:paraId="709769A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pia_MS:long_name = "2B-DPRGMI Ku and Ka Path Integrated Attenuation for MS swath" ;</w:t>
      </w:r>
    </w:p>
    <w:p w14:paraId="7BBC4A08"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pia_MS:units = "dB" ;</w:t>
      </w:r>
    </w:p>
    <w:p w14:paraId="0171218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pia_MS:_FillValue = -888.f ;</w:t>
      </w:r>
    </w:p>
    <w:p w14:paraId="6C20CF7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n_correctedReflectFactor_rejected_MS(elevationAngle, fpdim_MS, nKuKa) ;</w:t>
      </w:r>
    </w:p>
    <w:p w14:paraId="41C3559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n_correctedReflectFactor_rejected_MS:long_name = "numbers of Ku and Ka bins below DPR_dBZ_min in correctedReflectFactor average for MS swath" ;</w:t>
      </w:r>
    </w:p>
    <w:p w14:paraId="7DB6FC3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n_correctedReflectFactor_rejected_MS:_FillValue = -888s ;</w:t>
      </w:r>
    </w:p>
    <w:p w14:paraId="6FF77218"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n_dpr_expected_MS(elevationAngle, fpdim_MS, nKuKa) ;</w:t>
      </w:r>
    </w:p>
    <w:p w14:paraId="02E0FCE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n_dpr_expected_MS:long_name = "numbers of expected Ku and Ka bins in DPR averages for MS swath" ;</w:t>
      </w:r>
    </w:p>
    <w:p w14:paraId="0C53F3D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n_dpr_expected_MS:_FillValue = -888s ;</w:t>
      </w:r>
    </w:p>
    <w:p w14:paraId="0BBDDCCB"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latitude_NS(elevationAngle, fpdim_NS) ;</w:t>
      </w:r>
    </w:p>
    <w:p w14:paraId="0DCC1AE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latitude_NS:long_name = "Latitude of 3-D data sample" ;</w:t>
      </w:r>
    </w:p>
    <w:p w14:paraId="6A2FC45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latitude_NS:units = "degrees North" ;</w:t>
      </w:r>
    </w:p>
    <w:p w14:paraId="458D178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latitude_NS:_FillValue = -888.f ;</w:t>
      </w:r>
    </w:p>
    <w:p w14:paraId="50CD480D"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longitude_NS(elevationAngle, fpdim_NS) ;</w:t>
      </w:r>
    </w:p>
    <w:p w14:paraId="6E51EDA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longitude_NS:long_name = "Longitude of 3-D data sample" ;</w:t>
      </w:r>
    </w:p>
    <w:p w14:paraId="581795E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longitude_NS:units = "degrees East" ;</w:t>
      </w:r>
    </w:p>
    <w:p w14:paraId="1BDDD42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longitude_NS:_FillValue = -888.f ;</w:t>
      </w:r>
    </w:p>
    <w:p w14:paraId="28206F8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xCorners_NS(elevationAngle, fpdim_NS, xydim) ;</w:t>
      </w:r>
    </w:p>
    <w:p w14:paraId="7F62561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xCorners_NS:long_name = "data sample x corner coords." ;</w:t>
      </w:r>
    </w:p>
    <w:p w14:paraId="7A8DB35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xCorners_NS:units = "km" ;</w:t>
      </w:r>
    </w:p>
    <w:p w14:paraId="29258AD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xCorners_NS:_FillValue = -888.f ;</w:t>
      </w:r>
    </w:p>
    <w:p w14:paraId="204C0E2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yCorners_NS(elevationAngle, fpdim_NS, xydim) ;</w:t>
      </w:r>
    </w:p>
    <w:p w14:paraId="20C8DDC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yCorners_NS:long_name = "data sample y corner coords." ;</w:t>
      </w:r>
    </w:p>
    <w:p w14:paraId="54F086F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yCorners_NS:units = "km" ;</w:t>
      </w:r>
    </w:p>
    <w:p w14:paraId="2A77692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yCorners_NS:_FillValue = -888.f ;</w:t>
      </w:r>
    </w:p>
    <w:p w14:paraId="4209134B"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topHeight_NS(elevationAngle, fpdim_NS) ;</w:t>
      </w:r>
    </w:p>
    <w:p w14:paraId="71360B3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topHeight_NS:long_name = "data sample top height AGL" ;</w:t>
      </w:r>
    </w:p>
    <w:p w14:paraId="41586D0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topHeight_NS:units = "km" ;</w:t>
      </w:r>
    </w:p>
    <w:p w14:paraId="785BAD1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topHeight_NS:_FillValue = -888.f ;</w:t>
      </w:r>
    </w:p>
    <w:p w14:paraId="700C156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bottomHeight_NS(elevationAngle, fpdim_NS) ;</w:t>
      </w:r>
    </w:p>
    <w:p w14:paraId="1A9D3C2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bottomHeight_NS:long_name = "data sample bottom height AGL" ;</w:t>
      </w:r>
    </w:p>
    <w:p w14:paraId="1D1864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bottomHeight_NS:units = "km" ;</w:t>
      </w:r>
    </w:p>
    <w:p w14:paraId="4BCBCAA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bottomHeight_NS:_FillValue = -888.f ;</w:t>
      </w:r>
    </w:p>
    <w:p w14:paraId="642AB18C"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GR_Z_NS(elevationAngle, fpdim_NS) ;</w:t>
      </w:r>
    </w:p>
    <w:p w14:paraId="54EA473D"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GR_Z_NS:long_name = "GV radar QC Reflectivity" ;</w:t>
      </w:r>
    </w:p>
    <w:p w14:paraId="3ABBC0E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GR_Z_NS:units = "dBZ" ;</w:t>
      </w:r>
    </w:p>
    <w:p w14:paraId="4FE464A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GR_Z_NS:_FillValue = -888.f ;</w:t>
      </w:r>
    </w:p>
    <w:p w14:paraId="07F5B1B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GR_Z_StdDev_NS(elevationAngle, fpdim_NS) ;</w:t>
      </w:r>
    </w:p>
    <w:p w14:paraId="77AE52B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GR_Z_StdDev_NS:long_name = "Standard Deviation of GV radar QC Reflectivity" ;</w:t>
      </w:r>
    </w:p>
    <w:p w14:paraId="75A78BD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GR_Z_StdDev_NS:units = "dBZ" ;</w:t>
      </w:r>
    </w:p>
    <w:p w14:paraId="37ACD02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GR_Z_StdDev_NS:_FillValue = -888.f ;</w:t>
      </w:r>
    </w:p>
    <w:p w14:paraId="7BBB788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GR_Z_Max_NS(elevationAngle, fpdim_NS) ;</w:t>
      </w:r>
    </w:p>
    <w:p w14:paraId="620B007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GR_Z_Max_NS:long_name = "Sample Maximum GV radar QC Reflectivity" ;</w:t>
      </w:r>
    </w:p>
    <w:p w14:paraId="5B1DF58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GR_Z_Max_NS:units = "dBZ" ;</w:t>
      </w:r>
    </w:p>
    <w:p w14:paraId="27601DA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GR_Z_Max_NS:_FillValue = -888.f ;</w:t>
      </w:r>
    </w:p>
    <w:p w14:paraId="2D5E1D3B"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GR_Zdr_NS(elevationAngle, fpdim_NS) ;</w:t>
      </w:r>
    </w:p>
    <w:p w14:paraId="0E94358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GR_Zdr_NS:long_name = "DP Differential Reflectivity" ;</w:t>
      </w:r>
    </w:p>
    <w:p w14:paraId="66D7493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GR_Zdr_NS:units = "dB" ;</w:t>
      </w:r>
    </w:p>
    <w:p w14:paraId="6C21ECB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GR_Zdr_NS:_FillValue = -888.f ;</w:t>
      </w:r>
    </w:p>
    <w:p w14:paraId="6C835231"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GR_Zdr_StdDev_NS(elevationAngle, fpdim_NS) ;</w:t>
      </w:r>
    </w:p>
    <w:p w14:paraId="04F50BA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GR_Zdr_StdDev_NS:long_name = "Standard Deviation of DP Differential Reflectivity" ;</w:t>
      </w:r>
    </w:p>
    <w:p w14:paraId="47CDB8A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GR_Zdr_StdDev_NS:units = "dB" ;</w:t>
      </w:r>
    </w:p>
    <w:p w14:paraId="3A31991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GR_Zdr_StdDev_NS:_FillValue = -888.f ;</w:t>
      </w:r>
    </w:p>
    <w:p w14:paraId="1BCBBB1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GR_Zdr_Max_NS(elevationAngle, fpdim_NS) ;</w:t>
      </w:r>
    </w:p>
    <w:p w14:paraId="71D514C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GR_Zdr_Max_NS:long_name = "Sample Maximum DP Differential Reflectivity" ;</w:t>
      </w:r>
    </w:p>
    <w:p w14:paraId="168A212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GR_Zdr_Max_NS:units = "dB" ;</w:t>
      </w:r>
    </w:p>
    <w:p w14:paraId="4C27BF4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GR_Zdr_Max_NS:_FillValue = -888.f ;</w:t>
      </w:r>
    </w:p>
    <w:p w14:paraId="2BE29B6E"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GR_Kdp_NS(elevationAngle, fpdim_NS) ;</w:t>
      </w:r>
    </w:p>
    <w:p w14:paraId="2F71961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GR_Kdp_NS:long_name = "DP Specific Differential Phase" ;</w:t>
      </w:r>
    </w:p>
    <w:p w14:paraId="3398B77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GR_Kdp_NS:units = "deg/km" ;</w:t>
      </w:r>
    </w:p>
    <w:p w14:paraId="04C4384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GR_Kdp_NS:_FillValue = -888.f ;</w:t>
      </w:r>
    </w:p>
    <w:p w14:paraId="76AF33DC"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GR_Kdp_StdDev_NS(elevationAngle, fpdim_NS) ;</w:t>
      </w:r>
    </w:p>
    <w:p w14:paraId="3A6570B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GR_Kdp_StdDev_NS:long_name = "Standard Deviation of DP Specific Differential Phase" ;</w:t>
      </w:r>
    </w:p>
    <w:p w14:paraId="60A2D93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GR_Kdp_StdDev_NS:units = "deg/km" ;</w:t>
      </w:r>
    </w:p>
    <w:p w14:paraId="627371D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GR_Kdp_StdDev_NS:_FillValue = -888.f ;</w:t>
      </w:r>
    </w:p>
    <w:p w14:paraId="01E3FA3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GR_Kdp_Max_NS(elevationAngle, fpdim_NS) ;</w:t>
      </w:r>
    </w:p>
    <w:p w14:paraId="2201C12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GR_Kdp_Max_NS:long_name = "Sample Maximum DP Specific Differential Phase" ;</w:t>
      </w:r>
    </w:p>
    <w:p w14:paraId="385CCEF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GR_Kdp_Max_NS:units = "deg/km" ;</w:t>
      </w:r>
    </w:p>
    <w:p w14:paraId="5B7CAE9F"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GR_Kdp_Max_NS:_FillValue = -888.f ;</w:t>
      </w:r>
    </w:p>
    <w:p w14:paraId="5944023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GR_RHOhv_NS(elevationAngle, fpdim_NS) ;</w:t>
      </w:r>
    </w:p>
    <w:p w14:paraId="211707B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GR_RHOhv_NS:long_name = "DP Co-Polar Correlation Coefficient" ;</w:t>
      </w:r>
    </w:p>
    <w:p w14:paraId="0B90201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GR_RHOhv_NS:units = "Dimensionless" ;</w:t>
      </w:r>
    </w:p>
    <w:p w14:paraId="332B208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GR_RHOhv_NS:_FillValue = -888.f ;</w:t>
      </w:r>
    </w:p>
    <w:p w14:paraId="188C2B5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GR_RHOhv_StdDev_NS(elevationAngle, fpdim_NS) ;</w:t>
      </w:r>
    </w:p>
    <w:p w14:paraId="5467A74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GR_RHOhv_StdDev_NS:long_name = "Standard Deviation of DP Co-Polar Correlation Coefficient" ;</w:t>
      </w:r>
    </w:p>
    <w:p w14:paraId="278A617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GR_RHOhv_StdDev_NS:units = "Dimensionless" ;</w:t>
      </w:r>
    </w:p>
    <w:p w14:paraId="02C9A49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GR_RHOhv_StdDev_NS:_FillValue = -888.f ;</w:t>
      </w:r>
    </w:p>
    <w:p w14:paraId="0CBBFB9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GR_RHOhv_Max_NS(elevationAngle, fpdim_NS) ;</w:t>
      </w:r>
    </w:p>
    <w:p w14:paraId="22AF955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GR_RHOhv_Max_NS:long_name = "Sample Maximum DP Co-Polar Correlation Coefficient" ;</w:t>
      </w:r>
    </w:p>
    <w:p w14:paraId="45001D8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GR_RHOhv_Max_NS:units = "Dimensionless" ;</w:t>
      </w:r>
    </w:p>
    <w:p w14:paraId="3078CDB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GR_RHOhv_Max_NS:_FillValue = -888.f ;</w:t>
      </w:r>
    </w:p>
    <w:p w14:paraId="2577F02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GR_RC_rainrate_NS(elevationAngle, fpdim_NS) ;</w:t>
      </w:r>
    </w:p>
    <w:p w14:paraId="0544840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GR_RC_rainrate_NS:long_name = "GV radar Cifelli Rainrate" ;</w:t>
      </w:r>
    </w:p>
    <w:p w14:paraId="308A9A9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GR_RC_rainrate_NS:units = "mm/h" ;</w:t>
      </w:r>
    </w:p>
    <w:p w14:paraId="5058C78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GR_RC_rainrate_NS:_FillValue = -888.f ;</w:t>
      </w:r>
    </w:p>
    <w:p w14:paraId="78EC575E"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GR_RC_rainrate_StdDev_NS(elevationAngle, fpdim_NS) ;</w:t>
      </w:r>
    </w:p>
    <w:p w14:paraId="1DE0A79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GR_RC_rainrate_StdDev_NS:long_name = "Standard Deviation of GV radar Cifelli Rainrate" ;</w:t>
      </w:r>
    </w:p>
    <w:p w14:paraId="4E8AEC4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GR_RC_rainrate_StdDev_NS:units = "mm/h" ;</w:t>
      </w:r>
    </w:p>
    <w:p w14:paraId="4296589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GR_RC_rainrate_StdDev_NS:_FillValue = -888.f ;</w:t>
      </w:r>
    </w:p>
    <w:p w14:paraId="1CD2B1E4"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GR_RC_rainrate_Max_NS(elevationAngle, fpdim_NS) ;</w:t>
      </w:r>
    </w:p>
    <w:p w14:paraId="59FF416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GR_RC_rainrate_Max_NS:long_name = "Sample Maximum GV radar Cifelli Rainrate" ;</w:t>
      </w:r>
    </w:p>
    <w:p w14:paraId="307D1AD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GR_RC_rainrate_Max_NS:units = "mm/h" ;</w:t>
      </w:r>
    </w:p>
    <w:p w14:paraId="4A7C28D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GR_RC_rainrate_Max_NS:_FillValue = -888.f ;</w:t>
      </w:r>
    </w:p>
    <w:p w14:paraId="18386FF1"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GR_RP_rainrate_NS(elevationAngle, fpdim_NS) ;</w:t>
      </w:r>
    </w:p>
    <w:p w14:paraId="482B393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GR_RP_rainrate_NS:long_name = "GV radar PolZR Rainrate" ;</w:t>
      </w:r>
    </w:p>
    <w:p w14:paraId="3D3F6D9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GR_RP_rainrate_NS:units = "mm/h" ;</w:t>
      </w:r>
    </w:p>
    <w:p w14:paraId="455D106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GR_RP_rainrate_NS:_FillValue = -888.f ;</w:t>
      </w:r>
    </w:p>
    <w:p w14:paraId="1E4C111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GR_RP_rainrate_StdDev_NS(elevationAngle, fpdim_NS) ;</w:t>
      </w:r>
    </w:p>
    <w:p w14:paraId="67399ED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GR_RP_rainrate_StdDev_NS:long_name = "Standard Deviation of GV radar PolZR Rainrate" ;</w:t>
      </w:r>
    </w:p>
    <w:p w14:paraId="288F6A0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GR_RP_rainrate_StdDev_NS:units = "mm/h" ;</w:t>
      </w:r>
    </w:p>
    <w:p w14:paraId="20E2A8A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GR_RP_rainrate_StdDev_NS:_FillValue = -888.f ;</w:t>
      </w:r>
    </w:p>
    <w:p w14:paraId="326C7438"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GR_RP_rainrate_Max_NS(elevationAngle, fpdim_NS) ;</w:t>
      </w:r>
    </w:p>
    <w:p w14:paraId="05B35D9E"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GR_RP_rainrate_Max_NS:long_name = "Sample Maximum GV radar PolZR Rainrate" ;</w:t>
      </w:r>
    </w:p>
    <w:p w14:paraId="4D1B1EA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GR_RP_rainrate_Max_NS:units = "mm/h" ;</w:t>
      </w:r>
    </w:p>
    <w:p w14:paraId="24731B7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GR_RP_rainrate_Max_NS:_FillValue = -888.f ;</w:t>
      </w:r>
    </w:p>
    <w:p w14:paraId="6EF0C226"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GR_RR_rainrate_NS(elevationAngle, fpdim_NS) ;</w:t>
      </w:r>
    </w:p>
    <w:p w14:paraId="25550E9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GR_RR_rainrate_NS:long_name = "GV radar DROPS Rainrate" ;</w:t>
      </w:r>
    </w:p>
    <w:p w14:paraId="4B1C6D5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GR_RR_rainrate_NS:units = "mm/h" ;</w:t>
      </w:r>
    </w:p>
    <w:p w14:paraId="1C9CC52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GR_RR_rainrate_NS:_FillValue = -888.f ;</w:t>
      </w:r>
    </w:p>
    <w:p w14:paraId="45445BBC"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GR_RR_rainrate_StdDev_NS(elevationAngle, fpdim_NS) ;</w:t>
      </w:r>
    </w:p>
    <w:p w14:paraId="6A800AB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GR_RR_rainrate_StdDev_NS:long_name = "Standard Deviation of GV radar DROPS Rainrate" ;</w:t>
      </w:r>
    </w:p>
    <w:p w14:paraId="4D28235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GR_RR_rainrate_StdDev_NS:units = "mm/h" ;</w:t>
      </w:r>
    </w:p>
    <w:p w14:paraId="17E17D8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GR_RR_rainrate_StdDev_NS:_FillValue = -888.f ;</w:t>
      </w:r>
    </w:p>
    <w:p w14:paraId="409A711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GR_RR_rainrate_Max_NS(elevationAngle, fpdim_NS) ;</w:t>
      </w:r>
    </w:p>
    <w:p w14:paraId="7FF1B4F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GR_RR_rainrate_Max_NS:long_name = "Sample Maximum GV radar DROPS Rainrate" ;</w:t>
      </w:r>
    </w:p>
    <w:p w14:paraId="76B8E66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GR_RR_rainrate_Max_NS:units = "mm/h" ;</w:t>
      </w:r>
    </w:p>
    <w:p w14:paraId="2E6C334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GR_RR_rainrate_Max_NS:_FillValue = -888.f ;</w:t>
      </w:r>
    </w:p>
    <w:p w14:paraId="07F7B1EA"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GR_HID_NS(elevationAngle, fpdim_NS, hidim) ;</w:t>
      </w:r>
    </w:p>
    <w:p w14:paraId="44711B4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GR_HID_NS:long_name = "DP Hydrometeor Identification" ;</w:t>
      </w:r>
    </w:p>
    <w:p w14:paraId="423122C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GR_HID_NS:units = "Categorical" ;</w:t>
      </w:r>
    </w:p>
    <w:p w14:paraId="721002E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GR_HID_NS:_FillValue = -888s ;</w:t>
      </w:r>
    </w:p>
    <w:p w14:paraId="6B4C7D9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GR_Dzero_NS(elevationAngle, fpdim_NS) ;</w:t>
      </w:r>
    </w:p>
    <w:p w14:paraId="707AAE5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GR_Dzero_NS:long_name = "DP Median Volume Diameter" ;</w:t>
      </w:r>
    </w:p>
    <w:p w14:paraId="2D7F517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GR_Dzero_NS:units = "mm" ;</w:t>
      </w:r>
    </w:p>
    <w:p w14:paraId="08661B6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GR_Dzero_NS:_FillValue = -888.f ;</w:t>
      </w:r>
    </w:p>
    <w:p w14:paraId="5036F778"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GR_Dzero_StdDev_NS(elevationAngle, fpdim_NS) ;</w:t>
      </w:r>
    </w:p>
    <w:p w14:paraId="67C08C6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GR_Dzero_StdDev_NS:long_name = "Standard Deviation of DP Median Volume Diameter" ;</w:t>
      </w:r>
    </w:p>
    <w:p w14:paraId="60D68AF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GR_Dzero_StdDev_NS:units = "mm" ;</w:t>
      </w:r>
    </w:p>
    <w:p w14:paraId="219E90E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GR_Dzero_StdDev_NS:_FillValue = -888.f ;</w:t>
      </w:r>
    </w:p>
    <w:p w14:paraId="5B2ADAD1"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GR_Dzero_Max_NS(elevationAngle, fpdim_NS) ;</w:t>
      </w:r>
    </w:p>
    <w:p w14:paraId="1619746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GR_Dzero_Max_NS:long_name = "Sample Maximum DP Median Volume Diameter" ;</w:t>
      </w:r>
    </w:p>
    <w:p w14:paraId="699312D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GR_Dzero_Max_NS:units = "mm" ;</w:t>
      </w:r>
    </w:p>
    <w:p w14:paraId="4A45CAB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GR_Dzero_Max_NS:_FillValue = -888.f ;</w:t>
      </w:r>
    </w:p>
    <w:p w14:paraId="727FCDA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GR_Nw_NS(elevationAngle, fpdim_NS) ;</w:t>
      </w:r>
    </w:p>
    <w:p w14:paraId="2C01C92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GR_Nw_NS:long_name = "DP Normalized Intercept Parameter" ;</w:t>
      </w:r>
    </w:p>
    <w:p w14:paraId="5B8EA1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GR_Nw_NS:units = "1/(mm*m^3)" ;</w:t>
      </w:r>
    </w:p>
    <w:p w14:paraId="09CDFEE8"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GR_Nw_NS:_FillValue = -888.f ;</w:t>
      </w:r>
    </w:p>
    <w:p w14:paraId="3EB8C32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GR_Nw_StdDev_NS(elevationAngle, fpdim_NS) ;</w:t>
      </w:r>
    </w:p>
    <w:p w14:paraId="512383D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GR_Nw_StdDev_NS:long_name = "Standard Deviation of DP Normalized Intercept Parameter" ;</w:t>
      </w:r>
    </w:p>
    <w:p w14:paraId="5A858C5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GR_Nw_StdDev_NS:units = "1/(mm*m^3)" ;</w:t>
      </w:r>
    </w:p>
    <w:p w14:paraId="50650EF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GR_Nw_StdDev_NS:_FillValue = -888.f ;</w:t>
      </w:r>
    </w:p>
    <w:p w14:paraId="4FFCDAA6"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GR_Nw_Max_NS(elevationAngle, fpdim_NS) ;</w:t>
      </w:r>
    </w:p>
    <w:p w14:paraId="325CEAD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GR_Nw_Max_NS:long_name = "Sample Maximum DP Normalized Intercept Parameter" ;</w:t>
      </w:r>
    </w:p>
    <w:p w14:paraId="31AB3B5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GR_Nw_Max_NS:units = "1/(mm*m^3)" ;</w:t>
      </w:r>
    </w:p>
    <w:p w14:paraId="110F3EC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GR_Nw_Max_NS:_FillValue = -888.f ;</w:t>
      </w:r>
    </w:p>
    <w:p w14:paraId="10E86CE1"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n_gr_z_rejected_NS(elevationAngle, fpdim_NS) ;</w:t>
      </w:r>
    </w:p>
    <w:p w14:paraId="3FA5AEA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n_gr_z_rejected_NS:long_name = "number of bins below GR_dBZ_min in GR_Z average" ;</w:t>
      </w:r>
    </w:p>
    <w:p w14:paraId="52294DD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n_gr_z_rejected_NS:_FillValue = -888s ;</w:t>
      </w:r>
    </w:p>
    <w:p w14:paraId="159C653C"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n_gr_zdr_rejected_NS(elevationAngle, fpdim_NS) ;</w:t>
      </w:r>
    </w:p>
    <w:p w14:paraId="2BE47BC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n_gr_zdr_rejected_NS:long_name = "number of bins with missing Zdr in GR_Zdr average" ;</w:t>
      </w:r>
    </w:p>
    <w:p w14:paraId="776C3D2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n_gr_zdr_rejected_NS:_FillValue = -888s ;</w:t>
      </w:r>
    </w:p>
    <w:p w14:paraId="0E7206AA"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n_gr_kdp_rejected_NS(elevationAngle, fpdim_NS) ;</w:t>
      </w:r>
    </w:p>
    <w:p w14:paraId="47765BF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n_gr_kdp_rejected_NS:long_name = "number of bins with missing Kdp in GR_Kdp average" ;</w:t>
      </w:r>
    </w:p>
    <w:p w14:paraId="22B39D2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n_gr_kdp_rejected_NS:_FillValue = -888s ;</w:t>
      </w:r>
    </w:p>
    <w:p w14:paraId="5FA19DE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n_gr_rhohv_rejected_NS(elevationAngle, fpdim_NS) ;</w:t>
      </w:r>
    </w:p>
    <w:p w14:paraId="563305C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n_gr_rhohv_rejected_NS:long_name = "number of bins with missing RHOhv in GR_RHOhv average" ;</w:t>
      </w:r>
    </w:p>
    <w:p w14:paraId="7E72585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n_gr_rhohv_rejected_NS:_FillValue = -888s ;</w:t>
      </w:r>
    </w:p>
    <w:p w14:paraId="03B5189F"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n_gr_rc_rejected_NS(elevationAngle, fpdim_NS) ;</w:t>
      </w:r>
    </w:p>
    <w:p w14:paraId="557E32A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n_gr_rc_rejected_NS:long_name = "number of bins below rain_min in GR_RC_rainrate average" ;</w:t>
      </w:r>
    </w:p>
    <w:p w14:paraId="6569EE8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n_gr_rc_rejected_NS:_FillValue = -888s ;</w:t>
      </w:r>
    </w:p>
    <w:p w14:paraId="2BF1BF2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n_gr_rp_rejected_NS(elevationAngle, fpdim_NS) ;</w:t>
      </w:r>
    </w:p>
    <w:p w14:paraId="743E7DB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n_gr_rp_rejected_NS:long_name = "number of bins below rain_min in GR_RP_rainrate average" ;</w:t>
      </w:r>
    </w:p>
    <w:p w14:paraId="1C6A248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n_gr_rp_rejected_NS:_FillValue = -888s ;</w:t>
      </w:r>
    </w:p>
    <w:p w14:paraId="2F076446"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n_gr_rr_rejected_NS(elevationAngle, fpdim_NS) ;</w:t>
      </w:r>
    </w:p>
    <w:p w14:paraId="499E8B2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n_gr_rr_rejected_NS:long_name = "number of bins below rain_min in GR_RR_rainrate average" ;</w:t>
      </w:r>
    </w:p>
    <w:p w14:paraId="624C1F3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n_gr_rr_rejected_NS:_FillValue = -888s ;</w:t>
      </w:r>
    </w:p>
    <w:p w14:paraId="1D5683F5"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n_gr_hid_rejected_NS(elevationAngle, fpdim_NS) ;</w:t>
      </w:r>
    </w:p>
    <w:p w14:paraId="1B1114F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n_gr_hid_rejected_NS:long_name = "number of bins with undefined HID in GR_HID histogram" ;</w:t>
      </w:r>
    </w:p>
    <w:p w14:paraId="795DFBB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n_gr_hid_rejected_NS:_FillValue = -888s ;</w:t>
      </w:r>
    </w:p>
    <w:p w14:paraId="258F1106"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n_gr_dzero_rejected_NS(elevationAngle, fpdim_NS) ;</w:t>
      </w:r>
    </w:p>
    <w:p w14:paraId="7C8CCFCB"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n_gr_dzero_rejected_NS:long_name = "number of bins with missing D0 in GR_Dzero average" ;</w:t>
      </w:r>
    </w:p>
    <w:p w14:paraId="410C9CE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n_gr_dzero_rejected_NS:_FillValue = -888s ;</w:t>
      </w:r>
    </w:p>
    <w:p w14:paraId="1BED0572"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n_gr_nw_rejected_NS(elevationAngle, fpdim_NS) ;</w:t>
      </w:r>
    </w:p>
    <w:p w14:paraId="6EF6959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n_gr_nw_rejected_NS:long_name = "number of bins with missing Nw in GR_Nw average" ;</w:t>
      </w:r>
    </w:p>
    <w:p w14:paraId="04D6B8E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n_gr_nw_rejected_NS:_FillValue = -888s ;</w:t>
      </w:r>
    </w:p>
    <w:p w14:paraId="3C7F2132"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n_gr_expected_NS(elevationAngle, fpdim_NS) ;</w:t>
      </w:r>
    </w:p>
    <w:p w14:paraId="7429615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n_gr_expected_NS:long_name = "number of bins in GR_Z average" ;</w:t>
      </w:r>
    </w:p>
    <w:p w14:paraId="728923B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n_gr_expected_NS:_FillValue = -888s ;</w:t>
      </w:r>
    </w:p>
    <w:p w14:paraId="122B47B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precipTotPSDparamHigh_NS(elevationAngle, fpdim_NS) ;</w:t>
      </w:r>
    </w:p>
    <w:p w14:paraId="216A3E0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precipTotPSDparamHigh_NS:long_name = "2B-DPRGMI precipTotPSDparamHigh for NS swath" ;</w:t>
      </w:r>
    </w:p>
    <w:p w14:paraId="03DA352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precipTotPSDparamHigh_NS:units = "mm_Dm" ;</w:t>
      </w:r>
    </w:p>
    <w:p w14:paraId="65363C9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precipTotPSDparamHigh_NS:_FillValue = -888.f ;</w:t>
      </w:r>
    </w:p>
    <w:p w14:paraId="6CBF2666"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precipTotPSDparamLow_NS(elevationAngle, fpdim_NS, nPSDlo) ;</w:t>
      </w:r>
    </w:p>
    <w:p w14:paraId="7C31041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precipTotPSDparamLow_NS:long_name = "2B-DPRGMI precipTotPSDparamLow for NS swath" ;</w:t>
      </w:r>
    </w:p>
    <w:p w14:paraId="7F7631D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precipTotPSDparamLow_NS:units = "Nw_mu" ;</w:t>
      </w:r>
    </w:p>
    <w:p w14:paraId="746285A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precipTotPSDparamLow_NS:_FillValue = -888.f ;</w:t>
      </w:r>
    </w:p>
    <w:p w14:paraId="02AD55D2"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precipTotRate_NS(elevationAngle, fpdim_NS) ;</w:t>
      </w:r>
    </w:p>
    <w:p w14:paraId="4EC2152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precipTotRate_NS:long_name = "2B-DPRGMI precipTotRate for NS swath" ;</w:t>
      </w:r>
    </w:p>
    <w:p w14:paraId="06B27E6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precipTotRate_NS:units = "mm/h" ;</w:t>
      </w:r>
    </w:p>
    <w:p w14:paraId="08A7B18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precipTotRate_NS:_FillValue = -888.f ;</w:t>
      </w:r>
    </w:p>
    <w:p w14:paraId="24522A7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precipTotWaterCont_NS(elevationAngle, fpdim_NS) ;</w:t>
      </w:r>
    </w:p>
    <w:p w14:paraId="7F32CC7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precipTotWaterCont_NS:long_name = "2B-DPRGMI precipTotWaterCont for NS swath" ;</w:t>
      </w:r>
    </w:p>
    <w:p w14:paraId="5ADB2A3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precipTotWaterCont_NS:units = "g/m^3" ;</w:t>
      </w:r>
    </w:p>
    <w:p w14:paraId="24EFDF0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precipTotWaterCont_NS:_FillValue = -888.f ;</w:t>
      </w:r>
    </w:p>
    <w:p w14:paraId="214C7906"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n_precipTotPSDparamHigh_rejected_NS(elevationAngle, fpdim_NS) ;</w:t>
      </w:r>
    </w:p>
    <w:p w14:paraId="0DCB8E5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n_precipTotPSDparamHigh_rejected_NS:long_name = "number of bins below rain_min in precipTotPSDparamHigh average for NS swath" ;</w:t>
      </w:r>
    </w:p>
    <w:p w14:paraId="5521153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n_precipTotPSDparamHigh_rejected_NS:_FillValue = -888s ;</w:t>
      </w:r>
    </w:p>
    <w:p w14:paraId="7137EF37"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n_precipTotPSDparamLow_rejected_NS(elevationAngle, fpdim_NS, nPSDlo) ;</w:t>
      </w:r>
    </w:p>
    <w:p w14:paraId="09E1041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n_precipTotPSDparamLow_rejected_NS:long_name = "number of bins below rain_min in precipTotPSDparamLow average for NS swath" ;</w:t>
      </w:r>
    </w:p>
    <w:p w14:paraId="1866006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n_precipTotPSDparamLow_rejected_NS:_FillValue = -888s ;</w:t>
      </w:r>
    </w:p>
    <w:p w14:paraId="1C295AEA"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n_precipTotRate_rejected_NS(elevationAngle, fpdim_NS) ;</w:t>
      </w:r>
    </w:p>
    <w:p w14:paraId="7991760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n_precipTotRate_rejected_NS:long_name = "number of bins below rain_min in precipTotRate average for NS swath" ;</w:t>
      </w:r>
    </w:p>
    <w:p w14:paraId="5C6A057E"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n_precipTotRate_rejected_NS:_FillValue = -888s ;</w:t>
      </w:r>
    </w:p>
    <w:p w14:paraId="6A61A4E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n_precipTotWaterCont_rejected_NS(elevationAngle, fpdim_NS) ;</w:t>
      </w:r>
    </w:p>
    <w:p w14:paraId="3EFF8AC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n_precipTotWaterCont_rejected_NS:long_name = "number of bins below rain_min in precipTotWaterCont average for NS swath" ;</w:t>
      </w:r>
    </w:p>
    <w:p w14:paraId="6C7CE1B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n_precipTotWaterCont_rejected_NS:_FillValue = -888s ;</w:t>
      </w:r>
    </w:p>
    <w:p w14:paraId="0DEC245E" w14:textId="77777777" w:rsidR="00AE2CB2" w:rsidRPr="00AE2CB2" w:rsidRDefault="00AE2CB2" w:rsidP="00AE2CB2">
      <w:pPr>
        <w:rPr>
          <w:rFonts w:ascii="Arial" w:hAnsi="Arial" w:cs="Arial"/>
          <w:sz w:val="22"/>
          <w:szCs w:val="22"/>
        </w:rPr>
      </w:pPr>
      <w:r w:rsidRPr="00AE2CB2">
        <w:rPr>
          <w:rFonts w:ascii="Arial" w:hAnsi="Arial" w:cs="Arial"/>
          <w:sz w:val="22"/>
          <w:szCs w:val="22"/>
        </w:rPr>
        <w:tab/>
        <w:t>int precipitationType_NS(fpdim_NS) ;</w:t>
      </w:r>
    </w:p>
    <w:p w14:paraId="373BD96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precipitationType_NS:long_name = "2B-DPRGMI precipitationType for NS swath" ;</w:t>
      </w:r>
    </w:p>
    <w:p w14:paraId="0E111C0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precipitationType_NS:units = "Categorical" ;</w:t>
      </w:r>
    </w:p>
    <w:p w14:paraId="416D859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precipitationType_NS:_FillValue = -888 ;</w:t>
      </w:r>
    </w:p>
    <w:p w14:paraId="21AC045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surfPrecipTotRate_NS(fpdim_NS) ;</w:t>
      </w:r>
    </w:p>
    <w:p w14:paraId="5F3081A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surfPrecipTotRate_NS:long_name = "2B-DPRGMI surfPrecipTotRate for NS swath" ;</w:t>
      </w:r>
    </w:p>
    <w:p w14:paraId="62EAFF5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surfPrecipTotRate_NS:units = "mm/h" ;</w:t>
      </w:r>
    </w:p>
    <w:p w14:paraId="6C53A43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surfPrecipTotRate_NS:_FillValue = -888.f ;</w:t>
      </w:r>
    </w:p>
    <w:p w14:paraId="5FCFE7D6"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surfaceElevation_NS(fpdim_NS) ;</w:t>
      </w:r>
    </w:p>
    <w:p w14:paraId="45FDE15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surfaceElevation_NS:long_name = "2B-DPRGMI surfaceElevation for NS swath" ;</w:t>
      </w:r>
    </w:p>
    <w:p w14:paraId="37BBD12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surfaceElevation_NS:units = "m" ;</w:t>
      </w:r>
    </w:p>
    <w:p w14:paraId="3B54991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surfaceElevation_NS:_FillValue = -888.f ;</w:t>
      </w:r>
    </w:p>
    <w:p w14:paraId="3782F1B6" w14:textId="77777777" w:rsidR="00AE2CB2" w:rsidRPr="00AE2CB2" w:rsidRDefault="00AE2CB2" w:rsidP="00AE2CB2">
      <w:pPr>
        <w:rPr>
          <w:rFonts w:ascii="Arial" w:hAnsi="Arial" w:cs="Arial"/>
          <w:sz w:val="22"/>
          <w:szCs w:val="22"/>
        </w:rPr>
      </w:pPr>
      <w:r w:rsidRPr="00AE2CB2">
        <w:rPr>
          <w:rFonts w:ascii="Arial" w:hAnsi="Arial" w:cs="Arial"/>
          <w:sz w:val="22"/>
          <w:szCs w:val="22"/>
        </w:rPr>
        <w:tab/>
        <w:t>int surfaceType_NS(fpdim_NS) ;</w:t>
      </w:r>
    </w:p>
    <w:p w14:paraId="357F967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surfaceType_NS:long_name = "2B-DPRGMI surfaceType for NS swath" ;</w:t>
      </w:r>
    </w:p>
    <w:p w14:paraId="7ABCAB7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surfaceType_NS:units = "Categorical" ;</w:t>
      </w:r>
    </w:p>
    <w:p w14:paraId="330B230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surfaceType_NS:_FillValue = -888 ;</w:t>
      </w:r>
    </w:p>
    <w:p w14:paraId="4D4C07A1"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phaseBinNodes_NS(fpdim_NS, nPhsBnN) ;</w:t>
      </w:r>
    </w:p>
    <w:p w14:paraId="78CD92E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phaseBinNodes_NS:long_name = "2B-DPRGMI phaseBinNodes for NS swath" ;</w:t>
      </w:r>
    </w:p>
    <w:p w14:paraId="018901C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phaseBinNodes_NS:units = "None" ;</w:t>
      </w:r>
    </w:p>
    <w:p w14:paraId="00161E1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phaseBinNodes_NS:_FillValue = -888s ;</w:t>
      </w:r>
    </w:p>
    <w:p w14:paraId="6B8E0AD0"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DPRlatitude_NS(fpdim_NS) ;</w:t>
      </w:r>
    </w:p>
    <w:p w14:paraId="4341AF7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DPRlatitude_NS:long_name = "Latitude of DPR surface bin for NS swath" ;</w:t>
      </w:r>
    </w:p>
    <w:p w14:paraId="49F4D97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DPRlatitude_NS:units = "degrees North" ;</w:t>
      </w:r>
    </w:p>
    <w:p w14:paraId="5147B2C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DPRlatitude_NS:_FillValue = -888.f ;</w:t>
      </w:r>
    </w:p>
    <w:p w14:paraId="46A147A4"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DPRlongitude_NS(fpdim_NS) ;</w:t>
      </w:r>
    </w:p>
    <w:p w14:paraId="34463AE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DPRlongitude_NS:long_name = "Longitude of DPR surface bin for NS swath" ;</w:t>
      </w:r>
    </w:p>
    <w:p w14:paraId="054E0E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DPRlongitude_NS:units = "degrees East" ;</w:t>
      </w:r>
    </w:p>
    <w:p w14:paraId="1E867E4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DPRlongitude_NS:_FillValue = -888.f ;</w:t>
      </w:r>
    </w:p>
    <w:p w14:paraId="28A74462"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scanNum_NS(fpdim_NS) ;</w:t>
      </w:r>
    </w:p>
    <w:p w14:paraId="33F72E3B"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scanNum_NS:long_name = "product-relative zero-based DPR scan number for NS swath" ;</w:t>
      </w:r>
    </w:p>
    <w:p w14:paraId="2CB563FA"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scanNum_NS:_FillValue = -888s ;</w:t>
      </w:r>
    </w:p>
    <w:p w14:paraId="45C93FCB"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rayNum_NS(fpdim_NS) ;</w:t>
      </w:r>
    </w:p>
    <w:p w14:paraId="54A11DA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rayNum_NS:long_name = "product-relative zero-based DPR ray number for NS swath" ;</w:t>
      </w:r>
    </w:p>
    <w:p w14:paraId="43FB270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rayNum_NS:_FillValue = -888s ;</w:t>
      </w:r>
    </w:p>
    <w:p w14:paraId="1515C49D"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ellipsoidBinOffset_NS(fpdim_NS) ;</w:t>
      </w:r>
    </w:p>
    <w:p w14:paraId="7F2478E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ellipsoidBinOffset_NS:long_name = "2B-DPRGMI ellipsoidBinOffset for NS swath" ;</w:t>
      </w:r>
    </w:p>
    <w:p w14:paraId="353FF74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ellipsoidBinOffset_NS:units = "m" ;</w:t>
      </w:r>
    </w:p>
    <w:p w14:paraId="71FE879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ellipsoidBinOffset_NS:_FillValue = -888.f ;</w:t>
      </w:r>
    </w:p>
    <w:p w14:paraId="4CA52837"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lowestClutterFreeBin_NS(fpdim_NS) ;</w:t>
      </w:r>
    </w:p>
    <w:p w14:paraId="770496D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lowestClutterFreeBin_NS:long_name = "2B-DPRGMI lowestClutterFreeBin for NS swath" ;</w:t>
      </w:r>
    </w:p>
    <w:p w14:paraId="061B1C7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lowestClutterFreeBin_NS:units = "None" ;</w:t>
      </w:r>
    </w:p>
    <w:p w14:paraId="5920700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lowestClutterFreeBin_NS:_FillValue = -888s ;</w:t>
      </w:r>
    </w:p>
    <w:p w14:paraId="4C76921C" w14:textId="77777777" w:rsidR="00AE2CB2" w:rsidRPr="00AE2CB2" w:rsidRDefault="00AE2CB2" w:rsidP="00AE2CB2">
      <w:pPr>
        <w:rPr>
          <w:rFonts w:ascii="Arial" w:hAnsi="Arial" w:cs="Arial"/>
          <w:sz w:val="22"/>
          <w:szCs w:val="22"/>
        </w:rPr>
      </w:pPr>
      <w:r w:rsidRPr="00AE2CB2">
        <w:rPr>
          <w:rFonts w:ascii="Arial" w:hAnsi="Arial" w:cs="Arial"/>
          <w:sz w:val="22"/>
          <w:szCs w:val="22"/>
        </w:rPr>
        <w:tab/>
        <w:t>int precipitationFlag_NS(fpdim_NS) ;</w:t>
      </w:r>
    </w:p>
    <w:p w14:paraId="7BD026A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precipitationFlag_NS:long_name = "2B-DPRGMI precipitationFlag for NS swath" ;</w:t>
      </w:r>
    </w:p>
    <w:p w14:paraId="7B67660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precipitationFlag_NS:units = "Categorical" ;</w:t>
      </w:r>
    </w:p>
    <w:p w14:paraId="48C2DFF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precipitationFlag_NS:_FillValue = -888 ;</w:t>
      </w:r>
    </w:p>
    <w:p w14:paraId="77168EBF"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surfaceRangeBin_NS(fpdim_NS) ;</w:t>
      </w:r>
    </w:p>
    <w:p w14:paraId="376F1FF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surfaceRangeBin_NS:long_name = "2B-DPRGMI surfaceRangeBin for NS swath" ;</w:t>
      </w:r>
    </w:p>
    <w:p w14:paraId="3D28F90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surfaceRangeBin_NS:units = "None" ;</w:t>
      </w:r>
    </w:p>
    <w:p w14:paraId="67E750C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surfaceRangeBin_NS:_FillValue = -888s ;</w:t>
      </w:r>
    </w:p>
    <w:p w14:paraId="301288BC"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correctedReflectFactor_NS(elevationAngle, fpdim_NS) ;</w:t>
      </w:r>
    </w:p>
    <w:p w14:paraId="52144EBD"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correctedReflectFactor_NS:long_name = "2B-DPRGMI Corrected Reflectivity Factor for NS swath" ;</w:t>
      </w:r>
    </w:p>
    <w:p w14:paraId="701D9C9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correctedReflectFactor_NS:units = "dBZ" ;</w:t>
      </w:r>
    </w:p>
    <w:p w14:paraId="3B0C8D2B"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correctedReflectFactor_NS:_FillValue = -888.f ;</w:t>
      </w:r>
    </w:p>
    <w:p w14:paraId="6B907579"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pia_NS(fpdim_NS) ;</w:t>
      </w:r>
    </w:p>
    <w:p w14:paraId="1FF78E6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pia_NS:long_name = "2B-DPRGMI Path Integrated Attenuation for NS swath" ;</w:t>
      </w:r>
    </w:p>
    <w:p w14:paraId="771EF18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pia_NS:units = "dB" ;</w:t>
      </w:r>
    </w:p>
    <w:p w14:paraId="7925191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pia_NS:_FillValue = -888.f ;</w:t>
      </w:r>
    </w:p>
    <w:p w14:paraId="1F407F2B"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n_correctedReflectFactor_rejected_NS(elevationAngle, fpdim_NS) ;</w:t>
      </w:r>
    </w:p>
    <w:p w14:paraId="085B592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n_correctedReflectFactor_rejected_NS:long_name = "number of bins below DPR_dBZ_min in correctedReflectFactor average" ;</w:t>
      </w:r>
    </w:p>
    <w:p w14:paraId="33791B4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n_correctedReflectFactor_rejected_NS:_FillValue = -888s ;</w:t>
      </w:r>
    </w:p>
    <w:p w14:paraId="4817EC93" w14:textId="77777777" w:rsidR="00AE2CB2" w:rsidRPr="00AE2CB2" w:rsidRDefault="00AE2CB2" w:rsidP="00AE2CB2">
      <w:pPr>
        <w:rPr>
          <w:rFonts w:ascii="Arial" w:hAnsi="Arial" w:cs="Arial"/>
          <w:sz w:val="22"/>
          <w:szCs w:val="22"/>
        </w:rPr>
      </w:pPr>
      <w:r w:rsidRPr="00AE2CB2">
        <w:rPr>
          <w:rFonts w:ascii="Arial" w:hAnsi="Arial" w:cs="Arial"/>
          <w:sz w:val="22"/>
          <w:szCs w:val="22"/>
        </w:rPr>
        <w:tab/>
        <w:t>short n_dpr_expected_NS(elevationAngle, fpdim_NS) ;</w:t>
      </w:r>
    </w:p>
    <w:p w14:paraId="58DB9A51"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n_dpr_expected_NS:long_name = "number of expected bins in DPR averages for NS swath" ;</w:t>
      </w:r>
    </w:p>
    <w:p w14:paraId="7BBC0A3C"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n_dpr_expected_NS:_FillValue = -888s ;</w:t>
      </w:r>
    </w:p>
    <w:p w14:paraId="77E1A6D1" w14:textId="77777777" w:rsidR="00AE2CB2" w:rsidRPr="00AE2CB2" w:rsidRDefault="00AE2CB2" w:rsidP="00AE2CB2">
      <w:pPr>
        <w:rPr>
          <w:rFonts w:ascii="Arial" w:hAnsi="Arial" w:cs="Arial"/>
          <w:sz w:val="22"/>
          <w:szCs w:val="22"/>
        </w:rPr>
      </w:pPr>
      <w:r w:rsidRPr="00AE2CB2">
        <w:rPr>
          <w:rFonts w:ascii="Arial" w:hAnsi="Arial" w:cs="Arial"/>
          <w:sz w:val="22"/>
          <w:szCs w:val="22"/>
        </w:rPr>
        <w:tab/>
        <w:t>double timeNearestApproach ;</w:t>
      </w:r>
    </w:p>
    <w:p w14:paraId="26C9860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timeNearestApproach:units = "seconds" ;</w:t>
      </w:r>
    </w:p>
    <w:p w14:paraId="1C2890B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timeNearestApproach:long_name = "Seconds since 01-01-1970 00:00:00" ;</w:t>
      </w:r>
    </w:p>
    <w:p w14:paraId="5B4591B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timeNearestApproach:_FillValue = 0. ;</w:t>
      </w:r>
    </w:p>
    <w:p w14:paraId="16F38793" w14:textId="77777777" w:rsidR="00AE2CB2" w:rsidRPr="00AE2CB2" w:rsidRDefault="00AE2CB2" w:rsidP="00AE2CB2">
      <w:pPr>
        <w:rPr>
          <w:rFonts w:ascii="Arial" w:hAnsi="Arial" w:cs="Arial"/>
          <w:sz w:val="22"/>
          <w:szCs w:val="22"/>
        </w:rPr>
      </w:pPr>
      <w:r w:rsidRPr="00AE2CB2">
        <w:rPr>
          <w:rFonts w:ascii="Arial" w:hAnsi="Arial" w:cs="Arial"/>
          <w:sz w:val="22"/>
          <w:szCs w:val="22"/>
        </w:rPr>
        <w:tab/>
        <w:t>char atimeNearestApproach(len_atime_ID) ;</w:t>
      </w:r>
    </w:p>
    <w:p w14:paraId="17A4DC6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atimeNearestApproach:long_name = "text version of timeNearestApproach, UTC" ;</w:t>
      </w:r>
    </w:p>
    <w:p w14:paraId="2AA9537C" w14:textId="77777777" w:rsidR="00AE2CB2" w:rsidRPr="00AE2CB2" w:rsidRDefault="00AE2CB2" w:rsidP="00AE2CB2">
      <w:pPr>
        <w:rPr>
          <w:rFonts w:ascii="Arial" w:hAnsi="Arial" w:cs="Arial"/>
          <w:sz w:val="22"/>
          <w:szCs w:val="22"/>
        </w:rPr>
      </w:pPr>
      <w:r w:rsidRPr="00AE2CB2">
        <w:rPr>
          <w:rFonts w:ascii="Arial" w:hAnsi="Arial" w:cs="Arial"/>
          <w:sz w:val="22"/>
          <w:szCs w:val="22"/>
        </w:rPr>
        <w:tab/>
        <w:t>double timeSweepStart(elevationAngle) ;</w:t>
      </w:r>
    </w:p>
    <w:p w14:paraId="3CF488A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timeSweepStart:units = "seconds" ;</w:t>
      </w:r>
    </w:p>
    <w:p w14:paraId="0C2A2E0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timeSweepStart:long_name = "Seconds since 01-01-1970 00:00:00" ;</w:t>
      </w:r>
    </w:p>
    <w:p w14:paraId="49349C7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timeSweepStart:_FillValue = 0. ;</w:t>
      </w:r>
    </w:p>
    <w:p w14:paraId="02630D26" w14:textId="77777777" w:rsidR="00AE2CB2" w:rsidRPr="00AE2CB2" w:rsidRDefault="00AE2CB2" w:rsidP="00AE2CB2">
      <w:pPr>
        <w:rPr>
          <w:rFonts w:ascii="Arial" w:hAnsi="Arial" w:cs="Arial"/>
          <w:sz w:val="22"/>
          <w:szCs w:val="22"/>
        </w:rPr>
      </w:pPr>
      <w:r w:rsidRPr="00AE2CB2">
        <w:rPr>
          <w:rFonts w:ascii="Arial" w:hAnsi="Arial" w:cs="Arial"/>
          <w:sz w:val="22"/>
          <w:szCs w:val="22"/>
        </w:rPr>
        <w:tab/>
        <w:t>char atimeSweepStart(elevationAngle, len_atime_ID) ;</w:t>
      </w:r>
    </w:p>
    <w:p w14:paraId="2CFC19B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atimeSweepStart:long_name = "text version of timeSweepStart, UTC" ;</w:t>
      </w:r>
    </w:p>
    <w:p w14:paraId="5E7329B8" w14:textId="77777777" w:rsidR="00AE2CB2" w:rsidRPr="00AE2CB2" w:rsidRDefault="00AE2CB2" w:rsidP="00AE2CB2">
      <w:pPr>
        <w:rPr>
          <w:rFonts w:ascii="Arial" w:hAnsi="Arial" w:cs="Arial"/>
          <w:sz w:val="22"/>
          <w:szCs w:val="22"/>
        </w:rPr>
      </w:pPr>
      <w:r w:rsidRPr="00AE2CB2">
        <w:rPr>
          <w:rFonts w:ascii="Arial" w:hAnsi="Arial" w:cs="Arial"/>
          <w:sz w:val="22"/>
          <w:szCs w:val="22"/>
        </w:rPr>
        <w:tab/>
        <w:t>char site_ID(len_site_ID) ;</w:t>
      </w:r>
    </w:p>
    <w:p w14:paraId="03145715"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site_ID:long_name = "ID of Ground Radar Site" ;</w:t>
      </w:r>
    </w:p>
    <w:p w14:paraId="3E5D6EE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site_lat ;</w:t>
      </w:r>
    </w:p>
    <w:p w14:paraId="2175AA69"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site_lat:long_name = "Latitude of Ground Radar Site" ;</w:t>
      </w:r>
    </w:p>
    <w:p w14:paraId="3A17319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site_lat:units = "degrees North" ;</w:t>
      </w:r>
    </w:p>
    <w:p w14:paraId="26D7726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site_lat:_FillValue = -888.f ;</w:t>
      </w:r>
    </w:p>
    <w:p w14:paraId="324DE5B7"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site_lon ;</w:t>
      </w:r>
    </w:p>
    <w:p w14:paraId="71726BB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site_lon:long_name = "Longitude of Ground Radar Site" ;</w:t>
      </w:r>
    </w:p>
    <w:p w14:paraId="4D9ACA8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site_lon:units = "degrees East" ;</w:t>
      </w:r>
    </w:p>
    <w:p w14:paraId="4657A947"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site_lon:_FillValue = -888.f ;</w:t>
      </w:r>
    </w:p>
    <w:p w14:paraId="2C05F0A5"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site_elev ;</w:t>
      </w:r>
    </w:p>
    <w:p w14:paraId="7AEDBA5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site_elev:long_name = "Elevation of Ground Radar Site above MSL" ;</w:t>
      </w:r>
    </w:p>
    <w:p w14:paraId="0D1271A0"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site_elev:units = "km" ;</w:t>
      </w:r>
    </w:p>
    <w:p w14:paraId="179DCEAF" w14:textId="77777777" w:rsidR="00AE2CB2" w:rsidRPr="00AE2CB2" w:rsidRDefault="00AE2CB2" w:rsidP="00AE2CB2">
      <w:pPr>
        <w:rPr>
          <w:rFonts w:ascii="Arial" w:hAnsi="Arial" w:cs="Arial"/>
          <w:sz w:val="22"/>
          <w:szCs w:val="22"/>
        </w:rPr>
      </w:pPr>
      <w:r w:rsidRPr="00AE2CB2">
        <w:rPr>
          <w:rFonts w:ascii="Arial" w:hAnsi="Arial" w:cs="Arial"/>
          <w:sz w:val="22"/>
          <w:szCs w:val="22"/>
        </w:rPr>
        <w:tab/>
        <w:t>float version ;</w:t>
      </w:r>
    </w:p>
    <w:p w14:paraId="1C0ED4F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version:long_name = "Geo Match File Version" ;</w:t>
      </w:r>
    </w:p>
    <w:p w14:paraId="000C9C7D" w14:textId="77777777" w:rsidR="00AE2CB2" w:rsidRPr="00AE2CB2" w:rsidRDefault="00AE2CB2" w:rsidP="00AE2CB2">
      <w:pPr>
        <w:rPr>
          <w:rFonts w:ascii="Arial" w:hAnsi="Arial" w:cs="Arial"/>
          <w:sz w:val="22"/>
          <w:szCs w:val="22"/>
        </w:rPr>
      </w:pPr>
    </w:p>
    <w:p w14:paraId="7EDC26F2" w14:textId="77777777" w:rsidR="00AE2CB2" w:rsidRPr="00AE2CB2" w:rsidRDefault="00AE2CB2" w:rsidP="00AE2CB2">
      <w:pPr>
        <w:rPr>
          <w:rFonts w:ascii="Arial" w:hAnsi="Arial" w:cs="Arial"/>
          <w:sz w:val="22"/>
          <w:szCs w:val="22"/>
        </w:rPr>
      </w:pPr>
      <w:r w:rsidRPr="00AE2CB2">
        <w:rPr>
          <w:rFonts w:ascii="Arial" w:hAnsi="Arial" w:cs="Arial"/>
          <w:sz w:val="22"/>
          <w:szCs w:val="22"/>
        </w:rPr>
        <w:t>// global attributes:</w:t>
      </w:r>
    </w:p>
    <w:p w14:paraId="5ECF1351"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:DPR_Version = "V03C" ;</w:t>
      </w:r>
    </w:p>
    <w:p w14:paraId="4924E63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:GV_UF_Z_field = "CZ" ;</w:t>
      </w:r>
    </w:p>
    <w:p w14:paraId="27A09304"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:GV_UF_ZDR_field = "DR" ;</w:t>
      </w:r>
    </w:p>
    <w:p w14:paraId="5634BB6C" w14:textId="77777777" w:rsidR="00AE2CB2" w:rsidRPr="00AE2CB2" w:rsidRDefault="00AE2CB2" w:rsidP="00AE2CB2">
      <w:pPr>
        <w:rPr>
          <w:rFonts w:ascii="Arial" w:hAnsi="Arial" w:cs="Arial"/>
          <w:sz w:val="22"/>
          <w:szCs w:val="22"/>
        </w:rPr>
      </w:pPr>
      <w:r w:rsidRPr="00AE2CB2">
        <w:rPr>
          <w:rFonts w:ascii="Arial" w:hAnsi="Arial" w:cs="Arial"/>
          <w:sz w:val="22"/>
          <w:szCs w:val="22"/>
        </w:rPr>
        <w:lastRenderedPageBreak/>
        <w:tab/>
      </w:r>
      <w:r w:rsidRPr="00AE2CB2">
        <w:rPr>
          <w:rFonts w:ascii="Arial" w:hAnsi="Arial" w:cs="Arial"/>
          <w:sz w:val="22"/>
          <w:szCs w:val="22"/>
        </w:rPr>
        <w:tab/>
        <w:t>:GV_UF_KDP_field = "KD" ;</w:t>
      </w:r>
    </w:p>
    <w:p w14:paraId="4006F633"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:GV_UF_RHOHV_field = "RH" ;</w:t>
      </w:r>
    </w:p>
    <w:p w14:paraId="661FE5C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:GV_UF_RC_field = "RC" ;</w:t>
      </w:r>
    </w:p>
    <w:p w14:paraId="70C00386"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:GV_UF_RP_field = "RP" ;</w:t>
      </w:r>
    </w:p>
    <w:p w14:paraId="115416E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:GV_UF_RR_field = "RR" ;</w:t>
      </w:r>
    </w:p>
    <w:p w14:paraId="61FF730F"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:GV_UF_HID_field = "FH" ;</w:t>
      </w:r>
    </w:p>
    <w:p w14:paraId="1FEDE9CE"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:GV_UF_D0_field = "D0" ;</w:t>
      </w:r>
    </w:p>
    <w:p w14:paraId="052F5822"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:GV_UF_NW_field = "NW" ;</w:t>
      </w:r>
    </w:p>
    <w:p w14:paraId="0454D118" w14:textId="77777777" w:rsidR="00AE2CB2" w:rsidRPr="00AE2CB2"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:DPR_2BCMB_file = "2B-CS-CONUS.GPM.DPRGMI.CORRA2014.20141018-S145636-E150514.003624.V03C.HDF5" ;</w:t>
      </w:r>
    </w:p>
    <w:p w14:paraId="77D3AF6C" w14:textId="44E636CC" w:rsidR="00025AE5" w:rsidRPr="00EB40DE" w:rsidRDefault="00AE2CB2" w:rsidP="00AE2CB2">
      <w:pPr>
        <w:rPr>
          <w:rFonts w:ascii="Arial" w:hAnsi="Arial" w:cs="Arial"/>
          <w:sz w:val="22"/>
          <w:szCs w:val="22"/>
        </w:rPr>
      </w:pPr>
      <w:r w:rsidRPr="00AE2CB2">
        <w:rPr>
          <w:rFonts w:ascii="Arial" w:hAnsi="Arial" w:cs="Arial"/>
          <w:sz w:val="22"/>
          <w:szCs w:val="22"/>
        </w:rPr>
        <w:tab/>
      </w:r>
      <w:r w:rsidRPr="00AE2CB2">
        <w:rPr>
          <w:rFonts w:ascii="Arial" w:hAnsi="Arial" w:cs="Arial"/>
          <w:sz w:val="22"/>
          <w:szCs w:val="22"/>
        </w:rPr>
        <w:tab/>
        <w:t>:GR_file = "KBRO_2014_1018_150336.uf.gz" ;</w:t>
      </w:r>
    </w:p>
    <w:p w14:paraId="7C3931F9" w14:textId="76D01B16" w:rsidR="00E47B9D" w:rsidRPr="00E47B9D" w:rsidRDefault="00316568" w:rsidP="00E47B9D">
      <w:r>
        <w:rPr>
          <w:noProof/>
        </w:rPr>
        <mc:AlternateContent>
          <mc:Choice Requires="wps">
            <w:drawing>
              <wp:anchor distT="0" distB="0" distL="114300" distR="114300" simplePos="0" relativeHeight="251663872" behindDoc="0" locked="0" layoutInCell="1" allowOverlap="1" wp14:anchorId="20803949" wp14:editId="5094C2A4">
                <wp:simplePos x="0" y="0"/>
                <wp:positionH relativeFrom="column">
                  <wp:posOffset>172720</wp:posOffset>
                </wp:positionH>
                <wp:positionV relativeFrom="paragraph">
                  <wp:posOffset>316865</wp:posOffset>
                </wp:positionV>
                <wp:extent cx="7955280" cy="2318385"/>
                <wp:effectExtent l="0" t="0" r="20320" b="18415"/>
                <wp:wrapTight wrapText="bothSides">
                  <wp:wrapPolygon edited="0">
                    <wp:start x="0" y="0"/>
                    <wp:lineTo x="0" y="21535"/>
                    <wp:lineTo x="21586" y="21535"/>
                    <wp:lineTo x="21586" y="0"/>
                    <wp:lineTo x="0" y="0"/>
                  </wp:wrapPolygon>
                </wp:wrapTight>
                <wp:docPr id="1"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5280" cy="2318385"/>
                        </a:xfrm>
                        <a:prstGeom prst="rect">
                          <a:avLst/>
                        </a:prstGeom>
                        <a:solidFill>
                          <a:srgbClr val="D8D8D8"/>
                        </a:solidFill>
                        <a:ln w="9525">
                          <a:solidFill>
                            <a:srgbClr val="000000"/>
                          </a:solidFill>
                          <a:miter lim="800000"/>
                          <a:headEnd/>
                          <a:tailEnd/>
                        </a:ln>
                      </wps:spPr>
                      <wps:txbx>
                        <w:txbxContent>
                          <w:p w14:paraId="39C3947A" w14:textId="77777777" w:rsidR="0055131D" w:rsidRDefault="0055131D" w:rsidP="00316568">
                            <w:r>
                              <w:t xml:space="preserve">NOTES:  </w:t>
                            </w:r>
                          </w:p>
                          <w:p w14:paraId="1F23DFCB" w14:textId="77777777" w:rsidR="0055131D" w:rsidRDefault="0055131D" w:rsidP="00316568"/>
                          <w:p w14:paraId="3E4D2F8F" w14:textId="77777777" w:rsidR="0055131D" w:rsidRDefault="0055131D" w:rsidP="00316568">
                            <w:r>
                              <w:t xml:space="preserve">1)  The variables </w:t>
                            </w:r>
                            <w:r w:rsidRPr="00C047CD">
                              <w:rPr>
                                <w:b/>
                              </w:rPr>
                              <w:t>topHeight</w:t>
                            </w:r>
                            <w:r>
                              <w:t xml:space="preserve"> and </w:t>
                            </w:r>
                            <w:r w:rsidRPr="00C047CD">
                              <w:rPr>
                                <w:b/>
                              </w:rPr>
                              <w:t>bottomHeight</w:t>
                            </w:r>
                            <w:r>
                              <w:t xml:space="preserve"> are in units of km above ground level (km AGL).  Assuming all heights are in units of km, then the variable </w:t>
                            </w:r>
                            <w:r w:rsidRPr="00346DE5">
                              <w:rPr>
                                <w:b/>
                              </w:rPr>
                              <w:t>site_elev</w:t>
                            </w:r>
                            <w:r>
                              <w:t xml:space="preserve"> (km above MSL) relates heights above mean sea level (MSL) and AGL:  </w:t>
                            </w:r>
                          </w:p>
                          <w:p w14:paraId="32265F5C" w14:textId="77777777" w:rsidR="0055131D" w:rsidRDefault="0055131D" w:rsidP="00316568"/>
                          <w:p w14:paraId="0525212B" w14:textId="77777777" w:rsidR="0055131D" w:rsidRDefault="0055131D" w:rsidP="00316568">
                            <w:r w:rsidRPr="00346DE5">
                              <w:rPr>
                                <w:rFonts w:ascii="Courier" w:hAnsi="Courier"/>
                              </w:rPr>
                              <w:t>Heigh</w:t>
                            </w:r>
                            <w:r>
                              <w:rPr>
                                <w:rFonts w:ascii="Courier" w:hAnsi="Courier"/>
                              </w:rPr>
                              <w:t xml:space="preserve">tAGL = HeightMSL - </w:t>
                            </w:r>
                            <w:r w:rsidRPr="00346DE5">
                              <w:rPr>
                                <w:rFonts w:ascii="Courier" w:hAnsi="Courier"/>
                              </w:rPr>
                              <w:t>site_elev</w:t>
                            </w:r>
                          </w:p>
                          <w:p w14:paraId="7C7632CD" w14:textId="77777777" w:rsidR="0055131D" w:rsidRDefault="0055131D" w:rsidP="00316568"/>
                          <w:p w14:paraId="5D87EDEA" w14:textId="5DC38D21" w:rsidR="0055131D" w:rsidRDefault="0055131D" w:rsidP="00316568">
                            <w:r>
                              <w:t>2)  Actual values for the dimension variables “</w:t>
                            </w:r>
                            <w:r w:rsidRPr="006152B7">
                              <w:rPr>
                                <w:b/>
                              </w:rPr>
                              <w:t>fpdim</w:t>
                            </w:r>
                            <w:r>
                              <w:rPr>
                                <w:b/>
                              </w:rPr>
                              <w:t>_MS</w:t>
                            </w:r>
                            <w:r>
                              <w:t>”, “</w:t>
                            </w:r>
                            <w:r w:rsidRPr="00E10995">
                              <w:rPr>
                                <w:b/>
                              </w:rPr>
                              <w:t>fpdim_NS</w:t>
                            </w:r>
                            <w:r>
                              <w:t>”, “</w:t>
                            </w:r>
                            <w:r w:rsidRPr="006152B7">
                              <w:rPr>
                                <w:b/>
                              </w:rPr>
                              <w:t>elevationAngle</w:t>
                            </w:r>
                            <w:r>
                              <w:t>”, “</w:t>
                            </w:r>
                            <w:r w:rsidRPr="00E10995">
                              <w:rPr>
                                <w:b/>
                              </w:rPr>
                              <w:t>timedimid_MS</w:t>
                            </w:r>
                            <w:r>
                              <w:t>”, and “</w:t>
                            </w:r>
                            <w:r w:rsidRPr="00E10995">
                              <w:rPr>
                                <w:b/>
                              </w:rPr>
                              <w:t>timedimid_NS</w:t>
                            </w:r>
                            <w:r>
                              <w:t>” must be specified at time of netCDF file creation.  The fpdim dimensions represent the number of  DPR footprints in the DPR/GR overlap area for the indicated swath type.  The timedimid dimensions represent the number of DPR scans in the overlap area for the indicated swath type.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03949" id="_x0000_s1028" type="#_x0000_t202" style="position:absolute;margin-left:13.6pt;margin-top:24.95pt;width:626.4pt;height:182.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" fillcolor="#d8d8d8">
                <v:textbox inset=",7.2pt,,7.2pt">
                  <w:txbxContent>
                    <w:p w14:paraId="39C3947A" w14:textId="77777777" w:rsidR="0055131D" w:rsidRDefault="0055131D" w:rsidP="00316568">
                      <w:r>
                        <w:t xml:space="preserve">NOTES:  </w:t>
                      </w:r>
                    </w:p>
                    <w:p w14:paraId="1F23DFCB" w14:textId="77777777" w:rsidR="0055131D" w:rsidRDefault="0055131D" w:rsidP="00316568"/>
                    <w:p w14:paraId="3E4D2F8F" w14:textId="77777777" w:rsidR="0055131D" w:rsidRDefault="0055131D" w:rsidP="00316568">
                      <w:r>
                        <w:t xml:space="preserve">1)  The variables </w:t>
                      </w:r>
                      <w:r w:rsidRPr="00C047CD">
                        <w:rPr>
                          <w:b/>
                        </w:rPr>
                        <w:t>topHeight</w:t>
                      </w:r>
                      <w:r>
                        <w:t xml:space="preserve"> and </w:t>
                      </w:r>
                      <w:r w:rsidRPr="00C047CD">
                        <w:rPr>
                          <w:b/>
                        </w:rPr>
                        <w:t>bottomHeight</w:t>
                      </w:r>
                      <w:r>
                        <w:t xml:space="preserve"> are in units of km above ground level (km AGL).  Assuming all heights are in units of km, then the variable </w:t>
                      </w:r>
                      <w:r w:rsidRPr="00346DE5">
                        <w:rPr>
                          <w:b/>
                        </w:rPr>
                        <w:t>site_elev</w:t>
                      </w:r>
                      <w:r>
                        <w:t xml:space="preserve"> (km above MSL) relates heights above mean sea level (MSL) and AGL:  </w:t>
                      </w:r>
                    </w:p>
                    <w:p w14:paraId="32265F5C" w14:textId="77777777" w:rsidR="0055131D" w:rsidRDefault="0055131D" w:rsidP="00316568"/>
                    <w:p w14:paraId="0525212B" w14:textId="77777777" w:rsidR="0055131D" w:rsidRDefault="0055131D" w:rsidP="00316568">
                      <w:r w:rsidRPr="00346DE5">
                        <w:rPr>
                          <w:rFonts w:ascii="Courier" w:hAnsi="Courier"/>
                        </w:rPr>
                        <w:t>Heigh</w:t>
                      </w:r>
                      <w:r>
                        <w:rPr>
                          <w:rFonts w:ascii="Courier" w:hAnsi="Courier"/>
                        </w:rPr>
                        <w:t xml:space="preserve">tAGL = HeightMSL - </w:t>
                      </w:r>
                      <w:r w:rsidRPr="00346DE5">
                        <w:rPr>
                          <w:rFonts w:ascii="Courier" w:hAnsi="Courier"/>
                        </w:rPr>
                        <w:t>site_elev</w:t>
                      </w:r>
                    </w:p>
                    <w:p w14:paraId="7C7632CD" w14:textId="77777777" w:rsidR="0055131D" w:rsidRDefault="0055131D" w:rsidP="00316568"/>
                    <w:p w14:paraId="5D87EDEA" w14:textId="5DC38D21" w:rsidR="0055131D" w:rsidRDefault="0055131D" w:rsidP="00316568">
                      <w:r>
                        <w:t>2)  Actual values for the dimension variables “</w:t>
                      </w:r>
                      <w:r w:rsidRPr="006152B7">
                        <w:rPr>
                          <w:b/>
                        </w:rPr>
                        <w:t>fpdim</w:t>
                      </w:r>
                      <w:r>
                        <w:rPr>
                          <w:b/>
                        </w:rPr>
                        <w:t>_MS</w:t>
                      </w:r>
                      <w:r>
                        <w:t>”, “</w:t>
                      </w:r>
                      <w:r w:rsidRPr="00E10995">
                        <w:rPr>
                          <w:b/>
                        </w:rPr>
                        <w:t>fpdim_NS</w:t>
                      </w:r>
                      <w:r>
                        <w:t>”, “</w:t>
                      </w:r>
                      <w:r w:rsidRPr="006152B7">
                        <w:rPr>
                          <w:b/>
                        </w:rPr>
                        <w:t>elevationAngle</w:t>
                      </w:r>
                      <w:r>
                        <w:t>”, “</w:t>
                      </w:r>
                      <w:r w:rsidRPr="00E10995">
                        <w:rPr>
                          <w:b/>
                        </w:rPr>
                        <w:t>timedimid_MS</w:t>
                      </w:r>
                      <w:r>
                        <w:t>”, and “</w:t>
                      </w:r>
                      <w:r w:rsidRPr="00E10995">
                        <w:rPr>
                          <w:b/>
                        </w:rPr>
                        <w:t>timedimid_NS</w:t>
                      </w:r>
                      <w:r>
                        <w:t>” must be specified at time of netCDF file creation.  The fpdim dimensions represent the number of  DPR footprints in the DPR/GR overlap area for the indicated swath type.  The timedimid dimensions represent the number of DPR scans in the overlap area for the indicated swath type.</w:t>
                      </w:r>
                    </w:p>
                  </w:txbxContent>
                </v:textbox>
                <w10:wrap type="tight"/>
              </v:shape>
            </w:pict>
          </mc:Fallback>
        </mc:AlternateContent>
      </w:r>
    </w:p>
    <w:p w14:paraId="0359B2C0" w14:textId="77777777" w:rsidR="004D3E97" w:rsidRDefault="004D3E97" w:rsidP="006152B7">
      <w:pPr>
        <w:pStyle w:val="Heading1"/>
        <w:sectPr w:rsidR="004D3E97" w:rsidSect="00025AE5">
          <w:headerReference w:type="default" r:id="rId61"/>
          <w:pgSz w:w="15840" w:h="12240" w:orient="landscape"/>
          <w:pgMar w:top="1800" w:right="1440" w:bottom="1800" w:left="1440" w:header="720" w:footer="720" w:gutter="0"/>
          <w:cols w:space="720"/>
          <w:docGrid w:linePitch="326"/>
        </w:sectPr>
      </w:pPr>
    </w:p>
    <w:p w14:paraId="3D3742C3" w14:textId="66DE907B" w:rsidR="000A4841" w:rsidRDefault="000A4841" w:rsidP="006152B7">
      <w:pPr>
        <w:pStyle w:val="Heading1"/>
      </w:pPr>
      <w:bookmarkStart w:id="40" w:name="_Toc277255445"/>
      <w:r>
        <w:lastRenderedPageBreak/>
        <w:t>Directory Structure of the VN ftp site</w:t>
      </w:r>
      <w:bookmarkEnd w:id="40"/>
    </w:p>
    <w:p w14:paraId="0C08FDFF" w14:textId="77777777" w:rsidR="000A4841" w:rsidRDefault="000A4841" w:rsidP="000A4841">
      <w:pPr>
        <w:pStyle w:val="BodyText"/>
      </w:pPr>
      <w:r>
        <w:t>This section describes the directory structure for the VN data ftp site:</w:t>
      </w:r>
    </w:p>
    <w:p w14:paraId="5004DA3B" w14:textId="77777777" w:rsidR="000A4841" w:rsidRPr="00E37B5C" w:rsidRDefault="0055131D" w:rsidP="006152B7">
      <w:pPr>
        <w:pStyle w:val="BodyText"/>
        <w:ind w:firstLine="432"/>
        <w:rPr>
          <w:rFonts w:asciiTheme="majorHAnsi" w:hAnsiTheme="majorHAnsi"/>
          <w:b/>
        </w:rPr>
      </w:pPr>
      <w:hyperlink r:id="rId62" w:history="1">
        <w:r w:rsidR="000A4841" w:rsidRPr="00E37B5C">
          <w:rPr>
            <w:rFonts w:asciiTheme="majorHAnsi" w:hAnsiTheme="majorHAnsi"/>
            <w:b/>
          </w:rPr>
          <w:t>ftp://hector.gsfc.nasa.gov/gpm-validation/data</w:t>
        </w:r>
      </w:hyperlink>
      <w:r w:rsidR="000A4841" w:rsidRPr="00E37B5C">
        <w:rPr>
          <w:rFonts w:asciiTheme="majorHAnsi" w:hAnsiTheme="majorHAnsi"/>
          <w:b/>
        </w:rPr>
        <w:t>/gpmgv</w:t>
      </w:r>
    </w:p>
    <w:p w14:paraId="5632DE2D" w14:textId="78823F4F" w:rsidR="0027077F" w:rsidRDefault="000A4841" w:rsidP="000A4841">
      <w:pPr>
        <w:pStyle w:val="BodyText"/>
      </w:pPr>
      <w:r>
        <w:t xml:space="preserve">In the directory structures shown below, all directory and filename values and/or fields indicated in regular text are literal fields </w:t>
      </w:r>
      <w:r w:rsidR="00135F61">
        <w:t xml:space="preserve">that </w:t>
      </w:r>
      <w:r>
        <w:t xml:space="preserve">never vary from those shown.  The fields shown in </w:t>
      </w:r>
      <w:r w:rsidRPr="001B59FD">
        <w:rPr>
          <w:b/>
          <w:i/>
        </w:rPr>
        <w:t>bold italics</w:t>
      </w:r>
      <w:r>
        <w:t xml:space="preserve"> vary according to the value of the field code they represent.  Fields enclosed in [brackets] are optional, and the brackets are not part of the file names.  The field codes are defined in Table 4-1.</w:t>
      </w:r>
    </w:p>
    <w:p w14:paraId="27D25C11" w14:textId="77777777" w:rsidR="0027077F" w:rsidRDefault="0027077F" w:rsidP="0027077F">
      <w:pPr>
        <w:pBdr>
          <w:bottom w:val="single" w:sz="12" w:space="1" w:color="auto"/>
        </w:pBdr>
        <w:rPr>
          <w:rFonts w:asciiTheme="majorHAnsi" w:hAnsiTheme="majorHAnsi"/>
        </w:rPr>
      </w:pPr>
    </w:p>
    <w:p w14:paraId="393F0342" w14:textId="2F9995E5" w:rsidR="000A4841" w:rsidRDefault="000A4841" w:rsidP="000A4841"/>
    <w:p w14:paraId="11DD5B4A" w14:textId="37A051F2" w:rsidR="006F29D2" w:rsidRPr="00E37B5C" w:rsidRDefault="00DA4BC1" w:rsidP="000A4841">
      <w:pPr>
        <w:rPr>
          <w:rFonts w:asciiTheme="majorHAnsi" w:hAnsiTheme="majorHAnsi"/>
        </w:rPr>
      </w:pPr>
      <w:r w:rsidRPr="00E37B5C">
        <w:rPr>
          <w:rFonts w:asciiTheme="majorHAnsi" w:hAnsiTheme="majorHAnsi"/>
        </w:rPr>
        <w:t>/blockage</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(Note-8)</w:t>
      </w:r>
    </w:p>
    <w:p w14:paraId="5EF9B9D1" w14:textId="1C748E34" w:rsidR="00DA4BC1" w:rsidRPr="00E37B5C" w:rsidRDefault="00DA4BC1" w:rsidP="000A4841">
      <w:pPr>
        <w:rPr>
          <w:rFonts w:asciiTheme="majorHAnsi" w:hAnsiTheme="majorHAnsi"/>
        </w:rPr>
      </w:pPr>
      <w:r w:rsidRPr="00E37B5C">
        <w:rPr>
          <w:rFonts w:asciiTheme="majorHAnsi" w:hAnsiTheme="majorHAnsi"/>
        </w:rPr>
        <w:tab/>
        <w:t>/</w:t>
      </w:r>
      <w:r w:rsidRPr="00E37B5C">
        <w:rPr>
          <w:rFonts w:asciiTheme="majorHAnsi" w:hAnsiTheme="majorHAnsi"/>
          <w:i/>
        </w:rPr>
        <w:t>XXXX</w:t>
      </w:r>
      <w:r w:rsidRPr="00E37B5C">
        <w:rPr>
          <w:rFonts w:asciiTheme="majorHAnsi" w:hAnsiTheme="majorHAnsi"/>
        </w:rPr>
        <w:t>/</w:t>
      </w:r>
    </w:p>
    <w:p w14:paraId="27388928" w14:textId="1451AC4A" w:rsidR="00DA4BC1" w:rsidRDefault="00DA4BC1" w:rsidP="000A4841">
      <w:pPr>
        <w:pBdr>
          <w:bottom w:val="single" w:sz="12" w:space="1" w:color="auto"/>
        </w:pBd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i/>
        </w:rPr>
        <w:t>XXXX</w:t>
      </w:r>
      <w:r w:rsidRPr="00E37B5C">
        <w:rPr>
          <w:rFonts w:asciiTheme="majorHAnsi" w:hAnsiTheme="majorHAnsi"/>
        </w:rPr>
        <w:t>.BeamBlockage_</w:t>
      </w:r>
      <w:r w:rsidRPr="00E37B5C">
        <w:rPr>
          <w:rFonts w:asciiTheme="majorHAnsi" w:hAnsiTheme="majorHAnsi"/>
          <w:i/>
        </w:rPr>
        <w:t>AA.aa</w:t>
      </w:r>
      <w:r w:rsidRPr="00E37B5C">
        <w:rPr>
          <w:rFonts w:asciiTheme="majorHAnsi" w:hAnsiTheme="majorHAnsi"/>
        </w:rPr>
        <w:t>.sav</w:t>
      </w:r>
    </w:p>
    <w:p w14:paraId="323D7786" w14:textId="77777777" w:rsidR="0027077F" w:rsidRDefault="0027077F" w:rsidP="000A4841">
      <w:pPr>
        <w:pBdr>
          <w:bottom w:val="single" w:sz="12" w:space="1" w:color="auto"/>
        </w:pBdr>
        <w:rPr>
          <w:rFonts w:asciiTheme="majorHAnsi" w:hAnsiTheme="majorHAnsi"/>
        </w:rPr>
      </w:pPr>
    </w:p>
    <w:p w14:paraId="1C4B57F8" w14:textId="77777777" w:rsidR="00BC348E" w:rsidRPr="00E37B5C" w:rsidRDefault="00BC348E" w:rsidP="000A4841">
      <w:pPr>
        <w:rPr>
          <w:rFonts w:asciiTheme="majorHAnsi" w:hAnsiTheme="majorHAnsi"/>
        </w:rPr>
      </w:pPr>
    </w:p>
    <w:p w14:paraId="416CC66E" w14:textId="0B61DDBC" w:rsidR="000A4841" w:rsidRPr="00E37B5C" w:rsidRDefault="000A4841" w:rsidP="000A4841">
      <w:pPr>
        <w:rPr>
          <w:rFonts w:asciiTheme="majorHAnsi" w:hAnsiTheme="majorHAnsi"/>
        </w:rPr>
      </w:pPr>
      <w:r w:rsidRPr="00E37B5C">
        <w:rPr>
          <w:rFonts w:asciiTheme="majorHAnsi" w:hAnsiTheme="majorHAnsi"/>
        </w:rPr>
        <w:t>/coincidence_table</w:t>
      </w:r>
      <w:r w:rsidR="00900708" w:rsidRPr="00E37B5C">
        <w:rPr>
          <w:rFonts w:asciiTheme="majorHAnsi" w:hAnsiTheme="majorHAnsi"/>
        </w:rPr>
        <w:t>s</w:t>
      </w:r>
      <w:r w:rsidRPr="00E37B5C">
        <w:rPr>
          <w:rFonts w:asciiTheme="majorHAnsi" w:hAnsiTheme="majorHAnsi"/>
        </w:rPr>
        <w:t xml:space="preserve"> </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(Note-1)</w:t>
      </w:r>
    </w:p>
    <w:p w14:paraId="38CF7172" w14:textId="34E1E2F8" w:rsidR="00900708" w:rsidRPr="00E37B5C" w:rsidRDefault="00182836" w:rsidP="00900708">
      <w:pPr>
        <w:rPr>
          <w:rFonts w:asciiTheme="majorHAnsi" w:hAnsiTheme="majorHAnsi"/>
        </w:rPr>
      </w:pPr>
      <w:r w:rsidRPr="00E37B5C">
        <w:rPr>
          <w:rFonts w:asciiTheme="majorHAnsi" w:hAnsiTheme="majorHAnsi"/>
        </w:rPr>
        <w:tab/>
      </w:r>
      <w:r w:rsidR="00900708" w:rsidRPr="00E37B5C">
        <w:rPr>
          <w:rFonts w:asciiTheme="majorHAnsi" w:hAnsiTheme="majorHAnsi"/>
        </w:rPr>
        <w:t>/</w:t>
      </w:r>
      <w:r w:rsidR="00900708" w:rsidRPr="00E37B5C">
        <w:rPr>
          <w:rFonts w:asciiTheme="majorHAnsi" w:hAnsiTheme="majorHAnsi"/>
          <w:b/>
          <w:i/>
        </w:rPr>
        <w:t>YYYY</w:t>
      </w:r>
    </w:p>
    <w:p w14:paraId="75F10477" w14:textId="17DEE11C" w:rsidR="00900708" w:rsidRPr="00E37B5C" w:rsidRDefault="00900708" w:rsidP="00900708">
      <w:pPr>
        <w:rPr>
          <w:rFonts w:asciiTheme="majorHAnsi" w:hAnsiTheme="majorHAnsi"/>
          <w:b/>
          <w:i/>
        </w:rPr>
      </w:pPr>
      <w:r w:rsidRPr="00E37B5C">
        <w:rPr>
          <w:rFonts w:asciiTheme="majorHAnsi" w:hAnsiTheme="majorHAnsi"/>
        </w:rPr>
        <w:tab/>
      </w:r>
      <w:r w:rsidRPr="00E37B5C">
        <w:rPr>
          <w:rFonts w:asciiTheme="majorHAnsi" w:hAnsiTheme="majorHAnsi"/>
        </w:rPr>
        <w:tab/>
        <w:t>/</w:t>
      </w:r>
      <w:r w:rsidRPr="00E37B5C">
        <w:rPr>
          <w:rFonts w:asciiTheme="majorHAnsi" w:hAnsiTheme="majorHAnsi"/>
          <w:b/>
          <w:i/>
        </w:rPr>
        <w:t>MM</w:t>
      </w:r>
    </w:p>
    <w:p w14:paraId="093FF6F0" w14:textId="0CE8B2A0" w:rsidR="00900708" w:rsidRPr="00E37B5C" w:rsidRDefault="00900708" w:rsidP="00182836">
      <w:pPr>
        <w:ind w:left="864" w:firstLine="432"/>
        <w:rPr>
          <w:rFonts w:asciiTheme="majorHAnsi" w:hAnsiTheme="majorHAnsi"/>
        </w:rPr>
      </w:pPr>
      <w:r w:rsidRPr="00E37B5C">
        <w:rPr>
          <w:rFonts w:asciiTheme="majorHAnsi" w:hAnsiTheme="majorHAnsi"/>
        </w:rPr>
        <w:t>/</w:t>
      </w:r>
      <w:r w:rsidRPr="00E37B5C">
        <w:rPr>
          <w:rFonts w:asciiTheme="majorHAnsi" w:hAnsiTheme="majorHAnsi"/>
          <w:b/>
          <w:i/>
        </w:rPr>
        <w:t>DD</w:t>
      </w:r>
      <w:r w:rsidRPr="00E37B5C">
        <w:rPr>
          <w:rFonts w:asciiTheme="majorHAnsi" w:hAnsiTheme="majorHAnsi"/>
        </w:rPr>
        <w:t>/</w:t>
      </w:r>
    </w:p>
    <w:p w14:paraId="0505406F" w14:textId="1139F931" w:rsidR="000A4841" w:rsidRPr="00E37B5C" w:rsidRDefault="000A4841" w:rsidP="000A4841">
      <w:pPr>
        <w:rPr>
          <w:rFonts w:asciiTheme="majorHAnsi" w:hAnsiTheme="majorHAnsi"/>
        </w:rPr>
      </w:pPr>
      <w:r w:rsidRPr="00E37B5C">
        <w:rPr>
          <w:rFonts w:asciiTheme="majorHAnsi" w:hAnsiTheme="majorHAnsi"/>
        </w:rPr>
        <w:tab/>
      </w:r>
      <w:r w:rsidR="00182836" w:rsidRPr="00E37B5C">
        <w:rPr>
          <w:rFonts w:asciiTheme="majorHAnsi" w:hAnsiTheme="majorHAnsi"/>
        </w:rPr>
        <w:tab/>
      </w:r>
      <w:r w:rsidR="00182836" w:rsidRPr="00E37B5C">
        <w:rPr>
          <w:rFonts w:asciiTheme="majorHAnsi" w:hAnsiTheme="majorHAnsi"/>
        </w:rPr>
        <w:tab/>
      </w:r>
      <w:r w:rsidR="00182836" w:rsidRPr="00E37B5C">
        <w:rPr>
          <w:rFonts w:asciiTheme="majorHAnsi" w:hAnsiTheme="majorHAnsi"/>
        </w:rPr>
        <w:tab/>
      </w:r>
      <w:r w:rsidRPr="00E37B5C">
        <w:rPr>
          <w:rFonts w:asciiTheme="majorHAnsi" w:hAnsiTheme="majorHAnsi"/>
        </w:rPr>
        <w:t>CT</w:t>
      </w:r>
      <w:r w:rsidRPr="00E37B5C">
        <w:rPr>
          <w:rFonts w:asciiTheme="majorHAnsi" w:hAnsiTheme="majorHAnsi"/>
          <w:b/>
          <w:i/>
        </w:rPr>
        <w:t>.</w:t>
      </w:r>
      <w:r w:rsidR="00182836" w:rsidRPr="00E37B5C">
        <w:rPr>
          <w:rFonts w:asciiTheme="majorHAnsi" w:hAnsiTheme="majorHAnsi"/>
          <w:b/>
          <w:i/>
        </w:rPr>
        <w:t>SSSS.</w:t>
      </w:r>
      <w:r w:rsidRPr="00E37B5C">
        <w:rPr>
          <w:rFonts w:asciiTheme="majorHAnsi" w:hAnsiTheme="majorHAnsi"/>
          <w:b/>
          <w:i/>
        </w:rPr>
        <w:t>YY</w:t>
      </w:r>
      <w:r w:rsidR="00182836" w:rsidRPr="00E37B5C">
        <w:rPr>
          <w:rFonts w:asciiTheme="majorHAnsi" w:hAnsiTheme="majorHAnsi"/>
          <w:b/>
          <w:i/>
        </w:rPr>
        <w:t>YY</w:t>
      </w:r>
      <w:r w:rsidRPr="00E37B5C">
        <w:rPr>
          <w:rFonts w:asciiTheme="majorHAnsi" w:hAnsiTheme="majorHAnsi"/>
          <w:b/>
          <w:i/>
        </w:rPr>
        <w:t>MMDD</w:t>
      </w:r>
      <w:r w:rsidR="00182836" w:rsidRPr="00E37B5C">
        <w:rPr>
          <w:rFonts w:asciiTheme="majorHAnsi" w:hAnsiTheme="majorHAnsi"/>
          <w:b/>
          <w:i/>
        </w:rPr>
        <w:t>.jjj</w:t>
      </w:r>
      <w:r w:rsidR="00182836" w:rsidRPr="00E37B5C">
        <w:rPr>
          <w:rFonts w:asciiTheme="majorHAnsi" w:hAnsiTheme="majorHAnsi"/>
        </w:rPr>
        <w:t>.txt</w:t>
      </w:r>
    </w:p>
    <w:p w14:paraId="358586F7" w14:textId="781983A5" w:rsidR="000A4841" w:rsidRPr="00E37B5C" w:rsidRDefault="000A4841" w:rsidP="00182836">
      <w:pPr>
        <w:ind w:left="864" w:firstLine="432"/>
        <w:rPr>
          <w:rFonts w:asciiTheme="majorHAnsi" w:hAnsiTheme="majorHAnsi"/>
        </w:rPr>
      </w:pPr>
      <w:r w:rsidRPr="00E37B5C">
        <w:rPr>
          <w:rFonts w:asciiTheme="majorHAnsi" w:hAnsiTheme="majorHAnsi"/>
        </w:rPr>
        <w:tab/>
        <w:t>CT</w:t>
      </w:r>
      <w:r w:rsidRPr="00E37B5C">
        <w:rPr>
          <w:rFonts w:asciiTheme="majorHAnsi" w:hAnsiTheme="majorHAnsi"/>
          <w:b/>
          <w:i/>
        </w:rPr>
        <w:t>.</w:t>
      </w:r>
      <w:r w:rsidR="00182836" w:rsidRPr="00E37B5C">
        <w:rPr>
          <w:rFonts w:asciiTheme="majorHAnsi" w:hAnsiTheme="majorHAnsi"/>
          <w:b/>
          <w:i/>
        </w:rPr>
        <w:t>SSSS.</w:t>
      </w:r>
      <w:r w:rsidRPr="00E37B5C">
        <w:rPr>
          <w:rFonts w:asciiTheme="majorHAnsi" w:hAnsiTheme="majorHAnsi"/>
          <w:b/>
          <w:i/>
        </w:rPr>
        <w:t>YY</w:t>
      </w:r>
      <w:r w:rsidR="00182836" w:rsidRPr="00E37B5C">
        <w:rPr>
          <w:rFonts w:asciiTheme="majorHAnsi" w:hAnsiTheme="majorHAnsi"/>
          <w:b/>
          <w:i/>
        </w:rPr>
        <w:t>YY</w:t>
      </w:r>
      <w:r w:rsidRPr="00E37B5C">
        <w:rPr>
          <w:rFonts w:asciiTheme="majorHAnsi" w:hAnsiTheme="majorHAnsi"/>
          <w:b/>
          <w:i/>
        </w:rPr>
        <w:t>MMDD</w:t>
      </w:r>
      <w:r w:rsidR="00182836" w:rsidRPr="00E37B5C">
        <w:rPr>
          <w:rFonts w:asciiTheme="majorHAnsi" w:hAnsiTheme="majorHAnsi"/>
          <w:b/>
          <w:i/>
        </w:rPr>
        <w:t>.jjj</w:t>
      </w:r>
      <w:r w:rsidRPr="00E37B5C">
        <w:rPr>
          <w:rFonts w:asciiTheme="majorHAnsi" w:hAnsiTheme="majorHAnsi"/>
        </w:rPr>
        <w:t>.unl</w:t>
      </w:r>
    </w:p>
    <w:p w14:paraId="6261E330" w14:textId="77777777" w:rsidR="0027077F" w:rsidRDefault="0027077F" w:rsidP="0027077F">
      <w:pPr>
        <w:pBdr>
          <w:bottom w:val="single" w:sz="12" w:space="1" w:color="auto"/>
        </w:pBdr>
        <w:rPr>
          <w:rFonts w:asciiTheme="majorHAnsi" w:hAnsiTheme="majorHAnsi"/>
        </w:rPr>
      </w:pPr>
    </w:p>
    <w:p w14:paraId="605598E7" w14:textId="77777777" w:rsidR="0027077F" w:rsidRPr="00E37B5C" w:rsidRDefault="0027077F" w:rsidP="0027077F">
      <w:pPr>
        <w:rPr>
          <w:rFonts w:asciiTheme="majorHAnsi" w:hAnsiTheme="majorHAnsi"/>
        </w:rPr>
      </w:pPr>
    </w:p>
    <w:p w14:paraId="45C24875" w14:textId="77777777" w:rsidR="000A4841" w:rsidRPr="00E37B5C" w:rsidRDefault="000A4841" w:rsidP="000A4841">
      <w:pPr>
        <w:rPr>
          <w:rFonts w:asciiTheme="majorHAnsi" w:hAnsiTheme="majorHAnsi"/>
        </w:rPr>
      </w:pPr>
      <w:r w:rsidRPr="00E37B5C">
        <w:rPr>
          <w:rFonts w:asciiTheme="majorHAnsi" w:hAnsiTheme="majorHAnsi"/>
        </w:rPr>
        <w:t xml:space="preserve">/db_backup/ </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(Note-2)</w:t>
      </w:r>
    </w:p>
    <w:p w14:paraId="49628326" w14:textId="77777777" w:rsidR="000A4841" w:rsidRPr="00E37B5C" w:rsidRDefault="000A4841" w:rsidP="000A4841">
      <w:pPr>
        <w:rPr>
          <w:rFonts w:asciiTheme="majorHAnsi" w:hAnsiTheme="majorHAnsi"/>
        </w:rPr>
      </w:pPr>
      <w:r w:rsidRPr="00E37B5C">
        <w:rPr>
          <w:rFonts w:asciiTheme="majorHAnsi" w:hAnsiTheme="majorHAnsi"/>
        </w:rPr>
        <w:tab/>
        <w:t>gpmgvDBdump.gz</w:t>
      </w:r>
    </w:p>
    <w:p w14:paraId="634E300E" w14:textId="77777777" w:rsidR="000A4841" w:rsidRPr="00E37B5C" w:rsidRDefault="000A4841" w:rsidP="000A4841">
      <w:pPr>
        <w:rPr>
          <w:rFonts w:asciiTheme="majorHAnsi" w:hAnsiTheme="majorHAnsi"/>
        </w:rPr>
      </w:pPr>
      <w:r w:rsidRPr="00E37B5C">
        <w:rPr>
          <w:rFonts w:asciiTheme="majorHAnsi" w:hAnsiTheme="majorHAnsi"/>
        </w:rPr>
        <w:tab/>
        <w:t>gpmgvDBdump.old.gz</w:t>
      </w:r>
    </w:p>
    <w:p w14:paraId="1E2BDC3A" w14:textId="77777777" w:rsidR="0027077F" w:rsidRDefault="0027077F" w:rsidP="0027077F">
      <w:pPr>
        <w:pBdr>
          <w:bottom w:val="single" w:sz="12" w:space="1" w:color="auto"/>
        </w:pBdr>
        <w:rPr>
          <w:rFonts w:asciiTheme="majorHAnsi" w:hAnsiTheme="majorHAnsi"/>
        </w:rPr>
      </w:pPr>
    </w:p>
    <w:p w14:paraId="13AC4D1A" w14:textId="77777777" w:rsidR="0027077F" w:rsidRPr="00E37B5C" w:rsidRDefault="0027077F" w:rsidP="0027077F">
      <w:pPr>
        <w:rPr>
          <w:rFonts w:asciiTheme="majorHAnsi" w:hAnsiTheme="majorHAnsi"/>
        </w:rPr>
      </w:pPr>
    </w:p>
    <w:p w14:paraId="2B189BDB" w14:textId="1736FA39" w:rsidR="000A4841" w:rsidRPr="00E37B5C" w:rsidRDefault="000A4841" w:rsidP="000A4841">
      <w:pPr>
        <w:rPr>
          <w:rFonts w:asciiTheme="majorHAnsi" w:hAnsiTheme="majorHAnsi"/>
        </w:rPr>
      </w:pPr>
      <w:r w:rsidRPr="00E37B5C">
        <w:rPr>
          <w:rFonts w:asciiTheme="majorHAnsi" w:hAnsiTheme="majorHAnsi"/>
        </w:rPr>
        <w:t>/gv_radar</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005F2BF2">
        <w:rPr>
          <w:rFonts w:asciiTheme="majorHAnsi" w:hAnsiTheme="majorHAnsi"/>
        </w:rPr>
        <w:tab/>
      </w:r>
      <w:r w:rsidRPr="00E37B5C">
        <w:rPr>
          <w:rFonts w:asciiTheme="majorHAnsi" w:hAnsiTheme="majorHAnsi"/>
        </w:rPr>
        <w:tab/>
        <w:t>(Note-3)</w:t>
      </w:r>
    </w:p>
    <w:p w14:paraId="0A0F4C63" w14:textId="6D2584D9" w:rsidR="000A4841" w:rsidRPr="00E37B5C" w:rsidRDefault="000A4841" w:rsidP="000A4841">
      <w:pPr>
        <w:rPr>
          <w:rFonts w:asciiTheme="majorHAnsi" w:hAnsiTheme="majorHAnsi"/>
        </w:rPr>
      </w:pPr>
      <w:r w:rsidRPr="00E37B5C">
        <w:rPr>
          <w:rFonts w:asciiTheme="majorHAnsi" w:hAnsiTheme="majorHAnsi"/>
        </w:rPr>
        <w:tab/>
        <w:t>/finalQC_in</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(Note-3)</w:t>
      </w:r>
    </w:p>
    <w:p w14:paraId="07F21975"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t>/</w:t>
      </w:r>
      <w:r w:rsidRPr="00E37B5C">
        <w:rPr>
          <w:rFonts w:asciiTheme="majorHAnsi" w:hAnsiTheme="majorHAnsi"/>
          <w:b/>
          <w:i/>
        </w:rPr>
        <w:t>xxxx</w:t>
      </w:r>
    </w:p>
    <w:p w14:paraId="5E32337A" w14:textId="75BCF86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t>/1CUF</w:t>
      </w:r>
    </w:p>
    <w:p w14:paraId="46EDB7C5"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YYYY</w:t>
      </w:r>
    </w:p>
    <w:p w14:paraId="28AFE259"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MMDD</w:t>
      </w:r>
      <w:r w:rsidRPr="00E37B5C">
        <w:rPr>
          <w:rFonts w:asciiTheme="majorHAnsi" w:hAnsiTheme="majorHAnsi"/>
        </w:rPr>
        <w:t>/</w:t>
      </w:r>
    </w:p>
    <w:p w14:paraId="40E5A8F1" w14:textId="5039A9E5" w:rsidR="00192334" w:rsidRPr="00E37B5C" w:rsidRDefault="00192334" w:rsidP="00192334">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b/>
          <w:i/>
        </w:rPr>
        <w:t>XXXX_YYYY_MMDD_hhmmss</w:t>
      </w:r>
      <w:r w:rsidR="00F21E10" w:rsidRPr="00E37B5C">
        <w:rPr>
          <w:rFonts w:asciiTheme="majorHAnsi" w:hAnsiTheme="majorHAnsi"/>
        </w:rPr>
        <w:t>.uf.gz</w:t>
      </w:r>
      <w:r w:rsidR="00F21E10" w:rsidRPr="00E37B5C">
        <w:rPr>
          <w:rFonts w:asciiTheme="majorHAnsi" w:hAnsiTheme="majorHAnsi"/>
        </w:rPr>
        <w:tab/>
      </w:r>
      <w:r w:rsidR="00F21E10" w:rsidRPr="00E37B5C">
        <w:rPr>
          <w:rFonts w:asciiTheme="majorHAnsi" w:hAnsiTheme="majorHAnsi"/>
        </w:rPr>
        <w:tab/>
        <w:t>(Note-6</w:t>
      </w:r>
      <w:r w:rsidRPr="00E37B5C">
        <w:rPr>
          <w:rFonts w:asciiTheme="majorHAnsi" w:hAnsiTheme="majorHAnsi"/>
        </w:rPr>
        <w:t>)</w:t>
      </w:r>
    </w:p>
    <w:p w14:paraId="413CA4B4" w14:textId="4E8774A4" w:rsidR="00CA4394" w:rsidRPr="00E37B5C" w:rsidRDefault="00CA4394" w:rsidP="00CA4394">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b/>
          <w:i/>
        </w:rPr>
        <w:t>XXXX_YYYY_MMDD_hhmmss_</w:t>
      </w:r>
      <w:r w:rsidRPr="00E37B5C">
        <w:rPr>
          <w:rFonts w:asciiTheme="majorHAnsi" w:hAnsiTheme="majorHAnsi"/>
        </w:rPr>
        <w:t>rhi.uf.gz</w:t>
      </w:r>
      <w:r w:rsidRPr="00E37B5C">
        <w:rPr>
          <w:rFonts w:asciiTheme="majorHAnsi" w:hAnsiTheme="majorHAnsi"/>
        </w:rPr>
        <w:tab/>
      </w:r>
      <w:r w:rsidRPr="00E37B5C">
        <w:rPr>
          <w:rFonts w:asciiTheme="majorHAnsi" w:hAnsiTheme="majorHAnsi"/>
        </w:rPr>
        <w:tab/>
        <w:t>(Note-6)</w:t>
      </w:r>
    </w:p>
    <w:p w14:paraId="18618297"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t>/images</w:t>
      </w:r>
    </w:p>
    <w:p w14:paraId="6FDBA542"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YYYY</w:t>
      </w:r>
    </w:p>
    <w:p w14:paraId="585FBCFA"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MMDD</w:t>
      </w:r>
      <w:r w:rsidRPr="00E37B5C">
        <w:rPr>
          <w:rFonts w:asciiTheme="majorHAnsi" w:hAnsiTheme="majorHAnsi"/>
        </w:rPr>
        <w:t>/</w:t>
      </w:r>
    </w:p>
    <w:p w14:paraId="6BE1A127" w14:textId="6B4D311C"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00DC6FE7" w:rsidRPr="00E37B5C">
        <w:rPr>
          <w:rFonts w:asciiTheme="majorHAnsi" w:hAnsiTheme="majorHAnsi"/>
          <w:b/>
          <w:i/>
        </w:rPr>
        <w:t xml:space="preserve">XXXX </w:t>
      </w:r>
      <w:r w:rsidRPr="00E37B5C">
        <w:rPr>
          <w:rFonts w:asciiTheme="majorHAnsi" w:hAnsiTheme="majorHAnsi"/>
          <w:b/>
          <w:i/>
        </w:rPr>
        <w:t>_YY</w:t>
      </w:r>
      <w:r w:rsidR="00DC6FE7" w:rsidRPr="00E37B5C">
        <w:rPr>
          <w:rFonts w:asciiTheme="majorHAnsi" w:hAnsiTheme="majorHAnsi"/>
          <w:b/>
          <w:i/>
        </w:rPr>
        <w:t>YY_MMDD_</w:t>
      </w:r>
      <w:r w:rsidRPr="00E37B5C">
        <w:rPr>
          <w:rFonts w:asciiTheme="majorHAnsi" w:hAnsiTheme="majorHAnsi"/>
          <w:b/>
          <w:i/>
        </w:rPr>
        <w:t>hhmm</w:t>
      </w:r>
      <w:r w:rsidR="00DC6FE7" w:rsidRPr="00E37B5C">
        <w:rPr>
          <w:rFonts w:asciiTheme="majorHAnsi" w:hAnsiTheme="majorHAnsi"/>
          <w:b/>
          <w:i/>
        </w:rPr>
        <w:t>ss_FF</w:t>
      </w:r>
      <w:r w:rsidRPr="00E37B5C">
        <w:rPr>
          <w:rFonts w:asciiTheme="majorHAnsi" w:hAnsiTheme="majorHAnsi"/>
          <w:b/>
          <w:i/>
        </w:rPr>
        <w:t>.</w:t>
      </w:r>
      <w:r w:rsidR="00DC6FE7" w:rsidRPr="00E37B5C">
        <w:rPr>
          <w:rFonts w:asciiTheme="majorHAnsi" w:hAnsiTheme="majorHAnsi"/>
        </w:rPr>
        <w:t>sw</w:t>
      </w:r>
      <w:r w:rsidRPr="00E37B5C">
        <w:rPr>
          <w:rFonts w:asciiTheme="majorHAnsi" w:hAnsiTheme="majorHAnsi"/>
          <w:b/>
          <w:i/>
        </w:rPr>
        <w:t>ee</w:t>
      </w:r>
      <w:r w:rsidR="00DC6FE7" w:rsidRPr="00E37B5C">
        <w:rPr>
          <w:rFonts w:asciiTheme="majorHAnsi" w:hAnsiTheme="majorHAnsi"/>
        </w:rPr>
        <w:t>_PPI.png</w:t>
      </w:r>
    </w:p>
    <w:p w14:paraId="055B91BC" w14:textId="77777777" w:rsidR="00900708" w:rsidRPr="00E37B5C" w:rsidRDefault="00900708" w:rsidP="0027077F">
      <w:pPr>
        <w:keepNext/>
        <w:rPr>
          <w:rFonts w:asciiTheme="majorHAnsi" w:hAnsiTheme="majorHAnsi"/>
        </w:rPr>
      </w:pPr>
      <w:r w:rsidRPr="00E37B5C">
        <w:rPr>
          <w:rFonts w:asciiTheme="majorHAnsi" w:hAnsiTheme="majorHAnsi"/>
        </w:rPr>
        <w:lastRenderedPageBreak/>
        <w:tab/>
      </w:r>
      <w:r w:rsidRPr="00E37B5C">
        <w:rPr>
          <w:rFonts w:asciiTheme="majorHAnsi" w:hAnsiTheme="majorHAnsi"/>
        </w:rPr>
        <w:tab/>
      </w:r>
      <w:r w:rsidRPr="00E37B5C">
        <w:rPr>
          <w:rFonts w:asciiTheme="majorHAnsi" w:hAnsiTheme="majorHAnsi"/>
        </w:rPr>
        <w:tab/>
        <w:t>/raw</w:t>
      </w:r>
    </w:p>
    <w:p w14:paraId="24F29C49" w14:textId="77777777" w:rsidR="00900708" w:rsidRPr="00E37B5C" w:rsidRDefault="00900708" w:rsidP="00900708">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YYYY</w:t>
      </w:r>
    </w:p>
    <w:p w14:paraId="0A625ED6" w14:textId="77777777" w:rsidR="00900708" w:rsidRPr="00E37B5C" w:rsidRDefault="00900708" w:rsidP="00900708">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w:t>
      </w:r>
      <w:r w:rsidRPr="00E37B5C">
        <w:rPr>
          <w:rFonts w:asciiTheme="majorHAnsi" w:hAnsiTheme="majorHAnsi"/>
          <w:b/>
          <w:i/>
        </w:rPr>
        <w:t>MMDD</w:t>
      </w:r>
      <w:r w:rsidRPr="00E37B5C">
        <w:rPr>
          <w:rFonts w:asciiTheme="majorHAnsi" w:hAnsiTheme="majorHAnsi"/>
        </w:rPr>
        <w:t>/</w:t>
      </w:r>
    </w:p>
    <w:p w14:paraId="7ADCE1B3" w14:textId="77777777" w:rsidR="00900708" w:rsidRPr="00E37B5C" w:rsidRDefault="00900708" w:rsidP="00900708">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b/>
          <w:i/>
        </w:rPr>
        <w:t>XXXXYYYYMMDD_hhmmss</w:t>
      </w:r>
      <w:r w:rsidRPr="00E37B5C">
        <w:rPr>
          <w:rFonts w:asciiTheme="majorHAnsi" w:hAnsiTheme="majorHAnsi"/>
        </w:rPr>
        <w:t>.gz</w:t>
      </w:r>
    </w:p>
    <w:p w14:paraId="03641FD4" w14:textId="77777777" w:rsidR="0027077F" w:rsidRDefault="0027077F" w:rsidP="0027077F">
      <w:pPr>
        <w:pBdr>
          <w:bottom w:val="single" w:sz="12" w:space="1" w:color="auto"/>
        </w:pBdr>
        <w:rPr>
          <w:rFonts w:asciiTheme="majorHAnsi" w:hAnsiTheme="majorHAnsi"/>
        </w:rPr>
      </w:pPr>
    </w:p>
    <w:p w14:paraId="6CF8C523" w14:textId="77777777" w:rsidR="006F29D2" w:rsidRPr="00E37B5C" w:rsidRDefault="006F29D2" w:rsidP="000A4841">
      <w:pPr>
        <w:rPr>
          <w:rFonts w:asciiTheme="majorHAnsi" w:hAnsiTheme="majorHAnsi"/>
        </w:rPr>
      </w:pPr>
    </w:p>
    <w:p w14:paraId="7A105CC0" w14:textId="6D928C0A" w:rsidR="000A4841" w:rsidRPr="00E37B5C" w:rsidRDefault="000A4841" w:rsidP="000A4841">
      <w:pPr>
        <w:rPr>
          <w:rFonts w:asciiTheme="majorHAnsi" w:hAnsiTheme="majorHAnsi"/>
        </w:rPr>
      </w:pPr>
      <w:r w:rsidRPr="00E37B5C">
        <w:rPr>
          <w:rFonts w:asciiTheme="majorHAnsi" w:hAnsiTheme="majorHAnsi"/>
        </w:rPr>
        <w:t>/mosaicimages</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(Note-4)</w:t>
      </w:r>
    </w:p>
    <w:p w14:paraId="60C33B77" w14:textId="77777777" w:rsidR="000A4841" w:rsidRPr="00E37B5C" w:rsidRDefault="000A4841" w:rsidP="000A4841">
      <w:pPr>
        <w:rPr>
          <w:rFonts w:asciiTheme="majorHAnsi" w:hAnsiTheme="majorHAnsi"/>
        </w:rPr>
      </w:pPr>
      <w:r w:rsidRPr="00E37B5C">
        <w:rPr>
          <w:rFonts w:asciiTheme="majorHAnsi" w:hAnsiTheme="majorHAnsi"/>
        </w:rPr>
        <w:tab/>
        <w:t>/archivedmosaic/</w:t>
      </w:r>
    </w:p>
    <w:p w14:paraId="3CCD3F0A" w14:textId="77777777" w:rsidR="000A4841" w:rsidRPr="00E37B5C" w:rsidRDefault="000A4841" w:rsidP="000A4841">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b/>
          <w:i/>
        </w:rPr>
        <w:t>YYYY-MM-DD_hhmm</w:t>
      </w:r>
      <w:r w:rsidRPr="00E37B5C">
        <w:rPr>
          <w:rFonts w:asciiTheme="majorHAnsi" w:hAnsiTheme="majorHAnsi"/>
        </w:rPr>
        <w:t>.gif</w:t>
      </w:r>
    </w:p>
    <w:p w14:paraId="67D150EA" w14:textId="77777777" w:rsidR="0027077F" w:rsidRDefault="0027077F" w:rsidP="0027077F">
      <w:pPr>
        <w:pBdr>
          <w:bottom w:val="single" w:sz="12" w:space="1" w:color="auto"/>
        </w:pBdr>
        <w:rPr>
          <w:rFonts w:asciiTheme="majorHAnsi" w:hAnsiTheme="majorHAnsi"/>
        </w:rPr>
      </w:pPr>
    </w:p>
    <w:p w14:paraId="641A1ECF" w14:textId="77777777" w:rsidR="0027077F" w:rsidRPr="00E37B5C" w:rsidRDefault="0027077F" w:rsidP="0027077F">
      <w:pPr>
        <w:rPr>
          <w:rFonts w:asciiTheme="majorHAnsi" w:hAnsiTheme="majorHAnsi"/>
        </w:rPr>
      </w:pPr>
    </w:p>
    <w:p w14:paraId="1B4E4E55" w14:textId="3659762E" w:rsidR="005F2BF2" w:rsidRPr="00E37B5C" w:rsidRDefault="005F2BF2" w:rsidP="000A4841">
      <w:r w:rsidRPr="00E37B5C">
        <w:t>Multiple directory trees exist under netcdf/geo_match/GPM.  Each is described separately, below.</w:t>
      </w:r>
    </w:p>
    <w:p w14:paraId="7A5552E1" w14:textId="77777777" w:rsidR="005F2BF2" w:rsidRPr="00E37B5C" w:rsidRDefault="005F2BF2" w:rsidP="000A4841">
      <w:pPr>
        <w:rPr>
          <w:rFonts w:asciiTheme="majorHAnsi" w:hAnsiTheme="majorHAnsi"/>
        </w:rPr>
      </w:pPr>
    </w:p>
    <w:p w14:paraId="548872E6" w14:textId="77777777" w:rsidR="000A4841" w:rsidRPr="00E37B5C" w:rsidRDefault="000A4841" w:rsidP="000A4841">
      <w:pPr>
        <w:rPr>
          <w:rFonts w:asciiTheme="majorHAnsi" w:hAnsiTheme="majorHAnsi"/>
        </w:rPr>
      </w:pPr>
      <w:r w:rsidRPr="00E37B5C">
        <w:rPr>
          <w:rFonts w:asciiTheme="majorHAnsi" w:hAnsiTheme="majorHAnsi"/>
        </w:rPr>
        <w:t>/netcdf</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(Note-5)</w:t>
      </w:r>
    </w:p>
    <w:p w14:paraId="41E7C013" w14:textId="2F0BC013" w:rsidR="00DC59AC" w:rsidRPr="00E37B5C" w:rsidRDefault="000A4841" w:rsidP="000A4841">
      <w:pPr>
        <w:rPr>
          <w:rFonts w:asciiTheme="majorHAnsi" w:hAnsiTheme="majorHAnsi"/>
        </w:rPr>
      </w:pPr>
      <w:r w:rsidRPr="00E37B5C">
        <w:rPr>
          <w:rFonts w:asciiTheme="majorHAnsi" w:hAnsiTheme="majorHAnsi"/>
        </w:rPr>
        <w:tab/>
        <w:t>/geo</w:t>
      </w:r>
      <w:r w:rsidR="005F2BF2">
        <w:rPr>
          <w:rFonts w:asciiTheme="majorHAnsi" w:hAnsiTheme="majorHAnsi"/>
        </w:rPr>
        <w:t>_</w:t>
      </w:r>
      <w:r w:rsidRPr="00E37B5C">
        <w:rPr>
          <w:rFonts w:asciiTheme="majorHAnsi" w:hAnsiTheme="majorHAnsi"/>
        </w:rPr>
        <w:t>match</w:t>
      </w:r>
    </w:p>
    <w:p w14:paraId="30AEC82A" w14:textId="2555A409" w:rsidR="005F2BF2" w:rsidRPr="00E37B5C" w:rsidRDefault="000A4841" w:rsidP="0058422B">
      <w:pPr>
        <w:ind w:left="432" w:firstLine="432"/>
        <w:rPr>
          <w:rFonts w:asciiTheme="majorHAnsi" w:hAnsiTheme="majorHAnsi"/>
        </w:rPr>
      </w:pPr>
      <w:r w:rsidRPr="00E37B5C">
        <w:rPr>
          <w:rFonts w:asciiTheme="majorHAnsi" w:hAnsiTheme="majorHAnsi"/>
        </w:rPr>
        <w:t>/</w:t>
      </w:r>
      <w:r w:rsidR="00DC59AC" w:rsidRPr="00E37B5C">
        <w:rPr>
          <w:rFonts w:asciiTheme="majorHAnsi" w:hAnsiTheme="majorHAnsi"/>
        </w:rPr>
        <w:t>GPM</w:t>
      </w:r>
    </w:p>
    <w:p w14:paraId="0FD3B142" w14:textId="77777777" w:rsidR="00171DB0" w:rsidRDefault="00DC59AC" w:rsidP="00292527">
      <w:pPr>
        <w:ind w:left="432" w:firstLine="432"/>
        <w:rPr>
          <w:rFonts w:asciiTheme="majorHAnsi" w:hAnsiTheme="majorHAnsi"/>
        </w:rPr>
      </w:pPr>
      <w:r w:rsidRPr="00E37B5C">
        <w:rPr>
          <w:rFonts w:asciiTheme="majorHAnsi" w:hAnsiTheme="majorHAnsi"/>
        </w:rPr>
        <w:tab/>
        <w:t>/2A</w:t>
      </w:r>
      <w:r w:rsidR="00171DB0" w:rsidRPr="00E37B5C">
        <w:rPr>
          <w:rFonts w:asciiTheme="majorHAnsi" w:hAnsiTheme="majorHAnsi"/>
          <w:b/>
          <w:i/>
        </w:rPr>
        <w:t>type</w:t>
      </w:r>
    </w:p>
    <w:p w14:paraId="5E857798" w14:textId="12FEE38C" w:rsidR="00DC59AC" w:rsidRPr="00E37B5C" w:rsidRDefault="00171DB0" w:rsidP="00E37B5C">
      <w:pPr>
        <w:ind w:left="1296" w:firstLine="432"/>
        <w:rPr>
          <w:rFonts w:asciiTheme="majorHAnsi" w:hAnsiTheme="majorHAnsi"/>
          <w:b/>
          <w:i/>
        </w:rPr>
      </w:pPr>
      <w:r>
        <w:rPr>
          <w:rFonts w:asciiTheme="majorHAnsi" w:hAnsiTheme="majorHAnsi"/>
        </w:rPr>
        <w:t>/</w:t>
      </w:r>
      <w:r w:rsidR="00DC59AC" w:rsidRPr="00E37B5C">
        <w:rPr>
          <w:rFonts w:asciiTheme="majorHAnsi" w:hAnsiTheme="majorHAnsi"/>
          <w:b/>
          <w:i/>
        </w:rPr>
        <w:t>scan</w:t>
      </w:r>
    </w:p>
    <w:p w14:paraId="7F9E423F" w14:textId="0E0A8DC4" w:rsidR="00DC59AC" w:rsidRPr="00E37B5C" w:rsidRDefault="00DC59AC" w:rsidP="00E37B5C">
      <w:pPr>
        <w:ind w:left="864" w:firstLine="432"/>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rPr>
        <w:t>/</w:t>
      </w:r>
      <w:r w:rsidRPr="00E37B5C">
        <w:rPr>
          <w:rFonts w:asciiTheme="majorHAnsi" w:hAnsiTheme="majorHAnsi"/>
          <w:b/>
          <w:i/>
        </w:rPr>
        <w:t>version</w:t>
      </w:r>
    </w:p>
    <w:p w14:paraId="010A9C45" w14:textId="576C3658" w:rsidR="00F21DA2" w:rsidRPr="00E37B5C" w:rsidRDefault="00F21DA2" w:rsidP="00292527">
      <w:pPr>
        <w:ind w:left="432" w:firstLine="432"/>
        <w:rPr>
          <w:rFonts w:asciiTheme="majorHAnsi" w:hAnsiTheme="majorHAnsi"/>
          <w:b/>
          <w:i/>
        </w:rPr>
      </w:pPr>
      <w:r w:rsidRPr="00E37B5C">
        <w:rPr>
          <w:rFonts w:asciiTheme="majorHAnsi" w:hAnsiTheme="majorHAnsi"/>
          <w:b/>
        </w:rPr>
        <w:tab/>
      </w:r>
      <w:r w:rsidR="00171DB0">
        <w:rPr>
          <w:rFonts w:asciiTheme="majorHAnsi" w:hAnsiTheme="majorHAnsi"/>
          <w:b/>
        </w:rPr>
        <w:tab/>
      </w:r>
      <w:r w:rsidRPr="00E37B5C">
        <w:rPr>
          <w:rFonts w:asciiTheme="majorHAnsi" w:hAnsiTheme="majorHAnsi"/>
          <w:b/>
        </w:rPr>
        <w:tab/>
      </w:r>
      <w:r w:rsidRPr="00E37B5C">
        <w:rPr>
          <w:rFonts w:asciiTheme="majorHAnsi" w:hAnsiTheme="majorHAnsi"/>
          <w:b/>
        </w:rPr>
        <w:tab/>
        <w:t>/</w:t>
      </w:r>
      <w:r w:rsidR="000A7884" w:rsidRPr="00E37B5C">
        <w:rPr>
          <w:rFonts w:asciiTheme="majorHAnsi" w:hAnsiTheme="majorHAnsi"/>
          <w:b/>
          <w:i/>
        </w:rPr>
        <w:t>F_f</w:t>
      </w:r>
    </w:p>
    <w:p w14:paraId="68B64195" w14:textId="6D6DA88E" w:rsidR="00F21DA2" w:rsidRPr="00E37B5C" w:rsidRDefault="00F21DA2" w:rsidP="00292527">
      <w:pPr>
        <w:ind w:left="432" w:firstLine="432"/>
        <w:rPr>
          <w:rFonts w:asciiTheme="majorHAnsi" w:hAnsiTheme="majorHAnsi"/>
          <w:b/>
        </w:rPr>
      </w:pPr>
      <w:r w:rsidRPr="00E37B5C">
        <w:rPr>
          <w:rFonts w:asciiTheme="majorHAnsi" w:hAnsiTheme="majorHAnsi"/>
          <w:b/>
        </w:rPr>
        <w:tab/>
      </w:r>
      <w:r w:rsidRPr="00E37B5C">
        <w:rPr>
          <w:rFonts w:asciiTheme="majorHAnsi" w:hAnsiTheme="majorHAnsi"/>
          <w:b/>
        </w:rPr>
        <w:tab/>
      </w:r>
      <w:r w:rsidR="00171DB0">
        <w:rPr>
          <w:rFonts w:asciiTheme="majorHAnsi" w:hAnsiTheme="majorHAnsi"/>
          <w:b/>
        </w:rPr>
        <w:tab/>
      </w:r>
      <w:r w:rsidRPr="00E37B5C">
        <w:rPr>
          <w:rFonts w:asciiTheme="majorHAnsi" w:hAnsiTheme="majorHAnsi"/>
          <w:b/>
        </w:rPr>
        <w:tab/>
      </w:r>
      <w:r w:rsidRPr="00E37B5C">
        <w:rPr>
          <w:rFonts w:asciiTheme="majorHAnsi" w:hAnsiTheme="majorHAnsi"/>
          <w:b/>
        </w:rPr>
        <w:tab/>
        <w:t>/</w:t>
      </w:r>
      <w:r w:rsidRPr="00E37B5C">
        <w:rPr>
          <w:rFonts w:asciiTheme="majorHAnsi" w:hAnsiTheme="majorHAnsi"/>
          <w:b/>
          <w:i/>
        </w:rPr>
        <w:t>YYYY</w:t>
      </w:r>
      <w:r w:rsidRPr="00E37B5C">
        <w:rPr>
          <w:rFonts w:asciiTheme="majorHAnsi" w:hAnsiTheme="majorHAnsi"/>
          <w:b/>
        </w:rPr>
        <w:t>/</w:t>
      </w:r>
    </w:p>
    <w:p w14:paraId="2A32CDEF" w14:textId="22E84094" w:rsidR="00F21DA2" w:rsidRPr="00E37B5C" w:rsidRDefault="00F21DA2" w:rsidP="00292527">
      <w:pPr>
        <w:ind w:left="432" w:firstLine="432"/>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00171DB0">
        <w:rPr>
          <w:rFonts w:asciiTheme="majorHAnsi" w:hAnsiTheme="majorHAnsi"/>
        </w:rPr>
        <w:tab/>
      </w:r>
      <w:r w:rsidRPr="00E37B5C">
        <w:rPr>
          <w:rFonts w:asciiTheme="majorHAnsi" w:hAnsiTheme="majorHAnsi"/>
        </w:rPr>
        <w:tab/>
      </w:r>
      <w:r w:rsidRPr="00E37B5C">
        <w:rPr>
          <w:rFonts w:asciiTheme="majorHAnsi" w:hAnsiTheme="majorHAnsi"/>
        </w:rPr>
        <w:tab/>
        <w:t>GRtoDPR.*</w:t>
      </w:r>
    </w:p>
    <w:p w14:paraId="7A13004B" w14:textId="732414C6" w:rsidR="00F21DA2" w:rsidRDefault="00F21DA2" w:rsidP="00F21DA2">
      <w:pPr>
        <w:rPr>
          <w:b/>
          <w:i/>
        </w:rPr>
      </w:pPr>
    </w:p>
    <w:p w14:paraId="6C32D31B" w14:textId="73592B46" w:rsidR="00F21DA2" w:rsidRPr="00F21DA2" w:rsidRDefault="004771B4" w:rsidP="00F21DA2">
      <w:r>
        <w:t>w</w:t>
      </w:r>
      <w:r w:rsidR="00F21DA2">
        <w:t xml:space="preserve">here the GRtoDPR.* </w:t>
      </w:r>
      <w:r>
        <w:t xml:space="preserve">matchup netCDF </w:t>
      </w:r>
      <w:r w:rsidR="00F21DA2">
        <w:t>file names follow the conventions</w:t>
      </w:r>
      <w:r>
        <w:t>:</w:t>
      </w:r>
    </w:p>
    <w:p w14:paraId="2A9543C1" w14:textId="391FEC03" w:rsidR="000A4841" w:rsidRPr="00854386" w:rsidRDefault="000A4841" w:rsidP="000A4841">
      <w:r w:rsidRPr="00854386">
        <w:tab/>
        <w:t>GRto</w:t>
      </w:r>
      <w:r w:rsidR="00926E7A">
        <w:t>D</w:t>
      </w:r>
      <w:r w:rsidRPr="00854386">
        <w:t>PR.</w:t>
      </w:r>
      <w:r w:rsidRPr="00480981">
        <w:rPr>
          <w:b/>
          <w:i/>
        </w:rPr>
        <w:t>XXXX.YYMMDD.#####.</w:t>
      </w:r>
      <w:r w:rsidR="00926E7A">
        <w:rPr>
          <w:b/>
          <w:i/>
        </w:rPr>
        <w:t>version.type.scan.</w:t>
      </w:r>
      <w:r w:rsidR="000A7884">
        <w:rPr>
          <w:b/>
          <w:i/>
        </w:rPr>
        <w:t>F_f</w:t>
      </w:r>
      <w:r w:rsidR="00926E7A">
        <w:rPr>
          <w:b/>
          <w:i/>
        </w:rPr>
        <w:t>.</w:t>
      </w:r>
      <w:r w:rsidRPr="00854386">
        <w:t>nc.gz</w:t>
      </w:r>
    </w:p>
    <w:p w14:paraId="37E8BA4F" w14:textId="18ADF9A5" w:rsidR="000B4C69" w:rsidRDefault="000B4C69" w:rsidP="000B4C69">
      <w:r w:rsidRPr="00854386">
        <w:tab/>
        <w:t>GRto</w:t>
      </w:r>
      <w:r>
        <w:t>D</w:t>
      </w:r>
      <w:r w:rsidRPr="00854386">
        <w:t>PR.</w:t>
      </w:r>
      <w:r w:rsidRPr="00480981">
        <w:rPr>
          <w:b/>
          <w:i/>
        </w:rPr>
        <w:t>XXXX.YYMMDD.#####.</w:t>
      </w:r>
      <w:r>
        <w:rPr>
          <w:b/>
          <w:i/>
        </w:rPr>
        <w:t>version.type.scan.</w:t>
      </w:r>
      <w:r w:rsidR="000A7884">
        <w:rPr>
          <w:b/>
          <w:i/>
        </w:rPr>
        <w:t>F_f</w:t>
      </w:r>
      <w:r>
        <w:rPr>
          <w:b/>
          <w:i/>
        </w:rPr>
        <w:t>.</w:t>
      </w:r>
      <w:r>
        <w:t>RHI.</w:t>
      </w:r>
      <w:r w:rsidRPr="00854386">
        <w:t>nc.gz</w:t>
      </w:r>
    </w:p>
    <w:p w14:paraId="7BECB5FF" w14:textId="77777777" w:rsidR="00F21DA2" w:rsidRDefault="00F21DA2" w:rsidP="000B4C69"/>
    <w:p w14:paraId="64D0876B" w14:textId="77777777" w:rsidR="0058422B" w:rsidRPr="00E37B5C" w:rsidRDefault="0058422B" w:rsidP="0058422B">
      <w:pPr>
        <w:rPr>
          <w:rFonts w:asciiTheme="majorHAnsi" w:hAnsiTheme="majorHAnsi"/>
        </w:rPr>
      </w:pPr>
      <w:r w:rsidRPr="00E37B5C">
        <w:rPr>
          <w:rFonts w:asciiTheme="majorHAnsi" w:hAnsiTheme="majorHAnsi"/>
        </w:rPr>
        <w:t>/netcdf</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(Note-5)</w:t>
      </w:r>
    </w:p>
    <w:p w14:paraId="2EE80D1B" w14:textId="77777777" w:rsidR="0058422B" w:rsidRPr="00E37B5C" w:rsidRDefault="0058422B" w:rsidP="0058422B">
      <w:pPr>
        <w:rPr>
          <w:rFonts w:asciiTheme="majorHAnsi" w:hAnsiTheme="majorHAnsi"/>
        </w:rPr>
      </w:pPr>
      <w:r w:rsidRPr="00E37B5C">
        <w:rPr>
          <w:rFonts w:asciiTheme="majorHAnsi" w:hAnsiTheme="majorHAnsi"/>
        </w:rPr>
        <w:tab/>
        <w:t>/geo</w:t>
      </w:r>
      <w:r>
        <w:rPr>
          <w:rFonts w:asciiTheme="majorHAnsi" w:hAnsiTheme="majorHAnsi"/>
        </w:rPr>
        <w:t>_</w:t>
      </w:r>
      <w:r w:rsidRPr="00E37B5C">
        <w:rPr>
          <w:rFonts w:asciiTheme="majorHAnsi" w:hAnsiTheme="majorHAnsi"/>
        </w:rPr>
        <w:t>match</w:t>
      </w:r>
    </w:p>
    <w:p w14:paraId="174B9A9B" w14:textId="77777777" w:rsidR="0058422B" w:rsidRPr="00E37B5C" w:rsidRDefault="0058422B" w:rsidP="0058422B">
      <w:pPr>
        <w:ind w:left="432" w:firstLine="432"/>
        <w:rPr>
          <w:rFonts w:asciiTheme="majorHAnsi" w:hAnsiTheme="majorHAnsi"/>
        </w:rPr>
      </w:pPr>
      <w:r w:rsidRPr="00E37B5C">
        <w:rPr>
          <w:rFonts w:asciiTheme="majorHAnsi" w:hAnsiTheme="majorHAnsi"/>
        </w:rPr>
        <w:t>/GPM</w:t>
      </w:r>
    </w:p>
    <w:p w14:paraId="58883F11" w14:textId="5625CF04" w:rsidR="00F21DA2" w:rsidRPr="00E37B5C" w:rsidRDefault="00F21DA2" w:rsidP="000B4C69">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t>/2BDPRGMI</w:t>
      </w:r>
    </w:p>
    <w:p w14:paraId="569FE66B" w14:textId="13E9ED7F" w:rsidR="00F21DA2" w:rsidRPr="00E37B5C" w:rsidRDefault="00F21DA2" w:rsidP="00F21DA2">
      <w:pPr>
        <w:ind w:left="432" w:firstLine="432"/>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rPr>
        <w:t>/</w:t>
      </w:r>
      <w:r w:rsidRPr="00E37B5C">
        <w:rPr>
          <w:rFonts w:asciiTheme="majorHAnsi" w:hAnsiTheme="majorHAnsi"/>
          <w:b/>
          <w:i/>
        </w:rPr>
        <w:t>version</w:t>
      </w:r>
    </w:p>
    <w:p w14:paraId="4F578371" w14:textId="286BE0D3" w:rsidR="00F21DA2" w:rsidRPr="00E37B5C" w:rsidRDefault="00F21DA2" w:rsidP="00F21DA2">
      <w:pPr>
        <w:ind w:left="432" w:firstLine="432"/>
        <w:rPr>
          <w:rFonts w:asciiTheme="majorHAnsi" w:hAnsiTheme="majorHAnsi"/>
          <w:b/>
          <w:i/>
        </w:rPr>
      </w:pPr>
      <w:r w:rsidRPr="00E37B5C">
        <w:rPr>
          <w:rFonts w:asciiTheme="majorHAnsi" w:hAnsiTheme="majorHAnsi"/>
          <w:b/>
        </w:rPr>
        <w:tab/>
      </w:r>
      <w:r w:rsidRPr="00E37B5C">
        <w:rPr>
          <w:rFonts w:asciiTheme="majorHAnsi" w:hAnsiTheme="majorHAnsi"/>
          <w:b/>
        </w:rPr>
        <w:tab/>
      </w:r>
      <w:r w:rsidRPr="00E37B5C">
        <w:rPr>
          <w:rFonts w:asciiTheme="majorHAnsi" w:hAnsiTheme="majorHAnsi"/>
          <w:b/>
        </w:rPr>
        <w:tab/>
        <w:t>/</w:t>
      </w:r>
      <w:r w:rsidR="000A7884" w:rsidRPr="00E37B5C">
        <w:rPr>
          <w:rFonts w:asciiTheme="majorHAnsi" w:hAnsiTheme="majorHAnsi"/>
          <w:b/>
          <w:i/>
        </w:rPr>
        <w:t>F_f</w:t>
      </w:r>
    </w:p>
    <w:p w14:paraId="6B5A6775" w14:textId="77777777" w:rsidR="00F21DA2" w:rsidRPr="00E37B5C" w:rsidRDefault="00F21DA2" w:rsidP="00F21DA2">
      <w:pPr>
        <w:ind w:left="432" w:firstLine="432"/>
        <w:rPr>
          <w:rFonts w:asciiTheme="majorHAnsi" w:hAnsiTheme="majorHAnsi"/>
          <w:b/>
        </w:rPr>
      </w:pPr>
      <w:r w:rsidRPr="00E37B5C">
        <w:rPr>
          <w:rFonts w:asciiTheme="majorHAnsi" w:hAnsiTheme="majorHAnsi"/>
          <w:b/>
        </w:rPr>
        <w:tab/>
      </w:r>
      <w:r w:rsidRPr="00E37B5C">
        <w:rPr>
          <w:rFonts w:asciiTheme="majorHAnsi" w:hAnsiTheme="majorHAnsi"/>
          <w:b/>
        </w:rPr>
        <w:tab/>
      </w:r>
      <w:r w:rsidRPr="00E37B5C">
        <w:rPr>
          <w:rFonts w:asciiTheme="majorHAnsi" w:hAnsiTheme="majorHAnsi"/>
          <w:b/>
        </w:rPr>
        <w:tab/>
      </w:r>
      <w:r w:rsidRPr="00E37B5C">
        <w:rPr>
          <w:rFonts w:asciiTheme="majorHAnsi" w:hAnsiTheme="majorHAnsi"/>
          <w:b/>
        </w:rPr>
        <w:tab/>
        <w:t>/</w:t>
      </w:r>
      <w:r w:rsidRPr="00E37B5C">
        <w:rPr>
          <w:rFonts w:asciiTheme="majorHAnsi" w:hAnsiTheme="majorHAnsi"/>
          <w:b/>
          <w:i/>
        </w:rPr>
        <w:t>YYYY</w:t>
      </w:r>
      <w:r w:rsidRPr="00E37B5C">
        <w:rPr>
          <w:rFonts w:asciiTheme="majorHAnsi" w:hAnsiTheme="majorHAnsi"/>
          <w:b/>
        </w:rPr>
        <w:t>/</w:t>
      </w:r>
    </w:p>
    <w:p w14:paraId="55C668AE" w14:textId="37AAB01B" w:rsidR="00F21DA2" w:rsidRPr="00E37B5C" w:rsidRDefault="00F21DA2" w:rsidP="00F21DA2">
      <w:pPr>
        <w:ind w:left="432" w:firstLine="432"/>
        <w:rPr>
          <w:rFonts w:asciiTheme="majorHAnsi" w:hAnsiTheme="majorHAnsi"/>
          <w: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GRtoDPRGMI.*</w:t>
      </w:r>
    </w:p>
    <w:p w14:paraId="18E5234C" w14:textId="4A3DE5F1" w:rsidR="004771B4" w:rsidRPr="00ED0ACC" w:rsidRDefault="004771B4" w:rsidP="004771B4"/>
    <w:p w14:paraId="2987EB9C" w14:textId="21C4E083" w:rsidR="004771B4" w:rsidRPr="00F21DA2" w:rsidRDefault="004771B4" w:rsidP="004771B4">
      <w:r>
        <w:t>where the GRtoDPRGMI.* matchup netCDF file names follow the convention:</w:t>
      </w:r>
    </w:p>
    <w:p w14:paraId="1639EB87" w14:textId="5E622E30" w:rsidR="006F29D2" w:rsidRDefault="006F29D2" w:rsidP="00292527">
      <w:pPr>
        <w:ind w:firstLine="432"/>
      </w:pPr>
      <w:r>
        <w:t>GRtoDPRGMI</w:t>
      </w:r>
      <w:r w:rsidRPr="00854386">
        <w:t>.</w:t>
      </w:r>
      <w:r w:rsidRPr="00480981">
        <w:rPr>
          <w:b/>
          <w:i/>
        </w:rPr>
        <w:t>XXXX.YYMMDD.#####.</w:t>
      </w:r>
      <w:r w:rsidRPr="00854386">
        <w:t>nc.gz</w:t>
      </w:r>
    </w:p>
    <w:p w14:paraId="430EE0D6" w14:textId="77777777" w:rsidR="00F21DA2" w:rsidRDefault="00F21DA2" w:rsidP="00F21DA2"/>
    <w:p w14:paraId="46C927DE" w14:textId="77777777" w:rsidR="00B173CF" w:rsidRDefault="00B173CF">
      <w:pPr>
        <w:suppressAutoHyphens w:val="0"/>
      </w:pPr>
      <w:r>
        <w:br w:type="page"/>
      </w:r>
    </w:p>
    <w:p w14:paraId="430402CF" w14:textId="1C5011D7" w:rsidR="0058422B" w:rsidRPr="00E37B5C" w:rsidRDefault="0058422B" w:rsidP="0058422B">
      <w:r>
        <w:lastRenderedPageBreak/>
        <w:t>A slightly different directory tree</w:t>
      </w:r>
      <w:r w:rsidRPr="00E37B5C">
        <w:t xml:space="preserve"> exist</w:t>
      </w:r>
      <w:r>
        <w:t>s under netcdf/geo_match for the microwave imager (GRtoGPROF) matchup files</w:t>
      </w:r>
      <w:r w:rsidRPr="00E37B5C">
        <w:t xml:space="preserve">.  </w:t>
      </w:r>
      <w:r>
        <w:t>This tree</w:t>
      </w:r>
      <w:r w:rsidRPr="00E37B5C">
        <w:t xml:space="preserve"> is described below.</w:t>
      </w:r>
    </w:p>
    <w:p w14:paraId="69F93A34" w14:textId="77777777" w:rsidR="0058422B" w:rsidRDefault="0058422B" w:rsidP="00F21DA2"/>
    <w:p w14:paraId="3AC7D2C8" w14:textId="77777777" w:rsidR="0058422B" w:rsidRPr="00E37B5C" w:rsidRDefault="0058422B" w:rsidP="0058422B">
      <w:pPr>
        <w:rPr>
          <w:rFonts w:asciiTheme="majorHAnsi" w:hAnsiTheme="majorHAnsi"/>
        </w:rPr>
      </w:pPr>
      <w:r w:rsidRPr="00E37B5C">
        <w:rPr>
          <w:rFonts w:asciiTheme="majorHAnsi" w:hAnsiTheme="majorHAnsi"/>
        </w:rPr>
        <w:t>/netcdf</w:t>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(Note-5)</w:t>
      </w:r>
    </w:p>
    <w:p w14:paraId="1EEE0379" w14:textId="77777777" w:rsidR="0058422B" w:rsidRDefault="0058422B" w:rsidP="0058422B">
      <w:pPr>
        <w:rPr>
          <w:rFonts w:asciiTheme="majorHAnsi" w:hAnsiTheme="majorHAnsi"/>
        </w:rPr>
      </w:pPr>
      <w:r w:rsidRPr="00E37B5C">
        <w:rPr>
          <w:rFonts w:asciiTheme="majorHAnsi" w:hAnsiTheme="majorHAnsi"/>
        </w:rPr>
        <w:tab/>
        <w:t>/geo</w:t>
      </w:r>
      <w:r>
        <w:rPr>
          <w:rFonts w:asciiTheme="majorHAnsi" w:hAnsiTheme="majorHAnsi"/>
        </w:rPr>
        <w:t>_</w:t>
      </w:r>
      <w:r w:rsidRPr="00E37B5C">
        <w:rPr>
          <w:rFonts w:asciiTheme="majorHAnsi" w:hAnsiTheme="majorHAnsi"/>
        </w:rPr>
        <w:t>match</w:t>
      </w:r>
    </w:p>
    <w:p w14:paraId="7BED2DAC" w14:textId="238B5E32" w:rsidR="0058422B" w:rsidRPr="00ED0ACC" w:rsidRDefault="0058422B" w:rsidP="0058422B">
      <w:pPr>
        <w:rPr>
          <w:rFonts w:asciiTheme="majorHAnsi" w:hAnsiTheme="majorHAnsi"/>
          <w:b/>
          <w:i/>
        </w:rPr>
      </w:pPr>
      <w:r w:rsidRPr="00ED0ACC">
        <w:rPr>
          <w:rFonts w:asciiTheme="majorHAnsi" w:hAnsiTheme="majorHAnsi"/>
          <w:b/>
          <w:i/>
        </w:rPr>
        <w:tab/>
      </w:r>
      <w:r w:rsidRPr="00ED0ACC">
        <w:rPr>
          <w:rFonts w:asciiTheme="majorHAnsi" w:hAnsiTheme="majorHAnsi"/>
          <w:b/>
          <w:i/>
        </w:rPr>
        <w:tab/>
        <w:t>/SSSS</w:t>
      </w:r>
    </w:p>
    <w:p w14:paraId="2CD44C7B" w14:textId="3059A4D9" w:rsidR="00F21DA2" w:rsidRPr="00ED0ACC" w:rsidRDefault="00F21DA2" w:rsidP="00F21DA2">
      <w:pPr>
        <w:rPr>
          <w:rFonts w:asciiTheme="majorHAnsi" w:hAnsiTheme="majorHAnsi"/>
          <w:b/>
          <w:i/>
        </w:rPr>
      </w:pPr>
      <w:r w:rsidRPr="00ED0ACC">
        <w:rPr>
          <w:b/>
          <w:i/>
        </w:rPr>
        <w:tab/>
      </w:r>
      <w:r w:rsidRPr="00ED0ACC">
        <w:rPr>
          <w:b/>
          <w:i/>
        </w:rPr>
        <w:tab/>
      </w:r>
      <w:r w:rsidRPr="00ED0ACC">
        <w:rPr>
          <w:b/>
          <w:i/>
        </w:rPr>
        <w:tab/>
      </w:r>
      <w:r w:rsidRPr="00ED0ACC">
        <w:rPr>
          <w:rFonts w:asciiTheme="majorHAnsi" w:hAnsiTheme="majorHAnsi"/>
          <w:b/>
          <w:i/>
        </w:rPr>
        <w:t>/</w:t>
      </w:r>
      <w:r w:rsidR="0058422B" w:rsidRPr="00ED0ACC">
        <w:rPr>
          <w:rFonts w:asciiTheme="majorHAnsi" w:hAnsiTheme="majorHAnsi"/>
          <w:b/>
          <w:i/>
        </w:rPr>
        <w:t>instrument</w:t>
      </w:r>
    </w:p>
    <w:p w14:paraId="6786E33F" w14:textId="28B90EC6" w:rsidR="00F21DA2" w:rsidRPr="00E37B5C" w:rsidRDefault="00F21DA2" w:rsidP="00F21DA2">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t>/2AGPROF</w:t>
      </w:r>
    </w:p>
    <w:p w14:paraId="386C3144" w14:textId="75591BF3" w:rsidR="00F21DA2" w:rsidRPr="00E37B5C" w:rsidRDefault="00F21DA2" w:rsidP="00F21DA2">
      <w:pPr>
        <w:ind w:left="432" w:firstLine="432"/>
        <w:rPr>
          <w:rFonts w:asciiTheme="majorHAnsi" w:hAnsiTheme="majorHAnsi"/>
          <w:b/>
          <w: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b/>
        </w:rPr>
        <w:t>/</w:t>
      </w:r>
      <w:r w:rsidRPr="00E37B5C">
        <w:rPr>
          <w:rFonts w:asciiTheme="majorHAnsi" w:hAnsiTheme="majorHAnsi"/>
          <w:b/>
          <w:i/>
        </w:rPr>
        <w:t>version</w:t>
      </w:r>
    </w:p>
    <w:p w14:paraId="29AAD885" w14:textId="12DFC5D5" w:rsidR="00F21DA2" w:rsidRPr="00E37B5C" w:rsidRDefault="00F21DA2" w:rsidP="00F21DA2">
      <w:pPr>
        <w:ind w:left="432" w:firstLine="432"/>
        <w:rPr>
          <w:rFonts w:asciiTheme="majorHAnsi" w:hAnsiTheme="majorHAnsi"/>
          <w:b/>
          <w:i/>
        </w:rPr>
      </w:pPr>
      <w:r w:rsidRPr="00E37B5C">
        <w:rPr>
          <w:rFonts w:asciiTheme="majorHAnsi" w:hAnsiTheme="majorHAnsi"/>
          <w:b/>
        </w:rPr>
        <w:tab/>
      </w:r>
      <w:r w:rsidRPr="00E37B5C">
        <w:rPr>
          <w:rFonts w:asciiTheme="majorHAnsi" w:hAnsiTheme="majorHAnsi"/>
          <w:b/>
        </w:rPr>
        <w:tab/>
      </w:r>
      <w:r w:rsidRPr="00E37B5C">
        <w:rPr>
          <w:rFonts w:asciiTheme="majorHAnsi" w:hAnsiTheme="majorHAnsi"/>
          <w:b/>
        </w:rPr>
        <w:tab/>
      </w:r>
      <w:r w:rsidRPr="00E37B5C">
        <w:rPr>
          <w:rFonts w:asciiTheme="majorHAnsi" w:hAnsiTheme="majorHAnsi"/>
          <w:b/>
        </w:rPr>
        <w:tab/>
        <w:t>/</w:t>
      </w:r>
      <w:r w:rsidR="000A7884" w:rsidRPr="00E37B5C">
        <w:rPr>
          <w:rFonts w:asciiTheme="majorHAnsi" w:hAnsiTheme="majorHAnsi"/>
          <w:b/>
          <w:i/>
        </w:rPr>
        <w:t>F_f</w:t>
      </w:r>
    </w:p>
    <w:p w14:paraId="1A411F7D" w14:textId="5F7AFA78" w:rsidR="00F21DA2" w:rsidRPr="00E37B5C" w:rsidRDefault="00F21DA2" w:rsidP="00F21DA2">
      <w:pPr>
        <w:ind w:left="432" w:firstLine="432"/>
        <w:rPr>
          <w:rFonts w:asciiTheme="majorHAnsi" w:hAnsiTheme="majorHAnsi"/>
          <w:b/>
          <w:i/>
        </w:rPr>
      </w:pPr>
      <w:r w:rsidRPr="00E37B5C">
        <w:rPr>
          <w:rFonts w:asciiTheme="majorHAnsi" w:hAnsiTheme="majorHAnsi"/>
          <w:b/>
        </w:rPr>
        <w:tab/>
      </w:r>
      <w:r w:rsidRPr="00E37B5C">
        <w:rPr>
          <w:rFonts w:asciiTheme="majorHAnsi" w:hAnsiTheme="majorHAnsi"/>
          <w:b/>
        </w:rPr>
        <w:tab/>
      </w:r>
      <w:r w:rsidRPr="00E37B5C">
        <w:rPr>
          <w:rFonts w:asciiTheme="majorHAnsi" w:hAnsiTheme="majorHAnsi"/>
          <w:b/>
        </w:rPr>
        <w:tab/>
      </w:r>
      <w:r w:rsidRPr="00E37B5C">
        <w:rPr>
          <w:rFonts w:asciiTheme="majorHAnsi" w:hAnsiTheme="majorHAnsi"/>
          <w:b/>
        </w:rPr>
        <w:tab/>
      </w:r>
      <w:r w:rsidRPr="00E37B5C">
        <w:rPr>
          <w:rFonts w:asciiTheme="majorHAnsi" w:hAnsiTheme="majorHAnsi"/>
          <w:b/>
        </w:rPr>
        <w:tab/>
        <w:t>/</w:t>
      </w:r>
      <w:r w:rsidRPr="00E37B5C">
        <w:rPr>
          <w:rFonts w:asciiTheme="majorHAnsi" w:hAnsiTheme="majorHAnsi"/>
          <w:b/>
          <w:i/>
        </w:rPr>
        <w:t>YYYY</w:t>
      </w:r>
      <w:r w:rsidRPr="00E37B5C">
        <w:rPr>
          <w:rFonts w:asciiTheme="majorHAnsi" w:hAnsiTheme="majorHAnsi"/>
          <w:b/>
        </w:rPr>
        <w:t>/</w:t>
      </w:r>
    </w:p>
    <w:p w14:paraId="00C1DFF3" w14:textId="474870AE" w:rsidR="00F21DA2" w:rsidRPr="00E37B5C" w:rsidRDefault="00F21DA2" w:rsidP="00F21DA2">
      <w:pPr>
        <w:rPr>
          <w:rFonts w:asciiTheme="majorHAnsi" w:hAnsiTheme="majorHAnsi"/>
        </w:rPr>
      </w:pP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Pr="00E37B5C">
        <w:rPr>
          <w:rFonts w:asciiTheme="majorHAnsi" w:hAnsiTheme="majorHAnsi"/>
        </w:rPr>
        <w:tab/>
      </w:r>
      <w:r w:rsidR="0058422B">
        <w:rPr>
          <w:rFonts w:asciiTheme="majorHAnsi" w:hAnsiTheme="majorHAnsi"/>
        </w:rPr>
        <w:t>GRtoGPROF</w:t>
      </w:r>
      <w:r w:rsidRPr="00E37B5C">
        <w:rPr>
          <w:rFonts w:asciiTheme="majorHAnsi" w:hAnsiTheme="majorHAnsi"/>
        </w:rPr>
        <w:t>.*</w:t>
      </w:r>
    </w:p>
    <w:p w14:paraId="18E5C541" w14:textId="43AB2BB0" w:rsidR="004771B4" w:rsidRDefault="004771B4" w:rsidP="004771B4">
      <w:pPr>
        <w:rPr>
          <w:b/>
          <w:i/>
        </w:rPr>
      </w:pPr>
    </w:p>
    <w:p w14:paraId="41CD02EA" w14:textId="7F0A4BFE" w:rsidR="004771B4" w:rsidRPr="00F21DA2" w:rsidRDefault="004771B4" w:rsidP="004771B4">
      <w:r>
        <w:t xml:space="preserve">where the </w:t>
      </w:r>
      <w:r w:rsidR="0019474F">
        <w:t>GRtoGPROF</w:t>
      </w:r>
      <w:r>
        <w:t>.* matchup netCDF file names follow the convention:</w:t>
      </w:r>
    </w:p>
    <w:p w14:paraId="3B550281" w14:textId="148D2F0A" w:rsidR="000A4841" w:rsidRPr="00854386" w:rsidRDefault="000A4841" w:rsidP="000A4841">
      <w:r>
        <w:tab/>
      </w:r>
      <w:r w:rsidR="0019474F">
        <w:t>GRtoGPROF</w:t>
      </w:r>
      <w:r w:rsidRPr="00854386">
        <w:t>.</w:t>
      </w:r>
      <w:r w:rsidR="0019474F" w:rsidRPr="00ED0ACC">
        <w:rPr>
          <w:b/>
          <w:i/>
        </w:rPr>
        <w:t>SSSS</w:t>
      </w:r>
      <w:r w:rsidR="0058422B" w:rsidRPr="00ED0ACC">
        <w:rPr>
          <w:b/>
          <w:i/>
        </w:rPr>
        <w:t>.instrument</w:t>
      </w:r>
      <w:r w:rsidR="0019474F" w:rsidRPr="00ED0ACC">
        <w:rPr>
          <w:b/>
          <w:i/>
        </w:rPr>
        <w:t>.</w:t>
      </w:r>
      <w:r w:rsidRPr="00ED0ACC">
        <w:rPr>
          <w:b/>
          <w:i/>
        </w:rPr>
        <w:t>XXXX</w:t>
      </w:r>
      <w:r w:rsidRPr="00480981">
        <w:rPr>
          <w:b/>
          <w:i/>
        </w:rPr>
        <w:t>.YYMMDD.#####</w:t>
      </w:r>
      <w:r w:rsidR="00B173CF">
        <w:rPr>
          <w:b/>
          <w:i/>
        </w:rPr>
        <w:t>.version.F_f</w:t>
      </w:r>
      <w:r w:rsidRPr="00480981">
        <w:rPr>
          <w:b/>
          <w:i/>
        </w:rPr>
        <w:t>.</w:t>
      </w:r>
      <w:r w:rsidRPr="00854386">
        <w:t>nc.gz</w:t>
      </w:r>
    </w:p>
    <w:p w14:paraId="455A41C5" w14:textId="77777777" w:rsidR="0027077F" w:rsidRDefault="0027077F" w:rsidP="0027077F">
      <w:pPr>
        <w:pBdr>
          <w:bottom w:val="single" w:sz="12" w:space="1" w:color="auto"/>
        </w:pBdr>
        <w:rPr>
          <w:rFonts w:asciiTheme="majorHAnsi" w:hAnsiTheme="majorHAnsi"/>
        </w:rPr>
      </w:pPr>
    </w:p>
    <w:p w14:paraId="329A0B2B" w14:textId="77777777" w:rsidR="0027077F" w:rsidRPr="00E37B5C" w:rsidRDefault="0027077F" w:rsidP="0027077F">
      <w:pPr>
        <w:rPr>
          <w:rFonts w:asciiTheme="majorHAnsi" w:hAnsiTheme="majorHAnsi"/>
        </w:rPr>
      </w:pPr>
    </w:p>
    <w:p w14:paraId="10FC690D" w14:textId="21070163" w:rsidR="000A4841" w:rsidRPr="00E37B5C" w:rsidRDefault="009A5BFC" w:rsidP="000A4841">
      <w:pPr>
        <w:rPr>
          <w:rFonts w:asciiTheme="majorHAnsi" w:hAnsiTheme="majorHAnsi"/>
        </w:rPr>
      </w:pPr>
      <w:r w:rsidRPr="00E37B5C">
        <w:rPr>
          <w:rFonts w:asciiTheme="majorHAnsi" w:hAnsiTheme="majorHAnsi"/>
        </w:rPr>
        <w:t>/orbit_subset</w:t>
      </w:r>
      <w:r w:rsidR="000A4841" w:rsidRPr="00E37B5C">
        <w:rPr>
          <w:rFonts w:asciiTheme="majorHAnsi" w:hAnsiTheme="majorHAnsi"/>
        </w:rPr>
        <w:tab/>
      </w:r>
    </w:p>
    <w:p w14:paraId="77D30A17" w14:textId="7637172D" w:rsidR="00982067" w:rsidRPr="00E37B5C" w:rsidRDefault="00982067" w:rsidP="000A4841">
      <w:pPr>
        <w:rPr>
          <w:rFonts w:asciiTheme="majorHAnsi" w:hAnsiTheme="majorHAnsi"/>
          <w:b/>
          <w:i/>
        </w:rPr>
      </w:pPr>
      <w:r w:rsidRPr="00E37B5C">
        <w:rPr>
          <w:rFonts w:asciiTheme="majorHAnsi" w:hAnsiTheme="majorHAnsi"/>
        </w:rPr>
        <w:tab/>
      </w:r>
      <w:r w:rsidRPr="00E37B5C">
        <w:rPr>
          <w:rFonts w:asciiTheme="majorHAnsi" w:hAnsiTheme="majorHAnsi"/>
          <w:b/>
          <w:i/>
        </w:rPr>
        <w:t>/SSSS</w:t>
      </w:r>
    </w:p>
    <w:p w14:paraId="3E56D4CA" w14:textId="7FAE74AA" w:rsidR="000A4841" w:rsidRPr="00E37B5C" w:rsidRDefault="00216069" w:rsidP="00982067">
      <w:pPr>
        <w:ind w:firstLine="432"/>
        <w:rPr>
          <w:rFonts w:asciiTheme="majorHAnsi" w:hAnsiTheme="majorHAnsi"/>
          <w:b/>
          <w:i/>
        </w:rPr>
      </w:pPr>
      <w:r w:rsidRPr="00E37B5C">
        <w:rPr>
          <w:rFonts w:asciiTheme="majorHAnsi" w:hAnsiTheme="majorHAnsi"/>
          <w:b/>
          <w:i/>
        </w:rPr>
        <w:tab/>
        <w:t>/</w:t>
      </w:r>
      <w:r w:rsidR="00982067" w:rsidRPr="00E37B5C">
        <w:rPr>
          <w:rFonts w:asciiTheme="majorHAnsi" w:hAnsiTheme="majorHAnsi"/>
          <w:b/>
          <w:i/>
        </w:rPr>
        <w:t>instrument</w:t>
      </w:r>
    </w:p>
    <w:p w14:paraId="62BE9857" w14:textId="3A811F3F"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/algorithm</w:t>
      </w:r>
    </w:p>
    <w:p w14:paraId="482225EF" w14:textId="06987E25"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/version</w:t>
      </w:r>
    </w:p>
    <w:p w14:paraId="1B4D1D73" w14:textId="64C6F9A0"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/UUUU</w:t>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Pr>
          <w:rFonts w:asciiTheme="majorHAnsi" w:hAnsiTheme="majorHAnsi"/>
          <w:b/>
          <w:i/>
        </w:rPr>
        <w:tab/>
      </w:r>
      <w:r w:rsidR="00ED0ACC" w:rsidRPr="00ED0ACC">
        <w:rPr>
          <w:rFonts w:asciiTheme="majorHAnsi" w:hAnsiTheme="majorHAnsi"/>
        </w:rPr>
        <w:t>(Note-7)</w:t>
      </w:r>
    </w:p>
    <w:p w14:paraId="786F80DE" w14:textId="6ACE1CA7"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/YYYY</w:t>
      </w:r>
    </w:p>
    <w:p w14:paraId="38428669" w14:textId="002E2610"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/MM</w:t>
      </w:r>
    </w:p>
    <w:p w14:paraId="75DECC16" w14:textId="0576DCCD" w:rsidR="00982067" w:rsidRPr="00E37B5C" w:rsidRDefault="00982067" w:rsidP="000A4841">
      <w:pPr>
        <w:rPr>
          <w:rFonts w:asciiTheme="majorHAnsi" w:hAnsiTheme="majorHAnsi"/>
          <w:b/>
          <w: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/DD/</w:t>
      </w:r>
    </w:p>
    <w:p w14:paraId="6501D1E0" w14:textId="5DC2A2B0" w:rsidR="006F29D2" w:rsidRPr="00E37B5C" w:rsidRDefault="00982067" w:rsidP="000A4841">
      <w:pPr>
        <w:rPr>
          <w:rFonts w:asciiTheme="majorHAnsi" w:hAnsiTheme="majorHAnsi"/>
        </w:rPr>
      </w:pP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r>
      <w:r w:rsidRPr="00E37B5C">
        <w:rPr>
          <w:rFonts w:asciiTheme="majorHAnsi" w:hAnsiTheme="majorHAnsi"/>
          <w:b/>
          <w:i/>
        </w:rPr>
        <w:tab/>
        <w:t>PPS_filename</w:t>
      </w:r>
    </w:p>
    <w:p w14:paraId="13D22194" w14:textId="77777777" w:rsidR="0027077F" w:rsidRDefault="0027077F" w:rsidP="0027077F">
      <w:pPr>
        <w:pBdr>
          <w:bottom w:val="single" w:sz="12" w:space="1" w:color="auto"/>
        </w:pBdr>
        <w:rPr>
          <w:rFonts w:asciiTheme="majorHAnsi" w:hAnsiTheme="majorHAnsi"/>
        </w:rPr>
      </w:pPr>
    </w:p>
    <w:p w14:paraId="7F5EF35E" w14:textId="77777777" w:rsidR="0027077F" w:rsidRPr="00E37B5C" w:rsidRDefault="0027077F" w:rsidP="0027077F">
      <w:pPr>
        <w:rPr>
          <w:rFonts w:asciiTheme="majorHAnsi" w:hAnsiTheme="majorHAnsi"/>
        </w:rPr>
      </w:pPr>
    </w:p>
    <w:p w14:paraId="76C44D36" w14:textId="1DDA526D" w:rsidR="000A4841" w:rsidRPr="00E37B5C" w:rsidRDefault="000A4841" w:rsidP="00E37B5C">
      <w:pPr>
        <w:suppressAutoHyphens w:val="0"/>
        <w:jc w:val="center"/>
        <w:rPr>
          <w:b/>
        </w:rPr>
      </w:pPr>
      <w:r w:rsidRPr="0080615E">
        <w:rPr>
          <w:b/>
        </w:rPr>
        <w:t>Table 4-1</w:t>
      </w:r>
      <w:r w:rsidRPr="006152B7">
        <w:rPr>
          <w:b/>
        </w:rPr>
        <w:t>.</w:t>
      </w:r>
      <w:r>
        <w:rPr>
          <w:b/>
        </w:rPr>
        <w:t xml:space="preserve">  </w:t>
      </w:r>
      <w:r w:rsidRPr="006152B7">
        <w:t>Field Definitions for Directory and Filename Conventions</w:t>
      </w:r>
    </w:p>
    <w:p w14:paraId="63D3146A" w14:textId="77777777" w:rsidR="000A4841" w:rsidRPr="00854386" w:rsidRDefault="000A4841" w:rsidP="000A4841"/>
    <w:tbl>
      <w:tblPr>
        <w:tblW w:w="9601" w:type="dxa"/>
        <w:tblInd w:w="9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8" w:type="dxa"/>
          <w:left w:w="115" w:type="dxa"/>
          <w:bottom w:w="58" w:type="dxa"/>
          <w:right w:w="115" w:type="dxa"/>
        </w:tblCellMar>
        <w:tblLook w:val="0000" w:firstRow="0" w:lastRow="0" w:firstColumn="0" w:lastColumn="0" w:noHBand="0" w:noVBand="0"/>
      </w:tblPr>
      <w:tblGrid>
        <w:gridCol w:w="1498"/>
        <w:gridCol w:w="8103"/>
      </w:tblGrid>
      <w:tr w:rsidR="000A4841" w:rsidRPr="00AE7B75" w14:paraId="701C1353" w14:textId="77777777" w:rsidTr="00A340D3">
        <w:trPr>
          <w:trHeight w:val="260"/>
          <w:tblHeader/>
        </w:trPr>
        <w:tc>
          <w:tcPr>
            <w:tcW w:w="1498" w:type="dxa"/>
            <w:tcBorders>
              <w:right w:val="single" w:sz="2" w:space="0" w:color="FFFFFF"/>
            </w:tcBorders>
            <w:shd w:val="clear" w:color="auto" w:fill="000000"/>
            <w:noWrap/>
            <w:vAlign w:val="center"/>
          </w:tcPr>
          <w:p w14:paraId="393DFB9C" w14:textId="4E9432A5" w:rsidR="000A4841" w:rsidRDefault="000A4841" w:rsidP="009D4623">
            <w:pPr>
              <w:pStyle w:val="BodyText"/>
              <w:spacing w:before="0"/>
              <w:jc w:val="center"/>
              <w:rPr>
                <w:rFonts w:ascii="Arial" w:hAnsi="Arial"/>
                <w:b/>
                <w:color w:val="FFFFFF"/>
                <w:lang w:bidi="x-none"/>
              </w:rPr>
            </w:pPr>
            <w:r w:rsidRPr="006152B7">
              <w:rPr>
                <w:rFonts w:ascii="Arial" w:hAnsi="Arial"/>
                <w:b/>
                <w:color w:val="FFFFFF"/>
                <w:lang w:bidi="x-none"/>
              </w:rPr>
              <w:t>Field Code</w:t>
            </w:r>
          </w:p>
          <w:p w14:paraId="19EA5A3A" w14:textId="56334038" w:rsidR="009D4623" w:rsidRDefault="009D4623" w:rsidP="009D4623">
            <w:pPr>
              <w:pStyle w:val="BodyText"/>
              <w:spacing w:before="0"/>
              <w:jc w:val="center"/>
              <w:rPr>
                <w:rFonts w:ascii="Arial" w:hAnsi="Arial"/>
                <w:b/>
                <w:color w:val="FFFFFF"/>
                <w:lang w:bidi="x-none"/>
              </w:rPr>
            </w:pPr>
            <w:r>
              <w:rPr>
                <w:rFonts w:ascii="Arial" w:hAnsi="Arial"/>
                <w:b/>
                <w:color w:val="FFFFFF"/>
                <w:lang w:bidi="x-none"/>
              </w:rPr>
              <w:t>or</w:t>
            </w:r>
          </w:p>
          <w:p w14:paraId="33C313D4" w14:textId="0ADC8860" w:rsidR="009D4623" w:rsidRPr="006152B7" w:rsidRDefault="009D4623" w:rsidP="009D4623">
            <w:pPr>
              <w:pStyle w:val="BodyText"/>
              <w:spacing w:before="0"/>
              <w:jc w:val="center"/>
              <w:rPr>
                <w:rFonts w:ascii="Arial" w:hAnsi="Arial"/>
                <w:b/>
                <w:color w:val="FFFFFF"/>
                <w:lang w:bidi="x-none"/>
              </w:rPr>
            </w:pPr>
            <w:r>
              <w:rPr>
                <w:rFonts w:ascii="Arial" w:hAnsi="Arial"/>
                <w:b/>
                <w:color w:val="FFFFFF"/>
                <w:lang w:bidi="x-none"/>
              </w:rPr>
              <w:t>Name</w:t>
            </w:r>
          </w:p>
        </w:tc>
        <w:tc>
          <w:tcPr>
            <w:tcW w:w="8103" w:type="dxa"/>
            <w:tcBorders>
              <w:left w:val="single" w:sz="2" w:space="0" w:color="FFFFFF"/>
            </w:tcBorders>
            <w:shd w:val="clear" w:color="auto" w:fill="000000"/>
            <w:noWrap/>
            <w:vAlign w:val="center"/>
          </w:tcPr>
          <w:p w14:paraId="5DDC8661" w14:textId="77777777" w:rsidR="000A4841" w:rsidRPr="006152B7" w:rsidRDefault="000A4841" w:rsidP="006152B7">
            <w:pPr>
              <w:pStyle w:val="BodyText"/>
              <w:spacing w:before="100" w:beforeAutospacing="1"/>
              <w:jc w:val="center"/>
              <w:rPr>
                <w:rFonts w:ascii="Arial" w:hAnsi="Arial"/>
                <w:b/>
                <w:color w:val="FFFFFF"/>
                <w:lang w:bidi="x-none"/>
              </w:rPr>
            </w:pPr>
            <w:r w:rsidRPr="006152B7">
              <w:rPr>
                <w:rFonts w:ascii="Arial" w:hAnsi="Arial"/>
                <w:b/>
                <w:color w:val="FFFFFF"/>
                <w:lang w:bidi="x-none"/>
              </w:rPr>
              <w:t>Definition</w:t>
            </w:r>
          </w:p>
        </w:tc>
      </w:tr>
      <w:tr w:rsidR="000A4841" w:rsidRPr="00AE7B75" w14:paraId="5A7E9713" w14:textId="77777777" w:rsidTr="00A340D3">
        <w:trPr>
          <w:trHeight w:val="260"/>
        </w:trPr>
        <w:tc>
          <w:tcPr>
            <w:tcW w:w="1498" w:type="dxa"/>
            <w:shd w:val="clear" w:color="auto" w:fill="auto"/>
            <w:noWrap/>
            <w:vAlign w:val="bottom"/>
          </w:tcPr>
          <w:p w14:paraId="001E3A10"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w:t>
            </w:r>
          </w:p>
        </w:tc>
        <w:tc>
          <w:tcPr>
            <w:tcW w:w="8103" w:type="dxa"/>
            <w:shd w:val="clear" w:color="auto" w:fill="auto"/>
            <w:noWrap/>
            <w:vAlign w:val="bottom"/>
          </w:tcPr>
          <w:p w14:paraId="22A6224D" w14:textId="37012A5A" w:rsidR="000A4841" w:rsidRPr="006152B7" w:rsidRDefault="00182836" w:rsidP="006152B7">
            <w:pPr>
              <w:pStyle w:val="BodyText"/>
              <w:spacing w:before="100" w:beforeAutospacing="1"/>
              <w:rPr>
                <w:rFonts w:ascii="Arial" w:hAnsi="Arial"/>
                <w:sz w:val="20"/>
                <w:lang w:bidi="x-none"/>
              </w:rPr>
            </w:pPr>
            <w:r>
              <w:rPr>
                <w:rFonts w:ascii="Arial" w:hAnsi="Arial"/>
                <w:sz w:val="20"/>
                <w:lang w:bidi="x-none"/>
              </w:rPr>
              <w:t>Satellite orbit number, 1 to 6</w:t>
            </w:r>
            <w:r w:rsidR="000A4841" w:rsidRPr="006152B7">
              <w:rPr>
                <w:rFonts w:ascii="Arial" w:hAnsi="Arial"/>
                <w:sz w:val="20"/>
                <w:lang w:bidi="x-none"/>
              </w:rPr>
              <w:t xml:space="preserve"> digits</w:t>
            </w:r>
          </w:p>
        </w:tc>
      </w:tr>
      <w:tr w:rsidR="00A340D3" w:rsidRPr="00AE7B75" w14:paraId="2BFA649B" w14:textId="77777777" w:rsidTr="00A340D3">
        <w:trPr>
          <w:trHeight w:val="260"/>
        </w:trPr>
        <w:tc>
          <w:tcPr>
            <w:tcW w:w="1498" w:type="dxa"/>
            <w:shd w:val="clear" w:color="auto" w:fill="auto"/>
            <w:noWrap/>
            <w:vAlign w:val="bottom"/>
          </w:tcPr>
          <w:p w14:paraId="61EB9647" w14:textId="4FDBE4C5" w:rsidR="00A340D3" w:rsidRDefault="00A340D3" w:rsidP="006152B7">
            <w:pPr>
              <w:pStyle w:val="BodyText"/>
              <w:spacing w:before="100" w:beforeAutospacing="1"/>
              <w:rPr>
                <w:rFonts w:ascii="Arial" w:hAnsi="Arial"/>
                <w:sz w:val="20"/>
                <w:lang w:bidi="x-none"/>
              </w:rPr>
            </w:pPr>
            <w:r>
              <w:rPr>
                <w:rFonts w:ascii="Arial" w:hAnsi="Arial"/>
                <w:sz w:val="20"/>
                <w:lang w:bidi="x-none"/>
              </w:rPr>
              <w:t>AA.aa</w:t>
            </w:r>
          </w:p>
        </w:tc>
        <w:tc>
          <w:tcPr>
            <w:tcW w:w="8103" w:type="dxa"/>
            <w:shd w:val="clear" w:color="auto" w:fill="auto"/>
            <w:noWrap/>
            <w:vAlign w:val="bottom"/>
          </w:tcPr>
          <w:p w14:paraId="25F10FDD" w14:textId="7D4C4C9D" w:rsidR="00A340D3" w:rsidRDefault="00A340D3" w:rsidP="00A340D3">
            <w:pPr>
              <w:pStyle w:val="BodyText"/>
              <w:spacing w:before="100" w:beforeAutospacing="1"/>
              <w:rPr>
                <w:rFonts w:ascii="Arial" w:hAnsi="Arial"/>
                <w:sz w:val="20"/>
                <w:lang w:bidi="x-none"/>
              </w:rPr>
            </w:pPr>
            <w:r>
              <w:rPr>
                <w:rFonts w:ascii="Arial" w:hAnsi="Arial"/>
                <w:sz w:val="20"/>
                <w:lang w:bidi="x-none"/>
              </w:rPr>
              <w:t>Radar elevation angle, in degrees, whose beam blockage is defined in the file.</w:t>
            </w:r>
          </w:p>
        </w:tc>
      </w:tr>
      <w:tr w:rsidR="00982067" w:rsidRPr="00AE7B75" w14:paraId="7E2BF52C" w14:textId="77777777" w:rsidTr="00A340D3">
        <w:trPr>
          <w:trHeight w:val="260"/>
        </w:trPr>
        <w:tc>
          <w:tcPr>
            <w:tcW w:w="1498" w:type="dxa"/>
            <w:shd w:val="clear" w:color="auto" w:fill="auto"/>
            <w:noWrap/>
            <w:vAlign w:val="bottom"/>
          </w:tcPr>
          <w:p w14:paraId="69D6A341" w14:textId="7769A373" w:rsidR="00982067" w:rsidRPr="006152B7" w:rsidRDefault="00982067" w:rsidP="006152B7">
            <w:pPr>
              <w:pStyle w:val="BodyText"/>
              <w:spacing w:before="100" w:beforeAutospacing="1"/>
              <w:rPr>
                <w:rFonts w:ascii="Arial" w:hAnsi="Arial"/>
                <w:sz w:val="20"/>
                <w:lang w:bidi="x-none"/>
              </w:rPr>
            </w:pPr>
            <w:r>
              <w:rPr>
                <w:rFonts w:ascii="Arial" w:hAnsi="Arial"/>
                <w:sz w:val="20"/>
                <w:lang w:bidi="x-none"/>
              </w:rPr>
              <w:t>algorithm</w:t>
            </w:r>
          </w:p>
        </w:tc>
        <w:tc>
          <w:tcPr>
            <w:tcW w:w="8103" w:type="dxa"/>
            <w:shd w:val="clear" w:color="auto" w:fill="auto"/>
            <w:noWrap/>
            <w:vAlign w:val="bottom"/>
          </w:tcPr>
          <w:p w14:paraId="6A41ECF2" w14:textId="5DBB145A" w:rsidR="00982067" w:rsidRPr="006152B7" w:rsidRDefault="00982067" w:rsidP="00982067">
            <w:pPr>
              <w:pStyle w:val="BodyText"/>
              <w:spacing w:before="100" w:beforeAutospacing="1"/>
              <w:rPr>
                <w:rFonts w:ascii="Arial" w:hAnsi="Arial"/>
                <w:sz w:val="20"/>
                <w:lang w:bidi="x-none"/>
              </w:rPr>
            </w:pPr>
            <w:r>
              <w:rPr>
                <w:rFonts w:ascii="Arial" w:hAnsi="Arial"/>
                <w:sz w:val="20"/>
                <w:lang w:bidi="x-none"/>
              </w:rPr>
              <w:t>Product algorithm (</w:t>
            </w:r>
            <w:r w:rsidR="00926E7A">
              <w:rPr>
                <w:rFonts w:ascii="Arial" w:hAnsi="Arial"/>
                <w:sz w:val="20"/>
                <w:lang w:bidi="x-none"/>
              </w:rPr>
              <w:t xml:space="preserve">For GPM: </w:t>
            </w:r>
            <w:ins w:id="41" w:author="Bob Morris" w:date="2016-06-29T13:15:00Z">
              <w:r w:rsidR="007258DB">
                <w:rPr>
                  <w:rFonts w:ascii="Arial" w:hAnsi="Arial"/>
                  <w:sz w:val="20"/>
                  <w:lang w:bidi="x-none"/>
                </w:rPr>
                <w:t xml:space="preserve">1CRXCAL, </w:t>
              </w:r>
            </w:ins>
            <w:r>
              <w:rPr>
                <w:rFonts w:ascii="Arial" w:hAnsi="Arial"/>
                <w:sz w:val="20"/>
                <w:lang w:bidi="x-none"/>
              </w:rPr>
              <w:t>2ADPR, 2AKa, 2AKu, 2AGPROF, 2BDPRGMI)</w:t>
            </w:r>
          </w:p>
        </w:tc>
      </w:tr>
      <w:tr w:rsidR="000A4841" w:rsidRPr="00AE7B75" w14:paraId="5D12E2D7" w14:textId="77777777" w:rsidTr="00A340D3">
        <w:trPr>
          <w:trHeight w:val="260"/>
        </w:trPr>
        <w:tc>
          <w:tcPr>
            <w:tcW w:w="1498" w:type="dxa"/>
            <w:shd w:val="clear" w:color="auto" w:fill="auto"/>
            <w:noWrap/>
            <w:vAlign w:val="bottom"/>
          </w:tcPr>
          <w:p w14:paraId="4576977B"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ee</w:t>
            </w:r>
          </w:p>
        </w:tc>
        <w:tc>
          <w:tcPr>
            <w:tcW w:w="8103" w:type="dxa"/>
            <w:shd w:val="clear" w:color="auto" w:fill="auto"/>
            <w:noWrap/>
            <w:vAlign w:val="bottom"/>
          </w:tcPr>
          <w:p w14:paraId="719E32E1"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sequential elevation sweep number, zero-based</w:t>
            </w:r>
          </w:p>
        </w:tc>
      </w:tr>
      <w:tr w:rsidR="000A4841" w:rsidRPr="00AE7B75" w14:paraId="038D19A3" w14:textId="77777777" w:rsidTr="0027077F">
        <w:trPr>
          <w:trHeight w:val="260"/>
        </w:trPr>
        <w:tc>
          <w:tcPr>
            <w:tcW w:w="1498" w:type="dxa"/>
            <w:shd w:val="clear" w:color="auto" w:fill="auto"/>
            <w:noWrap/>
            <w:vAlign w:val="center"/>
          </w:tcPr>
          <w:p w14:paraId="38952ABF" w14:textId="77777777"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FF</w:t>
            </w:r>
          </w:p>
        </w:tc>
        <w:tc>
          <w:tcPr>
            <w:tcW w:w="8103" w:type="dxa"/>
            <w:shd w:val="clear" w:color="auto" w:fill="auto"/>
            <w:noWrap/>
            <w:vAlign w:val="bottom"/>
          </w:tcPr>
          <w:p w14:paraId="4D95B6A8" w14:textId="5F93731B" w:rsidR="000A4841" w:rsidRPr="006152B7" w:rsidRDefault="000A4841" w:rsidP="006152B7">
            <w:pPr>
              <w:pStyle w:val="BodyText"/>
              <w:spacing w:before="100" w:beforeAutospacing="1"/>
              <w:rPr>
                <w:rFonts w:ascii="Arial" w:hAnsi="Arial"/>
                <w:sz w:val="20"/>
                <w:lang w:bidi="x-none"/>
              </w:rPr>
            </w:pPr>
            <w:r w:rsidRPr="006152B7">
              <w:rPr>
                <w:rFonts w:ascii="Arial" w:hAnsi="Arial"/>
                <w:sz w:val="20"/>
                <w:lang w:bidi="x-none"/>
              </w:rPr>
              <w:t>radar field variable: DZ (reflectivity), CZ (post-QC reflectivity), VR (radial velocity)</w:t>
            </w:r>
            <w:r w:rsidR="00F364D6">
              <w:rPr>
                <w:rFonts w:ascii="Arial" w:hAnsi="Arial"/>
                <w:sz w:val="20"/>
                <w:lang w:bidi="x-none"/>
              </w:rPr>
              <w:t>, DR (differential re</w:t>
            </w:r>
            <w:r w:rsidR="00E80CC9">
              <w:rPr>
                <w:rFonts w:ascii="Arial" w:hAnsi="Arial"/>
                <w:sz w:val="20"/>
                <w:lang w:bidi="x-none"/>
              </w:rPr>
              <w:t>flectivity), KD (Kdp), PH (</w:t>
            </w:r>
            <w:r w:rsidR="00D97DDA">
              <w:rPr>
                <w:rFonts w:ascii="Arial" w:hAnsi="Arial"/>
                <w:sz w:val="20"/>
                <w:lang w:bidi="x-none"/>
              </w:rPr>
              <w:t>Differential Phase</w:t>
            </w:r>
            <w:r w:rsidR="00F364D6">
              <w:rPr>
                <w:rFonts w:ascii="Arial" w:hAnsi="Arial"/>
                <w:sz w:val="20"/>
                <w:lang w:bidi="x-none"/>
              </w:rPr>
              <w:t>), RH (RHOhv), SD (), ZZ ()</w:t>
            </w:r>
          </w:p>
        </w:tc>
      </w:tr>
      <w:tr w:rsidR="00B173CF" w:rsidRPr="00AE7B75" w14:paraId="4795E91C" w14:textId="77777777" w:rsidTr="00A340D3">
        <w:trPr>
          <w:trHeight w:val="260"/>
        </w:trPr>
        <w:tc>
          <w:tcPr>
            <w:tcW w:w="1498" w:type="dxa"/>
            <w:shd w:val="clear" w:color="auto" w:fill="auto"/>
            <w:noWrap/>
            <w:vAlign w:val="bottom"/>
          </w:tcPr>
          <w:p w14:paraId="5ECA4A83" w14:textId="7C22E776"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F_f</w:t>
            </w:r>
          </w:p>
        </w:tc>
        <w:tc>
          <w:tcPr>
            <w:tcW w:w="8103" w:type="dxa"/>
            <w:shd w:val="clear" w:color="auto" w:fill="auto"/>
            <w:noWrap/>
            <w:vAlign w:val="bottom"/>
          </w:tcPr>
          <w:p w14:paraId="119977CF" w14:textId="6216A72E"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Volume matching file major (V) and minor (v) version number, e.g., 2_1</w:t>
            </w:r>
          </w:p>
        </w:tc>
      </w:tr>
      <w:tr w:rsidR="00B173CF" w:rsidRPr="00AE7B75" w14:paraId="70433ADA" w14:textId="77777777" w:rsidTr="00A340D3">
        <w:trPr>
          <w:trHeight w:val="260"/>
        </w:trPr>
        <w:tc>
          <w:tcPr>
            <w:tcW w:w="1498" w:type="dxa"/>
            <w:shd w:val="clear" w:color="auto" w:fill="auto"/>
            <w:noWrap/>
            <w:vAlign w:val="bottom"/>
          </w:tcPr>
          <w:p w14:paraId="6186F068"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hhmm</w:t>
            </w:r>
          </w:p>
        </w:tc>
        <w:tc>
          <w:tcPr>
            <w:tcW w:w="8103" w:type="dxa"/>
            <w:shd w:val="clear" w:color="auto" w:fill="auto"/>
            <w:noWrap/>
            <w:vAlign w:val="bottom"/>
          </w:tcPr>
          <w:p w14:paraId="10C1A77E"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hour (hh) and minute (mm)</w:t>
            </w:r>
          </w:p>
        </w:tc>
      </w:tr>
      <w:tr w:rsidR="00B173CF" w:rsidRPr="00AE7B75" w14:paraId="18FEADFF" w14:textId="77777777" w:rsidTr="00A340D3">
        <w:trPr>
          <w:trHeight w:val="260"/>
        </w:trPr>
        <w:tc>
          <w:tcPr>
            <w:tcW w:w="1498" w:type="dxa"/>
            <w:shd w:val="clear" w:color="auto" w:fill="auto"/>
            <w:noWrap/>
            <w:vAlign w:val="bottom"/>
          </w:tcPr>
          <w:p w14:paraId="5E35B23B"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lastRenderedPageBreak/>
              <w:t>hhmmss</w:t>
            </w:r>
          </w:p>
        </w:tc>
        <w:tc>
          <w:tcPr>
            <w:tcW w:w="8103" w:type="dxa"/>
            <w:shd w:val="clear" w:color="auto" w:fill="auto"/>
            <w:noWrap/>
            <w:vAlign w:val="bottom"/>
          </w:tcPr>
          <w:p w14:paraId="4D037725"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hour (hh), minute (mm), and second (ss)</w:t>
            </w:r>
          </w:p>
        </w:tc>
      </w:tr>
      <w:tr w:rsidR="00B173CF" w:rsidRPr="00AE7B75" w14:paraId="736CD862" w14:textId="77777777" w:rsidTr="00A340D3">
        <w:trPr>
          <w:trHeight w:val="260"/>
        </w:trPr>
        <w:tc>
          <w:tcPr>
            <w:tcW w:w="1498" w:type="dxa"/>
            <w:shd w:val="clear" w:color="auto" w:fill="auto"/>
            <w:noWrap/>
            <w:vAlign w:val="bottom"/>
          </w:tcPr>
          <w:p w14:paraId="5B039289" w14:textId="31B60B42"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instrument</w:t>
            </w:r>
          </w:p>
        </w:tc>
        <w:tc>
          <w:tcPr>
            <w:tcW w:w="8103" w:type="dxa"/>
            <w:shd w:val="clear" w:color="auto" w:fill="auto"/>
            <w:noWrap/>
            <w:vAlign w:val="bottom"/>
          </w:tcPr>
          <w:p w14:paraId="33197A12" w14:textId="15867BD5"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Satellite instrument ID: DPR, Ka, Ku, GMI, DPRGMI, SSMIS, TMI, etc.</w:t>
            </w:r>
          </w:p>
        </w:tc>
      </w:tr>
      <w:tr w:rsidR="00B173CF" w:rsidRPr="00AE7B75" w14:paraId="1743F21E" w14:textId="77777777" w:rsidTr="00A340D3">
        <w:trPr>
          <w:trHeight w:val="260"/>
        </w:trPr>
        <w:tc>
          <w:tcPr>
            <w:tcW w:w="1498" w:type="dxa"/>
            <w:shd w:val="clear" w:color="auto" w:fill="auto"/>
            <w:noWrap/>
            <w:vAlign w:val="bottom"/>
          </w:tcPr>
          <w:p w14:paraId="7D65C428"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MM</w:t>
            </w:r>
          </w:p>
        </w:tc>
        <w:tc>
          <w:tcPr>
            <w:tcW w:w="8103" w:type="dxa"/>
            <w:shd w:val="clear" w:color="auto" w:fill="auto"/>
            <w:noWrap/>
            <w:vAlign w:val="bottom"/>
          </w:tcPr>
          <w:p w14:paraId="44233F66"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month</w:t>
            </w:r>
          </w:p>
        </w:tc>
      </w:tr>
      <w:tr w:rsidR="00B173CF" w:rsidRPr="00AE7B75" w14:paraId="20288B8B" w14:textId="77777777" w:rsidTr="00A340D3">
        <w:trPr>
          <w:trHeight w:val="260"/>
        </w:trPr>
        <w:tc>
          <w:tcPr>
            <w:tcW w:w="1498" w:type="dxa"/>
            <w:shd w:val="clear" w:color="auto" w:fill="auto"/>
            <w:noWrap/>
            <w:vAlign w:val="bottom"/>
          </w:tcPr>
          <w:p w14:paraId="24AC1602"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MMDD</w:t>
            </w:r>
          </w:p>
        </w:tc>
        <w:tc>
          <w:tcPr>
            <w:tcW w:w="8103" w:type="dxa"/>
            <w:shd w:val="clear" w:color="auto" w:fill="auto"/>
            <w:noWrap/>
            <w:vAlign w:val="bottom"/>
          </w:tcPr>
          <w:p w14:paraId="78D50B89"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month (MM) and day of month (DD)</w:t>
            </w:r>
          </w:p>
        </w:tc>
      </w:tr>
      <w:tr w:rsidR="00B173CF" w:rsidRPr="00AE7B75" w14:paraId="54D482D5" w14:textId="77777777" w:rsidTr="00A340D3">
        <w:trPr>
          <w:trHeight w:val="260"/>
        </w:trPr>
        <w:tc>
          <w:tcPr>
            <w:tcW w:w="1498" w:type="dxa"/>
            <w:shd w:val="clear" w:color="auto" w:fill="auto"/>
            <w:noWrap/>
            <w:vAlign w:val="bottom"/>
          </w:tcPr>
          <w:p w14:paraId="4E7E283D"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N</w:t>
            </w:r>
          </w:p>
        </w:tc>
        <w:tc>
          <w:tcPr>
            <w:tcW w:w="8103" w:type="dxa"/>
            <w:shd w:val="clear" w:color="auto" w:fill="auto"/>
            <w:noWrap/>
            <w:vAlign w:val="bottom"/>
          </w:tcPr>
          <w:p w14:paraId="58DA96B5"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nominal hour of data, from rounding up (1-24)</w:t>
            </w:r>
          </w:p>
        </w:tc>
      </w:tr>
      <w:tr w:rsidR="00B173CF" w:rsidRPr="00AE7B75" w14:paraId="2BE17C33" w14:textId="77777777" w:rsidTr="0027077F">
        <w:trPr>
          <w:trHeight w:val="260"/>
        </w:trPr>
        <w:tc>
          <w:tcPr>
            <w:tcW w:w="1498" w:type="dxa"/>
            <w:shd w:val="clear" w:color="auto" w:fill="auto"/>
            <w:noWrap/>
            <w:vAlign w:val="center"/>
          </w:tcPr>
          <w:p w14:paraId="30C77E38" w14:textId="04668DAB" w:rsidR="00B173CF" w:rsidRDefault="00B173CF" w:rsidP="006152B7">
            <w:pPr>
              <w:pStyle w:val="BodyText"/>
              <w:spacing w:before="100" w:beforeAutospacing="1"/>
              <w:rPr>
                <w:rFonts w:ascii="Arial" w:hAnsi="Arial"/>
                <w:sz w:val="20"/>
                <w:lang w:bidi="x-none"/>
              </w:rPr>
            </w:pPr>
            <w:r>
              <w:rPr>
                <w:rFonts w:ascii="Arial" w:hAnsi="Arial"/>
                <w:sz w:val="20"/>
                <w:lang w:bidi="x-none"/>
              </w:rPr>
              <w:t>PPS_filename</w:t>
            </w:r>
          </w:p>
        </w:tc>
        <w:tc>
          <w:tcPr>
            <w:tcW w:w="8103" w:type="dxa"/>
            <w:shd w:val="clear" w:color="auto" w:fill="auto"/>
            <w:noWrap/>
            <w:vAlign w:val="bottom"/>
          </w:tcPr>
          <w:p w14:paraId="0A948E8E" w14:textId="77777777" w:rsidR="00B173CF" w:rsidRDefault="00B173CF" w:rsidP="00926E7A">
            <w:pPr>
              <w:widowControl w:val="0"/>
              <w:suppressAutoHyphens w:val="0"/>
              <w:autoSpaceDE w:val="0"/>
              <w:autoSpaceDN w:val="0"/>
              <w:adjustRightInd w:val="0"/>
              <w:rPr>
                <w:rFonts w:ascii="Arial" w:hAnsi="Arial"/>
                <w:b/>
                <w:i/>
                <w:sz w:val="20"/>
                <w:lang w:bidi="x-none"/>
              </w:rPr>
            </w:pPr>
            <w:r w:rsidRPr="009A6BE2">
              <w:rPr>
                <w:rFonts w:ascii="Arial" w:hAnsi="Arial"/>
                <w:sz w:val="20"/>
                <w:lang w:bidi="x-none"/>
              </w:rPr>
              <w:t xml:space="preserve">Data file name formatted according to the PPS File Naming Convention.  Refer to the document: </w:t>
            </w:r>
            <w:r w:rsidRPr="009A6BE2">
              <w:rPr>
                <w:rFonts w:ascii="Arial" w:hAnsi="Arial"/>
                <w:b/>
                <w:i/>
                <w:sz w:val="20"/>
                <w:lang w:bidi="x-none"/>
              </w:rPr>
              <w:t>File Naming Convention for Precipitation Products For the Global Precipitation Measurement (GPM) Mission,  PPS_610.2_P550</w:t>
            </w:r>
            <w:r>
              <w:rPr>
                <w:rFonts w:ascii="Arial" w:hAnsi="Arial"/>
                <w:b/>
                <w:i/>
                <w:sz w:val="20"/>
                <w:lang w:bidi="x-none"/>
              </w:rPr>
              <w:t xml:space="preserve">.  </w:t>
            </w:r>
          </w:p>
          <w:p w14:paraId="6EA18A4D" w14:textId="77777777" w:rsidR="00B173CF" w:rsidRDefault="00B173CF" w:rsidP="00926E7A">
            <w:pPr>
              <w:widowControl w:val="0"/>
              <w:suppressAutoHyphens w:val="0"/>
              <w:autoSpaceDE w:val="0"/>
              <w:autoSpaceDN w:val="0"/>
              <w:adjustRightInd w:val="0"/>
              <w:rPr>
                <w:rFonts w:ascii="Arial" w:hAnsi="Arial"/>
                <w:b/>
                <w:i/>
                <w:sz w:val="20"/>
                <w:lang w:bidi="x-none"/>
              </w:rPr>
            </w:pPr>
          </w:p>
          <w:p w14:paraId="4643A55C" w14:textId="2C2B862D" w:rsidR="00B173CF" w:rsidRPr="00926E7A" w:rsidRDefault="00B173CF" w:rsidP="00926E7A">
            <w:pPr>
              <w:widowControl w:val="0"/>
              <w:suppressAutoHyphens w:val="0"/>
              <w:autoSpaceDE w:val="0"/>
              <w:autoSpaceDN w:val="0"/>
              <w:adjustRightInd w:val="0"/>
              <w:rPr>
                <w:rFonts w:ascii="Arial" w:hAnsi="Arial"/>
                <w:sz w:val="20"/>
                <w:lang w:bidi="x-none"/>
              </w:rPr>
            </w:pPr>
            <w:r w:rsidRPr="00926E7A">
              <w:rPr>
                <w:rFonts w:ascii="Arial" w:hAnsi="Arial"/>
                <w:sz w:val="20"/>
                <w:lang w:bidi="x-none"/>
              </w:rPr>
              <w:t>EXAMPLE:</w:t>
            </w:r>
          </w:p>
          <w:p w14:paraId="7041EB01" w14:textId="1CC73854" w:rsidR="00B173CF" w:rsidRPr="00926E7A" w:rsidRDefault="00B173CF" w:rsidP="009A6BE2">
            <w:pPr>
              <w:rPr>
                <w:rFonts w:ascii="Arial" w:hAnsi="Arial"/>
                <w:b/>
                <w:i/>
                <w:sz w:val="18"/>
                <w:szCs w:val="18"/>
                <w:lang w:bidi="x-none"/>
              </w:rPr>
            </w:pPr>
            <w:r w:rsidRPr="00926E7A">
              <w:rPr>
                <w:rFonts w:ascii="Arial" w:hAnsi="Arial"/>
                <w:sz w:val="18"/>
                <w:szCs w:val="18"/>
                <w:lang w:bidi="x-none"/>
              </w:rPr>
              <w:t>2A-CS-CONUS.GPM.Ku.V5-20140617.20140704-S230210-E230826.001980.V02A.HDF5</w:t>
            </w:r>
          </w:p>
        </w:tc>
      </w:tr>
      <w:tr w:rsidR="00B173CF" w:rsidRPr="00AE7B75" w14:paraId="1971661D" w14:textId="77777777" w:rsidTr="00A340D3">
        <w:trPr>
          <w:trHeight w:val="260"/>
        </w:trPr>
        <w:tc>
          <w:tcPr>
            <w:tcW w:w="1498" w:type="dxa"/>
            <w:shd w:val="clear" w:color="auto" w:fill="auto"/>
            <w:noWrap/>
            <w:vAlign w:val="bottom"/>
          </w:tcPr>
          <w:p w14:paraId="677D747E" w14:textId="002D8DB2" w:rsidR="00B173CF" w:rsidRDefault="00B173CF" w:rsidP="006152B7">
            <w:pPr>
              <w:pStyle w:val="BodyText"/>
              <w:spacing w:before="100" w:beforeAutospacing="1"/>
              <w:rPr>
                <w:rFonts w:ascii="Arial" w:hAnsi="Arial"/>
                <w:sz w:val="20"/>
                <w:lang w:bidi="x-none"/>
              </w:rPr>
            </w:pPr>
            <w:r>
              <w:rPr>
                <w:rFonts w:ascii="Arial" w:hAnsi="Arial"/>
                <w:sz w:val="20"/>
                <w:lang w:bidi="x-none"/>
              </w:rPr>
              <w:t>SSSS</w:t>
            </w:r>
          </w:p>
        </w:tc>
        <w:tc>
          <w:tcPr>
            <w:tcW w:w="8103" w:type="dxa"/>
            <w:shd w:val="clear" w:color="auto" w:fill="auto"/>
            <w:noWrap/>
            <w:vAlign w:val="bottom"/>
          </w:tcPr>
          <w:p w14:paraId="52EAEC20" w14:textId="6DAB3FCA" w:rsidR="00B173CF" w:rsidRPr="009A6BE2" w:rsidRDefault="00B173CF" w:rsidP="009A5BFC">
            <w:pPr>
              <w:pStyle w:val="BodyText"/>
              <w:spacing w:before="100" w:beforeAutospacing="1"/>
              <w:rPr>
                <w:rFonts w:ascii="Arial" w:hAnsi="Arial"/>
                <w:sz w:val="20"/>
                <w:lang w:bidi="x-none"/>
              </w:rPr>
            </w:pPr>
            <w:r w:rsidRPr="009A6BE2">
              <w:rPr>
                <w:rFonts w:ascii="Arial" w:hAnsi="Arial"/>
                <w:sz w:val="20"/>
                <w:lang w:bidi="x-none"/>
              </w:rPr>
              <w:t xml:space="preserve">Satellite identifier (F15, F16, F17, F18, GCOMW1, GPM, METOPA, </w:t>
            </w:r>
            <w:ins w:id="42" w:author="Bob Morris" w:date="2016-06-29T13:14:00Z">
              <w:r w:rsidR="007258DB">
                <w:rPr>
                  <w:rFonts w:ascii="Arial" w:hAnsi="Arial"/>
                  <w:sz w:val="20"/>
                  <w:lang w:bidi="x-none"/>
                </w:rPr>
                <w:t xml:space="preserve">METOPB, </w:t>
              </w:r>
            </w:ins>
            <w:r w:rsidRPr="009A6BE2">
              <w:rPr>
                <w:rFonts w:ascii="Arial" w:hAnsi="Arial"/>
                <w:sz w:val="20"/>
                <w:lang w:bidi="x-none"/>
              </w:rPr>
              <w:t>NOAA18, NOAA19, TRMM)</w:t>
            </w:r>
          </w:p>
        </w:tc>
      </w:tr>
      <w:tr w:rsidR="00B173CF" w:rsidRPr="00AE7B75" w14:paraId="2626C8A7" w14:textId="77777777" w:rsidTr="00A340D3">
        <w:trPr>
          <w:trHeight w:val="260"/>
        </w:trPr>
        <w:tc>
          <w:tcPr>
            <w:tcW w:w="1498" w:type="dxa"/>
            <w:shd w:val="clear" w:color="auto" w:fill="auto"/>
            <w:noWrap/>
            <w:vAlign w:val="bottom"/>
          </w:tcPr>
          <w:p w14:paraId="4D4BC0F2" w14:textId="38EC8702" w:rsidR="00B173CF" w:rsidRDefault="00B173CF" w:rsidP="006152B7">
            <w:pPr>
              <w:pStyle w:val="BodyText"/>
              <w:spacing w:before="100" w:beforeAutospacing="1"/>
              <w:rPr>
                <w:rFonts w:ascii="Arial" w:hAnsi="Arial"/>
                <w:sz w:val="20"/>
                <w:lang w:bidi="x-none"/>
              </w:rPr>
            </w:pPr>
            <w:r>
              <w:rPr>
                <w:rFonts w:ascii="Arial" w:hAnsi="Arial"/>
                <w:sz w:val="20"/>
                <w:lang w:bidi="x-none"/>
              </w:rPr>
              <w:t>scan</w:t>
            </w:r>
          </w:p>
        </w:tc>
        <w:tc>
          <w:tcPr>
            <w:tcW w:w="8103" w:type="dxa"/>
            <w:shd w:val="clear" w:color="auto" w:fill="auto"/>
            <w:noWrap/>
            <w:vAlign w:val="bottom"/>
          </w:tcPr>
          <w:p w14:paraId="6E35EF35" w14:textId="4FC0F9DA" w:rsidR="00B173CF" w:rsidRDefault="00B173CF" w:rsidP="00B326D8">
            <w:pPr>
              <w:pStyle w:val="BodyText"/>
              <w:spacing w:before="100" w:beforeAutospacing="1"/>
              <w:rPr>
                <w:rFonts w:ascii="Arial" w:hAnsi="Arial"/>
                <w:sz w:val="20"/>
                <w:lang w:bidi="x-none"/>
              </w:rPr>
            </w:pPr>
            <w:r>
              <w:rPr>
                <w:rFonts w:ascii="Arial" w:hAnsi="Arial"/>
                <w:sz w:val="20"/>
                <w:lang w:bidi="x-none"/>
              </w:rPr>
              <w:t>DPR scan type used in the GR-DPR matchup: HS, MS, or NS</w:t>
            </w:r>
          </w:p>
        </w:tc>
      </w:tr>
      <w:tr w:rsidR="00B173CF" w:rsidRPr="00AE7B75" w14:paraId="59ADB5BE" w14:textId="77777777" w:rsidTr="00A340D3">
        <w:trPr>
          <w:trHeight w:val="260"/>
        </w:trPr>
        <w:tc>
          <w:tcPr>
            <w:tcW w:w="1498" w:type="dxa"/>
            <w:shd w:val="clear" w:color="auto" w:fill="auto"/>
            <w:noWrap/>
            <w:vAlign w:val="bottom"/>
          </w:tcPr>
          <w:p w14:paraId="4F5C8498" w14:textId="782213B6" w:rsidR="00B173CF" w:rsidRDefault="00B173CF" w:rsidP="006152B7">
            <w:pPr>
              <w:pStyle w:val="BodyText"/>
              <w:spacing w:before="100" w:beforeAutospacing="1"/>
              <w:rPr>
                <w:rFonts w:ascii="Arial" w:hAnsi="Arial"/>
                <w:sz w:val="20"/>
                <w:lang w:bidi="x-none"/>
              </w:rPr>
            </w:pPr>
            <w:r>
              <w:rPr>
                <w:rFonts w:ascii="Arial" w:hAnsi="Arial"/>
                <w:sz w:val="20"/>
                <w:lang w:bidi="x-none"/>
              </w:rPr>
              <w:t>type</w:t>
            </w:r>
          </w:p>
        </w:tc>
        <w:tc>
          <w:tcPr>
            <w:tcW w:w="8103" w:type="dxa"/>
            <w:shd w:val="clear" w:color="auto" w:fill="auto"/>
            <w:noWrap/>
            <w:vAlign w:val="bottom"/>
          </w:tcPr>
          <w:p w14:paraId="2B5792F6" w14:textId="17967A9D" w:rsidR="00B173CF" w:rsidRPr="006152B7" w:rsidRDefault="00B173CF" w:rsidP="00B326D8">
            <w:pPr>
              <w:pStyle w:val="BodyText"/>
              <w:spacing w:before="100" w:beforeAutospacing="1"/>
              <w:rPr>
                <w:rFonts w:ascii="Arial" w:hAnsi="Arial"/>
                <w:sz w:val="20"/>
                <w:lang w:bidi="x-none"/>
              </w:rPr>
            </w:pPr>
            <w:r>
              <w:rPr>
                <w:rFonts w:ascii="Arial" w:hAnsi="Arial"/>
                <w:sz w:val="20"/>
                <w:lang w:bidi="x-none"/>
              </w:rPr>
              <w:t>DPR product subtype: DPR, Ka, or Ku</w:t>
            </w:r>
          </w:p>
        </w:tc>
      </w:tr>
      <w:tr w:rsidR="00B173CF" w:rsidRPr="00AE7B75" w14:paraId="387DC6C7" w14:textId="77777777" w:rsidTr="00A340D3">
        <w:trPr>
          <w:trHeight w:val="260"/>
        </w:trPr>
        <w:tc>
          <w:tcPr>
            <w:tcW w:w="1498" w:type="dxa"/>
            <w:shd w:val="clear" w:color="auto" w:fill="auto"/>
            <w:noWrap/>
            <w:vAlign w:val="bottom"/>
          </w:tcPr>
          <w:p w14:paraId="1A8CB949" w14:textId="55283313"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UUUU</w:t>
            </w:r>
          </w:p>
        </w:tc>
        <w:tc>
          <w:tcPr>
            <w:tcW w:w="8103" w:type="dxa"/>
            <w:shd w:val="clear" w:color="auto" w:fill="auto"/>
            <w:noWrap/>
            <w:vAlign w:val="bottom"/>
          </w:tcPr>
          <w:p w14:paraId="23ACD540" w14:textId="3D709EA2" w:rsidR="00B173CF" w:rsidRPr="006152B7" w:rsidRDefault="00B173CF" w:rsidP="00B326D8">
            <w:pPr>
              <w:pStyle w:val="BodyText"/>
              <w:spacing w:before="100" w:beforeAutospacing="1"/>
              <w:rPr>
                <w:rFonts w:ascii="Arial" w:hAnsi="Arial"/>
                <w:sz w:val="20"/>
                <w:lang w:bidi="x-none"/>
              </w:rPr>
            </w:pPr>
            <w:r>
              <w:rPr>
                <w:rFonts w:ascii="Arial" w:hAnsi="Arial"/>
                <w:sz w:val="20"/>
                <w:lang w:bidi="x-none"/>
              </w:rPr>
              <w:t>CS (Coincidence Subset)</w:t>
            </w:r>
            <w:r w:rsidRPr="006152B7">
              <w:rPr>
                <w:rFonts w:ascii="Arial" w:hAnsi="Arial"/>
                <w:sz w:val="20"/>
                <w:lang w:bidi="x-none"/>
              </w:rPr>
              <w:t xml:space="preserve"> Product Subset ID for products from the </w:t>
            </w:r>
            <w:r>
              <w:rPr>
                <w:rFonts w:ascii="Arial" w:hAnsi="Arial"/>
                <w:sz w:val="20"/>
                <w:lang w:bidi="x-none"/>
              </w:rPr>
              <w:t>PPS</w:t>
            </w:r>
            <w:r w:rsidR="00064D5C">
              <w:rPr>
                <w:rFonts w:ascii="Arial" w:hAnsi="Arial"/>
                <w:sz w:val="20"/>
                <w:lang w:bidi="x-none"/>
              </w:rPr>
              <w:t xml:space="preserve"> (Note-7)</w:t>
            </w:r>
          </w:p>
        </w:tc>
      </w:tr>
      <w:tr w:rsidR="00B173CF" w:rsidRPr="00AE7B75" w14:paraId="4B84E53E" w14:textId="77777777" w:rsidTr="00A340D3">
        <w:trPr>
          <w:trHeight w:val="260"/>
        </w:trPr>
        <w:tc>
          <w:tcPr>
            <w:tcW w:w="1498" w:type="dxa"/>
            <w:shd w:val="clear" w:color="auto" w:fill="auto"/>
            <w:noWrap/>
            <w:vAlign w:val="bottom"/>
          </w:tcPr>
          <w:p w14:paraId="6C150BC1" w14:textId="1286AAD5"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version</w:t>
            </w:r>
          </w:p>
        </w:tc>
        <w:tc>
          <w:tcPr>
            <w:tcW w:w="8103" w:type="dxa"/>
            <w:shd w:val="clear" w:color="auto" w:fill="auto"/>
            <w:noWrap/>
            <w:vAlign w:val="bottom"/>
          </w:tcPr>
          <w:p w14:paraId="7E70E16C" w14:textId="0CFB4DA3" w:rsidR="00B173CF" w:rsidRPr="006152B7" w:rsidRDefault="00B173CF" w:rsidP="009A6BE2">
            <w:pPr>
              <w:pStyle w:val="BodyText"/>
              <w:spacing w:before="100" w:beforeAutospacing="1"/>
              <w:rPr>
                <w:rFonts w:ascii="Arial" w:hAnsi="Arial"/>
                <w:sz w:val="20"/>
                <w:lang w:bidi="x-none"/>
              </w:rPr>
            </w:pPr>
            <w:r w:rsidRPr="006152B7">
              <w:rPr>
                <w:rFonts w:ascii="Arial" w:hAnsi="Arial"/>
                <w:sz w:val="20"/>
                <w:lang w:bidi="x-none"/>
              </w:rPr>
              <w:t xml:space="preserve">product </w:t>
            </w:r>
            <w:r>
              <w:rPr>
                <w:rFonts w:ascii="Arial" w:hAnsi="Arial"/>
                <w:sz w:val="20"/>
                <w:lang w:bidi="x-none"/>
              </w:rPr>
              <w:t xml:space="preserve">algorithm major/minor </w:t>
            </w:r>
            <w:r w:rsidRPr="006152B7">
              <w:rPr>
                <w:rFonts w:ascii="Arial" w:hAnsi="Arial"/>
                <w:sz w:val="20"/>
                <w:lang w:bidi="x-none"/>
              </w:rPr>
              <w:t>version</w:t>
            </w:r>
            <w:r>
              <w:rPr>
                <w:rFonts w:ascii="Arial" w:hAnsi="Arial"/>
                <w:sz w:val="20"/>
                <w:lang w:bidi="x-none"/>
              </w:rPr>
              <w:t>, e.g., V02B</w:t>
            </w:r>
          </w:p>
        </w:tc>
      </w:tr>
      <w:tr w:rsidR="00B173CF" w:rsidRPr="00AE7B75" w14:paraId="7A75B036" w14:textId="77777777" w:rsidTr="00A340D3">
        <w:trPr>
          <w:trHeight w:val="260"/>
        </w:trPr>
        <w:tc>
          <w:tcPr>
            <w:tcW w:w="1498" w:type="dxa"/>
            <w:shd w:val="clear" w:color="auto" w:fill="auto"/>
            <w:noWrap/>
            <w:vAlign w:val="bottom"/>
          </w:tcPr>
          <w:p w14:paraId="445B62DA"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xxxx</w:t>
            </w:r>
          </w:p>
        </w:tc>
        <w:tc>
          <w:tcPr>
            <w:tcW w:w="8103" w:type="dxa"/>
            <w:shd w:val="clear" w:color="auto" w:fill="auto"/>
            <w:noWrap/>
            <w:vAlign w:val="bottom"/>
          </w:tcPr>
          <w:p w14:paraId="00EC0B2F"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lower-case version of XXXX</w:t>
            </w:r>
          </w:p>
        </w:tc>
      </w:tr>
      <w:tr w:rsidR="00B173CF" w:rsidRPr="00AE7B75" w14:paraId="4471FF58" w14:textId="77777777" w:rsidTr="00A340D3">
        <w:trPr>
          <w:trHeight w:val="260"/>
        </w:trPr>
        <w:tc>
          <w:tcPr>
            <w:tcW w:w="1498" w:type="dxa"/>
            <w:shd w:val="clear" w:color="auto" w:fill="auto"/>
            <w:noWrap/>
            <w:vAlign w:val="bottom"/>
          </w:tcPr>
          <w:p w14:paraId="0FF5F2EB"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XXXX</w:t>
            </w:r>
          </w:p>
        </w:tc>
        <w:tc>
          <w:tcPr>
            <w:tcW w:w="8103" w:type="dxa"/>
            <w:shd w:val="clear" w:color="auto" w:fill="auto"/>
            <w:noWrap/>
            <w:vAlign w:val="bottom"/>
          </w:tcPr>
          <w:p w14:paraId="6974E494" w14:textId="26DA9AE0" w:rsidR="00B173CF" w:rsidRPr="006152B7" w:rsidRDefault="00B173CF" w:rsidP="006152B7">
            <w:pPr>
              <w:pStyle w:val="BodyText"/>
              <w:spacing w:before="100" w:beforeAutospacing="1"/>
              <w:rPr>
                <w:rFonts w:ascii="Arial" w:hAnsi="Arial"/>
                <w:sz w:val="20"/>
                <w:lang w:bidi="x-none"/>
              </w:rPr>
            </w:pPr>
            <w:r>
              <w:rPr>
                <w:rFonts w:ascii="Arial" w:hAnsi="Arial"/>
                <w:sz w:val="20"/>
                <w:lang w:bidi="x-none"/>
              </w:rPr>
              <w:t>radar station ID (e.g.,</w:t>
            </w:r>
            <w:r w:rsidRPr="006152B7">
              <w:rPr>
                <w:rFonts w:ascii="Arial" w:hAnsi="Arial"/>
                <w:sz w:val="20"/>
                <w:lang w:bidi="x-none"/>
              </w:rPr>
              <w:t xml:space="preserve"> Table 1-1)</w:t>
            </w:r>
          </w:p>
        </w:tc>
      </w:tr>
      <w:tr w:rsidR="00B173CF" w:rsidRPr="00AE7B75" w14:paraId="09EA0E5A" w14:textId="77777777" w:rsidTr="00A340D3">
        <w:trPr>
          <w:trHeight w:val="260"/>
        </w:trPr>
        <w:tc>
          <w:tcPr>
            <w:tcW w:w="1498" w:type="dxa"/>
            <w:shd w:val="clear" w:color="auto" w:fill="auto"/>
            <w:noWrap/>
            <w:vAlign w:val="bottom"/>
          </w:tcPr>
          <w:p w14:paraId="645DBD4A"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YYMM</w:t>
            </w:r>
          </w:p>
        </w:tc>
        <w:tc>
          <w:tcPr>
            <w:tcW w:w="8103" w:type="dxa"/>
            <w:shd w:val="clear" w:color="auto" w:fill="auto"/>
            <w:noWrap/>
            <w:vAlign w:val="bottom"/>
          </w:tcPr>
          <w:p w14:paraId="7B33B66B"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2-digit year (YY) and month (MM)</w:t>
            </w:r>
          </w:p>
        </w:tc>
      </w:tr>
      <w:tr w:rsidR="00B173CF" w:rsidRPr="00AE7B75" w14:paraId="3CD6DDF3" w14:textId="77777777" w:rsidTr="00A340D3">
        <w:trPr>
          <w:trHeight w:val="260"/>
        </w:trPr>
        <w:tc>
          <w:tcPr>
            <w:tcW w:w="1498" w:type="dxa"/>
            <w:shd w:val="clear" w:color="auto" w:fill="auto"/>
            <w:noWrap/>
            <w:vAlign w:val="bottom"/>
          </w:tcPr>
          <w:p w14:paraId="73354053"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[YY]YYMMDD</w:t>
            </w:r>
          </w:p>
        </w:tc>
        <w:tc>
          <w:tcPr>
            <w:tcW w:w="8103" w:type="dxa"/>
            <w:shd w:val="clear" w:color="auto" w:fill="auto"/>
            <w:noWrap/>
            <w:vAlign w:val="bottom"/>
          </w:tcPr>
          <w:p w14:paraId="5CF1A1BE"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2- or 4-digit year (YY or YYYY), month (MM), and day of month (DD)</w:t>
            </w:r>
          </w:p>
        </w:tc>
      </w:tr>
      <w:tr w:rsidR="00B173CF" w:rsidRPr="00AE7B75" w14:paraId="73F5D909" w14:textId="77777777" w:rsidTr="00A340D3">
        <w:trPr>
          <w:trHeight w:val="260"/>
        </w:trPr>
        <w:tc>
          <w:tcPr>
            <w:tcW w:w="1498" w:type="dxa"/>
            <w:shd w:val="clear" w:color="auto" w:fill="auto"/>
            <w:noWrap/>
            <w:vAlign w:val="bottom"/>
          </w:tcPr>
          <w:p w14:paraId="1A0D8AA5"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YYYY</w:t>
            </w:r>
          </w:p>
        </w:tc>
        <w:tc>
          <w:tcPr>
            <w:tcW w:w="8103" w:type="dxa"/>
            <w:shd w:val="clear" w:color="auto" w:fill="auto"/>
            <w:noWrap/>
            <w:vAlign w:val="bottom"/>
          </w:tcPr>
          <w:p w14:paraId="148CADD7" w14:textId="77777777" w:rsidR="00B173CF" w:rsidRPr="006152B7" w:rsidRDefault="00B173CF" w:rsidP="006152B7">
            <w:pPr>
              <w:pStyle w:val="BodyText"/>
              <w:spacing w:before="100" w:beforeAutospacing="1"/>
              <w:rPr>
                <w:rFonts w:ascii="Arial" w:hAnsi="Arial"/>
                <w:sz w:val="20"/>
                <w:lang w:bidi="x-none"/>
              </w:rPr>
            </w:pPr>
            <w:r w:rsidRPr="006152B7">
              <w:rPr>
                <w:rFonts w:ascii="Arial" w:hAnsi="Arial"/>
                <w:sz w:val="20"/>
                <w:lang w:bidi="x-none"/>
              </w:rPr>
              <w:t>4-digit year</w:t>
            </w:r>
          </w:p>
        </w:tc>
      </w:tr>
    </w:tbl>
    <w:p w14:paraId="3994167F" w14:textId="68C5C5D5" w:rsidR="000A4841" w:rsidRDefault="000A4841" w:rsidP="000A4841">
      <w:pPr>
        <w:pStyle w:val="BodyText"/>
      </w:pPr>
      <w:r w:rsidRPr="00EB1F34">
        <w:rPr>
          <w:b/>
        </w:rPr>
        <w:t>Note-1.</w:t>
      </w:r>
      <w:r>
        <w:t xml:space="preserve">  Files in the </w:t>
      </w:r>
      <w:r w:rsidRPr="00594AC7">
        <w:rPr>
          <w:b/>
        </w:rPr>
        <w:t>coincidence_table</w:t>
      </w:r>
      <w:r w:rsidR="00DC6FE7">
        <w:rPr>
          <w:b/>
        </w:rPr>
        <w:t>s</w:t>
      </w:r>
      <w:r>
        <w:t xml:space="preserve"> directory are</w:t>
      </w:r>
      <w:r w:rsidR="00DC6FE7">
        <w:t xml:space="preserve"> satellite-specific</w:t>
      </w:r>
      <w:r>
        <w:t xml:space="preserve"> Daily Coincidence Table (CT) files from the Precipitation Processing Subsystem (PPS).  The tables contain the orbit number, date, time, distance, and direction of the </w:t>
      </w:r>
      <w:r w:rsidR="00DC6FE7">
        <w:t>satellite</w:t>
      </w:r>
      <w:r>
        <w:t xml:space="preserve"> orbital subtrack’s nearest approach to the ground radar sites configured for this purpose in the PPS.  The CT cutoff distance is 700 km.  Files in the form CT</w:t>
      </w:r>
      <w:r w:rsidRPr="00846808">
        <w:rPr>
          <w:b/>
          <w:i/>
        </w:rPr>
        <w:t>.</w:t>
      </w:r>
      <w:r w:rsidR="00296673">
        <w:rPr>
          <w:b/>
          <w:i/>
        </w:rPr>
        <w:t>SSSS.</w:t>
      </w:r>
      <w:r w:rsidRPr="00846808">
        <w:rPr>
          <w:b/>
          <w:i/>
        </w:rPr>
        <w:t>YY</w:t>
      </w:r>
      <w:r w:rsidR="00296673">
        <w:rPr>
          <w:b/>
          <w:i/>
        </w:rPr>
        <w:t>YY</w:t>
      </w:r>
      <w:r w:rsidRPr="00846808">
        <w:rPr>
          <w:b/>
          <w:i/>
        </w:rPr>
        <w:t>MMDD</w:t>
      </w:r>
      <w:r w:rsidR="00296673">
        <w:rPr>
          <w:b/>
          <w:i/>
        </w:rPr>
        <w:t>.jjj</w:t>
      </w:r>
      <w:r w:rsidRPr="00296673">
        <w:t>.</w:t>
      </w:r>
      <w:r w:rsidR="00296673" w:rsidRPr="00296673">
        <w:t>txt</w:t>
      </w:r>
      <w:r>
        <w:t xml:space="preserve"> are the complete, original CT files from the PPS.  Those with the “.unl” file extension contain CT data reformatted in a form to be loaded in the GPM GV PostgreSQL database, for only the ground radar sites used </w:t>
      </w:r>
      <w:r w:rsidR="00571310">
        <w:t>in the GPM Validation Network.</w:t>
      </w:r>
    </w:p>
    <w:p w14:paraId="012FD318" w14:textId="77777777" w:rsidR="000A4841" w:rsidRDefault="000A4841" w:rsidP="000A4841">
      <w:pPr>
        <w:pStyle w:val="BodyText"/>
      </w:pPr>
      <w:r w:rsidRPr="00EB1F34">
        <w:rPr>
          <w:b/>
        </w:rPr>
        <w:t>Note-2.</w:t>
      </w:r>
      <w:r>
        <w:t xml:space="preserve">  Files in the </w:t>
      </w:r>
      <w:r w:rsidRPr="00594AC7">
        <w:rPr>
          <w:b/>
        </w:rPr>
        <w:t>db_backup</w:t>
      </w:r>
      <w:r>
        <w:t xml:space="preserve"> directory contain a backup (dump) of the GPM VN’s PostgreSQL database ‘gpmgv’, created using the pg_dump utility, and compressed using gzip.  The latest dump of the database is in the file ‘</w:t>
      </w:r>
      <w:r w:rsidRPr="00603BE5">
        <w:rPr>
          <w:rFonts w:ascii="Cambria" w:hAnsi="Cambria"/>
        </w:rPr>
        <w:t>gpmgvDBdump.gz</w:t>
      </w:r>
      <w:r>
        <w:rPr>
          <w:rFonts w:ascii="Cambria" w:hAnsi="Cambria"/>
        </w:rPr>
        <w:t>’.  This file is renamed to ‘</w:t>
      </w:r>
      <w:r w:rsidRPr="00603BE5">
        <w:rPr>
          <w:rFonts w:ascii="Cambria" w:hAnsi="Cambria"/>
        </w:rPr>
        <w:t>gpmgvDBdump</w:t>
      </w:r>
      <w:r>
        <w:rPr>
          <w:rFonts w:ascii="Cambria" w:hAnsi="Cambria"/>
        </w:rPr>
        <w:t>.old</w:t>
      </w:r>
      <w:r w:rsidRPr="00603BE5">
        <w:rPr>
          <w:rFonts w:ascii="Cambria" w:hAnsi="Cambria"/>
        </w:rPr>
        <w:t>.gz</w:t>
      </w:r>
      <w:r>
        <w:rPr>
          <w:rFonts w:ascii="Cambria" w:hAnsi="Cambria"/>
        </w:rPr>
        <w:t>’ as each new backup is performed.  Only the current and previous dumps are retained.</w:t>
      </w:r>
    </w:p>
    <w:p w14:paraId="5570487B" w14:textId="30BAA260" w:rsidR="000A4841" w:rsidRDefault="000A4841" w:rsidP="000A4841">
      <w:pPr>
        <w:pStyle w:val="BodyText"/>
      </w:pPr>
      <w:r w:rsidRPr="00EB1F34">
        <w:rPr>
          <w:b/>
        </w:rPr>
        <w:lastRenderedPageBreak/>
        <w:t>Note-3.</w:t>
      </w:r>
      <w:r>
        <w:t xml:space="preserve">  The files in under the top-level </w:t>
      </w:r>
      <w:r w:rsidRPr="00580DFF">
        <w:rPr>
          <w:b/>
        </w:rPr>
        <w:t>gv_radar</w:t>
      </w:r>
      <w:r>
        <w:t xml:space="preserve"> directory contain ground radar data in multiple file formats. These radar data come mostly from U.S. domestic WSR-88D radars, but data from other ground radars are also located in this directory structure. Files that fall under the directory </w:t>
      </w:r>
      <w:r w:rsidR="00296673">
        <w:rPr>
          <w:b/>
        </w:rPr>
        <w:t>raw</w:t>
      </w:r>
      <w:r>
        <w:t xml:space="preserve"> are </w:t>
      </w:r>
      <w:r w:rsidR="00296673">
        <w:t>original-format radar data files for the given radar site</w:t>
      </w:r>
      <w:r>
        <w:t>. Files under the higher-level director</w:t>
      </w:r>
      <w:r w:rsidR="00296673">
        <w:t>y</w:t>
      </w:r>
      <w:r>
        <w:t xml:space="preserve"> </w:t>
      </w:r>
      <w:r w:rsidR="00296673">
        <w:rPr>
          <w:b/>
        </w:rPr>
        <w:t>1CUF</w:t>
      </w:r>
      <w:r>
        <w:t xml:space="preserve"> are those that were subject to both automated and human quality control</w:t>
      </w:r>
      <w:r w:rsidR="00296673">
        <w:t xml:space="preserve"> and, optionally, computation of additional dual-polarization data fields</w:t>
      </w:r>
      <w:r>
        <w:t>.</w:t>
      </w:r>
      <w:r w:rsidR="00296673">
        <w:t xml:space="preserve"> </w:t>
      </w:r>
      <w:r>
        <w:t xml:space="preserve">The files in the </w:t>
      </w:r>
      <w:r>
        <w:rPr>
          <w:b/>
        </w:rPr>
        <w:t>1CUF</w:t>
      </w:r>
      <w:r>
        <w:t xml:space="preserve"> subdirectories contain a full volume scan of ground radar data conforming to the “Universal Format” (UF) data format. Each data file contains data for one ground radar volume scan. Within the individual data file names, the fixed field “uf “ designates that this is a radar file in Universal Format.</w:t>
      </w:r>
    </w:p>
    <w:p w14:paraId="4F9988B9" w14:textId="224426C6" w:rsidR="000A4841" w:rsidRDefault="000A4841" w:rsidP="000A4841">
      <w:pPr>
        <w:pStyle w:val="BodyText"/>
      </w:pPr>
      <w:r>
        <w:t xml:space="preserve">Files in the </w:t>
      </w:r>
      <w:r w:rsidRPr="00594AC7">
        <w:rPr>
          <w:b/>
        </w:rPr>
        <w:t>images</w:t>
      </w:r>
      <w:r>
        <w:t xml:space="preserve"> subdirectories are Plan Position Indicator (PPI) display images of </w:t>
      </w:r>
      <w:r w:rsidR="00F364D6">
        <w:t>various data fields</w:t>
      </w:r>
      <w:r>
        <w:t xml:space="preserve"> from the ground radar, for selected elevation sweeps. The variable fields </w:t>
      </w:r>
      <w:r w:rsidR="00F364D6">
        <w:t>FF</w:t>
      </w:r>
      <w:r>
        <w:t xml:space="preserve"> in the individual file names </w:t>
      </w:r>
      <w:r w:rsidR="00F364D6">
        <w:t>indicate the data field plotted in the PPI image</w:t>
      </w:r>
      <w:r>
        <w:t xml:space="preserve">. Within the individual data </w:t>
      </w:r>
      <w:r w:rsidR="00F364D6">
        <w:t>file names, the fixed field “png</w:t>
      </w:r>
      <w:r>
        <w:t>” designates that the image file is</w:t>
      </w:r>
      <w:r w:rsidRPr="00594AC7">
        <w:t xml:space="preserve"> </w:t>
      </w:r>
      <w:r w:rsidR="00F364D6">
        <w:t>in PNG image</w:t>
      </w:r>
      <w:r>
        <w:t xml:space="preserve"> format.</w:t>
      </w:r>
    </w:p>
    <w:p w14:paraId="3FE4852D" w14:textId="3F7224E1" w:rsidR="000A4841" w:rsidRDefault="000A4841" w:rsidP="009D4623">
      <w:pPr>
        <w:pStyle w:val="BodyText"/>
      </w:pPr>
      <w:r>
        <w:t xml:space="preserve">Files in the </w:t>
      </w:r>
      <w:r w:rsidRPr="00A43938">
        <w:rPr>
          <w:b/>
        </w:rPr>
        <w:t>raw</w:t>
      </w:r>
      <w:r>
        <w:t xml:space="preserve"> subdirectory are the original radar data files in their native format, as obtained from the data source.  For the WSR-88D sites, the files are in the NEXRAD Level-II archive format, not to be confused with the TRMM GV Level 2 gridded radar products</w:t>
      </w:r>
      <w:r w:rsidR="009D4623">
        <w:t xml:space="preserve"> (refer to Vol.1 of this document)</w:t>
      </w:r>
      <w:r>
        <w:t>.</w:t>
      </w:r>
    </w:p>
    <w:p w14:paraId="3CD5E1EB" w14:textId="025716FF" w:rsidR="000A4841" w:rsidRDefault="000A4841" w:rsidP="000A4841">
      <w:pPr>
        <w:pStyle w:val="BodyText"/>
      </w:pPr>
      <w:r w:rsidRPr="00EB1F34">
        <w:rPr>
          <w:b/>
        </w:rPr>
        <w:t>Note-4.</w:t>
      </w:r>
      <w:r>
        <w:t xml:space="preserve">  Files under the </w:t>
      </w:r>
      <w:r w:rsidRPr="00C062E8">
        <w:rPr>
          <w:b/>
        </w:rPr>
        <w:t>mosaicimages</w:t>
      </w:r>
      <w:r>
        <w:t xml:space="preserve"> directory are National Weather Service (NWS) WSR-88D national-scale radar mosaic images (RIDGE mosaics).  RIDGE national mosaics are produced every 10 minutes by the NWS.  Only those mosaics corresponding to the time of </w:t>
      </w:r>
      <w:r w:rsidR="009D4623">
        <w:t xml:space="preserve">GPM and </w:t>
      </w:r>
      <w:r>
        <w:t xml:space="preserve">TRMM overpasses of the GPM Validation Network area in the </w:t>
      </w:r>
      <w:r w:rsidR="009D4623">
        <w:t>continental</w:t>
      </w:r>
      <w:r>
        <w:t xml:space="preserve"> U.S. are contained in the </w:t>
      </w:r>
      <w:r w:rsidRPr="00C062E8">
        <w:rPr>
          <w:b/>
        </w:rPr>
        <w:t>archivedmosaic</w:t>
      </w:r>
      <w:r>
        <w:t xml:space="preserve"> subdirectory.</w:t>
      </w:r>
    </w:p>
    <w:p w14:paraId="0B180611" w14:textId="2C27CED8" w:rsidR="00245096" w:rsidRDefault="000A4841" w:rsidP="000A4841">
      <w:pPr>
        <w:pStyle w:val="BodyText"/>
      </w:pPr>
      <w:r w:rsidRPr="00EB1F34">
        <w:rPr>
          <w:b/>
        </w:rPr>
        <w:t>Note-5.</w:t>
      </w:r>
      <w:r>
        <w:t xml:space="preserve">  The </w:t>
      </w:r>
      <w:r w:rsidR="00245096">
        <w:t xml:space="preserve">three </w:t>
      </w:r>
      <w:r>
        <w:t xml:space="preserve">types of </w:t>
      </w:r>
      <w:r w:rsidR="00F21E10">
        <w:t xml:space="preserve">GPM-specific </w:t>
      </w:r>
      <w:r>
        <w:t xml:space="preserve">files in the </w:t>
      </w:r>
      <w:r w:rsidRPr="00C062E8">
        <w:rPr>
          <w:b/>
        </w:rPr>
        <w:t>netcdf/geo_match</w:t>
      </w:r>
      <w:r>
        <w:t xml:space="preserve"> directory structure contain (1) geometrically-matched ground radar an</w:t>
      </w:r>
      <w:r w:rsidR="00AC6AFE">
        <w:t xml:space="preserve">d </w:t>
      </w:r>
      <w:r w:rsidR="00F21E10">
        <w:t>GPM</w:t>
      </w:r>
      <w:r w:rsidR="00AC6AFE">
        <w:t xml:space="preserve"> Precipitation Radar (GRto</w:t>
      </w:r>
      <w:r w:rsidR="00F21E10">
        <w:t>D</w:t>
      </w:r>
      <w:r>
        <w:t xml:space="preserve">PR) data, </w:t>
      </w:r>
      <w:r w:rsidR="00245096">
        <w:t xml:space="preserve">(2) geometrically-matched ground radar and GPM Combined GMI/Precipitation Radar (GRtoDPRGMI) data, </w:t>
      </w:r>
      <w:r>
        <w:t>and (</w:t>
      </w:r>
      <w:r w:rsidR="00245096">
        <w:t>3</w:t>
      </w:r>
      <w:r>
        <w:t>) geometrica</w:t>
      </w:r>
      <w:r w:rsidR="00F21E10">
        <w:t>lly matched ground radar and GPM Microwave Imager (</w:t>
      </w:r>
      <w:r w:rsidR="0019474F">
        <w:t>GRtoGPROF</w:t>
      </w:r>
      <w:r>
        <w:t>) data, in netCDF format</w:t>
      </w:r>
      <w:r w:rsidRPr="00233A3B">
        <w:t xml:space="preserve"> </w:t>
      </w:r>
      <w:r>
        <w:t>as described above in Section 2 of the VN Data User’s Guide. Each file corresponds to single ground radar volume scan take</w:t>
      </w:r>
      <w:r w:rsidR="00F21E10">
        <w:t>n nearest in time to where a GP</w:t>
      </w:r>
      <w:r>
        <w:t xml:space="preserve">M satellite orbit’s subtrack passes within 200 km of the ground radar during a “significant” rainfall event. </w:t>
      </w:r>
      <w:r w:rsidR="00CD4191">
        <w:t>.  The addition of the “</w:t>
      </w:r>
      <w:r w:rsidR="00CD4191">
        <w:rPr>
          <w:b/>
        </w:rPr>
        <w:t>.RHI</w:t>
      </w:r>
      <w:r w:rsidR="00CD4191">
        <w:t>” designator in the file name indicates use of an RHI volume scan for the GR data.</w:t>
      </w:r>
      <w:r w:rsidR="00245096">
        <w:t xml:space="preserve">  </w:t>
      </w:r>
    </w:p>
    <w:p w14:paraId="7448D4A7" w14:textId="3B13CF68" w:rsidR="000A4841" w:rsidRPr="00A12C46" w:rsidRDefault="00245096" w:rsidP="000A4841">
      <w:pPr>
        <w:pStyle w:val="BodyText"/>
      </w:pPr>
      <w:r>
        <w:t>A</w:t>
      </w:r>
      <w:r w:rsidR="00292527">
        <w:t xml:space="preserve"> more detailed summary</w:t>
      </w:r>
      <w:r>
        <w:t xml:space="preserve"> of the data directory structures contained under the common</w:t>
      </w:r>
      <w:r w:rsidR="00A12C46">
        <w:t xml:space="preserve"> </w:t>
      </w:r>
      <w:r w:rsidRPr="00A12C46">
        <w:t>directory gpm-validation/data/gpmgv/netcdf/geo_match/</w:t>
      </w:r>
      <w:r w:rsidR="00A12C46" w:rsidRPr="00A12C46">
        <w:t xml:space="preserve"> is as follows:</w:t>
      </w:r>
    </w:p>
    <w:p w14:paraId="33D18298" w14:textId="77777777" w:rsidR="00A12C46" w:rsidRPr="00A12C46" w:rsidRDefault="00A12C46" w:rsidP="00A12C46">
      <w:pPr>
        <w:pStyle w:val="BodyText"/>
        <w:spacing w:before="0"/>
        <w:rPr>
          <w:rFonts w:ascii="Courier" w:hAnsi="Courier"/>
          <w:sz w:val="18"/>
          <w:szCs w:val="18"/>
        </w:rPr>
      </w:pPr>
    </w:p>
    <w:p w14:paraId="1B31795C" w14:textId="24D66DAA" w:rsidR="00A12C46" w:rsidRPr="00A12C46" w:rsidRDefault="00A12C46" w:rsidP="00292527">
      <w:pPr>
        <w:pStyle w:val="BodyText"/>
        <w:spacing w:before="0"/>
        <w:rPr>
          <w:rFonts w:ascii="Courier" w:hAnsi="Courier"/>
          <w:sz w:val="18"/>
          <w:szCs w:val="18"/>
        </w:rPr>
      </w:pPr>
      <w:r>
        <w:rPr>
          <w:rFonts w:ascii="Courier" w:hAnsi="Courier"/>
          <w:sz w:val="18"/>
          <w:szCs w:val="18"/>
        </w:rPr>
        <w:t>The</w:t>
      </w:r>
      <w:r w:rsidR="00292527">
        <w:rPr>
          <w:rFonts w:ascii="Courier" w:hAnsi="Courier"/>
          <w:sz w:val="18"/>
          <w:szCs w:val="18"/>
        </w:rPr>
        <w:t xml:space="preserve"> top-level directory</w:t>
      </w:r>
      <w:r>
        <w:rPr>
          <w:rFonts w:ascii="Courier" w:hAnsi="Courier"/>
          <w:sz w:val="18"/>
          <w:szCs w:val="18"/>
        </w:rPr>
        <w:t xml:space="preserve"> </w:t>
      </w:r>
      <w:r w:rsidRPr="00A12C46">
        <w:rPr>
          <w:rFonts w:ascii="Courier" w:hAnsi="Courier"/>
          <w:sz w:val="18"/>
          <w:szCs w:val="18"/>
        </w:rPr>
        <w:t>gpm-validation/data/gpmgv/netcdf/geo_match/</w:t>
      </w:r>
    </w:p>
    <w:p w14:paraId="0B3DA0E4" w14:textId="2C9DF2AC"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holds netCDF-format files consisting of volume-matched satellite and </w:t>
      </w:r>
    </w:p>
    <w:p w14:paraId="64BD4E0B" w14:textId="77777777" w:rsidR="00A12C46" w:rsidRDefault="00A12C46" w:rsidP="00292527">
      <w:pPr>
        <w:pStyle w:val="BodyText"/>
        <w:spacing w:before="0"/>
        <w:rPr>
          <w:rFonts w:ascii="Courier" w:hAnsi="Courier"/>
          <w:sz w:val="18"/>
          <w:szCs w:val="18"/>
        </w:rPr>
      </w:pPr>
      <w:r w:rsidRPr="00A12C46">
        <w:rPr>
          <w:rFonts w:ascii="Courier" w:hAnsi="Courier"/>
          <w:sz w:val="18"/>
          <w:szCs w:val="18"/>
        </w:rPr>
        <w:t xml:space="preserve">ground radar (GR) observations </w:t>
      </w:r>
      <w:r>
        <w:rPr>
          <w:rFonts w:ascii="Courier" w:hAnsi="Courier"/>
          <w:sz w:val="18"/>
          <w:szCs w:val="18"/>
        </w:rPr>
        <w:t>in a</w:t>
      </w:r>
      <w:r w:rsidRPr="00A12C46">
        <w:rPr>
          <w:rFonts w:ascii="Courier" w:hAnsi="Courier"/>
          <w:sz w:val="18"/>
          <w:szCs w:val="18"/>
        </w:rPr>
        <w:t xml:space="preserve"> hierarchical directory structure, where</w:t>
      </w:r>
    </w:p>
    <w:p w14:paraId="333FC20B" w14:textId="77777777" w:rsidR="00A12C46" w:rsidRDefault="00A12C46" w:rsidP="00292527">
      <w:pPr>
        <w:pStyle w:val="BodyText"/>
        <w:spacing w:before="0"/>
        <w:rPr>
          <w:rFonts w:ascii="Courier" w:hAnsi="Courier"/>
          <w:sz w:val="18"/>
          <w:szCs w:val="18"/>
        </w:rPr>
      </w:pPr>
      <w:r w:rsidRPr="00A12C46">
        <w:rPr>
          <w:rFonts w:ascii="Courier" w:hAnsi="Courier"/>
          <w:sz w:val="18"/>
          <w:szCs w:val="18"/>
        </w:rPr>
        <w:t xml:space="preserve">matchup </w:t>
      </w:r>
      <w:r>
        <w:rPr>
          <w:rFonts w:ascii="Courier" w:hAnsi="Courier"/>
          <w:sz w:val="18"/>
          <w:szCs w:val="18"/>
        </w:rPr>
        <w:t xml:space="preserve">files are </w:t>
      </w:r>
      <w:r w:rsidRPr="00A12C46">
        <w:rPr>
          <w:rFonts w:ascii="Courier" w:hAnsi="Courier"/>
          <w:sz w:val="18"/>
          <w:szCs w:val="18"/>
        </w:rPr>
        <w:t xml:space="preserve">organized by type and date into a subdirectory tree under </w:t>
      </w:r>
    </w:p>
    <w:p w14:paraId="068CF01B" w14:textId="77777777" w:rsidR="00292527" w:rsidRDefault="00A12C46" w:rsidP="00292527">
      <w:pPr>
        <w:pStyle w:val="BodyText"/>
        <w:spacing w:before="0"/>
        <w:rPr>
          <w:rFonts w:ascii="Courier" w:hAnsi="Courier"/>
          <w:sz w:val="18"/>
          <w:szCs w:val="18"/>
        </w:rPr>
      </w:pPr>
      <w:r w:rsidRPr="00A12C46">
        <w:rPr>
          <w:rFonts w:ascii="Courier" w:hAnsi="Courier"/>
          <w:sz w:val="18"/>
          <w:szCs w:val="18"/>
        </w:rPr>
        <w:t>the top</w:t>
      </w:r>
      <w:r>
        <w:rPr>
          <w:rFonts w:ascii="Courier" w:hAnsi="Courier"/>
          <w:sz w:val="18"/>
          <w:szCs w:val="18"/>
        </w:rPr>
        <w:t xml:space="preserve"> </w:t>
      </w:r>
      <w:r w:rsidR="00292527">
        <w:rPr>
          <w:rFonts w:ascii="Courier" w:hAnsi="Courier"/>
          <w:sz w:val="18"/>
          <w:szCs w:val="18"/>
        </w:rPr>
        <w:t xml:space="preserve">level directory.  </w:t>
      </w:r>
      <w:r w:rsidRPr="00A12C46">
        <w:rPr>
          <w:rFonts w:ascii="Courier" w:hAnsi="Courier"/>
          <w:sz w:val="18"/>
          <w:szCs w:val="18"/>
        </w:rPr>
        <w:t>These directory</w:t>
      </w:r>
      <w:r>
        <w:rPr>
          <w:rFonts w:ascii="Courier" w:hAnsi="Courier"/>
          <w:sz w:val="18"/>
          <w:szCs w:val="18"/>
        </w:rPr>
        <w:t xml:space="preserve"> </w:t>
      </w:r>
      <w:r w:rsidRPr="00A12C46">
        <w:rPr>
          <w:rFonts w:ascii="Courier" w:hAnsi="Courier"/>
          <w:sz w:val="18"/>
          <w:szCs w:val="18"/>
        </w:rPr>
        <w:t>tree</w:t>
      </w:r>
      <w:r w:rsidR="00292527">
        <w:rPr>
          <w:rFonts w:ascii="Courier" w:hAnsi="Courier"/>
          <w:sz w:val="18"/>
          <w:szCs w:val="18"/>
        </w:rPr>
        <w:t xml:space="preserve"> structures are described below</w:t>
      </w:r>
    </w:p>
    <w:p w14:paraId="5627E131" w14:textId="67E3F3B4"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each matchup type.</w:t>
      </w:r>
    </w:p>
    <w:p w14:paraId="52F6F396" w14:textId="77777777" w:rsidR="00A12C46" w:rsidRPr="00A12C46" w:rsidRDefault="00A12C46" w:rsidP="00292527">
      <w:pPr>
        <w:pStyle w:val="BodyText"/>
        <w:spacing w:before="0"/>
        <w:rPr>
          <w:rFonts w:ascii="Courier" w:hAnsi="Courier"/>
          <w:sz w:val="18"/>
          <w:szCs w:val="18"/>
        </w:rPr>
      </w:pPr>
    </w:p>
    <w:p w14:paraId="66EB92B6" w14:textId="77777777" w:rsidR="00A12C46" w:rsidRPr="00A12C46" w:rsidRDefault="00A12C46" w:rsidP="00292527">
      <w:pPr>
        <w:pStyle w:val="BodyText"/>
        <w:spacing w:before="0"/>
        <w:rPr>
          <w:rFonts w:ascii="Courier" w:hAnsi="Courier"/>
          <w:sz w:val="18"/>
          <w:szCs w:val="18"/>
        </w:rPr>
      </w:pPr>
    </w:p>
    <w:p w14:paraId="2DB317F5" w14:textId="15B4BFD8"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lastRenderedPageBreak/>
        <w:t xml:space="preserve">1) </w:t>
      </w:r>
      <w:r w:rsidR="00064D5C">
        <w:rPr>
          <w:rFonts w:ascii="Courier" w:hAnsi="Courier"/>
          <w:sz w:val="18"/>
          <w:szCs w:val="18"/>
        </w:rPr>
        <w:t>GPROF</w:t>
      </w:r>
      <w:r w:rsidRPr="00A12C46">
        <w:rPr>
          <w:rFonts w:ascii="Courier" w:hAnsi="Courier"/>
          <w:sz w:val="18"/>
          <w:szCs w:val="18"/>
        </w:rPr>
        <w:t xml:space="preserve">-GR Matchups for TRMM </w:t>
      </w:r>
      <w:r w:rsidR="00064D5C">
        <w:rPr>
          <w:rFonts w:ascii="Courier" w:hAnsi="Courier"/>
          <w:sz w:val="18"/>
          <w:szCs w:val="18"/>
        </w:rPr>
        <w:t xml:space="preserve">TMI </w:t>
      </w:r>
      <w:r w:rsidRPr="00A12C46">
        <w:rPr>
          <w:rFonts w:ascii="Courier" w:hAnsi="Courier"/>
          <w:sz w:val="18"/>
          <w:szCs w:val="18"/>
        </w:rPr>
        <w:t>(from GPM-era 2A-GPROF TMI products)</w:t>
      </w:r>
    </w:p>
    <w:p w14:paraId="4AAADE0E" w14:textId="77777777" w:rsidR="00A12C46" w:rsidRPr="00A12C46" w:rsidRDefault="00A12C46" w:rsidP="00292527">
      <w:pPr>
        <w:pStyle w:val="BodyText"/>
        <w:spacing w:before="0"/>
        <w:rPr>
          <w:rFonts w:ascii="Courier" w:hAnsi="Courier"/>
          <w:sz w:val="18"/>
          <w:szCs w:val="18"/>
        </w:rPr>
      </w:pPr>
    </w:p>
    <w:p w14:paraId="1815A6F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Volume matched data between the TRMM TMI and ground radar (GRtoGPROF files) as</w:t>
      </w:r>
    </w:p>
    <w:p w14:paraId="11B2159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derived using TMI data from the GPM-era TMI 2A-GPROF product are organized into </w:t>
      </w:r>
    </w:p>
    <w:p w14:paraId="77F2F182"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the following directory structure under the top-level directory </w:t>
      </w:r>
    </w:p>
    <w:p w14:paraId="3E27F62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gpm-validation/data/gpmgv/netcdf/geo_match/:</w:t>
      </w:r>
    </w:p>
    <w:p w14:paraId="1E1AD544" w14:textId="77777777" w:rsidR="00A12C46" w:rsidRPr="00A12C46" w:rsidRDefault="00A12C46" w:rsidP="00292527">
      <w:pPr>
        <w:pStyle w:val="BodyText"/>
        <w:spacing w:before="0"/>
        <w:rPr>
          <w:rFonts w:ascii="Courier" w:hAnsi="Courier"/>
          <w:sz w:val="18"/>
          <w:szCs w:val="18"/>
        </w:rPr>
      </w:pPr>
    </w:p>
    <w:p w14:paraId="067453CB"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TRMM/                                (literal "TRMM")</w:t>
      </w:r>
    </w:p>
    <w:p w14:paraId="37BF4E2A"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TMI/                             (literal "TMI")</w:t>
      </w:r>
    </w:p>
    <w:p w14:paraId="41267CAC"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2AGPROF/                     (literal "2AGPROF")</w:t>
      </w:r>
    </w:p>
    <w:p w14:paraId="7C899D09"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PPS_version/             (e.g., "V03C", "V03D")</w:t>
      </w:r>
    </w:p>
    <w:p w14:paraId="465A5835"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Matchup_version/     ("1_0" or "2_0")</w:t>
      </w:r>
    </w:p>
    <w:p w14:paraId="12F6BF8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YYYY/            (4-digit year of data, e.g., 2014)</w:t>
      </w:r>
    </w:p>
    <w:p w14:paraId="1F1D479A" w14:textId="77777777" w:rsidR="00A12C46" w:rsidRPr="00A12C46" w:rsidRDefault="00A12C46" w:rsidP="00292527">
      <w:pPr>
        <w:pStyle w:val="BodyText"/>
        <w:spacing w:before="0"/>
        <w:rPr>
          <w:rFonts w:ascii="Courier" w:hAnsi="Courier"/>
          <w:sz w:val="18"/>
          <w:szCs w:val="18"/>
        </w:rPr>
      </w:pPr>
    </w:p>
    <w:p w14:paraId="415097F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instance:</w:t>
      </w:r>
    </w:p>
    <w:p w14:paraId="4BE2C156" w14:textId="77777777" w:rsidR="00A12C46" w:rsidRPr="00A12C46" w:rsidRDefault="00A12C46" w:rsidP="00292527">
      <w:pPr>
        <w:pStyle w:val="BodyText"/>
        <w:spacing w:before="0"/>
        <w:rPr>
          <w:rFonts w:ascii="Courier" w:hAnsi="Courier"/>
          <w:sz w:val="18"/>
          <w:szCs w:val="18"/>
        </w:rPr>
      </w:pPr>
    </w:p>
    <w:p w14:paraId="551FDB94" w14:textId="77777777" w:rsidR="00A12C46" w:rsidRPr="00292527" w:rsidRDefault="00A12C46" w:rsidP="00292527">
      <w:pPr>
        <w:pStyle w:val="BodyText"/>
        <w:spacing w:before="0"/>
        <w:rPr>
          <w:rFonts w:ascii="Courier" w:hAnsi="Courier"/>
          <w:sz w:val="16"/>
          <w:szCs w:val="16"/>
        </w:rPr>
      </w:pPr>
      <w:r w:rsidRPr="00292527">
        <w:rPr>
          <w:rFonts w:ascii="Courier" w:hAnsi="Courier"/>
          <w:sz w:val="16"/>
          <w:szCs w:val="16"/>
        </w:rPr>
        <w:t>TRMM/TMI/2AGPROF/V03A/1_0/2014/GRtoGPROF.TRMM.TMI.KAMX.140205.92423.V03A.1_0.nc.gz</w:t>
      </w:r>
    </w:p>
    <w:p w14:paraId="4237A6B7" w14:textId="77777777" w:rsidR="00A12C46" w:rsidRPr="00A12C46" w:rsidRDefault="00A12C46" w:rsidP="00292527">
      <w:pPr>
        <w:pStyle w:val="BodyText"/>
        <w:spacing w:before="0"/>
        <w:rPr>
          <w:rFonts w:ascii="Courier" w:hAnsi="Courier"/>
          <w:sz w:val="18"/>
          <w:szCs w:val="18"/>
        </w:rPr>
      </w:pPr>
    </w:p>
    <w:p w14:paraId="6C038E2C" w14:textId="77777777" w:rsidR="00A12C46" w:rsidRPr="00A12C46" w:rsidRDefault="00A12C46" w:rsidP="00292527">
      <w:pPr>
        <w:pStyle w:val="BodyText"/>
        <w:spacing w:before="0"/>
        <w:rPr>
          <w:rFonts w:ascii="Courier" w:hAnsi="Courier"/>
          <w:sz w:val="18"/>
          <w:szCs w:val="18"/>
        </w:rPr>
      </w:pPr>
    </w:p>
    <w:p w14:paraId="5F722A10" w14:textId="7E95FA50" w:rsidR="00A12C46" w:rsidRPr="00A12C46" w:rsidRDefault="00292527" w:rsidP="00292527">
      <w:pPr>
        <w:pStyle w:val="BodyText"/>
        <w:spacing w:before="0"/>
        <w:rPr>
          <w:rFonts w:ascii="Courier" w:hAnsi="Courier"/>
          <w:sz w:val="18"/>
          <w:szCs w:val="18"/>
        </w:rPr>
      </w:pPr>
      <w:r>
        <w:rPr>
          <w:rFonts w:ascii="Courier" w:hAnsi="Courier"/>
          <w:sz w:val="18"/>
          <w:szCs w:val="18"/>
        </w:rPr>
        <w:t>2</w:t>
      </w:r>
      <w:r w:rsidR="00A12C46" w:rsidRPr="00A12C46">
        <w:rPr>
          <w:rFonts w:ascii="Courier" w:hAnsi="Courier"/>
          <w:sz w:val="18"/>
          <w:szCs w:val="18"/>
        </w:rPr>
        <w:t xml:space="preserve">) </w:t>
      </w:r>
      <w:r w:rsidR="00064D5C">
        <w:rPr>
          <w:rFonts w:ascii="Courier" w:hAnsi="Courier"/>
          <w:sz w:val="18"/>
          <w:szCs w:val="18"/>
        </w:rPr>
        <w:t>GPROF</w:t>
      </w:r>
      <w:r w:rsidR="00A12C46" w:rsidRPr="00A12C46">
        <w:rPr>
          <w:rFonts w:ascii="Courier" w:hAnsi="Courier"/>
          <w:sz w:val="18"/>
          <w:szCs w:val="18"/>
        </w:rPr>
        <w:t>-GR Matchups for GPM</w:t>
      </w:r>
      <w:r w:rsidR="00064D5C" w:rsidRPr="00064D5C">
        <w:rPr>
          <w:rFonts w:ascii="Courier" w:hAnsi="Courier"/>
          <w:sz w:val="18"/>
          <w:szCs w:val="18"/>
        </w:rPr>
        <w:t xml:space="preserve"> </w:t>
      </w:r>
      <w:r w:rsidR="00064D5C" w:rsidRPr="00A12C46">
        <w:rPr>
          <w:rFonts w:ascii="Courier" w:hAnsi="Courier"/>
          <w:sz w:val="18"/>
          <w:szCs w:val="18"/>
        </w:rPr>
        <w:t>GMI</w:t>
      </w:r>
    </w:p>
    <w:p w14:paraId="39C4A039" w14:textId="77777777" w:rsidR="00A12C46" w:rsidRPr="00A12C46" w:rsidRDefault="00A12C46" w:rsidP="00292527">
      <w:pPr>
        <w:pStyle w:val="BodyText"/>
        <w:spacing w:before="0"/>
        <w:rPr>
          <w:rFonts w:ascii="Courier" w:hAnsi="Courier"/>
          <w:sz w:val="18"/>
          <w:szCs w:val="18"/>
        </w:rPr>
      </w:pPr>
    </w:p>
    <w:p w14:paraId="47438093"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Volume matched data between the GPM GMI and ground radar (GRtoGPROF files) as</w:t>
      </w:r>
    </w:p>
    <w:p w14:paraId="03A86764"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derived from a matchup between data from the GPM GMI 2A-GPROF product and </w:t>
      </w:r>
    </w:p>
    <w:p w14:paraId="6E930E9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the GRs are organized into the following directory structure under the </w:t>
      </w:r>
    </w:p>
    <w:p w14:paraId="1AA3979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top-level directory gpm-validation/data/gpmgv/netcdf/geo_match/:</w:t>
      </w:r>
    </w:p>
    <w:p w14:paraId="10FB4284" w14:textId="77777777" w:rsidR="00A12C46" w:rsidRPr="00A12C46" w:rsidRDefault="00A12C46" w:rsidP="00292527">
      <w:pPr>
        <w:pStyle w:val="BodyText"/>
        <w:spacing w:before="0"/>
        <w:rPr>
          <w:rFonts w:ascii="Courier" w:hAnsi="Courier"/>
          <w:sz w:val="18"/>
          <w:szCs w:val="18"/>
        </w:rPr>
      </w:pPr>
    </w:p>
    <w:p w14:paraId="12338072"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GPM/                                 (literal "GPM")</w:t>
      </w:r>
    </w:p>
    <w:p w14:paraId="5CD35B9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GMI/                             (literal "GMI")</w:t>
      </w:r>
    </w:p>
    <w:p w14:paraId="336EC42B"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2AGPROF/                     (literal "2AGPROF")</w:t>
      </w:r>
    </w:p>
    <w:p w14:paraId="3B68848E"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PPS_version/             (e.g., "V03C", "V03D")</w:t>
      </w:r>
    </w:p>
    <w:p w14:paraId="33B21AB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Matchup_version/     (e.g., "1_0", "1_1")</w:t>
      </w:r>
    </w:p>
    <w:p w14:paraId="52B8DF1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YYYY/            (4-digit year of data, e.g., 2015)</w:t>
      </w:r>
    </w:p>
    <w:p w14:paraId="195336B2" w14:textId="77777777" w:rsidR="00A12C46" w:rsidRPr="00A12C46" w:rsidRDefault="00A12C46" w:rsidP="00292527">
      <w:pPr>
        <w:pStyle w:val="BodyText"/>
        <w:spacing w:before="0"/>
        <w:rPr>
          <w:rFonts w:ascii="Courier" w:hAnsi="Courier"/>
          <w:sz w:val="18"/>
          <w:szCs w:val="18"/>
        </w:rPr>
      </w:pPr>
    </w:p>
    <w:p w14:paraId="28660D21"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instance:</w:t>
      </w:r>
    </w:p>
    <w:p w14:paraId="6E1262E2" w14:textId="77777777" w:rsidR="00A12C46" w:rsidRPr="00A12C46" w:rsidRDefault="00A12C46" w:rsidP="00292527">
      <w:pPr>
        <w:pStyle w:val="BodyText"/>
        <w:spacing w:before="0"/>
        <w:rPr>
          <w:rFonts w:ascii="Courier" w:hAnsi="Courier"/>
          <w:sz w:val="18"/>
          <w:szCs w:val="18"/>
        </w:rPr>
      </w:pPr>
    </w:p>
    <w:p w14:paraId="52686545"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GPM/GMI/2AGPROF/V03D/1_1/2015/GRtoGPROF.GPM.GMI.KMLB.150113.4970.V03D.1_1.nc.gz</w:t>
      </w:r>
    </w:p>
    <w:p w14:paraId="0A01FAEF" w14:textId="77777777" w:rsidR="00A12C46" w:rsidRDefault="00A12C46" w:rsidP="00292527">
      <w:pPr>
        <w:pStyle w:val="BodyText"/>
        <w:spacing w:before="0"/>
        <w:rPr>
          <w:rFonts w:ascii="Courier" w:hAnsi="Courier"/>
          <w:sz w:val="18"/>
          <w:szCs w:val="18"/>
        </w:rPr>
      </w:pPr>
    </w:p>
    <w:p w14:paraId="6CF1D18A" w14:textId="3B7D3D55" w:rsidR="00064D5C" w:rsidRPr="00A12C46" w:rsidRDefault="00064D5C" w:rsidP="00064D5C">
      <w:pPr>
        <w:pStyle w:val="BodyText"/>
        <w:spacing w:before="0"/>
        <w:rPr>
          <w:rFonts w:ascii="Courier" w:hAnsi="Courier"/>
          <w:sz w:val="18"/>
          <w:szCs w:val="18"/>
        </w:rPr>
      </w:pPr>
      <w:r>
        <w:rPr>
          <w:rFonts w:ascii="Courier" w:hAnsi="Courier"/>
          <w:sz w:val="18"/>
          <w:szCs w:val="18"/>
        </w:rPr>
        <w:t>3</w:t>
      </w:r>
      <w:r w:rsidRPr="00A12C46">
        <w:rPr>
          <w:rFonts w:ascii="Courier" w:hAnsi="Courier"/>
          <w:sz w:val="18"/>
          <w:szCs w:val="18"/>
        </w:rPr>
        <w:t xml:space="preserve">) </w:t>
      </w:r>
      <w:r>
        <w:rPr>
          <w:rFonts w:ascii="Courier" w:hAnsi="Courier"/>
          <w:sz w:val="18"/>
          <w:szCs w:val="18"/>
        </w:rPr>
        <w:t>GPROF</w:t>
      </w:r>
      <w:r w:rsidRPr="00A12C46">
        <w:rPr>
          <w:rFonts w:ascii="Courier" w:hAnsi="Courier"/>
          <w:sz w:val="18"/>
          <w:szCs w:val="18"/>
        </w:rPr>
        <w:t>-GR Matchups for GPM</w:t>
      </w:r>
      <w:r w:rsidRPr="00064D5C">
        <w:rPr>
          <w:rFonts w:ascii="Courier" w:hAnsi="Courier"/>
          <w:sz w:val="18"/>
          <w:szCs w:val="18"/>
        </w:rPr>
        <w:t xml:space="preserve"> </w:t>
      </w:r>
      <w:r>
        <w:rPr>
          <w:rFonts w:ascii="Courier" w:hAnsi="Courier"/>
          <w:sz w:val="18"/>
          <w:szCs w:val="18"/>
        </w:rPr>
        <w:t>Constellation Satellites</w:t>
      </w:r>
    </w:p>
    <w:p w14:paraId="60F53A60" w14:textId="77777777" w:rsidR="00064D5C" w:rsidRDefault="00064D5C" w:rsidP="00292527">
      <w:pPr>
        <w:pStyle w:val="BodyText"/>
        <w:spacing w:before="0"/>
        <w:rPr>
          <w:rFonts w:ascii="Courier" w:hAnsi="Courier"/>
          <w:sz w:val="18"/>
          <w:szCs w:val="18"/>
        </w:rPr>
      </w:pPr>
    </w:p>
    <w:p w14:paraId="3D64C7CA" w14:textId="443AA104" w:rsidR="00064D5C" w:rsidRDefault="00064D5C" w:rsidP="00BA6D1F">
      <w:pPr>
        <w:pStyle w:val="BodyText"/>
        <w:spacing w:before="0"/>
        <w:rPr>
          <w:rFonts w:ascii="Courier" w:hAnsi="Courier"/>
          <w:sz w:val="18"/>
          <w:szCs w:val="18"/>
        </w:rPr>
      </w:pPr>
      <w:r>
        <w:rPr>
          <w:rFonts w:ascii="Courier" w:hAnsi="Courier"/>
          <w:sz w:val="18"/>
          <w:szCs w:val="18"/>
        </w:rPr>
        <w:t>M</w:t>
      </w:r>
      <w:r w:rsidR="00B173CF">
        <w:rPr>
          <w:rFonts w:ascii="Courier" w:hAnsi="Courier"/>
          <w:sz w:val="18"/>
          <w:szCs w:val="18"/>
        </w:rPr>
        <w:t xml:space="preserve">atchup files for </w:t>
      </w:r>
      <w:r w:rsidR="00BA6D1F">
        <w:rPr>
          <w:rFonts w:ascii="Courier" w:hAnsi="Courier"/>
          <w:sz w:val="18"/>
          <w:szCs w:val="18"/>
        </w:rPr>
        <w:t xml:space="preserve">2A-GPROF products for </w:t>
      </w:r>
      <w:r w:rsidR="00B173CF">
        <w:rPr>
          <w:rFonts w:ascii="Courier" w:hAnsi="Courier"/>
          <w:sz w:val="18"/>
          <w:szCs w:val="18"/>
        </w:rPr>
        <w:t xml:space="preserve">microwave imagers on constellation satellites follow the same type of directory structure </w:t>
      </w:r>
      <w:r>
        <w:rPr>
          <w:rFonts w:ascii="Courier" w:hAnsi="Courier"/>
          <w:sz w:val="18"/>
          <w:szCs w:val="18"/>
        </w:rPr>
        <w:t xml:space="preserve">and file naming convention </w:t>
      </w:r>
      <w:r w:rsidR="00B173CF">
        <w:rPr>
          <w:rFonts w:ascii="Courier" w:hAnsi="Courier"/>
          <w:sz w:val="18"/>
          <w:szCs w:val="18"/>
        </w:rPr>
        <w:t xml:space="preserve">as </w:t>
      </w:r>
      <w:r w:rsidR="00ED0ACC">
        <w:rPr>
          <w:rFonts w:ascii="Courier" w:hAnsi="Courier"/>
          <w:sz w:val="18"/>
          <w:szCs w:val="18"/>
        </w:rPr>
        <w:t xml:space="preserve">for </w:t>
      </w:r>
      <w:r>
        <w:rPr>
          <w:rFonts w:ascii="Courier" w:hAnsi="Courier"/>
          <w:sz w:val="18"/>
          <w:szCs w:val="18"/>
        </w:rPr>
        <w:t>TRMM</w:t>
      </w:r>
      <w:r w:rsidR="00ED0ACC">
        <w:rPr>
          <w:rFonts w:ascii="Courier" w:hAnsi="Courier"/>
          <w:sz w:val="18"/>
          <w:szCs w:val="18"/>
        </w:rPr>
        <w:t xml:space="preserve"> TMI</w:t>
      </w:r>
      <w:r>
        <w:rPr>
          <w:rFonts w:ascii="Courier" w:hAnsi="Courier"/>
          <w:sz w:val="18"/>
          <w:szCs w:val="18"/>
        </w:rPr>
        <w:t xml:space="preserve"> and</w:t>
      </w:r>
      <w:r w:rsidR="00BA6D1F">
        <w:rPr>
          <w:rFonts w:ascii="Courier" w:hAnsi="Courier"/>
          <w:sz w:val="18"/>
          <w:szCs w:val="18"/>
        </w:rPr>
        <w:t xml:space="preserve"> GPM</w:t>
      </w:r>
      <w:r w:rsidR="00ED0ACC">
        <w:rPr>
          <w:rFonts w:ascii="Courier" w:hAnsi="Courier"/>
          <w:sz w:val="18"/>
          <w:szCs w:val="18"/>
        </w:rPr>
        <w:t xml:space="preserve"> GMI</w:t>
      </w:r>
      <w:r w:rsidR="00BA6D1F">
        <w:rPr>
          <w:rFonts w:ascii="Courier" w:hAnsi="Courier"/>
          <w:sz w:val="18"/>
          <w:szCs w:val="18"/>
        </w:rPr>
        <w:t xml:space="preserve">, </w:t>
      </w:r>
      <w:r w:rsidR="00BA6D1F" w:rsidRPr="00A12C46">
        <w:rPr>
          <w:rFonts w:ascii="Courier" w:hAnsi="Courier"/>
          <w:sz w:val="18"/>
          <w:szCs w:val="18"/>
        </w:rPr>
        <w:t xml:space="preserve">under the top-level directory </w:t>
      </w:r>
    </w:p>
    <w:p w14:paraId="6C95F98F" w14:textId="5E515F6E" w:rsidR="00B173CF" w:rsidRDefault="00BA6D1F" w:rsidP="00BA6D1F">
      <w:pPr>
        <w:pStyle w:val="BodyText"/>
        <w:spacing w:before="0"/>
        <w:rPr>
          <w:rFonts w:ascii="Courier" w:hAnsi="Courier"/>
          <w:sz w:val="18"/>
          <w:szCs w:val="18"/>
        </w:rPr>
      </w:pPr>
      <w:r w:rsidRPr="00A12C46">
        <w:rPr>
          <w:rFonts w:ascii="Courier" w:hAnsi="Courier"/>
          <w:sz w:val="18"/>
          <w:szCs w:val="18"/>
        </w:rPr>
        <w:t>gpm-validation/data/gpmgv/netcdf/geo_match/</w:t>
      </w:r>
      <w:r>
        <w:rPr>
          <w:rFonts w:ascii="Courier" w:hAnsi="Courier"/>
          <w:sz w:val="18"/>
          <w:szCs w:val="18"/>
        </w:rPr>
        <w:t>:</w:t>
      </w:r>
    </w:p>
    <w:p w14:paraId="2DAF5B56" w14:textId="77777777" w:rsidR="00BA6D1F" w:rsidRPr="00A12C46" w:rsidRDefault="00BA6D1F" w:rsidP="00292527">
      <w:pPr>
        <w:pStyle w:val="BodyText"/>
        <w:spacing w:before="0"/>
        <w:rPr>
          <w:rFonts w:ascii="Courier" w:hAnsi="Courier"/>
          <w:sz w:val="18"/>
          <w:szCs w:val="18"/>
        </w:rPr>
      </w:pPr>
    </w:p>
    <w:p w14:paraId="580F8D2E" w14:textId="0FA6B05E" w:rsidR="00BA6D1F" w:rsidRPr="00A12C46" w:rsidRDefault="00BA6D1F" w:rsidP="00BA6D1F">
      <w:pPr>
        <w:pStyle w:val="BodyText"/>
        <w:spacing w:before="0"/>
        <w:rPr>
          <w:rFonts w:ascii="Courier" w:hAnsi="Courier"/>
          <w:sz w:val="18"/>
          <w:szCs w:val="18"/>
        </w:rPr>
      </w:pPr>
      <w:r>
        <w:rPr>
          <w:rFonts w:ascii="Courier" w:hAnsi="Courier"/>
          <w:sz w:val="18"/>
          <w:szCs w:val="18"/>
        </w:rPr>
        <w:t xml:space="preserve">    satellite</w:t>
      </w:r>
      <w:r w:rsidRPr="00A12C46">
        <w:rPr>
          <w:rFonts w:ascii="Courier" w:hAnsi="Courier"/>
          <w:sz w:val="18"/>
          <w:szCs w:val="18"/>
        </w:rPr>
        <w:t xml:space="preserve">/ </w:t>
      </w:r>
      <w:r>
        <w:rPr>
          <w:rFonts w:ascii="Courier" w:hAnsi="Courier"/>
          <w:sz w:val="18"/>
          <w:szCs w:val="18"/>
        </w:rPr>
        <w:t xml:space="preserve">                          </w:t>
      </w:r>
      <w:r w:rsidRPr="00A12C46">
        <w:rPr>
          <w:rFonts w:ascii="Courier" w:hAnsi="Courier"/>
          <w:sz w:val="18"/>
          <w:szCs w:val="18"/>
        </w:rPr>
        <w:t>(</w:t>
      </w:r>
      <w:r>
        <w:rPr>
          <w:rFonts w:ascii="Courier" w:hAnsi="Courier"/>
          <w:sz w:val="18"/>
          <w:szCs w:val="18"/>
        </w:rPr>
        <w:t>F18, METOPA, NOAA19, etc.</w:t>
      </w:r>
      <w:r w:rsidRPr="00A12C46">
        <w:rPr>
          <w:rFonts w:ascii="Courier" w:hAnsi="Courier"/>
          <w:sz w:val="18"/>
          <w:szCs w:val="18"/>
        </w:rPr>
        <w:t>)</w:t>
      </w:r>
    </w:p>
    <w:p w14:paraId="67A81153" w14:textId="722D8CA0" w:rsidR="00BA6D1F" w:rsidRPr="00A12C46" w:rsidRDefault="00BA6D1F" w:rsidP="00BA6D1F">
      <w:pPr>
        <w:pStyle w:val="BodyText"/>
        <w:spacing w:before="0"/>
        <w:rPr>
          <w:rFonts w:ascii="Courier" w:hAnsi="Courier"/>
          <w:sz w:val="18"/>
          <w:szCs w:val="18"/>
        </w:rPr>
      </w:pPr>
      <w:r>
        <w:rPr>
          <w:rFonts w:ascii="Courier" w:hAnsi="Courier"/>
          <w:sz w:val="18"/>
          <w:szCs w:val="18"/>
        </w:rPr>
        <w:t xml:space="preserve">        instrument</w:t>
      </w:r>
      <w:r w:rsidRPr="00A12C46">
        <w:rPr>
          <w:rFonts w:ascii="Courier" w:hAnsi="Courier"/>
          <w:sz w:val="18"/>
          <w:szCs w:val="18"/>
        </w:rPr>
        <w:t xml:space="preserve">/           </w:t>
      </w:r>
      <w:r>
        <w:rPr>
          <w:rFonts w:ascii="Courier" w:hAnsi="Courier"/>
          <w:sz w:val="18"/>
          <w:szCs w:val="18"/>
        </w:rPr>
        <w:t xml:space="preserve">           (SSMIS, MHS</w:t>
      </w:r>
      <w:r w:rsidRPr="00A12C46">
        <w:rPr>
          <w:rFonts w:ascii="Courier" w:hAnsi="Courier"/>
          <w:sz w:val="18"/>
          <w:szCs w:val="18"/>
        </w:rPr>
        <w:t>)</w:t>
      </w:r>
    </w:p>
    <w:p w14:paraId="35AD8168"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 xml:space="preserve">            2AGPROF/                     (literal "2AGPROF")</w:t>
      </w:r>
    </w:p>
    <w:p w14:paraId="5C4A4DF8"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 xml:space="preserve">                PPS_version/             (e.g., "V03C", "V03D")</w:t>
      </w:r>
    </w:p>
    <w:p w14:paraId="299DFF1B"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 xml:space="preserve">                    Matchup_version/     (e.g., "1_0", "1_1")</w:t>
      </w:r>
    </w:p>
    <w:p w14:paraId="2D508ABF"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 xml:space="preserve">                        YYYY/            (4-digit year of data, e.g., 2015)</w:t>
      </w:r>
    </w:p>
    <w:p w14:paraId="05E7965C" w14:textId="77777777" w:rsidR="00BA6D1F" w:rsidRPr="00A12C46" w:rsidRDefault="00BA6D1F" w:rsidP="00BA6D1F">
      <w:pPr>
        <w:pStyle w:val="BodyText"/>
        <w:spacing w:before="0"/>
        <w:rPr>
          <w:rFonts w:ascii="Courier" w:hAnsi="Courier"/>
          <w:sz w:val="18"/>
          <w:szCs w:val="18"/>
        </w:rPr>
      </w:pPr>
    </w:p>
    <w:p w14:paraId="207FFA27" w14:textId="77777777" w:rsidR="00BA6D1F" w:rsidRPr="00A12C46" w:rsidRDefault="00BA6D1F" w:rsidP="00BA6D1F">
      <w:pPr>
        <w:pStyle w:val="BodyText"/>
        <w:spacing w:before="0"/>
        <w:rPr>
          <w:rFonts w:ascii="Courier" w:hAnsi="Courier"/>
          <w:sz w:val="18"/>
          <w:szCs w:val="18"/>
        </w:rPr>
      </w:pPr>
      <w:r w:rsidRPr="00A12C46">
        <w:rPr>
          <w:rFonts w:ascii="Courier" w:hAnsi="Courier"/>
          <w:sz w:val="18"/>
          <w:szCs w:val="18"/>
        </w:rPr>
        <w:t>For instance:</w:t>
      </w:r>
    </w:p>
    <w:p w14:paraId="68AC5C85" w14:textId="77777777" w:rsidR="00BA6D1F" w:rsidRPr="00A12C46" w:rsidRDefault="00BA6D1F" w:rsidP="00BA6D1F">
      <w:pPr>
        <w:pStyle w:val="BodyText"/>
        <w:spacing w:before="0"/>
        <w:rPr>
          <w:rFonts w:ascii="Courier" w:hAnsi="Courier"/>
          <w:sz w:val="18"/>
          <w:szCs w:val="18"/>
        </w:rPr>
      </w:pPr>
    </w:p>
    <w:p w14:paraId="3766368E" w14:textId="1D127877" w:rsidR="00BA6D1F" w:rsidRPr="00ED0ACC" w:rsidRDefault="00BA6D1F" w:rsidP="00BA6D1F">
      <w:pPr>
        <w:pStyle w:val="BodyText"/>
        <w:spacing w:before="0"/>
        <w:rPr>
          <w:rFonts w:ascii="Courier" w:hAnsi="Courier"/>
          <w:sz w:val="17"/>
          <w:szCs w:val="17"/>
        </w:rPr>
      </w:pPr>
      <w:r w:rsidRPr="00ED0ACC">
        <w:rPr>
          <w:rFonts w:ascii="Courier" w:hAnsi="Courier"/>
          <w:sz w:val="17"/>
          <w:szCs w:val="17"/>
        </w:rPr>
        <w:t>F17/SSMIS/2AGPROF/V03C/1_1/2015/GRtoGPROF.GPM.GMI.KMLB.150113.4970.V03C.1_1.nc.gz</w:t>
      </w:r>
    </w:p>
    <w:p w14:paraId="090467C3" w14:textId="77777777" w:rsidR="00A12C46" w:rsidRPr="00A12C46" w:rsidRDefault="00A12C46" w:rsidP="00292527">
      <w:pPr>
        <w:pStyle w:val="BodyText"/>
        <w:spacing w:before="0"/>
        <w:rPr>
          <w:rFonts w:ascii="Courier" w:hAnsi="Courier"/>
          <w:sz w:val="18"/>
          <w:szCs w:val="18"/>
        </w:rPr>
      </w:pPr>
    </w:p>
    <w:p w14:paraId="090D5B84" w14:textId="7DBD4FD6" w:rsidR="00A12C46" w:rsidRPr="00A12C46" w:rsidRDefault="00064D5C" w:rsidP="00292527">
      <w:pPr>
        <w:pStyle w:val="BodyText"/>
        <w:spacing w:before="0"/>
        <w:rPr>
          <w:rFonts w:ascii="Courier" w:hAnsi="Courier"/>
          <w:sz w:val="18"/>
          <w:szCs w:val="18"/>
        </w:rPr>
      </w:pPr>
      <w:r>
        <w:rPr>
          <w:rFonts w:ascii="Courier" w:hAnsi="Courier"/>
          <w:sz w:val="18"/>
          <w:szCs w:val="18"/>
        </w:rPr>
        <w:t>4</w:t>
      </w:r>
      <w:r w:rsidR="00A12C46" w:rsidRPr="00A12C46">
        <w:rPr>
          <w:rFonts w:ascii="Courier" w:hAnsi="Courier"/>
          <w:sz w:val="18"/>
          <w:szCs w:val="18"/>
        </w:rPr>
        <w:t>) DPR-GR Matchups for GPM</w:t>
      </w:r>
    </w:p>
    <w:p w14:paraId="607C88DB" w14:textId="77777777" w:rsidR="00A12C46" w:rsidRPr="00A12C46" w:rsidRDefault="00A12C46" w:rsidP="00292527">
      <w:pPr>
        <w:pStyle w:val="BodyText"/>
        <w:spacing w:before="0"/>
        <w:rPr>
          <w:rFonts w:ascii="Courier" w:hAnsi="Courier"/>
          <w:sz w:val="18"/>
          <w:szCs w:val="18"/>
        </w:rPr>
      </w:pPr>
    </w:p>
    <w:p w14:paraId="249B125A"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Volume matched data between the GPM DPR and ground radar (GRtoDPR files) as</w:t>
      </w:r>
    </w:p>
    <w:p w14:paraId="6C1BC389"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derived from a matchup between data from the GPM 2A-DPR, 2A-Ka, and 2A-Ku </w:t>
      </w:r>
    </w:p>
    <w:p w14:paraId="00294B7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products and the GRs are organized into the following directory structure under </w:t>
      </w:r>
    </w:p>
    <w:p w14:paraId="4B41E9D4"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the top-level directory gpm-validation/data/gpmgv/netcdf/geo_match/:</w:t>
      </w:r>
    </w:p>
    <w:p w14:paraId="3AB447AE" w14:textId="77777777" w:rsidR="00A12C46" w:rsidRPr="00A12C46" w:rsidRDefault="00A12C46" w:rsidP="00292527">
      <w:pPr>
        <w:pStyle w:val="BodyText"/>
        <w:spacing w:before="0"/>
        <w:rPr>
          <w:rFonts w:ascii="Courier" w:hAnsi="Courier"/>
          <w:sz w:val="18"/>
          <w:szCs w:val="18"/>
        </w:rPr>
      </w:pPr>
    </w:p>
    <w:p w14:paraId="312EA20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GPM/                                 (literal "GPM")</w:t>
      </w:r>
    </w:p>
    <w:p w14:paraId="650A826A"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algorithm/                       ("2ADPR", "2AKa", or "2AKu")</w:t>
      </w:r>
    </w:p>
    <w:p w14:paraId="5F3A0C39"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scan_type/                   ("HS", "MS", or "NS")</w:t>
      </w:r>
    </w:p>
    <w:p w14:paraId="50F3E03D"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lastRenderedPageBreak/>
        <w:t xml:space="preserve">                PPS_version/             (e.g., "V03B")</w:t>
      </w:r>
    </w:p>
    <w:p w14:paraId="36EE75D4"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Matchup_version/     (e.g., "1_0", "1_1")</w:t>
      </w:r>
    </w:p>
    <w:p w14:paraId="752B0E8B"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YYYY/            (4-digit year of data, e.g., 2014)</w:t>
      </w:r>
    </w:p>
    <w:p w14:paraId="0FD9E41C" w14:textId="77777777" w:rsidR="00A12C46" w:rsidRPr="00A12C46" w:rsidRDefault="00A12C46" w:rsidP="00292527">
      <w:pPr>
        <w:pStyle w:val="BodyText"/>
        <w:spacing w:before="0"/>
        <w:rPr>
          <w:rFonts w:ascii="Courier" w:hAnsi="Courier"/>
          <w:sz w:val="18"/>
          <w:szCs w:val="18"/>
        </w:rPr>
      </w:pPr>
    </w:p>
    <w:p w14:paraId="3510B228"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The available scan_type values (subdirectories) vary by algorithm, as follows:</w:t>
      </w:r>
    </w:p>
    <w:p w14:paraId="5C8F73E8" w14:textId="3E86F7E5" w:rsidR="00A12C46" w:rsidRPr="00A12C46" w:rsidRDefault="00A12C46" w:rsidP="00292527">
      <w:pPr>
        <w:pStyle w:val="BodyText"/>
        <w:spacing w:before="0"/>
        <w:rPr>
          <w:rFonts w:ascii="Courier" w:hAnsi="Courier"/>
          <w:sz w:val="18"/>
          <w:szCs w:val="18"/>
        </w:rPr>
      </w:pPr>
    </w:p>
    <w:p w14:paraId="065E812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2ADPR/HS/</w:t>
      </w:r>
    </w:p>
    <w:p w14:paraId="728D379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2ADPR/MS/</w:t>
      </w:r>
    </w:p>
    <w:p w14:paraId="2E998853"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2ADPR/NS/</w:t>
      </w:r>
    </w:p>
    <w:p w14:paraId="530F991D"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2AKa/HS/</w:t>
      </w:r>
    </w:p>
    <w:p w14:paraId="1871D9E2"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2AKa/MS/</w:t>
      </w:r>
    </w:p>
    <w:p w14:paraId="62C07F9A"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2AKu/NS/</w:t>
      </w:r>
    </w:p>
    <w:p w14:paraId="0DEC223F" w14:textId="77777777" w:rsidR="00A12C46" w:rsidRPr="00A12C46" w:rsidRDefault="00A12C46" w:rsidP="00292527">
      <w:pPr>
        <w:pStyle w:val="BodyText"/>
        <w:spacing w:before="0"/>
        <w:rPr>
          <w:rFonts w:ascii="Courier" w:hAnsi="Courier"/>
          <w:sz w:val="18"/>
          <w:szCs w:val="18"/>
        </w:rPr>
      </w:pPr>
    </w:p>
    <w:p w14:paraId="36EA828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where all three scan_type directories (HS, MS, NS) are present under the 2ADPR </w:t>
      </w:r>
    </w:p>
    <w:p w14:paraId="5D9F803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directory, only HS and MS are present under the 2AKa directory, and only the NS </w:t>
      </w:r>
    </w:p>
    <w:p w14:paraId="58536BFD" w14:textId="77777777" w:rsidR="00292527" w:rsidRDefault="00A12C46" w:rsidP="00292527">
      <w:pPr>
        <w:pStyle w:val="BodyText"/>
        <w:spacing w:before="0"/>
        <w:rPr>
          <w:rFonts w:ascii="Courier" w:hAnsi="Courier"/>
          <w:sz w:val="18"/>
          <w:szCs w:val="18"/>
        </w:rPr>
      </w:pPr>
      <w:r w:rsidRPr="00A12C46">
        <w:rPr>
          <w:rFonts w:ascii="Courier" w:hAnsi="Courier"/>
          <w:sz w:val="18"/>
          <w:szCs w:val="18"/>
        </w:rPr>
        <w:t>scan_type exists for the 2AKu algorithm. Below the scan_type directory level any</w:t>
      </w:r>
      <w:r w:rsidR="00292527">
        <w:rPr>
          <w:rFonts w:ascii="Courier" w:hAnsi="Courier"/>
          <w:sz w:val="18"/>
          <w:szCs w:val="18"/>
        </w:rPr>
        <w:t xml:space="preserve"> </w:t>
      </w:r>
      <w:r w:rsidRPr="00A12C46">
        <w:rPr>
          <w:rFonts w:ascii="Courier" w:hAnsi="Courier"/>
          <w:sz w:val="18"/>
          <w:szCs w:val="18"/>
        </w:rPr>
        <w:t>or all of the PPS_version, Matchup_version, and YYYY subdirectories may</w:t>
      </w:r>
    </w:p>
    <w:p w14:paraId="73EC0049" w14:textId="5E35FF7C"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exist for any algorithm/scan_type/ directory combination.</w:t>
      </w:r>
    </w:p>
    <w:p w14:paraId="3FD3DFDD" w14:textId="77777777" w:rsidR="00A12C46" w:rsidRPr="00A12C46" w:rsidRDefault="00A12C46" w:rsidP="00292527">
      <w:pPr>
        <w:pStyle w:val="BodyText"/>
        <w:spacing w:before="0"/>
        <w:rPr>
          <w:rFonts w:ascii="Courier" w:hAnsi="Courier"/>
          <w:sz w:val="18"/>
          <w:szCs w:val="18"/>
        </w:rPr>
      </w:pPr>
    </w:p>
    <w:p w14:paraId="3E3FF821"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instance:</w:t>
      </w:r>
    </w:p>
    <w:p w14:paraId="3456CD6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GPM/2ADPR/HS/V03B/1_1/2014/GRtoDPR.KFWS.141013.3541.V03B.DPR.HS.1_1.nc.gz</w:t>
      </w:r>
    </w:p>
    <w:p w14:paraId="01119B1E"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GPM/2ADPR/MS/V03B/1_1/2014/GRtoDPR.KFWS.141013.3541.V03B.DPR.MS.1_1.nc.gz</w:t>
      </w:r>
    </w:p>
    <w:p w14:paraId="1B788D11"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GPM/2ADPR/NS/V03B/1_1/2014/GRtoDPR.KFWS.141013.3541.V03B.DPR.NS.1_1.nc.gz</w:t>
      </w:r>
    </w:p>
    <w:p w14:paraId="7AC87D5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GPM/2AKa/HS/V03B/1_1/2014/GRtoDPR.KFWS.141013.3541.V03B.KA.HS.1_1.nc.gz</w:t>
      </w:r>
    </w:p>
    <w:p w14:paraId="787E93B1"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GPM/2AKa/MS/V03B/1_1/2014/GRtoDPR.KFWS.141013.3541.V03B.KA.MS.1_1.nc.gz</w:t>
      </w:r>
    </w:p>
    <w:p w14:paraId="2AF4DE5F"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GPM/2AKu/NS/V03B/1_1/2014/GRtoDPR.KFWS.141013.3541.V03B.KU.NS.1_1.nc.gz</w:t>
      </w:r>
    </w:p>
    <w:p w14:paraId="0F0399BD" w14:textId="77777777" w:rsidR="00A12C46" w:rsidRPr="00A12C46" w:rsidRDefault="00A12C46" w:rsidP="00292527">
      <w:pPr>
        <w:pStyle w:val="BodyText"/>
        <w:spacing w:before="0"/>
        <w:rPr>
          <w:rFonts w:ascii="Courier" w:hAnsi="Courier"/>
          <w:sz w:val="18"/>
          <w:szCs w:val="18"/>
        </w:rPr>
      </w:pPr>
    </w:p>
    <w:p w14:paraId="182D961E" w14:textId="77777777" w:rsidR="00A12C46" w:rsidRPr="00A12C46" w:rsidRDefault="00A12C46" w:rsidP="00292527">
      <w:pPr>
        <w:pStyle w:val="BodyText"/>
        <w:spacing w:before="0"/>
        <w:rPr>
          <w:rFonts w:ascii="Courier" w:hAnsi="Courier"/>
          <w:sz w:val="18"/>
          <w:szCs w:val="18"/>
        </w:rPr>
      </w:pPr>
    </w:p>
    <w:p w14:paraId="27E4C80E" w14:textId="7014B877" w:rsidR="00A12C46" w:rsidRPr="00A12C46" w:rsidRDefault="00064D5C" w:rsidP="00292527">
      <w:pPr>
        <w:pStyle w:val="BodyText"/>
        <w:spacing w:before="0"/>
        <w:rPr>
          <w:rFonts w:ascii="Courier" w:hAnsi="Courier"/>
          <w:sz w:val="18"/>
          <w:szCs w:val="18"/>
        </w:rPr>
      </w:pPr>
      <w:r>
        <w:rPr>
          <w:rFonts w:ascii="Courier" w:hAnsi="Courier"/>
          <w:sz w:val="18"/>
          <w:szCs w:val="18"/>
        </w:rPr>
        <w:t>5</w:t>
      </w:r>
      <w:r w:rsidR="00A12C46" w:rsidRPr="00A12C46">
        <w:rPr>
          <w:rFonts w:ascii="Courier" w:hAnsi="Courier"/>
          <w:sz w:val="18"/>
          <w:szCs w:val="18"/>
        </w:rPr>
        <w:t>) DPRGMI-GR Matchups for GPM</w:t>
      </w:r>
    </w:p>
    <w:p w14:paraId="0EDB7BAF" w14:textId="77777777" w:rsidR="00A12C46" w:rsidRPr="00A12C46" w:rsidRDefault="00A12C46" w:rsidP="00292527">
      <w:pPr>
        <w:pStyle w:val="BodyText"/>
        <w:spacing w:before="0"/>
        <w:rPr>
          <w:rFonts w:ascii="Courier" w:hAnsi="Courier"/>
          <w:sz w:val="18"/>
          <w:szCs w:val="18"/>
        </w:rPr>
      </w:pPr>
    </w:p>
    <w:p w14:paraId="15249DB4"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Volume matched data between the GPM 2B-DPRGMI "combined" product and ground </w:t>
      </w:r>
    </w:p>
    <w:p w14:paraId="38C2AD8D"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radar (GRtoDPRGMI files), as derived from the GPM 2B-DPRGMI product and the </w:t>
      </w:r>
    </w:p>
    <w:p w14:paraId="1F88C5AE"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GRs, are organized into the following directory structure under the </w:t>
      </w:r>
    </w:p>
    <w:p w14:paraId="5D145450"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top-level directory gpm-validation/data/gpmgv/netcdf/geo_match/:</w:t>
      </w:r>
    </w:p>
    <w:p w14:paraId="6FF3726D" w14:textId="77777777" w:rsidR="00A12C46" w:rsidRPr="00A12C46" w:rsidRDefault="00A12C46" w:rsidP="00292527">
      <w:pPr>
        <w:pStyle w:val="BodyText"/>
        <w:spacing w:before="0"/>
        <w:rPr>
          <w:rFonts w:ascii="Courier" w:hAnsi="Courier"/>
          <w:sz w:val="18"/>
          <w:szCs w:val="18"/>
        </w:rPr>
      </w:pPr>
    </w:p>
    <w:p w14:paraId="6979B8FB"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GPM/                             (literal "GPM")</w:t>
      </w:r>
    </w:p>
    <w:p w14:paraId="7DBA58E9"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2BDPRGMI/                    (literal "2BDPRGMI")</w:t>
      </w:r>
    </w:p>
    <w:p w14:paraId="70F1D9C7"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PPS_version/             (e.g., "V03C", "V03D")</w:t>
      </w:r>
    </w:p>
    <w:p w14:paraId="093CA04E"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Matchup_version/     (e.g., "1_1")</w:t>
      </w:r>
    </w:p>
    <w:p w14:paraId="75DE914C"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 xml:space="preserve">                    YYYY/            (4-digit year of data, e.g., 2014)</w:t>
      </w:r>
    </w:p>
    <w:p w14:paraId="7678FCF4" w14:textId="77777777" w:rsidR="00A12C46" w:rsidRPr="00A12C46" w:rsidRDefault="00A12C46" w:rsidP="00292527">
      <w:pPr>
        <w:pStyle w:val="BodyText"/>
        <w:spacing w:before="0"/>
        <w:rPr>
          <w:rFonts w:ascii="Courier" w:hAnsi="Courier"/>
          <w:sz w:val="18"/>
          <w:szCs w:val="18"/>
        </w:rPr>
      </w:pPr>
    </w:p>
    <w:p w14:paraId="1A8D0FA8"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For instance:</w:t>
      </w:r>
    </w:p>
    <w:p w14:paraId="309E72FA" w14:textId="77777777" w:rsidR="00A12C46" w:rsidRPr="00A12C46" w:rsidRDefault="00A12C46" w:rsidP="00292527">
      <w:pPr>
        <w:pStyle w:val="BodyText"/>
        <w:spacing w:before="0"/>
        <w:rPr>
          <w:rFonts w:ascii="Courier" w:hAnsi="Courier"/>
          <w:sz w:val="18"/>
          <w:szCs w:val="18"/>
        </w:rPr>
      </w:pPr>
    </w:p>
    <w:p w14:paraId="49ADBD95"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GPM/2BDPRGMI/V03C/1_1/2014/GRtoDPRGMI.PAIH.140630.1915.V03C.1_1.nc.gz</w:t>
      </w:r>
    </w:p>
    <w:p w14:paraId="294ED206" w14:textId="77777777" w:rsidR="00A12C46" w:rsidRPr="00A12C46" w:rsidRDefault="00A12C46" w:rsidP="00292527">
      <w:pPr>
        <w:pStyle w:val="BodyText"/>
        <w:spacing w:before="0"/>
        <w:rPr>
          <w:rFonts w:ascii="Courier" w:hAnsi="Courier"/>
          <w:sz w:val="18"/>
          <w:szCs w:val="18"/>
        </w:rPr>
      </w:pPr>
      <w:r w:rsidRPr="00A12C46">
        <w:rPr>
          <w:rFonts w:ascii="Courier" w:hAnsi="Courier"/>
          <w:sz w:val="18"/>
          <w:szCs w:val="18"/>
        </w:rPr>
        <w:t>GPM/2BDPRGMI/V03D/1_1/2014/GRtoDPRGMI.KAKQ.141209.4432.V03D.1_1.nc.gz</w:t>
      </w:r>
    </w:p>
    <w:p w14:paraId="4A1B7572" w14:textId="77777777" w:rsidR="00A12C46" w:rsidRPr="00A12C46" w:rsidRDefault="00A12C46" w:rsidP="00292527">
      <w:pPr>
        <w:pStyle w:val="BodyText"/>
        <w:spacing w:before="0"/>
        <w:rPr>
          <w:rFonts w:ascii="Courier" w:hAnsi="Courier"/>
          <w:sz w:val="18"/>
          <w:szCs w:val="18"/>
        </w:rPr>
      </w:pPr>
    </w:p>
    <w:p w14:paraId="04B2C840" w14:textId="0F9FE59B" w:rsidR="000A4841" w:rsidRDefault="000A4841" w:rsidP="000A4841">
      <w:pPr>
        <w:pStyle w:val="BodyText"/>
      </w:pPr>
      <w:r w:rsidRPr="00EB1F34">
        <w:rPr>
          <w:b/>
        </w:rPr>
        <w:t xml:space="preserve">Note-6. </w:t>
      </w:r>
      <w:r w:rsidR="00F21E10">
        <w:rPr>
          <w:b/>
        </w:rPr>
        <w:t xml:space="preserve"> </w:t>
      </w:r>
      <w:r w:rsidR="00192334">
        <w:t xml:space="preserve">The filename convention for the 1CUF files changed beginning with the inclusion of dual-polarimetric variables in the data files.  Prior to the dual-pol upgrade, the name convention followed the </w:t>
      </w:r>
      <w:r w:rsidR="00192334" w:rsidRPr="00480981">
        <w:rPr>
          <w:b/>
          <w:i/>
        </w:rPr>
        <w:t>YYMMDD.N.TTTT.V.hhmm</w:t>
      </w:r>
      <w:r w:rsidR="00192334" w:rsidRPr="00854386">
        <w:t>.uf.gz</w:t>
      </w:r>
      <w:r w:rsidR="00192334">
        <w:t xml:space="preserve"> pattern.  After the upgrade</w:t>
      </w:r>
      <w:r w:rsidR="009D0E88">
        <w:t xml:space="preserve"> and once TRMM GV began to include the dual-polarization data variables in the files</w:t>
      </w:r>
      <w:r w:rsidR="00192334">
        <w:t xml:space="preserve">, the name convention changes to the </w:t>
      </w:r>
      <w:r w:rsidR="00192334" w:rsidRPr="009169BB">
        <w:rPr>
          <w:b/>
          <w:i/>
        </w:rPr>
        <w:t>XXXX_YYYY_MMDD_hhmmss</w:t>
      </w:r>
      <w:r w:rsidR="00135F61">
        <w:t>.uf.gz pattern.</w:t>
      </w:r>
      <w:r w:rsidR="00192334">
        <w:t xml:space="preserve"> </w:t>
      </w:r>
      <w:r w:rsidR="00135F61">
        <w:t xml:space="preserve"> The dual-polarization file names include the NWS site identifiers (XXXX field) in the 1CUF file names and directory trees, such that</w:t>
      </w:r>
      <w:r w:rsidR="00192334">
        <w:t xml:space="preserve"> the </w:t>
      </w:r>
      <w:r w:rsidR="00F21E10">
        <w:t xml:space="preserve">legacy </w:t>
      </w:r>
      <w:r w:rsidR="00192334">
        <w:t>TRMM GV site IDs for the WSR-88D sites are no longer used in the 1CUF file names.</w:t>
      </w:r>
      <w:r w:rsidR="009D0E88">
        <w:t xml:space="preserve">  The date of the changeover to dual-polarization data files differs by site</w:t>
      </w:r>
      <w:r w:rsidR="00B326D8">
        <w:t>, but predates the GPM era</w:t>
      </w:r>
      <w:r w:rsidR="009D0E88">
        <w:t>.</w:t>
      </w:r>
      <w:r w:rsidR="00CA4394">
        <w:t xml:space="preserve">  The addition of the “</w:t>
      </w:r>
      <w:r w:rsidR="00CA4394" w:rsidRPr="00CA4394">
        <w:rPr>
          <w:b/>
        </w:rPr>
        <w:t>_rhi</w:t>
      </w:r>
      <w:r w:rsidR="00CA4394">
        <w:t xml:space="preserve">” designator in the file name following </w:t>
      </w:r>
      <w:r w:rsidR="00CA4394" w:rsidRPr="00CA4394">
        <w:rPr>
          <w:b/>
          <w:i/>
        </w:rPr>
        <w:t>hhmmss</w:t>
      </w:r>
      <w:r w:rsidR="00CA4394">
        <w:t xml:space="preserve"> indicates an RHI scan type.</w:t>
      </w:r>
    </w:p>
    <w:p w14:paraId="59B904B5" w14:textId="54A9F0F8" w:rsidR="00192334" w:rsidRDefault="00E32B68" w:rsidP="000A4841">
      <w:pPr>
        <w:pStyle w:val="BodyText"/>
      </w:pPr>
      <w:r w:rsidRPr="00CD4191">
        <w:rPr>
          <w:b/>
        </w:rPr>
        <w:t>Note-7.</w:t>
      </w:r>
      <w:r>
        <w:t xml:space="preserve">  The Coincidence Subset (CS)</w:t>
      </w:r>
      <w:r w:rsidR="00571310">
        <w:t xml:space="preserve"> product subset identifiers are short descriptive names for the rectangular latitude/longitude area boundaries defining the area of coverage </w:t>
      </w:r>
      <w:r w:rsidR="00571310">
        <w:lastRenderedPageBreak/>
        <w:t>for the product subset.  The identifiers and the latitude/longi</w:t>
      </w:r>
      <w:r>
        <w:t>tude boundaries defining the CS</w:t>
      </w:r>
      <w:r w:rsidR="00571310">
        <w:t xml:space="preserve"> areas are defined in Table 4-2.</w:t>
      </w:r>
      <w:r>
        <w:t xml:space="preserve">  The orbit subset products </w:t>
      </w:r>
      <w:r w:rsidR="006F6290">
        <w:t>are produced for a given C</w:t>
      </w:r>
      <w:r w:rsidR="005A4341">
        <w:t>S area and instrument whenever one or more</w:t>
      </w:r>
      <w:r w:rsidR="006F6290">
        <w:t xml:space="preserve"> “surface footprint</w:t>
      </w:r>
      <w:r w:rsidR="005A4341">
        <w:t>s</w:t>
      </w:r>
      <w:r w:rsidR="006F6290">
        <w:t xml:space="preserve">” in the instrument’s scan strategy lies within the latitude/longitude rectangle defining the CS region.  Complete scan lines for all scans </w:t>
      </w:r>
      <w:r w:rsidR="005A4341">
        <w:t>with at least one footprint in the CS area are included in the CS product,</w:t>
      </w:r>
      <w:r w:rsidR="006F6290">
        <w:t xml:space="preserve"> regardless of the fraction of the scan that overlaps the CS area.  That is, the scan data are not strictly clipped to the CS rectangle.</w:t>
      </w:r>
    </w:p>
    <w:p w14:paraId="3D2125E0" w14:textId="4A570667" w:rsidR="0078459E" w:rsidRDefault="0078459E" w:rsidP="0078459E">
      <w:pPr>
        <w:pStyle w:val="BodyText"/>
      </w:pPr>
      <w:r>
        <w:t xml:space="preserve">Note-8.  The </w:t>
      </w:r>
      <w:r w:rsidRPr="00E37B5C">
        <w:rPr>
          <w:b/>
        </w:rPr>
        <w:t>blockage</w:t>
      </w:r>
      <w:r>
        <w:t xml:space="preserve"> directory contains ground radar beam blockage data in site- and elevation-angle-specific binary files created in IDL using the SAVE procedure. The data for each ground radar site are contained in a separate subdirectory named according to the radar site ID.  Within the site subdirectories, each file contains saved data for five variables: site, elev, azimuths, ranges_out, and blockage_out, as follows:</w:t>
      </w:r>
    </w:p>
    <w:p w14:paraId="396DF565" w14:textId="75E4304D" w:rsidR="0078459E" w:rsidRDefault="0078459E" w:rsidP="0078459E">
      <w:pPr>
        <w:pStyle w:val="BodyText"/>
      </w:pPr>
      <w:r>
        <w:t>site:  Type STRING, name of the ground radar site (e.g., 'KAMX').  This value is also defined as part of the blockage file name.</w:t>
      </w:r>
    </w:p>
    <w:p w14:paraId="5536EB0F" w14:textId="05CCC059" w:rsidR="0078459E" w:rsidRDefault="0078459E" w:rsidP="0078459E">
      <w:pPr>
        <w:pStyle w:val="BodyText"/>
      </w:pPr>
      <w:r>
        <w:t>elev:  Type FLOAT, elevation angle that pertains to the beam blockage data.  This value is also defined as part of the blockage file name.</w:t>
      </w:r>
    </w:p>
    <w:p w14:paraId="332BCBF8" w14:textId="0413C72D" w:rsidR="0078459E" w:rsidRDefault="0078459E" w:rsidP="0078459E">
      <w:pPr>
        <w:pStyle w:val="BodyText"/>
      </w:pPr>
      <w:r>
        <w:t>azimuths:  FLOAT array, contains the list of azimuths that the beam blockage data are defined on (0-359 degrees, every degree).  Contains nAz=360 values.</w:t>
      </w:r>
    </w:p>
    <w:p w14:paraId="46ECB97C" w14:textId="45F323E2" w:rsidR="0078459E" w:rsidRDefault="0078459E" w:rsidP="0078459E">
      <w:pPr>
        <w:pStyle w:val="BodyText"/>
      </w:pPr>
      <w:r>
        <w:t>ranges_out:  INTEGER array, contains the list of ranges from the radar that the beam blockage data are defined on (1-230 km).  Contains nRng=230 values.</w:t>
      </w:r>
    </w:p>
    <w:p w14:paraId="01B5C4EA" w14:textId="64E276F0" w:rsidR="0078459E" w:rsidRDefault="0078459E" w:rsidP="0078459E">
      <w:pPr>
        <w:pStyle w:val="BodyText"/>
      </w:pPr>
      <w:r>
        <w:t xml:space="preserve">blockage_out:  FLOAT array of dimensions (nRng,nAz) that contains the fractional beam blockage (0.0 </w:t>
      </w:r>
      <w:r w:rsidR="00DA4BC1">
        <w:t>≤</w:t>
      </w:r>
      <w:r>
        <w:t xml:space="preserve"> blockage </w:t>
      </w:r>
      <w:r w:rsidR="00DA4BC1">
        <w:t>≤</w:t>
      </w:r>
      <w:r>
        <w:t xml:space="preserve"> 1.0) along each radial in the data set.</w:t>
      </w:r>
      <w:r w:rsidR="00DA4BC1">
        <w:t xml:space="preserve"> </w:t>
      </w:r>
      <w:r>
        <w:t xml:space="preserve"> Value of 0.0 indicates No Blockage. Value of 1.0 indicates that the beam blocking object exists at that range gate.  Values between 0.0 and 1.0 indicate the fraction of the ground radar beam blocked by the object between that gate and the radar.</w:t>
      </w:r>
    </w:p>
    <w:p w14:paraId="3454AC59" w14:textId="5A6008AC" w:rsidR="0078459E" w:rsidRDefault="0078459E" w:rsidP="0078459E">
      <w:pPr>
        <w:pStyle w:val="BodyText"/>
      </w:pPr>
      <w:r>
        <w:t xml:space="preserve">The data in these files are only available </w:t>
      </w:r>
      <w:r w:rsidR="00DA4BC1">
        <w:t xml:space="preserve">use within an IDL procedure or </w:t>
      </w:r>
      <w:r>
        <w:t>function, using the IDL "RESTORE" procedure.</w:t>
      </w:r>
      <w:r w:rsidR="00DA4BC1">
        <w:t xml:space="preserve">  </w:t>
      </w:r>
      <w:r>
        <w:t>Data are currently available only for WSR-88D sites in the continental U.S.</w:t>
      </w:r>
      <w:r w:rsidR="00DA4BC1">
        <w:t xml:space="preserve">  </w:t>
      </w:r>
      <w:r>
        <w:t>At least one blockage file is present in each subdirectory, containing the beam</w:t>
      </w:r>
      <w:r w:rsidR="00DA4BC1">
        <w:t xml:space="preserve"> </w:t>
      </w:r>
      <w:r>
        <w:t>blockage for the lowest elevation scan of the given radar.  Data files for</w:t>
      </w:r>
      <w:r w:rsidR="00DA4BC1">
        <w:t xml:space="preserve"> </w:t>
      </w:r>
      <w:r>
        <w:t>higher elevation scans are included only for scans where there is non-zero beam blockage present at that elevation angle.  The complete set of fixed elevation angles (in degrees) on which the blockage data may be defined include</w:t>
      </w:r>
      <w:r w:rsidR="00B47668">
        <w:t>s</w:t>
      </w:r>
      <w:r>
        <w:t>:</w:t>
      </w:r>
    </w:p>
    <w:p w14:paraId="10743F35" w14:textId="77777777" w:rsidR="00DA4BC1" w:rsidRDefault="00DA4BC1" w:rsidP="00E37B5C">
      <w:pPr>
        <w:pStyle w:val="BodyText"/>
        <w:spacing w:before="0"/>
      </w:pPr>
    </w:p>
    <w:p w14:paraId="4261FA59" w14:textId="77777777" w:rsidR="0078459E" w:rsidRDefault="0078459E" w:rsidP="00E37B5C">
      <w:pPr>
        <w:pStyle w:val="BodyText"/>
        <w:spacing w:before="0"/>
      </w:pPr>
      <w:r>
        <w:t xml:space="preserve">00.50, 00.90, 01.30, 01.45, 01.50, 01.80, 02.40, 02.50, 03.10, 03.35, 03.50, </w:t>
      </w:r>
    </w:p>
    <w:p w14:paraId="43CE08EA" w14:textId="77777777" w:rsidR="0078459E" w:rsidRDefault="0078459E" w:rsidP="00E37B5C">
      <w:pPr>
        <w:pStyle w:val="BodyText"/>
        <w:spacing w:before="0"/>
      </w:pPr>
      <w:r>
        <w:t xml:space="preserve">04.00, 04.30, 04.50, 05.10, 05.25, 06.00, 06.20, 06.40, 07.50, 08.00, 08.70, </w:t>
      </w:r>
    </w:p>
    <w:p w14:paraId="5238D804" w14:textId="77777777" w:rsidR="0078459E" w:rsidRDefault="0078459E" w:rsidP="00E37B5C">
      <w:pPr>
        <w:pStyle w:val="BodyText"/>
        <w:spacing w:before="0"/>
      </w:pPr>
      <w:r>
        <w:t>09.90, 10.00, 12.00, 12.50, 14.00, 14.60, 15.60, 16.70, 19.50</w:t>
      </w:r>
    </w:p>
    <w:p w14:paraId="772664F0" w14:textId="4D8D038D" w:rsidR="00265932" w:rsidRDefault="00265932" w:rsidP="00265932"/>
    <w:p w14:paraId="3B8F23D7" w14:textId="5A7D5BA1" w:rsidR="00571310" w:rsidRDefault="00265932" w:rsidP="00E32B68">
      <w:pPr>
        <w:pageBreakBefore/>
        <w:jc w:val="center"/>
      </w:pPr>
      <w:r w:rsidRPr="0080615E">
        <w:rPr>
          <w:b/>
        </w:rPr>
        <w:lastRenderedPageBreak/>
        <w:t>Table 4-</w:t>
      </w:r>
      <w:r>
        <w:rPr>
          <w:b/>
        </w:rPr>
        <w:t>2</w:t>
      </w:r>
      <w:r w:rsidRPr="006152B7">
        <w:rPr>
          <w:b/>
        </w:rPr>
        <w:t>.</w:t>
      </w:r>
      <w:r>
        <w:rPr>
          <w:b/>
        </w:rPr>
        <w:t xml:space="preserve">  </w:t>
      </w:r>
      <w:r w:rsidR="00E32B68">
        <w:t>Coincidence Subset g</w:t>
      </w:r>
      <w:r>
        <w:t>eographical</w:t>
      </w:r>
      <w:r w:rsidR="00E32B68">
        <w:t xml:space="preserve"> d</w:t>
      </w:r>
      <w:r w:rsidRPr="006152B7">
        <w:t xml:space="preserve">efinitions for </w:t>
      </w:r>
      <w:r>
        <w:t>VN orbit subsets</w:t>
      </w:r>
    </w:p>
    <w:p w14:paraId="2BBC2170" w14:textId="77777777" w:rsidR="00265932" w:rsidRDefault="00265932" w:rsidP="00265932">
      <w:pPr>
        <w:jc w:val="center"/>
      </w:pPr>
    </w:p>
    <w:tbl>
      <w:tblPr>
        <w:tblStyle w:val="TableGrid"/>
        <w:tblW w:w="9295" w:type="dxa"/>
        <w:tblLayout w:type="fixed"/>
        <w:tblCellMar>
          <w:top w:w="29" w:type="dxa"/>
          <w:left w:w="115" w:type="dxa"/>
          <w:bottom w:w="29" w:type="dxa"/>
          <w:right w:w="115" w:type="dxa"/>
        </w:tblCellMar>
        <w:tblLook w:val="04A0" w:firstRow="1" w:lastRow="0" w:firstColumn="1" w:lastColumn="0" w:noHBand="0" w:noVBand="1"/>
      </w:tblPr>
      <w:tblGrid>
        <w:gridCol w:w="1375"/>
        <w:gridCol w:w="2160"/>
        <w:gridCol w:w="1440"/>
        <w:gridCol w:w="1440"/>
        <w:gridCol w:w="1440"/>
        <w:gridCol w:w="1440"/>
      </w:tblGrid>
      <w:tr w:rsidR="00E32B68" w14:paraId="155D4484" w14:textId="77777777" w:rsidTr="00000E13">
        <w:tc>
          <w:tcPr>
            <w:tcW w:w="1375" w:type="dxa"/>
            <w:tcBorders>
              <w:right w:val="single" w:sz="4" w:space="0" w:color="FFFFFF" w:themeColor="background1"/>
            </w:tcBorders>
            <w:shd w:val="clear" w:color="auto" w:fill="000000"/>
            <w:vAlign w:val="center"/>
          </w:tcPr>
          <w:p w14:paraId="7B5F8781" w14:textId="0800CC60"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CSI Name</w:t>
            </w:r>
          </w:p>
        </w:tc>
        <w:tc>
          <w:tcPr>
            <w:tcW w:w="2160" w:type="dxa"/>
            <w:tcBorders>
              <w:left w:val="single" w:sz="4" w:space="0" w:color="FFFFFF" w:themeColor="background1"/>
              <w:right w:val="single" w:sz="4" w:space="0" w:color="FFFFFF" w:themeColor="background1"/>
            </w:tcBorders>
            <w:shd w:val="clear" w:color="auto" w:fill="000000"/>
            <w:vAlign w:val="center"/>
          </w:tcPr>
          <w:p w14:paraId="1ADE4984" w14:textId="21AD3ECA"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Description</w:t>
            </w:r>
          </w:p>
        </w:tc>
        <w:tc>
          <w:tcPr>
            <w:tcW w:w="1440" w:type="dxa"/>
            <w:tcBorders>
              <w:left w:val="single" w:sz="4" w:space="0" w:color="FFFFFF" w:themeColor="background1"/>
              <w:right w:val="single" w:sz="4" w:space="0" w:color="FFFFFF" w:themeColor="background1"/>
            </w:tcBorders>
            <w:shd w:val="clear" w:color="auto" w:fill="000000"/>
            <w:vAlign w:val="center"/>
          </w:tcPr>
          <w:p w14:paraId="5CB704EC" w14:textId="0E4EA2E7"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North latitude bound</w:t>
            </w:r>
          </w:p>
        </w:tc>
        <w:tc>
          <w:tcPr>
            <w:tcW w:w="1440" w:type="dxa"/>
            <w:tcBorders>
              <w:left w:val="single" w:sz="4" w:space="0" w:color="FFFFFF" w:themeColor="background1"/>
              <w:right w:val="single" w:sz="4" w:space="0" w:color="FFFFFF" w:themeColor="background1"/>
            </w:tcBorders>
            <w:shd w:val="clear" w:color="auto" w:fill="000000"/>
            <w:vAlign w:val="center"/>
          </w:tcPr>
          <w:p w14:paraId="7444C5DF" w14:textId="311C2D49"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South latitude bound</w:t>
            </w:r>
          </w:p>
        </w:tc>
        <w:tc>
          <w:tcPr>
            <w:tcW w:w="1440" w:type="dxa"/>
            <w:tcBorders>
              <w:left w:val="single" w:sz="4" w:space="0" w:color="FFFFFF" w:themeColor="background1"/>
              <w:right w:val="single" w:sz="4" w:space="0" w:color="FFFFFF" w:themeColor="background1"/>
            </w:tcBorders>
            <w:shd w:val="clear" w:color="auto" w:fill="000000"/>
            <w:vAlign w:val="center"/>
          </w:tcPr>
          <w:p w14:paraId="0D67EAAF" w14:textId="7CB773C8"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West longitude bound</w:t>
            </w:r>
          </w:p>
        </w:tc>
        <w:tc>
          <w:tcPr>
            <w:tcW w:w="1440" w:type="dxa"/>
            <w:tcBorders>
              <w:left w:val="single" w:sz="4" w:space="0" w:color="FFFFFF" w:themeColor="background1"/>
            </w:tcBorders>
            <w:shd w:val="clear" w:color="auto" w:fill="000000"/>
            <w:vAlign w:val="center"/>
          </w:tcPr>
          <w:p w14:paraId="66A2F9FD" w14:textId="7C482005" w:rsidR="00571310" w:rsidRPr="00344ABC" w:rsidRDefault="00CC4836" w:rsidP="00344ABC">
            <w:pPr>
              <w:pStyle w:val="BodyText"/>
              <w:spacing w:before="0"/>
              <w:jc w:val="center"/>
              <w:rPr>
                <w:rFonts w:ascii="Arial" w:hAnsi="Arial"/>
                <w:b/>
                <w:color w:val="FFFFFF"/>
                <w:lang w:bidi="x-none"/>
              </w:rPr>
            </w:pPr>
            <w:r w:rsidRPr="00344ABC">
              <w:rPr>
                <w:rFonts w:ascii="Arial" w:hAnsi="Arial"/>
                <w:b/>
                <w:color w:val="FFFFFF"/>
                <w:lang w:bidi="x-none"/>
              </w:rPr>
              <w:t>East longitude bound</w:t>
            </w:r>
          </w:p>
        </w:tc>
      </w:tr>
      <w:tr w:rsidR="00E32B68" w14:paraId="07B62216" w14:textId="77777777" w:rsidTr="00000E13">
        <w:tc>
          <w:tcPr>
            <w:tcW w:w="1375" w:type="dxa"/>
            <w:vAlign w:val="center"/>
          </w:tcPr>
          <w:p w14:paraId="361A3B1E" w14:textId="74712683" w:rsidR="00571310" w:rsidRPr="00265932" w:rsidRDefault="00571310" w:rsidP="00265932">
            <w:pPr>
              <w:pStyle w:val="BodyText"/>
              <w:spacing w:before="100" w:beforeAutospacing="1"/>
              <w:jc w:val="center"/>
              <w:rPr>
                <w:rFonts w:ascii="Arial" w:hAnsi="Arial"/>
                <w:sz w:val="20"/>
                <w:lang w:bidi="x-none"/>
              </w:rPr>
            </w:pPr>
            <w:r w:rsidRPr="00265932">
              <w:rPr>
                <w:rFonts w:ascii="Arial" w:hAnsi="Arial"/>
                <w:sz w:val="20"/>
                <w:lang w:bidi="x-none"/>
              </w:rPr>
              <w:t>AKradars</w:t>
            </w:r>
          </w:p>
        </w:tc>
        <w:tc>
          <w:tcPr>
            <w:tcW w:w="2160" w:type="dxa"/>
          </w:tcPr>
          <w:p w14:paraId="275ACC76" w14:textId="4F76BBAB" w:rsidR="00571310" w:rsidRPr="00265932" w:rsidRDefault="00CC4836" w:rsidP="00682BA9">
            <w:pPr>
              <w:pStyle w:val="BodyText"/>
              <w:spacing w:before="100" w:beforeAutospacing="1"/>
              <w:rPr>
                <w:rFonts w:ascii="Arial" w:hAnsi="Arial"/>
                <w:sz w:val="20"/>
                <w:lang w:bidi="x-none"/>
              </w:rPr>
            </w:pPr>
            <w:r w:rsidRPr="00265932">
              <w:rPr>
                <w:rFonts w:ascii="Arial" w:hAnsi="Arial"/>
                <w:sz w:val="20"/>
                <w:lang w:bidi="x-none"/>
              </w:rPr>
              <w:t>Middleton Island</w:t>
            </w:r>
            <w:r w:rsidR="00682BA9">
              <w:rPr>
                <w:rFonts w:ascii="Arial" w:hAnsi="Arial"/>
                <w:sz w:val="20"/>
                <w:lang w:bidi="x-none"/>
              </w:rPr>
              <w:t xml:space="preserve"> and Nome WSR-88D </w:t>
            </w:r>
            <w:r w:rsidR="00682BA9" w:rsidRPr="00265932">
              <w:rPr>
                <w:rFonts w:ascii="Arial" w:hAnsi="Arial"/>
                <w:sz w:val="20"/>
                <w:lang w:bidi="x-none"/>
              </w:rPr>
              <w:t>radar</w:t>
            </w:r>
            <w:r w:rsidR="00682BA9">
              <w:rPr>
                <w:rFonts w:ascii="Arial" w:hAnsi="Arial"/>
                <w:sz w:val="20"/>
                <w:lang w:bidi="x-none"/>
              </w:rPr>
              <w:t>s</w:t>
            </w:r>
            <w:r w:rsidRPr="00265932">
              <w:rPr>
                <w:rFonts w:ascii="Arial" w:hAnsi="Arial"/>
                <w:sz w:val="20"/>
                <w:lang w:bidi="x-none"/>
              </w:rPr>
              <w:t>, Alaska</w:t>
            </w:r>
          </w:p>
        </w:tc>
        <w:tc>
          <w:tcPr>
            <w:tcW w:w="1440" w:type="dxa"/>
            <w:vAlign w:val="center"/>
          </w:tcPr>
          <w:p w14:paraId="6162872F" w14:textId="3E2E2587"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66.5 N</w:t>
            </w:r>
          </w:p>
        </w:tc>
        <w:tc>
          <w:tcPr>
            <w:tcW w:w="1440" w:type="dxa"/>
            <w:vAlign w:val="center"/>
          </w:tcPr>
          <w:p w14:paraId="1BE8F862" w14:textId="0B627AF2"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55.0 N</w:t>
            </w:r>
          </w:p>
        </w:tc>
        <w:tc>
          <w:tcPr>
            <w:tcW w:w="1440" w:type="dxa"/>
            <w:vAlign w:val="center"/>
          </w:tcPr>
          <w:p w14:paraId="538D8711" w14:textId="5C1353A7"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-167.0 E</w:t>
            </w:r>
          </w:p>
        </w:tc>
        <w:tc>
          <w:tcPr>
            <w:tcW w:w="1440" w:type="dxa"/>
            <w:vAlign w:val="center"/>
          </w:tcPr>
          <w:p w14:paraId="77836B3E" w14:textId="6C7D2148"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-134.0 E</w:t>
            </w:r>
          </w:p>
        </w:tc>
      </w:tr>
      <w:tr w:rsidR="0055131D" w14:paraId="26B1CC74" w14:textId="77777777" w:rsidTr="00000E13">
        <w:trPr>
          <w:ins w:id="43" w:author="Microsoft Office User" w:date="2017-09-05T19:11:00Z"/>
        </w:trPr>
        <w:tc>
          <w:tcPr>
            <w:tcW w:w="1375" w:type="dxa"/>
            <w:vAlign w:val="center"/>
          </w:tcPr>
          <w:p w14:paraId="27AF396B" w14:textId="09E09394" w:rsidR="0055131D" w:rsidRPr="00265932" w:rsidRDefault="0055131D" w:rsidP="00265932">
            <w:pPr>
              <w:pStyle w:val="BodyText"/>
              <w:spacing w:before="100" w:beforeAutospacing="1"/>
              <w:jc w:val="center"/>
              <w:rPr>
                <w:ins w:id="44" w:author="Microsoft Office User" w:date="2017-09-05T19:11:00Z"/>
                <w:rFonts w:ascii="Arial" w:hAnsi="Arial"/>
                <w:sz w:val="20"/>
                <w:lang w:bidi="x-none"/>
              </w:rPr>
            </w:pPr>
            <w:ins w:id="45" w:author="Microsoft Office User" w:date="2017-09-05T19:11:00Z">
              <w:r>
                <w:rPr>
                  <w:rFonts w:ascii="Arial" w:hAnsi="Arial"/>
                  <w:sz w:val="20"/>
                  <w:lang w:bidi="x-none"/>
                </w:rPr>
                <w:t>AUS-East</w:t>
              </w:r>
            </w:ins>
          </w:p>
        </w:tc>
        <w:tc>
          <w:tcPr>
            <w:tcW w:w="2160" w:type="dxa"/>
          </w:tcPr>
          <w:p w14:paraId="083A7C97" w14:textId="1FE29BEC" w:rsidR="0055131D" w:rsidRPr="00265932" w:rsidRDefault="005D0ADF" w:rsidP="00682BA9">
            <w:pPr>
              <w:pStyle w:val="BodyText"/>
              <w:spacing w:before="100" w:beforeAutospacing="1"/>
              <w:rPr>
                <w:ins w:id="46" w:author="Microsoft Office User" w:date="2017-09-05T19:11:00Z"/>
                <w:rFonts w:ascii="Arial" w:hAnsi="Arial"/>
                <w:sz w:val="20"/>
                <w:lang w:bidi="x-none"/>
              </w:rPr>
            </w:pPr>
            <w:ins w:id="47" w:author="Microsoft Office User" w:date="2017-09-05T19:11:00Z">
              <w:r>
                <w:rPr>
                  <w:rFonts w:ascii="Arial" w:hAnsi="Arial"/>
                  <w:sz w:val="20"/>
                  <w:lang w:bidi="x-none"/>
                </w:rPr>
                <w:t>East</w:t>
              </w:r>
              <w:r w:rsidR="0055131D">
                <w:rPr>
                  <w:rFonts w:ascii="Arial" w:hAnsi="Arial"/>
                  <w:sz w:val="20"/>
                  <w:lang w:bidi="x-none"/>
                </w:rPr>
                <w:t xml:space="preserve"> Australia</w:t>
              </w:r>
            </w:ins>
          </w:p>
        </w:tc>
        <w:tc>
          <w:tcPr>
            <w:tcW w:w="1440" w:type="dxa"/>
            <w:vAlign w:val="center"/>
          </w:tcPr>
          <w:p w14:paraId="46CA6D1B" w14:textId="39F858CB" w:rsidR="0055131D" w:rsidRPr="00265932" w:rsidRDefault="0055131D" w:rsidP="00265932">
            <w:pPr>
              <w:pStyle w:val="BodyText"/>
              <w:spacing w:before="100" w:beforeAutospacing="1"/>
              <w:jc w:val="center"/>
              <w:rPr>
                <w:ins w:id="48" w:author="Microsoft Office User" w:date="2017-09-05T19:11:00Z"/>
                <w:rFonts w:ascii="Arial" w:hAnsi="Arial"/>
                <w:sz w:val="20"/>
                <w:lang w:bidi="x-none"/>
              </w:rPr>
            </w:pPr>
            <w:ins w:id="49" w:author="Microsoft Office User" w:date="2017-09-05T19:12:00Z">
              <w:r>
                <w:rPr>
                  <w:rFonts w:ascii="Arial" w:hAnsi="Arial"/>
                  <w:sz w:val="20"/>
                  <w:lang w:bidi="x-none"/>
                </w:rPr>
                <w:t>-9.4 N</w:t>
              </w:r>
            </w:ins>
          </w:p>
        </w:tc>
        <w:tc>
          <w:tcPr>
            <w:tcW w:w="1440" w:type="dxa"/>
            <w:vAlign w:val="center"/>
          </w:tcPr>
          <w:p w14:paraId="5EC88880" w14:textId="1F73D67E" w:rsidR="0055131D" w:rsidRPr="00265932" w:rsidRDefault="0055131D" w:rsidP="00265932">
            <w:pPr>
              <w:pStyle w:val="BodyText"/>
              <w:spacing w:before="100" w:beforeAutospacing="1"/>
              <w:jc w:val="center"/>
              <w:rPr>
                <w:ins w:id="50" w:author="Microsoft Office User" w:date="2017-09-05T19:11:00Z"/>
                <w:rFonts w:ascii="Arial" w:hAnsi="Arial"/>
                <w:sz w:val="20"/>
                <w:lang w:bidi="x-none"/>
              </w:rPr>
            </w:pPr>
            <w:ins w:id="51" w:author="Microsoft Office User" w:date="2017-09-05T19:12:00Z">
              <w:r>
                <w:rPr>
                  <w:rFonts w:ascii="Arial" w:hAnsi="Arial"/>
                  <w:sz w:val="20"/>
                  <w:lang w:bidi="x-none"/>
                </w:rPr>
                <w:t>-40.4 N</w:t>
              </w:r>
            </w:ins>
          </w:p>
        </w:tc>
        <w:tc>
          <w:tcPr>
            <w:tcW w:w="1440" w:type="dxa"/>
            <w:vAlign w:val="center"/>
          </w:tcPr>
          <w:p w14:paraId="4E297702" w14:textId="500D4767" w:rsidR="0055131D" w:rsidRPr="00265932" w:rsidRDefault="005D0ADF" w:rsidP="00265932">
            <w:pPr>
              <w:pStyle w:val="BodyText"/>
              <w:spacing w:before="100" w:beforeAutospacing="1"/>
              <w:jc w:val="center"/>
              <w:rPr>
                <w:ins w:id="52" w:author="Microsoft Office User" w:date="2017-09-05T19:11:00Z"/>
                <w:rFonts w:ascii="Arial" w:hAnsi="Arial"/>
                <w:sz w:val="20"/>
                <w:lang w:bidi="x-none"/>
              </w:rPr>
            </w:pPr>
            <w:ins w:id="53" w:author="Microsoft Office User" w:date="2017-09-05T19:13:00Z">
              <w:r>
                <w:rPr>
                  <w:rFonts w:ascii="Arial" w:hAnsi="Arial"/>
                  <w:sz w:val="20"/>
                  <w:lang w:bidi="x-none"/>
                </w:rPr>
                <w:t>128.67 E</w:t>
              </w:r>
            </w:ins>
          </w:p>
        </w:tc>
        <w:tc>
          <w:tcPr>
            <w:tcW w:w="1440" w:type="dxa"/>
            <w:vAlign w:val="center"/>
          </w:tcPr>
          <w:p w14:paraId="27C75FC5" w14:textId="28791E13" w:rsidR="0055131D" w:rsidRPr="00265932" w:rsidRDefault="005D0ADF" w:rsidP="00265932">
            <w:pPr>
              <w:pStyle w:val="BodyText"/>
              <w:spacing w:before="100" w:beforeAutospacing="1"/>
              <w:jc w:val="center"/>
              <w:rPr>
                <w:ins w:id="54" w:author="Microsoft Office User" w:date="2017-09-05T19:11:00Z"/>
                <w:rFonts w:ascii="Arial" w:hAnsi="Arial"/>
                <w:sz w:val="20"/>
                <w:lang w:bidi="x-none"/>
              </w:rPr>
            </w:pPr>
            <w:ins w:id="55" w:author="Microsoft Office User" w:date="2017-09-05T19:13:00Z">
              <w:r>
                <w:rPr>
                  <w:rFonts w:ascii="Arial" w:hAnsi="Arial"/>
                  <w:sz w:val="20"/>
                  <w:lang w:bidi="x-none"/>
                </w:rPr>
                <w:t>155.49 E</w:t>
              </w:r>
            </w:ins>
          </w:p>
        </w:tc>
      </w:tr>
      <w:tr w:rsidR="0055131D" w14:paraId="2A333763" w14:textId="77777777" w:rsidTr="00000E13">
        <w:trPr>
          <w:ins w:id="56" w:author="Microsoft Office User" w:date="2017-09-05T19:11:00Z"/>
        </w:trPr>
        <w:tc>
          <w:tcPr>
            <w:tcW w:w="1375" w:type="dxa"/>
            <w:vAlign w:val="center"/>
          </w:tcPr>
          <w:p w14:paraId="5E77CD56" w14:textId="498388B5" w:rsidR="0055131D" w:rsidRPr="00265932" w:rsidRDefault="005D0ADF" w:rsidP="00265932">
            <w:pPr>
              <w:pStyle w:val="BodyText"/>
              <w:spacing w:before="100" w:beforeAutospacing="1"/>
              <w:jc w:val="center"/>
              <w:rPr>
                <w:ins w:id="57" w:author="Microsoft Office User" w:date="2017-09-05T19:11:00Z"/>
                <w:rFonts w:ascii="Arial" w:hAnsi="Arial"/>
                <w:sz w:val="20"/>
                <w:lang w:bidi="x-none"/>
              </w:rPr>
            </w:pPr>
            <w:ins w:id="58" w:author="Microsoft Office User" w:date="2017-09-05T19:14:00Z">
              <w:r>
                <w:rPr>
                  <w:rFonts w:ascii="Arial" w:hAnsi="Arial"/>
                  <w:sz w:val="20"/>
                  <w:lang w:bidi="x-none"/>
                </w:rPr>
                <w:t>AUS-West</w:t>
              </w:r>
            </w:ins>
          </w:p>
        </w:tc>
        <w:tc>
          <w:tcPr>
            <w:tcW w:w="2160" w:type="dxa"/>
          </w:tcPr>
          <w:p w14:paraId="350D4EF5" w14:textId="56205E5F" w:rsidR="0055131D" w:rsidRPr="00265932" w:rsidRDefault="005D0ADF" w:rsidP="00682BA9">
            <w:pPr>
              <w:pStyle w:val="BodyText"/>
              <w:spacing w:before="100" w:beforeAutospacing="1"/>
              <w:rPr>
                <w:ins w:id="59" w:author="Microsoft Office User" w:date="2017-09-05T19:11:00Z"/>
                <w:rFonts w:ascii="Arial" w:hAnsi="Arial"/>
                <w:sz w:val="20"/>
                <w:lang w:bidi="x-none"/>
              </w:rPr>
            </w:pPr>
            <w:ins w:id="60" w:author="Microsoft Office User" w:date="2017-09-05T19:14:00Z">
              <w:r>
                <w:rPr>
                  <w:rFonts w:ascii="Arial" w:hAnsi="Arial"/>
                  <w:sz w:val="20"/>
                  <w:lang w:bidi="x-none"/>
                </w:rPr>
                <w:t>West Australia</w:t>
              </w:r>
            </w:ins>
          </w:p>
        </w:tc>
        <w:tc>
          <w:tcPr>
            <w:tcW w:w="1440" w:type="dxa"/>
            <w:vAlign w:val="center"/>
          </w:tcPr>
          <w:p w14:paraId="5A9AEA5D" w14:textId="53846AD9" w:rsidR="0055131D" w:rsidRPr="00265932" w:rsidRDefault="005D0ADF" w:rsidP="00265932">
            <w:pPr>
              <w:pStyle w:val="BodyText"/>
              <w:spacing w:before="100" w:beforeAutospacing="1"/>
              <w:jc w:val="center"/>
              <w:rPr>
                <w:ins w:id="61" w:author="Microsoft Office User" w:date="2017-09-05T19:11:00Z"/>
                <w:rFonts w:ascii="Arial" w:hAnsi="Arial"/>
                <w:sz w:val="20"/>
                <w:lang w:bidi="x-none"/>
              </w:rPr>
            </w:pPr>
            <w:ins w:id="62" w:author="Microsoft Office User" w:date="2017-09-05T19:14:00Z">
              <w:r>
                <w:rPr>
                  <w:rFonts w:ascii="Arial" w:hAnsi="Arial"/>
                  <w:sz w:val="20"/>
                  <w:lang w:bidi="x-none"/>
                </w:rPr>
                <w:t>-15.7 N</w:t>
              </w:r>
            </w:ins>
          </w:p>
        </w:tc>
        <w:tc>
          <w:tcPr>
            <w:tcW w:w="1440" w:type="dxa"/>
            <w:vAlign w:val="center"/>
          </w:tcPr>
          <w:p w14:paraId="041DD811" w14:textId="1A03F6ED" w:rsidR="0055131D" w:rsidRPr="00265932" w:rsidRDefault="005D0ADF" w:rsidP="00265932">
            <w:pPr>
              <w:pStyle w:val="BodyText"/>
              <w:spacing w:before="100" w:beforeAutospacing="1"/>
              <w:jc w:val="center"/>
              <w:rPr>
                <w:ins w:id="63" w:author="Microsoft Office User" w:date="2017-09-05T19:11:00Z"/>
                <w:rFonts w:ascii="Arial" w:hAnsi="Arial"/>
                <w:sz w:val="20"/>
                <w:lang w:bidi="x-none"/>
              </w:rPr>
            </w:pPr>
            <w:ins w:id="64" w:author="Microsoft Office User" w:date="2017-09-05T19:14:00Z">
              <w:r>
                <w:rPr>
                  <w:rFonts w:ascii="Arial" w:hAnsi="Arial"/>
                  <w:sz w:val="20"/>
                  <w:lang w:bidi="x-none"/>
                </w:rPr>
                <w:t>-37.19 N</w:t>
              </w:r>
            </w:ins>
          </w:p>
        </w:tc>
        <w:tc>
          <w:tcPr>
            <w:tcW w:w="1440" w:type="dxa"/>
            <w:vAlign w:val="center"/>
          </w:tcPr>
          <w:p w14:paraId="07F6B555" w14:textId="2524B1C0" w:rsidR="0055131D" w:rsidRPr="00265932" w:rsidRDefault="005D0ADF" w:rsidP="00265932">
            <w:pPr>
              <w:pStyle w:val="BodyText"/>
              <w:spacing w:before="100" w:beforeAutospacing="1"/>
              <w:jc w:val="center"/>
              <w:rPr>
                <w:ins w:id="65" w:author="Microsoft Office User" w:date="2017-09-05T19:11:00Z"/>
                <w:rFonts w:ascii="Arial" w:hAnsi="Arial"/>
                <w:sz w:val="20"/>
                <w:lang w:bidi="x-none"/>
              </w:rPr>
            </w:pPr>
            <w:ins w:id="66" w:author="Microsoft Office User" w:date="2017-09-05T19:15:00Z">
              <w:r>
                <w:rPr>
                  <w:rFonts w:ascii="Arial" w:hAnsi="Arial"/>
                  <w:sz w:val="20"/>
                  <w:lang w:bidi="x-none"/>
                </w:rPr>
                <w:t>111.42 E</w:t>
              </w:r>
            </w:ins>
          </w:p>
        </w:tc>
        <w:tc>
          <w:tcPr>
            <w:tcW w:w="1440" w:type="dxa"/>
            <w:vAlign w:val="center"/>
          </w:tcPr>
          <w:p w14:paraId="1E97375A" w14:textId="1687D1F5" w:rsidR="0055131D" w:rsidRPr="00265932" w:rsidRDefault="00293AA5" w:rsidP="00265932">
            <w:pPr>
              <w:pStyle w:val="BodyText"/>
              <w:spacing w:before="100" w:beforeAutospacing="1"/>
              <w:jc w:val="center"/>
              <w:rPr>
                <w:ins w:id="67" w:author="Microsoft Office User" w:date="2017-09-05T19:11:00Z"/>
                <w:rFonts w:ascii="Arial" w:hAnsi="Arial"/>
                <w:sz w:val="20"/>
                <w:lang w:bidi="x-none"/>
              </w:rPr>
            </w:pPr>
            <w:ins w:id="68" w:author="Microsoft Office User" w:date="2017-09-05T19:17:00Z">
              <w:r>
                <w:rPr>
                  <w:rFonts w:ascii="Arial" w:hAnsi="Arial"/>
                  <w:sz w:val="20"/>
                  <w:lang w:bidi="x-none"/>
                </w:rPr>
                <w:t>130.55 E</w:t>
              </w:r>
            </w:ins>
          </w:p>
        </w:tc>
      </w:tr>
      <w:tr w:rsidR="00AC531C" w14:paraId="5EDD9DDE" w14:textId="77777777" w:rsidTr="00000E13">
        <w:tc>
          <w:tcPr>
            <w:tcW w:w="1375" w:type="dxa"/>
            <w:vAlign w:val="center"/>
          </w:tcPr>
          <w:p w14:paraId="618A5D41" w14:textId="52C91DD7" w:rsidR="00AC531C" w:rsidRPr="00265932" w:rsidRDefault="00AC531C" w:rsidP="00265932">
            <w:pPr>
              <w:pStyle w:val="BodyText"/>
              <w:spacing w:before="100" w:beforeAutospacing="1"/>
              <w:jc w:val="center"/>
              <w:rPr>
                <w:rFonts w:ascii="Arial" w:hAnsi="Arial"/>
                <w:sz w:val="20"/>
                <w:lang w:bidi="x-none"/>
              </w:rPr>
            </w:pPr>
            <w:r>
              <w:rPr>
                <w:rFonts w:ascii="Arial" w:hAnsi="Arial"/>
                <w:sz w:val="20"/>
                <w:lang w:bidi="x-none"/>
              </w:rPr>
              <w:t>Brazil</w:t>
            </w:r>
            <w:r w:rsidR="00170B60">
              <w:rPr>
                <w:rFonts w:ascii="Arial" w:hAnsi="Arial"/>
                <w:sz w:val="20"/>
                <w:lang w:bidi="x-none"/>
              </w:rPr>
              <w:t>Rad</w:t>
            </w:r>
            <w:r w:rsidR="001863E6">
              <w:rPr>
                <w:rFonts w:ascii="Arial" w:hAnsi="Arial"/>
                <w:sz w:val="20"/>
                <w:lang w:bidi="x-none"/>
              </w:rPr>
              <w:t>ars</w:t>
            </w:r>
          </w:p>
        </w:tc>
        <w:tc>
          <w:tcPr>
            <w:tcW w:w="2160" w:type="dxa"/>
          </w:tcPr>
          <w:p w14:paraId="14286E51" w14:textId="4B8F04B5" w:rsidR="00AC531C" w:rsidRPr="00265932" w:rsidRDefault="00AC531C" w:rsidP="00265932">
            <w:pPr>
              <w:pStyle w:val="BodyText"/>
              <w:spacing w:before="100" w:beforeAutospacing="1"/>
              <w:rPr>
                <w:rFonts w:ascii="Arial" w:hAnsi="Arial"/>
                <w:sz w:val="20"/>
                <w:lang w:bidi="x-none"/>
              </w:rPr>
            </w:pPr>
            <w:r>
              <w:rPr>
                <w:rFonts w:ascii="Arial" w:hAnsi="Arial"/>
                <w:sz w:val="20"/>
                <w:lang w:bidi="x-none"/>
              </w:rPr>
              <w:t>Brazil</w:t>
            </w:r>
            <w:r w:rsidR="00ED0ACC">
              <w:rPr>
                <w:rFonts w:ascii="Arial" w:hAnsi="Arial"/>
                <w:sz w:val="20"/>
                <w:lang w:bidi="x-none"/>
              </w:rPr>
              <w:t>ian</w:t>
            </w:r>
            <w:r w:rsidR="00170B60">
              <w:rPr>
                <w:rFonts w:ascii="Arial" w:hAnsi="Arial"/>
                <w:sz w:val="20"/>
                <w:lang w:bidi="x-none"/>
              </w:rPr>
              <w:t xml:space="preserve"> radars</w:t>
            </w:r>
          </w:p>
        </w:tc>
        <w:tc>
          <w:tcPr>
            <w:tcW w:w="1440" w:type="dxa"/>
            <w:vAlign w:val="center"/>
          </w:tcPr>
          <w:p w14:paraId="6E1CDBE2" w14:textId="28D1E145" w:rsidR="00AC531C" w:rsidRPr="00265932" w:rsidRDefault="00170B60" w:rsidP="00265932">
            <w:pPr>
              <w:pStyle w:val="BodyText"/>
              <w:spacing w:before="100" w:beforeAutospacing="1"/>
              <w:jc w:val="center"/>
              <w:rPr>
                <w:rFonts w:ascii="Arial" w:hAnsi="Arial"/>
                <w:sz w:val="20"/>
                <w:lang w:bidi="x-none"/>
              </w:rPr>
            </w:pPr>
            <w:r>
              <w:rPr>
                <w:rFonts w:ascii="Arial" w:hAnsi="Arial"/>
                <w:sz w:val="20"/>
                <w:lang w:bidi="x-none"/>
              </w:rPr>
              <w:t>-3</w:t>
            </w:r>
            <w:r w:rsidR="001863E6">
              <w:rPr>
                <w:rFonts w:ascii="Arial" w:hAnsi="Arial"/>
                <w:sz w:val="20"/>
                <w:lang w:bidi="x-none"/>
              </w:rPr>
              <w:t>.0</w:t>
            </w:r>
            <w:r>
              <w:rPr>
                <w:rFonts w:ascii="Arial" w:hAnsi="Arial"/>
                <w:sz w:val="20"/>
                <w:lang w:bidi="x-none"/>
              </w:rPr>
              <w:t xml:space="preserve"> N</w:t>
            </w:r>
          </w:p>
        </w:tc>
        <w:tc>
          <w:tcPr>
            <w:tcW w:w="1440" w:type="dxa"/>
            <w:vAlign w:val="center"/>
          </w:tcPr>
          <w:p w14:paraId="642C71B9" w14:textId="16BBCE70" w:rsidR="00AC531C" w:rsidRPr="00265932" w:rsidRDefault="001863E6" w:rsidP="00170B60">
            <w:pPr>
              <w:pStyle w:val="BodyText"/>
              <w:spacing w:before="100" w:beforeAutospacing="1"/>
              <w:jc w:val="center"/>
              <w:rPr>
                <w:rFonts w:ascii="Arial" w:hAnsi="Arial"/>
                <w:sz w:val="20"/>
                <w:lang w:bidi="x-none"/>
              </w:rPr>
            </w:pPr>
            <w:r>
              <w:rPr>
                <w:rFonts w:ascii="Arial" w:hAnsi="Arial"/>
                <w:sz w:val="20"/>
                <w:lang w:bidi="x-none"/>
              </w:rPr>
              <w:t>-23.0</w:t>
            </w:r>
            <w:r w:rsidR="00170B60">
              <w:rPr>
                <w:rFonts w:ascii="Arial" w:hAnsi="Arial"/>
                <w:sz w:val="20"/>
                <w:lang w:bidi="x-none"/>
              </w:rPr>
              <w:t xml:space="preserve"> N</w:t>
            </w:r>
          </w:p>
        </w:tc>
        <w:tc>
          <w:tcPr>
            <w:tcW w:w="1440" w:type="dxa"/>
            <w:vAlign w:val="center"/>
          </w:tcPr>
          <w:p w14:paraId="1813B388" w14:textId="36C3617D" w:rsidR="00AC531C" w:rsidRPr="00265932" w:rsidRDefault="001863E6" w:rsidP="00265932">
            <w:pPr>
              <w:pStyle w:val="BodyText"/>
              <w:spacing w:before="100" w:beforeAutospacing="1"/>
              <w:jc w:val="center"/>
              <w:rPr>
                <w:rFonts w:ascii="Arial" w:hAnsi="Arial"/>
                <w:sz w:val="20"/>
                <w:lang w:bidi="x-none"/>
              </w:rPr>
            </w:pPr>
            <w:r>
              <w:rPr>
                <w:rFonts w:ascii="Arial" w:hAnsi="Arial"/>
                <w:sz w:val="20"/>
                <w:lang w:bidi="x-none"/>
              </w:rPr>
              <w:t>-57</w:t>
            </w:r>
            <w:r w:rsidR="00CC174A">
              <w:rPr>
                <w:rFonts w:ascii="Arial" w:hAnsi="Arial"/>
                <w:sz w:val="20"/>
                <w:lang w:bidi="x-none"/>
              </w:rPr>
              <w:t>.0</w:t>
            </w:r>
            <w:r w:rsidR="00170B60">
              <w:rPr>
                <w:rFonts w:ascii="Arial" w:hAnsi="Arial"/>
                <w:sz w:val="20"/>
                <w:lang w:bidi="x-none"/>
              </w:rPr>
              <w:t xml:space="preserve"> E</w:t>
            </w:r>
          </w:p>
        </w:tc>
        <w:tc>
          <w:tcPr>
            <w:tcW w:w="1440" w:type="dxa"/>
            <w:vAlign w:val="center"/>
          </w:tcPr>
          <w:p w14:paraId="46DB1C68" w14:textId="2036203F" w:rsidR="00AC531C" w:rsidRPr="00265932" w:rsidRDefault="001863E6" w:rsidP="00265932">
            <w:pPr>
              <w:pStyle w:val="BodyText"/>
              <w:spacing w:before="100" w:beforeAutospacing="1"/>
              <w:jc w:val="center"/>
              <w:rPr>
                <w:rFonts w:ascii="Arial" w:hAnsi="Arial"/>
                <w:sz w:val="20"/>
                <w:lang w:bidi="x-none"/>
              </w:rPr>
            </w:pPr>
            <w:r>
              <w:rPr>
                <w:rFonts w:ascii="Arial" w:hAnsi="Arial"/>
                <w:sz w:val="20"/>
                <w:lang w:bidi="x-none"/>
              </w:rPr>
              <w:t>-32.0</w:t>
            </w:r>
            <w:r w:rsidR="00170B60">
              <w:rPr>
                <w:rFonts w:ascii="Arial" w:hAnsi="Arial"/>
                <w:sz w:val="20"/>
                <w:lang w:bidi="x-none"/>
              </w:rPr>
              <w:t xml:space="preserve"> E</w:t>
            </w:r>
          </w:p>
        </w:tc>
      </w:tr>
      <w:tr w:rsidR="00E32B68" w14:paraId="6C97D9A9" w14:textId="77777777" w:rsidTr="00000E13">
        <w:tc>
          <w:tcPr>
            <w:tcW w:w="1375" w:type="dxa"/>
            <w:vAlign w:val="center"/>
          </w:tcPr>
          <w:p w14:paraId="71466381" w14:textId="33DF6920" w:rsidR="00571310" w:rsidRPr="00265932" w:rsidRDefault="00571310" w:rsidP="00265932">
            <w:pPr>
              <w:pStyle w:val="BodyText"/>
              <w:spacing w:before="100" w:beforeAutospacing="1"/>
              <w:jc w:val="center"/>
              <w:rPr>
                <w:rFonts w:ascii="Arial" w:hAnsi="Arial"/>
                <w:sz w:val="20"/>
                <w:lang w:bidi="x-none"/>
              </w:rPr>
            </w:pPr>
            <w:r w:rsidRPr="00265932">
              <w:rPr>
                <w:rFonts w:ascii="Arial" w:hAnsi="Arial"/>
                <w:sz w:val="20"/>
                <w:lang w:bidi="x-none"/>
              </w:rPr>
              <w:t>CONUS</w:t>
            </w:r>
          </w:p>
        </w:tc>
        <w:tc>
          <w:tcPr>
            <w:tcW w:w="2160" w:type="dxa"/>
          </w:tcPr>
          <w:p w14:paraId="346450F0" w14:textId="656C54DF" w:rsidR="00571310" w:rsidRPr="00265932" w:rsidRDefault="00CC4836" w:rsidP="00265932">
            <w:pPr>
              <w:pStyle w:val="BodyText"/>
              <w:spacing w:before="100" w:beforeAutospacing="1"/>
              <w:rPr>
                <w:rFonts w:ascii="Arial" w:hAnsi="Arial"/>
                <w:sz w:val="20"/>
                <w:lang w:bidi="x-none"/>
              </w:rPr>
            </w:pPr>
            <w:r w:rsidRPr="00265932">
              <w:rPr>
                <w:rFonts w:ascii="Arial" w:hAnsi="Arial"/>
                <w:sz w:val="20"/>
                <w:lang w:bidi="x-none"/>
              </w:rPr>
              <w:t>Contiguous 48 United States</w:t>
            </w:r>
          </w:p>
        </w:tc>
        <w:tc>
          <w:tcPr>
            <w:tcW w:w="1440" w:type="dxa"/>
            <w:vAlign w:val="center"/>
          </w:tcPr>
          <w:p w14:paraId="0781D172" w14:textId="265AF88C"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50.0 N</w:t>
            </w:r>
          </w:p>
        </w:tc>
        <w:tc>
          <w:tcPr>
            <w:tcW w:w="1440" w:type="dxa"/>
            <w:vAlign w:val="center"/>
          </w:tcPr>
          <w:p w14:paraId="1A4CB61E" w14:textId="0AFDE895"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23.0 N</w:t>
            </w:r>
          </w:p>
        </w:tc>
        <w:tc>
          <w:tcPr>
            <w:tcW w:w="1440" w:type="dxa"/>
            <w:vAlign w:val="center"/>
          </w:tcPr>
          <w:p w14:paraId="0BF35D1E" w14:textId="49D047D0"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-126.0 E</w:t>
            </w:r>
          </w:p>
        </w:tc>
        <w:tc>
          <w:tcPr>
            <w:tcW w:w="1440" w:type="dxa"/>
            <w:vAlign w:val="center"/>
          </w:tcPr>
          <w:p w14:paraId="1247EE91" w14:textId="1772AB6A"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-66.0 E</w:t>
            </w:r>
          </w:p>
        </w:tc>
      </w:tr>
      <w:tr w:rsidR="00E32B68" w14:paraId="7887E22E" w14:textId="77777777" w:rsidTr="00000E13">
        <w:tc>
          <w:tcPr>
            <w:tcW w:w="1375" w:type="dxa"/>
            <w:vAlign w:val="center"/>
          </w:tcPr>
          <w:p w14:paraId="18860FF3" w14:textId="1CD0BC15" w:rsidR="00571310" w:rsidRPr="00265932" w:rsidRDefault="00571310" w:rsidP="00265932">
            <w:pPr>
              <w:pStyle w:val="BodyText"/>
              <w:spacing w:before="100" w:beforeAutospacing="1"/>
              <w:jc w:val="center"/>
              <w:rPr>
                <w:rFonts w:ascii="Arial" w:hAnsi="Arial"/>
                <w:sz w:val="20"/>
                <w:lang w:bidi="x-none"/>
              </w:rPr>
            </w:pPr>
            <w:r w:rsidRPr="00265932">
              <w:rPr>
                <w:rFonts w:ascii="Arial" w:hAnsi="Arial"/>
                <w:sz w:val="20"/>
                <w:lang w:bidi="x-none"/>
              </w:rPr>
              <w:t>DARW</w:t>
            </w:r>
          </w:p>
        </w:tc>
        <w:tc>
          <w:tcPr>
            <w:tcW w:w="2160" w:type="dxa"/>
          </w:tcPr>
          <w:p w14:paraId="6A1E91F3" w14:textId="66869B35" w:rsidR="00571310" w:rsidRPr="00265932" w:rsidRDefault="00CC4836" w:rsidP="00265932">
            <w:pPr>
              <w:pStyle w:val="BodyText"/>
              <w:spacing w:before="100" w:beforeAutospacing="1"/>
              <w:rPr>
                <w:rFonts w:ascii="Arial" w:hAnsi="Arial"/>
                <w:sz w:val="20"/>
                <w:lang w:bidi="x-none"/>
              </w:rPr>
            </w:pPr>
            <w:r w:rsidRPr="00265932">
              <w:rPr>
                <w:rFonts w:ascii="Arial" w:hAnsi="Arial"/>
                <w:sz w:val="20"/>
                <w:lang w:bidi="x-none"/>
              </w:rPr>
              <w:t>Darwin, Australia CPOL radar</w:t>
            </w:r>
          </w:p>
        </w:tc>
        <w:tc>
          <w:tcPr>
            <w:tcW w:w="1440" w:type="dxa"/>
            <w:vAlign w:val="center"/>
          </w:tcPr>
          <w:p w14:paraId="31D20BB8" w14:textId="4307A855"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w:t>
            </w:r>
            <w:r w:rsidR="006B012F">
              <w:rPr>
                <w:rFonts w:ascii="Arial" w:hAnsi="Arial"/>
                <w:sz w:val="20"/>
                <w:lang w:bidi="x-none"/>
              </w:rPr>
              <w:t>0.0</w:t>
            </w:r>
            <w:r w:rsidRPr="00265932">
              <w:rPr>
                <w:rFonts w:ascii="Arial" w:hAnsi="Arial"/>
                <w:sz w:val="20"/>
                <w:lang w:bidi="x-none"/>
              </w:rPr>
              <w:t xml:space="preserve"> N</w:t>
            </w:r>
          </w:p>
        </w:tc>
        <w:tc>
          <w:tcPr>
            <w:tcW w:w="1440" w:type="dxa"/>
            <w:vAlign w:val="center"/>
          </w:tcPr>
          <w:p w14:paraId="62184FA8" w14:textId="140F69C5"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w:t>
            </w:r>
            <w:r w:rsidR="006B012F">
              <w:rPr>
                <w:rFonts w:ascii="Arial" w:hAnsi="Arial"/>
                <w:sz w:val="20"/>
                <w:lang w:bidi="x-none"/>
              </w:rPr>
              <w:t>4.5</w:t>
            </w:r>
            <w:r w:rsidRPr="00265932">
              <w:rPr>
                <w:rFonts w:ascii="Arial" w:hAnsi="Arial"/>
                <w:sz w:val="20"/>
                <w:lang w:bidi="x-none"/>
              </w:rPr>
              <w:t xml:space="preserve"> N</w:t>
            </w:r>
          </w:p>
        </w:tc>
        <w:tc>
          <w:tcPr>
            <w:tcW w:w="1440" w:type="dxa"/>
            <w:vAlign w:val="center"/>
          </w:tcPr>
          <w:p w14:paraId="59B4DA9D" w14:textId="3A7A4D3B"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128.74 E</w:t>
            </w:r>
          </w:p>
        </w:tc>
        <w:tc>
          <w:tcPr>
            <w:tcW w:w="1440" w:type="dxa"/>
            <w:vAlign w:val="center"/>
          </w:tcPr>
          <w:p w14:paraId="0A33992C" w14:textId="00F1AE53" w:rsidR="00571310" w:rsidRPr="00265932" w:rsidRDefault="00265932" w:rsidP="00265932">
            <w:pPr>
              <w:pStyle w:val="BodyText"/>
              <w:spacing w:before="100" w:beforeAutospacing="1"/>
              <w:jc w:val="center"/>
              <w:rPr>
                <w:rFonts w:ascii="Arial" w:hAnsi="Arial"/>
                <w:sz w:val="20"/>
                <w:lang w:bidi="x-none"/>
              </w:rPr>
            </w:pPr>
            <w:r w:rsidRPr="00265932">
              <w:rPr>
                <w:rFonts w:ascii="Arial" w:hAnsi="Arial"/>
                <w:sz w:val="20"/>
                <w:lang w:bidi="x-none"/>
              </w:rPr>
              <w:t>133.35 E</w:t>
            </w:r>
          </w:p>
        </w:tc>
      </w:tr>
      <w:tr w:rsidR="00293AA5" w14:paraId="7E95BA52" w14:textId="77777777" w:rsidTr="00000E13">
        <w:trPr>
          <w:ins w:id="69" w:author="Microsoft Office User" w:date="2017-09-05T19:17:00Z"/>
        </w:trPr>
        <w:tc>
          <w:tcPr>
            <w:tcW w:w="1375" w:type="dxa"/>
            <w:vAlign w:val="center"/>
          </w:tcPr>
          <w:p w14:paraId="79E6636B" w14:textId="5119D95E" w:rsidR="00293AA5" w:rsidRPr="00265932" w:rsidRDefault="00293AA5" w:rsidP="00265932">
            <w:pPr>
              <w:pStyle w:val="BodyText"/>
              <w:spacing w:before="100" w:beforeAutospacing="1"/>
              <w:jc w:val="center"/>
              <w:rPr>
                <w:ins w:id="70" w:author="Microsoft Office User" w:date="2017-09-05T19:17:00Z"/>
                <w:rFonts w:ascii="Arial" w:hAnsi="Arial"/>
                <w:sz w:val="20"/>
                <w:lang w:bidi="x-none"/>
              </w:rPr>
            </w:pPr>
            <w:ins w:id="71" w:author="Microsoft Office User" w:date="2017-09-05T19:17:00Z">
              <w:r>
                <w:rPr>
                  <w:rFonts w:ascii="Arial" w:hAnsi="Arial"/>
                  <w:sz w:val="20"/>
                  <w:lang w:bidi="x-none"/>
                </w:rPr>
                <w:t>Finland</w:t>
              </w:r>
            </w:ins>
          </w:p>
        </w:tc>
        <w:tc>
          <w:tcPr>
            <w:tcW w:w="2160" w:type="dxa"/>
          </w:tcPr>
          <w:p w14:paraId="1680FCB4" w14:textId="67B4D578" w:rsidR="00293AA5" w:rsidRPr="00265932" w:rsidRDefault="00293AA5" w:rsidP="00265932">
            <w:pPr>
              <w:pStyle w:val="BodyText"/>
              <w:spacing w:before="100" w:beforeAutospacing="1"/>
              <w:rPr>
                <w:ins w:id="72" w:author="Microsoft Office User" w:date="2017-09-05T19:17:00Z"/>
                <w:rFonts w:ascii="Arial" w:hAnsi="Arial"/>
                <w:sz w:val="20"/>
                <w:lang w:bidi="x-none"/>
              </w:rPr>
            </w:pPr>
            <w:ins w:id="73" w:author="Microsoft Office User" w:date="2017-09-05T19:17:00Z">
              <w:r>
                <w:rPr>
                  <w:rFonts w:ascii="Arial" w:hAnsi="Arial"/>
                  <w:sz w:val="20"/>
                  <w:lang w:bidi="x-none"/>
                </w:rPr>
                <w:t>Finland radars</w:t>
              </w:r>
            </w:ins>
          </w:p>
        </w:tc>
        <w:tc>
          <w:tcPr>
            <w:tcW w:w="1440" w:type="dxa"/>
            <w:vAlign w:val="center"/>
          </w:tcPr>
          <w:p w14:paraId="6D6B508B" w14:textId="1F6E5322" w:rsidR="00293AA5" w:rsidRPr="00265932" w:rsidRDefault="00293AA5" w:rsidP="00265932">
            <w:pPr>
              <w:pStyle w:val="BodyText"/>
              <w:spacing w:before="100" w:beforeAutospacing="1"/>
              <w:jc w:val="center"/>
              <w:rPr>
                <w:ins w:id="74" w:author="Microsoft Office User" w:date="2017-09-05T19:17:00Z"/>
                <w:rFonts w:ascii="Arial" w:hAnsi="Arial"/>
                <w:sz w:val="20"/>
                <w:lang w:bidi="x-none"/>
              </w:rPr>
            </w:pPr>
            <w:ins w:id="75" w:author="Microsoft Office User" w:date="2017-09-05T19:18:00Z">
              <w:r>
                <w:rPr>
                  <w:rFonts w:ascii="Arial" w:hAnsi="Arial"/>
                  <w:sz w:val="20"/>
                  <w:lang w:bidi="x-none"/>
                </w:rPr>
                <w:t>62.8435 N</w:t>
              </w:r>
            </w:ins>
          </w:p>
        </w:tc>
        <w:tc>
          <w:tcPr>
            <w:tcW w:w="1440" w:type="dxa"/>
            <w:vAlign w:val="center"/>
          </w:tcPr>
          <w:p w14:paraId="48FDC574" w14:textId="66780076" w:rsidR="00293AA5" w:rsidRPr="00265932" w:rsidRDefault="00293AA5" w:rsidP="00265932">
            <w:pPr>
              <w:pStyle w:val="BodyText"/>
              <w:spacing w:before="100" w:beforeAutospacing="1"/>
              <w:jc w:val="center"/>
              <w:rPr>
                <w:ins w:id="76" w:author="Microsoft Office User" w:date="2017-09-05T19:17:00Z"/>
                <w:rFonts w:ascii="Arial" w:hAnsi="Arial"/>
                <w:sz w:val="20"/>
                <w:lang w:bidi="x-none"/>
              </w:rPr>
            </w:pPr>
            <w:ins w:id="77" w:author="Microsoft Office User" w:date="2017-09-05T19:18:00Z">
              <w:r>
                <w:rPr>
                  <w:rFonts w:ascii="Arial" w:hAnsi="Arial"/>
                  <w:sz w:val="20"/>
                  <w:lang w:bidi="x-none"/>
                </w:rPr>
                <w:t>60.8435 N</w:t>
              </w:r>
            </w:ins>
          </w:p>
        </w:tc>
        <w:tc>
          <w:tcPr>
            <w:tcW w:w="1440" w:type="dxa"/>
            <w:vAlign w:val="center"/>
          </w:tcPr>
          <w:p w14:paraId="4A8CCEC7" w14:textId="24B6A927" w:rsidR="00293AA5" w:rsidRPr="00265932" w:rsidRDefault="00293AA5" w:rsidP="00265932">
            <w:pPr>
              <w:pStyle w:val="BodyText"/>
              <w:spacing w:before="100" w:beforeAutospacing="1"/>
              <w:jc w:val="center"/>
              <w:rPr>
                <w:ins w:id="78" w:author="Microsoft Office User" w:date="2017-09-05T19:17:00Z"/>
                <w:rFonts w:ascii="Arial" w:hAnsi="Arial"/>
                <w:sz w:val="20"/>
                <w:lang w:bidi="x-none"/>
              </w:rPr>
            </w:pPr>
            <w:ins w:id="79" w:author="Microsoft Office User" w:date="2017-09-05T19:18:00Z">
              <w:r>
                <w:rPr>
                  <w:rFonts w:ascii="Arial" w:hAnsi="Arial"/>
                  <w:sz w:val="20"/>
                  <w:lang w:bidi="x-none"/>
                </w:rPr>
                <w:t>22.288 E</w:t>
              </w:r>
            </w:ins>
          </w:p>
        </w:tc>
        <w:tc>
          <w:tcPr>
            <w:tcW w:w="1440" w:type="dxa"/>
            <w:vAlign w:val="center"/>
          </w:tcPr>
          <w:p w14:paraId="16E587C1" w14:textId="0E84016E" w:rsidR="00293AA5" w:rsidRPr="00265932" w:rsidRDefault="00293AA5" w:rsidP="00265932">
            <w:pPr>
              <w:pStyle w:val="BodyText"/>
              <w:spacing w:before="100" w:beforeAutospacing="1"/>
              <w:jc w:val="center"/>
              <w:rPr>
                <w:ins w:id="80" w:author="Microsoft Office User" w:date="2017-09-05T19:17:00Z"/>
                <w:rFonts w:ascii="Arial" w:hAnsi="Arial"/>
                <w:sz w:val="20"/>
                <w:lang w:bidi="x-none"/>
              </w:rPr>
            </w:pPr>
            <w:ins w:id="81" w:author="Microsoft Office User" w:date="2017-09-05T19:19:00Z">
              <w:r>
                <w:rPr>
                  <w:rFonts w:ascii="Arial" w:hAnsi="Arial"/>
                  <w:sz w:val="20"/>
                  <w:lang w:bidi="x-none"/>
                </w:rPr>
                <w:t>26.288 E</w:t>
              </w:r>
            </w:ins>
          </w:p>
        </w:tc>
      </w:tr>
      <w:tr w:rsidR="006E68AD" w14:paraId="650E547E" w14:textId="77777777" w:rsidTr="00000E13">
        <w:tc>
          <w:tcPr>
            <w:tcW w:w="1375" w:type="dxa"/>
            <w:vAlign w:val="center"/>
          </w:tcPr>
          <w:p w14:paraId="2958BE3B" w14:textId="71CC4B4C" w:rsidR="006E68AD" w:rsidRPr="00265932" w:rsidRDefault="006E68AD" w:rsidP="00265932">
            <w:pPr>
              <w:pStyle w:val="BodyText"/>
              <w:spacing w:before="100" w:beforeAutospacing="1"/>
              <w:jc w:val="center"/>
              <w:rPr>
                <w:rFonts w:ascii="Arial" w:hAnsi="Arial"/>
                <w:sz w:val="20"/>
                <w:lang w:bidi="x-none"/>
              </w:rPr>
            </w:pPr>
            <w:r>
              <w:rPr>
                <w:rFonts w:ascii="Arial" w:hAnsi="Arial"/>
                <w:sz w:val="20"/>
                <w:lang w:bidi="x-none"/>
              </w:rPr>
              <w:t>Guam</w:t>
            </w:r>
          </w:p>
        </w:tc>
        <w:tc>
          <w:tcPr>
            <w:tcW w:w="2160" w:type="dxa"/>
          </w:tcPr>
          <w:p w14:paraId="4C86B5EC" w14:textId="165C7A39" w:rsidR="006E68AD" w:rsidRPr="00265932" w:rsidRDefault="006E68AD" w:rsidP="00265932">
            <w:pPr>
              <w:pStyle w:val="BodyText"/>
              <w:spacing w:before="100" w:beforeAutospacing="1"/>
              <w:rPr>
                <w:rFonts w:ascii="Arial" w:hAnsi="Arial"/>
                <w:sz w:val="20"/>
                <w:lang w:bidi="x-none"/>
              </w:rPr>
            </w:pPr>
            <w:r>
              <w:rPr>
                <w:rFonts w:ascii="Arial" w:hAnsi="Arial"/>
                <w:sz w:val="20"/>
                <w:lang w:bidi="x-none"/>
              </w:rPr>
              <w:t>Guam WSR-88D</w:t>
            </w:r>
            <w:r w:rsidR="00346DC9">
              <w:rPr>
                <w:rFonts w:ascii="Arial" w:hAnsi="Arial"/>
                <w:sz w:val="20"/>
                <w:lang w:bidi="x-none"/>
              </w:rPr>
              <w:t xml:space="preserve"> radar</w:t>
            </w:r>
          </w:p>
        </w:tc>
        <w:tc>
          <w:tcPr>
            <w:tcW w:w="1440" w:type="dxa"/>
            <w:vAlign w:val="center"/>
          </w:tcPr>
          <w:p w14:paraId="66FE0C6D" w14:textId="47D21736" w:rsidR="006E68AD"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15.7 N</w:t>
            </w:r>
          </w:p>
        </w:tc>
        <w:tc>
          <w:tcPr>
            <w:tcW w:w="1440" w:type="dxa"/>
            <w:vAlign w:val="center"/>
          </w:tcPr>
          <w:p w14:paraId="3B2FAECE" w14:textId="72EF7547" w:rsidR="006E68AD"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11.2 N</w:t>
            </w:r>
          </w:p>
        </w:tc>
        <w:tc>
          <w:tcPr>
            <w:tcW w:w="1440" w:type="dxa"/>
            <w:vAlign w:val="center"/>
          </w:tcPr>
          <w:p w14:paraId="2F51DC52" w14:textId="754224F5" w:rsidR="006E68AD"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142.56 E</w:t>
            </w:r>
          </w:p>
        </w:tc>
        <w:tc>
          <w:tcPr>
            <w:tcW w:w="1440" w:type="dxa"/>
            <w:vAlign w:val="center"/>
          </w:tcPr>
          <w:p w14:paraId="727DF434" w14:textId="6AD78C59" w:rsidR="006E68AD" w:rsidRPr="00265932" w:rsidRDefault="00346DC9" w:rsidP="00265932">
            <w:pPr>
              <w:pStyle w:val="BodyText"/>
              <w:spacing w:before="100" w:beforeAutospacing="1"/>
              <w:jc w:val="center"/>
              <w:rPr>
                <w:rFonts w:ascii="Arial" w:hAnsi="Arial"/>
                <w:sz w:val="20"/>
                <w:lang w:bidi="x-none"/>
              </w:rPr>
            </w:pPr>
            <w:r>
              <w:rPr>
                <w:rFonts w:ascii="Arial" w:hAnsi="Arial"/>
                <w:sz w:val="20"/>
                <w:lang w:bidi="x-none"/>
              </w:rPr>
              <w:t>147.06 E</w:t>
            </w:r>
          </w:p>
        </w:tc>
      </w:tr>
      <w:tr w:rsidR="00346DC9" w14:paraId="0152029A" w14:textId="77777777" w:rsidTr="00000E13">
        <w:tc>
          <w:tcPr>
            <w:tcW w:w="1375" w:type="dxa"/>
            <w:vAlign w:val="center"/>
          </w:tcPr>
          <w:p w14:paraId="115D992D" w14:textId="423A7E80"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Hawaii</w:t>
            </w:r>
          </w:p>
        </w:tc>
        <w:tc>
          <w:tcPr>
            <w:tcW w:w="2160" w:type="dxa"/>
          </w:tcPr>
          <w:p w14:paraId="4ECA143C" w14:textId="5913C2F3" w:rsidR="00346DC9" w:rsidRDefault="00346DC9" w:rsidP="00265932">
            <w:pPr>
              <w:pStyle w:val="BodyText"/>
              <w:spacing w:before="100" w:beforeAutospacing="1"/>
              <w:rPr>
                <w:rFonts w:ascii="Arial" w:hAnsi="Arial"/>
                <w:sz w:val="20"/>
                <w:lang w:bidi="x-none"/>
              </w:rPr>
            </w:pPr>
            <w:r>
              <w:rPr>
                <w:rFonts w:ascii="Arial" w:hAnsi="Arial"/>
                <w:sz w:val="20"/>
                <w:lang w:bidi="x-none"/>
              </w:rPr>
              <w:t>Hawaii WSR-88D radars</w:t>
            </w:r>
          </w:p>
        </w:tc>
        <w:tc>
          <w:tcPr>
            <w:tcW w:w="1440" w:type="dxa"/>
            <w:vAlign w:val="center"/>
          </w:tcPr>
          <w:p w14:paraId="3977272D" w14:textId="2E67C407"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24.15 N</w:t>
            </w:r>
          </w:p>
        </w:tc>
        <w:tc>
          <w:tcPr>
            <w:tcW w:w="1440" w:type="dxa"/>
            <w:vAlign w:val="center"/>
          </w:tcPr>
          <w:p w14:paraId="2B26B9F9" w14:textId="1389B705"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16.85 N</w:t>
            </w:r>
          </w:p>
        </w:tc>
        <w:tc>
          <w:tcPr>
            <w:tcW w:w="1440" w:type="dxa"/>
            <w:vAlign w:val="center"/>
          </w:tcPr>
          <w:p w14:paraId="07B94A05" w14:textId="253EE5C1"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-162.2 E</w:t>
            </w:r>
          </w:p>
        </w:tc>
        <w:tc>
          <w:tcPr>
            <w:tcW w:w="1440" w:type="dxa"/>
            <w:vAlign w:val="center"/>
          </w:tcPr>
          <w:p w14:paraId="6A595D02" w14:textId="7900D3A8" w:rsidR="00346DC9" w:rsidRDefault="00346DC9" w:rsidP="00265932">
            <w:pPr>
              <w:pStyle w:val="BodyText"/>
              <w:spacing w:before="100" w:beforeAutospacing="1"/>
              <w:jc w:val="center"/>
              <w:rPr>
                <w:rFonts w:ascii="Arial" w:hAnsi="Arial"/>
                <w:sz w:val="20"/>
                <w:lang w:bidi="x-none"/>
              </w:rPr>
            </w:pPr>
            <w:r>
              <w:rPr>
                <w:rFonts w:ascii="Arial" w:hAnsi="Arial"/>
                <w:sz w:val="20"/>
                <w:lang w:bidi="x-none"/>
              </w:rPr>
              <w:t>-153.32 E</w:t>
            </w:r>
          </w:p>
        </w:tc>
      </w:tr>
      <w:tr w:rsidR="00E32B68" w14:paraId="5328CD39" w14:textId="77777777" w:rsidTr="00000E13">
        <w:tc>
          <w:tcPr>
            <w:tcW w:w="1375" w:type="dxa"/>
            <w:vAlign w:val="center"/>
          </w:tcPr>
          <w:p w14:paraId="0FFCFD91" w14:textId="7F4700FD" w:rsidR="00571310" w:rsidRPr="00265932" w:rsidRDefault="00CC4836" w:rsidP="00265932">
            <w:pPr>
              <w:pStyle w:val="BodyText"/>
              <w:spacing w:before="100" w:beforeAutospacing="1"/>
              <w:jc w:val="center"/>
              <w:rPr>
                <w:rFonts w:ascii="Arial" w:hAnsi="Arial"/>
                <w:sz w:val="20"/>
                <w:lang w:bidi="x-none"/>
              </w:rPr>
            </w:pPr>
            <w:r w:rsidRPr="00265932">
              <w:rPr>
                <w:rFonts w:ascii="Arial" w:hAnsi="Arial"/>
                <w:sz w:val="20"/>
                <w:lang w:bidi="x-none"/>
              </w:rPr>
              <w:t>KOREA</w:t>
            </w:r>
          </w:p>
        </w:tc>
        <w:tc>
          <w:tcPr>
            <w:tcW w:w="2160" w:type="dxa"/>
          </w:tcPr>
          <w:p w14:paraId="77986B14" w14:textId="71C94769" w:rsidR="00571310" w:rsidRPr="00265932" w:rsidRDefault="00682BA9" w:rsidP="00265932">
            <w:pPr>
              <w:pStyle w:val="BodyText"/>
              <w:spacing w:before="100" w:beforeAutospacing="1"/>
              <w:rPr>
                <w:rFonts w:ascii="Arial" w:hAnsi="Arial"/>
                <w:sz w:val="20"/>
                <w:lang w:bidi="x-none"/>
              </w:rPr>
            </w:pPr>
            <w:r>
              <w:rPr>
                <w:rFonts w:ascii="Arial" w:hAnsi="Arial"/>
                <w:sz w:val="20"/>
                <w:lang w:bidi="x-none"/>
              </w:rPr>
              <w:t xml:space="preserve">South </w:t>
            </w:r>
            <w:r w:rsidR="00CC4836" w:rsidRPr="00265932">
              <w:rPr>
                <w:rFonts w:ascii="Arial" w:hAnsi="Arial"/>
                <w:sz w:val="20"/>
                <w:lang w:bidi="x-none"/>
              </w:rPr>
              <w:t>Korean radars</w:t>
            </w:r>
          </w:p>
        </w:tc>
        <w:tc>
          <w:tcPr>
            <w:tcW w:w="1440" w:type="dxa"/>
            <w:vAlign w:val="center"/>
          </w:tcPr>
          <w:p w14:paraId="2D50E271" w14:textId="190A704E"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3</w:t>
            </w:r>
            <w:r w:rsidR="00346DC9">
              <w:rPr>
                <w:rFonts w:ascii="Arial" w:hAnsi="Arial"/>
                <w:sz w:val="20"/>
                <w:lang w:bidi="x-none"/>
              </w:rPr>
              <w:t>9.0</w:t>
            </w:r>
            <w:r w:rsidRPr="00265932">
              <w:rPr>
                <w:rFonts w:ascii="Arial" w:hAnsi="Arial"/>
                <w:sz w:val="20"/>
                <w:lang w:bidi="x-none"/>
              </w:rPr>
              <w:t xml:space="preserve"> N</w:t>
            </w:r>
          </w:p>
        </w:tc>
        <w:tc>
          <w:tcPr>
            <w:tcW w:w="1440" w:type="dxa"/>
            <w:vAlign w:val="center"/>
          </w:tcPr>
          <w:p w14:paraId="130BCC6A" w14:textId="40832A5E"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3</w:t>
            </w:r>
            <w:r w:rsidR="00346DC9">
              <w:rPr>
                <w:rFonts w:ascii="Arial" w:hAnsi="Arial"/>
                <w:sz w:val="20"/>
                <w:lang w:bidi="x-none"/>
              </w:rPr>
              <w:t>2.5</w:t>
            </w:r>
            <w:r w:rsidRPr="00265932">
              <w:rPr>
                <w:rFonts w:ascii="Arial" w:hAnsi="Arial"/>
                <w:sz w:val="20"/>
                <w:lang w:bidi="x-none"/>
              </w:rPr>
              <w:t xml:space="preserve"> N</w:t>
            </w:r>
          </w:p>
        </w:tc>
        <w:tc>
          <w:tcPr>
            <w:tcW w:w="1440" w:type="dxa"/>
            <w:vAlign w:val="center"/>
          </w:tcPr>
          <w:p w14:paraId="46ADBD4C" w14:textId="18891418"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124.5 E</w:t>
            </w:r>
          </w:p>
        </w:tc>
        <w:tc>
          <w:tcPr>
            <w:tcW w:w="1440" w:type="dxa"/>
            <w:vAlign w:val="center"/>
          </w:tcPr>
          <w:p w14:paraId="1243EEB2" w14:textId="5DD48CE5" w:rsidR="00571310" w:rsidRPr="00265932" w:rsidRDefault="00344ABC" w:rsidP="00265932">
            <w:pPr>
              <w:pStyle w:val="BodyText"/>
              <w:spacing w:before="100" w:beforeAutospacing="1"/>
              <w:jc w:val="center"/>
              <w:rPr>
                <w:rFonts w:ascii="Arial" w:hAnsi="Arial"/>
                <w:sz w:val="20"/>
                <w:lang w:bidi="x-none"/>
              </w:rPr>
            </w:pPr>
            <w:r w:rsidRPr="00265932">
              <w:rPr>
                <w:rFonts w:ascii="Arial" w:hAnsi="Arial"/>
                <w:sz w:val="20"/>
                <w:lang w:bidi="x-none"/>
              </w:rPr>
              <w:t>130.5 E</w:t>
            </w:r>
          </w:p>
        </w:tc>
      </w:tr>
      <w:tr w:rsidR="007037AB" w14:paraId="39E59D1C" w14:textId="77777777" w:rsidTr="00000E13">
        <w:tc>
          <w:tcPr>
            <w:tcW w:w="1375" w:type="dxa"/>
            <w:vAlign w:val="center"/>
          </w:tcPr>
          <w:p w14:paraId="4F5E42D2" w14:textId="2AE52552" w:rsidR="007037AB" w:rsidRPr="00265932" w:rsidRDefault="007037AB" w:rsidP="00265932">
            <w:pPr>
              <w:pStyle w:val="BodyText"/>
              <w:spacing w:before="100" w:beforeAutospacing="1"/>
              <w:jc w:val="center"/>
              <w:rPr>
                <w:rFonts w:ascii="Arial" w:hAnsi="Arial"/>
                <w:sz w:val="20"/>
                <w:lang w:bidi="x-none"/>
              </w:rPr>
            </w:pPr>
            <w:ins w:id="82" w:author="Microsoft Office User" w:date="2017-09-05T19:20:00Z">
              <w:r w:rsidRPr="00265932">
                <w:rPr>
                  <w:rFonts w:ascii="Arial" w:hAnsi="Arial"/>
                  <w:sz w:val="20"/>
                  <w:lang w:bidi="x-none"/>
                </w:rPr>
                <w:t>KWAJ</w:t>
              </w:r>
            </w:ins>
            <w:del w:id="83" w:author="Microsoft Office User" w:date="2017-09-05T19:20:00Z">
              <w:r w:rsidDel="007037AB">
                <w:rPr>
                  <w:rFonts w:ascii="Arial" w:hAnsi="Arial"/>
                  <w:sz w:val="20"/>
                  <w:lang w:bidi="x-none"/>
                </w:rPr>
                <w:delText>SanJuanPR</w:delText>
              </w:r>
            </w:del>
          </w:p>
        </w:tc>
        <w:tc>
          <w:tcPr>
            <w:tcW w:w="2160" w:type="dxa"/>
          </w:tcPr>
          <w:p w14:paraId="6E3654D1" w14:textId="33D5935B" w:rsidR="007037AB" w:rsidRPr="00265932" w:rsidRDefault="007037AB" w:rsidP="00265932">
            <w:pPr>
              <w:pStyle w:val="BodyText"/>
              <w:spacing w:before="100" w:beforeAutospacing="1"/>
              <w:rPr>
                <w:rFonts w:ascii="Arial" w:hAnsi="Arial"/>
                <w:sz w:val="20"/>
                <w:lang w:bidi="x-none"/>
              </w:rPr>
            </w:pPr>
            <w:ins w:id="84" w:author="Microsoft Office User" w:date="2017-09-05T19:20:00Z">
              <w:r w:rsidRPr="00265932">
                <w:rPr>
                  <w:rFonts w:ascii="Arial" w:hAnsi="Arial"/>
                  <w:sz w:val="20"/>
                  <w:lang w:bidi="x-none"/>
                </w:rPr>
                <w:t>Kwajalein KPOL radar</w:t>
              </w:r>
            </w:ins>
            <w:del w:id="85" w:author="Microsoft Office User" w:date="2017-09-05T19:20:00Z">
              <w:r w:rsidDel="007037AB">
                <w:rPr>
                  <w:rFonts w:ascii="Arial" w:hAnsi="Arial"/>
                  <w:sz w:val="20"/>
                  <w:lang w:bidi="x-none"/>
                </w:rPr>
                <w:delText>San Juan, Puerto Rico WSR-88D</w:delText>
              </w:r>
            </w:del>
          </w:p>
        </w:tc>
        <w:tc>
          <w:tcPr>
            <w:tcW w:w="1440" w:type="dxa"/>
            <w:vAlign w:val="center"/>
          </w:tcPr>
          <w:p w14:paraId="3560D0A9" w14:textId="2382D85C" w:rsidR="007037AB" w:rsidRPr="00265932" w:rsidRDefault="007037AB" w:rsidP="00265932">
            <w:pPr>
              <w:pStyle w:val="BodyText"/>
              <w:spacing w:before="100" w:beforeAutospacing="1"/>
              <w:jc w:val="center"/>
              <w:rPr>
                <w:rFonts w:ascii="Arial" w:hAnsi="Arial"/>
                <w:sz w:val="20"/>
                <w:lang w:bidi="x-none"/>
              </w:rPr>
            </w:pPr>
            <w:ins w:id="86" w:author="Microsoft Office User" w:date="2017-09-05T19:20:00Z">
              <w:r w:rsidRPr="00265932">
                <w:rPr>
                  <w:rFonts w:ascii="Arial" w:hAnsi="Arial"/>
                  <w:sz w:val="20"/>
                  <w:lang w:bidi="x-none"/>
                </w:rPr>
                <w:t>10.97 N</w:t>
              </w:r>
            </w:ins>
            <w:del w:id="87" w:author="Microsoft Office User" w:date="2017-09-05T19:20:00Z">
              <w:r w:rsidDel="007037AB">
                <w:rPr>
                  <w:rFonts w:ascii="Arial" w:hAnsi="Arial"/>
                  <w:sz w:val="20"/>
                  <w:lang w:bidi="x-none"/>
                </w:rPr>
                <w:delText>20.37 N</w:delText>
              </w:r>
            </w:del>
          </w:p>
        </w:tc>
        <w:tc>
          <w:tcPr>
            <w:tcW w:w="1440" w:type="dxa"/>
            <w:vAlign w:val="center"/>
          </w:tcPr>
          <w:p w14:paraId="5E31AB40" w14:textId="6DB31424" w:rsidR="007037AB" w:rsidRPr="00265932" w:rsidRDefault="007037AB" w:rsidP="00265932">
            <w:pPr>
              <w:pStyle w:val="BodyText"/>
              <w:spacing w:before="100" w:beforeAutospacing="1"/>
              <w:jc w:val="center"/>
              <w:rPr>
                <w:rFonts w:ascii="Arial" w:hAnsi="Arial"/>
                <w:sz w:val="20"/>
                <w:lang w:bidi="x-none"/>
              </w:rPr>
            </w:pPr>
            <w:ins w:id="88" w:author="Microsoft Office User" w:date="2017-09-05T19:20:00Z">
              <w:r w:rsidRPr="00265932">
                <w:rPr>
                  <w:rFonts w:ascii="Arial" w:hAnsi="Arial"/>
                  <w:sz w:val="20"/>
                  <w:lang w:bidi="x-none"/>
                </w:rPr>
                <w:t>6.47 N</w:t>
              </w:r>
            </w:ins>
            <w:del w:id="89" w:author="Microsoft Office User" w:date="2017-09-05T19:20:00Z">
              <w:r w:rsidDel="007037AB">
                <w:rPr>
                  <w:rFonts w:ascii="Arial" w:hAnsi="Arial"/>
                  <w:sz w:val="20"/>
                  <w:lang w:bidi="x-none"/>
                </w:rPr>
                <w:delText>15.87 N</w:delText>
              </w:r>
            </w:del>
          </w:p>
        </w:tc>
        <w:tc>
          <w:tcPr>
            <w:tcW w:w="1440" w:type="dxa"/>
            <w:vAlign w:val="center"/>
          </w:tcPr>
          <w:p w14:paraId="32839782" w14:textId="0A18974D" w:rsidR="007037AB" w:rsidRPr="00265932" w:rsidRDefault="007037AB" w:rsidP="00265932">
            <w:pPr>
              <w:pStyle w:val="BodyText"/>
              <w:spacing w:before="100" w:beforeAutospacing="1"/>
              <w:jc w:val="center"/>
              <w:rPr>
                <w:rFonts w:ascii="Arial" w:hAnsi="Arial"/>
                <w:sz w:val="20"/>
                <w:lang w:bidi="x-none"/>
              </w:rPr>
            </w:pPr>
            <w:ins w:id="90" w:author="Microsoft Office User" w:date="2017-09-05T19:20:00Z">
              <w:r w:rsidRPr="00265932">
                <w:rPr>
                  <w:rFonts w:ascii="Arial" w:hAnsi="Arial"/>
                  <w:sz w:val="20"/>
                  <w:lang w:bidi="x-none"/>
                </w:rPr>
                <w:t>165.47 E</w:t>
              </w:r>
            </w:ins>
            <w:del w:id="91" w:author="Microsoft Office User" w:date="2017-09-05T19:20:00Z">
              <w:r w:rsidDel="007037AB">
                <w:rPr>
                  <w:rFonts w:ascii="Arial" w:hAnsi="Arial"/>
                  <w:sz w:val="20"/>
                  <w:lang w:bidi="x-none"/>
                </w:rPr>
                <w:delText>-68.35 E</w:delText>
              </w:r>
            </w:del>
          </w:p>
        </w:tc>
        <w:tc>
          <w:tcPr>
            <w:tcW w:w="1440" w:type="dxa"/>
            <w:vAlign w:val="center"/>
          </w:tcPr>
          <w:p w14:paraId="7D582738" w14:textId="6C711FF0" w:rsidR="007037AB" w:rsidRPr="00265932" w:rsidRDefault="007037AB" w:rsidP="00265932">
            <w:pPr>
              <w:pStyle w:val="BodyText"/>
              <w:spacing w:before="100" w:beforeAutospacing="1"/>
              <w:jc w:val="center"/>
              <w:rPr>
                <w:rFonts w:ascii="Arial" w:hAnsi="Arial"/>
                <w:sz w:val="20"/>
                <w:lang w:bidi="x-none"/>
              </w:rPr>
            </w:pPr>
            <w:ins w:id="92" w:author="Microsoft Office User" w:date="2017-09-05T19:20:00Z">
              <w:r w:rsidRPr="00265932">
                <w:rPr>
                  <w:rFonts w:ascii="Arial" w:hAnsi="Arial"/>
                  <w:sz w:val="20"/>
                  <w:lang w:bidi="x-none"/>
                </w:rPr>
                <w:t>170.01 E</w:t>
              </w:r>
            </w:ins>
            <w:del w:id="93" w:author="Microsoft Office User" w:date="2017-09-05T19:20:00Z">
              <w:r w:rsidDel="007037AB">
                <w:rPr>
                  <w:rFonts w:ascii="Arial" w:hAnsi="Arial"/>
                  <w:sz w:val="20"/>
                  <w:lang w:bidi="x-none"/>
                </w:rPr>
                <w:delText>-63.85 E</w:delText>
              </w:r>
            </w:del>
          </w:p>
        </w:tc>
      </w:tr>
      <w:tr w:rsidR="007037AB" w14:paraId="3B61C8B7" w14:textId="77777777" w:rsidTr="00000E13">
        <w:tc>
          <w:tcPr>
            <w:tcW w:w="1375" w:type="dxa"/>
            <w:vAlign w:val="center"/>
          </w:tcPr>
          <w:p w14:paraId="5F55E423" w14:textId="615052DF" w:rsidR="007037AB" w:rsidRPr="00265932" w:rsidRDefault="007037AB" w:rsidP="00265932">
            <w:pPr>
              <w:pStyle w:val="BodyText"/>
              <w:spacing w:before="100" w:beforeAutospacing="1"/>
              <w:jc w:val="center"/>
              <w:rPr>
                <w:rFonts w:ascii="Arial" w:hAnsi="Arial"/>
                <w:sz w:val="20"/>
                <w:lang w:bidi="x-none"/>
              </w:rPr>
            </w:pPr>
            <w:ins w:id="94" w:author="Microsoft Office User" w:date="2017-09-05T19:20:00Z">
              <w:r>
                <w:rPr>
                  <w:rFonts w:ascii="Arial" w:hAnsi="Arial"/>
                  <w:sz w:val="20"/>
                  <w:lang w:bidi="x-none"/>
                </w:rPr>
                <w:t>SanJuanPR</w:t>
              </w:r>
            </w:ins>
            <w:del w:id="95" w:author="Microsoft Office User" w:date="2017-09-05T19:19:00Z">
              <w:r w:rsidRPr="00265932" w:rsidDel="007037AB">
                <w:rPr>
                  <w:rFonts w:ascii="Arial" w:hAnsi="Arial"/>
                  <w:sz w:val="20"/>
                  <w:lang w:bidi="x-none"/>
                </w:rPr>
                <w:delText>KWAJ</w:delText>
              </w:r>
            </w:del>
          </w:p>
        </w:tc>
        <w:tc>
          <w:tcPr>
            <w:tcW w:w="2160" w:type="dxa"/>
          </w:tcPr>
          <w:p w14:paraId="7D1E0A26" w14:textId="61881345" w:rsidR="007037AB" w:rsidRPr="00265932" w:rsidRDefault="007037AB" w:rsidP="00265932">
            <w:pPr>
              <w:pStyle w:val="BodyText"/>
              <w:spacing w:before="100" w:beforeAutospacing="1"/>
              <w:rPr>
                <w:rFonts w:ascii="Arial" w:hAnsi="Arial"/>
                <w:sz w:val="20"/>
                <w:lang w:bidi="x-none"/>
              </w:rPr>
            </w:pPr>
            <w:ins w:id="96" w:author="Microsoft Office User" w:date="2017-09-05T19:20:00Z">
              <w:r>
                <w:rPr>
                  <w:rFonts w:ascii="Arial" w:hAnsi="Arial"/>
                  <w:sz w:val="20"/>
                  <w:lang w:bidi="x-none"/>
                </w:rPr>
                <w:t>San Juan, Puerto Rico WSR-88D</w:t>
              </w:r>
            </w:ins>
            <w:del w:id="97" w:author="Microsoft Office User" w:date="2017-09-05T19:19:00Z">
              <w:r w:rsidRPr="00265932" w:rsidDel="007037AB">
                <w:rPr>
                  <w:rFonts w:ascii="Arial" w:hAnsi="Arial"/>
                  <w:sz w:val="20"/>
                  <w:lang w:bidi="x-none"/>
                </w:rPr>
                <w:delText>Kwajalein KPOL radar</w:delText>
              </w:r>
            </w:del>
          </w:p>
        </w:tc>
        <w:tc>
          <w:tcPr>
            <w:tcW w:w="1440" w:type="dxa"/>
            <w:vAlign w:val="center"/>
          </w:tcPr>
          <w:p w14:paraId="0478422E" w14:textId="3C582B3D" w:rsidR="007037AB" w:rsidRPr="00265932" w:rsidRDefault="007037AB" w:rsidP="00265932">
            <w:pPr>
              <w:pStyle w:val="BodyText"/>
              <w:spacing w:before="100" w:beforeAutospacing="1"/>
              <w:jc w:val="center"/>
              <w:rPr>
                <w:rFonts w:ascii="Arial" w:hAnsi="Arial"/>
                <w:sz w:val="20"/>
                <w:lang w:bidi="x-none"/>
              </w:rPr>
            </w:pPr>
            <w:ins w:id="98" w:author="Microsoft Office User" w:date="2017-09-05T19:20:00Z">
              <w:r>
                <w:rPr>
                  <w:rFonts w:ascii="Arial" w:hAnsi="Arial"/>
                  <w:sz w:val="20"/>
                  <w:lang w:bidi="x-none"/>
                </w:rPr>
                <w:t>20.37 N</w:t>
              </w:r>
            </w:ins>
            <w:del w:id="99" w:author="Microsoft Office User" w:date="2017-09-05T19:19:00Z">
              <w:r w:rsidRPr="00265932" w:rsidDel="007037AB">
                <w:rPr>
                  <w:rFonts w:ascii="Arial" w:hAnsi="Arial"/>
                  <w:sz w:val="20"/>
                  <w:lang w:bidi="x-none"/>
                </w:rPr>
                <w:delText>10.97 N</w:delText>
              </w:r>
            </w:del>
          </w:p>
        </w:tc>
        <w:tc>
          <w:tcPr>
            <w:tcW w:w="1440" w:type="dxa"/>
            <w:vAlign w:val="center"/>
          </w:tcPr>
          <w:p w14:paraId="148F8142" w14:textId="1D7F8F97" w:rsidR="007037AB" w:rsidRPr="00265932" w:rsidRDefault="007037AB" w:rsidP="006B012F">
            <w:pPr>
              <w:pStyle w:val="BodyText"/>
              <w:spacing w:before="100" w:beforeAutospacing="1"/>
              <w:jc w:val="center"/>
              <w:rPr>
                <w:rFonts w:ascii="Arial" w:hAnsi="Arial"/>
                <w:sz w:val="20"/>
                <w:lang w:bidi="x-none"/>
              </w:rPr>
            </w:pPr>
            <w:ins w:id="100" w:author="Microsoft Office User" w:date="2017-09-05T19:20:00Z">
              <w:r>
                <w:rPr>
                  <w:rFonts w:ascii="Arial" w:hAnsi="Arial"/>
                  <w:sz w:val="20"/>
                  <w:lang w:bidi="x-none"/>
                </w:rPr>
                <w:t>15.87 N</w:t>
              </w:r>
            </w:ins>
            <w:del w:id="101" w:author="Microsoft Office User" w:date="2017-09-05T19:19:00Z">
              <w:r w:rsidRPr="00265932" w:rsidDel="007037AB">
                <w:rPr>
                  <w:rFonts w:ascii="Arial" w:hAnsi="Arial"/>
                  <w:sz w:val="20"/>
                  <w:lang w:bidi="x-none"/>
                </w:rPr>
                <w:delText>6.47 N</w:delText>
              </w:r>
            </w:del>
          </w:p>
        </w:tc>
        <w:tc>
          <w:tcPr>
            <w:tcW w:w="1440" w:type="dxa"/>
            <w:vAlign w:val="center"/>
          </w:tcPr>
          <w:p w14:paraId="605E6A56" w14:textId="41B451D2" w:rsidR="007037AB" w:rsidRPr="00265932" w:rsidRDefault="007037AB" w:rsidP="00265932">
            <w:pPr>
              <w:pStyle w:val="BodyText"/>
              <w:spacing w:before="100" w:beforeAutospacing="1"/>
              <w:jc w:val="center"/>
              <w:rPr>
                <w:rFonts w:ascii="Arial" w:hAnsi="Arial"/>
                <w:sz w:val="20"/>
                <w:lang w:bidi="x-none"/>
              </w:rPr>
            </w:pPr>
            <w:ins w:id="102" w:author="Microsoft Office User" w:date="2017-09-05T19:20:00Z">
              <w:r>
                <w:rPr>
                  <w:rFonts w:ascii="Arial" w:hAnsi="Arial"/>
                  <w:sz w:val="20"/>
                  <w:lang w:bidi="x-none"/>
                </w:rPr>
                <w:t>-68.35 E</w:t>
              </w:r>
            </w:ins>
            <w:del w:id="103" w:author="Microsoft Office User" w:date="2017-09-05T19:19:00Z">
              <w:r w:rsidRPr="00265932" w:rsidDel="007037AB">
                <w:rPr>
                  <w:rFonts w:ascii="Arial" w:hAnsi="Arial"/>
                  <w:sz w:val="20"/>
                  <w:lang w:bidi="x-none"/>
                </w:rPr>
                <w:delText>165.47 E</w:delText>
              </w:r>
            </w:del>
          </w:p>
        </w:tc>
        <w:tc>
          <w:tcPr>
            <w:tcW w:w="1440" w:type="dxa"/>
            <w:vAlign w:val="center"/>
          </w:tcPr>
          <w:p w14:paraId="21224946" w14:textId="3DB3C772" w:rsidR="007037AB" w:rsidRPr="00265932" w:rsidRDefault="007037AB" w:rsidP="00265932">
            <w:pPr>
              <w:pStyle w:val="BodyText"/>
              <w:spacing w:before="100" w:beforeAutospacing="1"/>
              <w:jc w:val="center"/>
              <w:rPr>
                <w:rFonts w:ascii="Arial" w:hAnsi="Arial"/>
                <w:sz w:val="20"/>
                <w:lang w:bidi="x-none"/>
              </w:rPr>
            </w:pPr>
            <w:ins w:id="104" w:author="Microsoft Office User" w:date="2017-09-05T19:20:00Z">
              <w:r>
                <w:rPr>
                  <w:rFonts w:ascii="Arial" w:hAnsi="Arial"/>
                  <w:sz w:val="20"/>
                  <w:lang w:bidi="x-none"/>
                </w:rPr>
                <w:t>-63.85 E</w:t>
              </w:r>
            </w:ins>
            <w:del w:id="105" w:author="Microsoft Office User" w:date="2017-09-05T19:19:00Z">
              <w:r w:rsidRPr="00265932" w:rsidDel="007037AB">
                <w:rPr>
                  <w:rFonts w:ascii="Arial" w:hAnsi="Arial"/>
                  <w:sz w:val="20"/>
                  <w:lang w:bidi="x-none"/>
                </w:rPr>
                <w:delText>170.01 E</w:delText>
              </w:r>
            </w:del>
          </w:p>
        </w:tc>
      </w:tr>
    </w:tbl>
    <w:p w14:paraId="204717A6" w14:textId="77777777" w:rsidR="00571310" w:rsidRDefault="00571310" w:rsidP="000A4841">
      <w:pPr>
        <w:pStyle w:val="BodyText"/>
      </w:pPr>
    </w:p>
    <w:p w14:paraId="29F67C35" w14:textId="77777777" w:rsidR="00135F61" w:rsidRDefault="00135F61">
      <w:pPr>
        <w:suppressAutoHyphens w:val="0"/>
        <w:rPr>
          <w:rFonts w:eastAsia="Times"/>
          <w:b/>
          <w:color w:val="000000"/>
        </w:rPr>
      </w:pPr>
      <w:r>
        <w:rPr>
          <w:b/>
        </w:rPr>
        <w:br w:type="page"/>
      </w:r>
    </w:p>
    <w:p w14:paraId="70CFAB59" w14:textId="77777777" w:rsidR="000A4841" w:rsidRDefault="000A4841" w:rsidP="000A4841">
      <w:pPr>
        <w:pStyle w:val="Heading1"/>
      </w:pPr>
      <w:bookmarkStart w:id="106" w:name="_Toc277255446"/>
      <w:r>
        <w:lastRenderedPageBreak/>
        <w:t>Geometry Matching Algorithm Descriptions</w:t>
      </w:r>
      <w:bookmarkEnd w:id="106"/>
    </w:p>
    <w:p w14:paraId="69ED6A98" w14:textId="77777777" w:rsidR="000A4841" w:rsidRDefault="000A4841" w:rsidP="000A4841">
      <w:pPr>
        <w:rPr>
          <w:rFonts w:eastAsia="Helvetica" w:cs="Helvetica"/>
          <w:b/>
          <w:bCs/>
          <w:szCs w:val="24"/>
        </w:rPr>
      </w:pPr>
    </w:p>
    <w:p w14:paraId="541F2D66" w14:textId="7B47969C" w:rsidR="000A4841" w:rsidRDefault="000A4841" w:rsidP="000A4841">
      <w:pPr>
        <w:rPr>
          <w:rFonts w:eastAsia="Helvetica" w:cs="Helvetica"/>
          <w:bCs/>
          <w:szCs w:val="24"/>
        </w:rPr>
      </w:pPr>
      <w:r>
        <w:rPr>
          <w:rFonts w:eastAsia="Helvetica" w:cs="Helvetica"/>
          <w:bCs/>
          <w:szCs w:val="24"/>
        </w:rPr>
        <w:t xml:space="preserve">The following sections provide a high-level schematic of the </w:t>
      </w:r>
      <w:r w:rsidR="00AA425D">
        <w:rPr>
          <w:rFonts w:eastAsia="Helvetica" w:cs="Helvetica"/>
          <w:bCs/>
          <w:szCs w:val="24"/>
        </w:rPr>
        <w:t>DPR</w:t>
      </w:r>
      <w:r>
        <w:rPr>
          <w:rFonts w:eastAsia="Helvetica" w:cs="Helvetica"/>
          <w:bCs/>
          <w:szCs w:val="24"/>
        </w:rPr>
        <w:t>-GR a</w:t>
      </w:r>
      <w:r w:rsidR="00251CEE">
        <w:rPr>
          <w:rFonts w:eastAsia="Helvetica" w:cs="Helvetica"/>
          <w:bCs/>
          <w:szCs w:val="24"/>
        </w:rPr>
        <w:t>nd G</w:t>
      </w:r>
      <w:r>
        <w:rPr>
          <w:rFonts w:eastAsia="Helvetica" w:cs="Helvetica"/>
          <w:bCs/>
          <w:szCs w:val="24"/>
        </w:rPr>
        <w:t>MI-GR geometry matching algorithms.</w:t>
      </w:r>
      <w:r w:rsidR="00C571FE">
        <w:rPr>
          <w:rFonts w:eastAsia="Helvetica" w:cs="Helvetica"/>
          <w:bCs/>
          <w:szCs w:val="24"/>
        </w:rPr>
        <w:t xml:space="preserve">  The DPRGMI-GR is essentially identical to the DPR-GR algorithm.</w:t>
      </w:r>
      <w:r>
        <w:rPr>
          <w:rFonts w:eastAsia="Helvetica" w:cs="Helvetica"/>
          <w:bCs/>
          <w:szCs w:val="24"/>
        </w:rPr>
        <w:t xml:space="preserve">  Detailed documentation of the algorithms is contained in the source code.</w:t>
      </w:r>
    </w:p>
    <w:p w14:paraId="4B1D7646" w14:textId="77777777" w:rsidR="000A4841" w:rsidRPr="006152B7" w:rsidRDefault="000A4841" w:rsidP="000A4841">
      <w:pPr>
        <w:rPr>
          <w:rFonts w:eastAsia="Helvetica" w:cs="Helvetica"/>
          <w:bCs/>
          <w:szCs w:val="24"/>
        </w:rPr>
      </w:pPr>
    </w:p>
    <w:p w14:paraId="444F3B90" w14:textId="3CD5D3B6" w:rsidR="000A4841" w:rsidRDefault="00AA425D" w:rsidP="006152B7">
      <w:pPr>
        <w:pStyle w:val="Heading2"/>
        <w:rPr>
          <w:rFonts w:eastAsia="Helvetica"/>
        </w:rPr>
      </w:pPr>
      <w:bookmarkStart w:id="107" w:name="_Toc277255447"/>
      <w:r>
        <w:rPr>
          <w:rFonts w:eastAsia="Helvetica"/>
        </w:rPr>
        <w:t>DPR</w:t>
      </w:r>
      <w:r w:rsidR="000A4841">
        <w:rPr>
          <w:rFonts w:eastAsia="Helvetica"/>
        </w:rPr>
        <w:t xml:space="preserve"> match-up sampling</w:t>
      </w:r>
      <w:r w:rsidR="009D0E88">
        <w:rPr>
          <w:rFonts w:eastAsia="Helvetica"/>
        </w:rPr>
        <w:t xml:space="preserve"> to GR</w:t>
      </w:r>
      <w:bookmarkEnd w:id="107"/>
    </w:p>
    <w:p w14:paraId="2EACDEE0" w14:textId="77777777" w:rsidR="000A4841" w:rsidRDefault="000A4841" w:rsidP="000A4841">
      <w:pPr>
        <w:rPr>
          <w:rFonts w:eastAsia="Helvetica" w:cs="Helvetica"/>
          <w:szCs w:val="24"/>
        </w:rPr>
      </w:pPr>
    </w:p>
    <w:p w14:paraId="38EF0FDE" w14:textId="78B29193" w:rsidR="000A4841" w:rsidRDefault="000A4841" w:rsidP="000A4841">
      <w:pPr>
        <w:rPr>
          <w:rFonts w:eastAsia="Helvetica" w:cs="Helvetica"/>
          <w:szCs w:val="24"/>
        </w:rPr>
      </w:pPr>
      <w:r>
        <w:rPr>
          <w:rFonts w:eastAsia="Helvetica" w:cs="Helvetica"/>
          <w:szCs w:val="24"/>
        </w:rPr>
        <w:t>The basic</w:t>
      </w:r>
      <w:r w:rsidR="00AA425D">
        <w:rPr>
          <w:rFonts w:eastAsia="Helvetica" w:cs="Helvetica"/>
          <w:szCs w:val="24"/>
        </w:rPr>
        <w:t xml:space="preserve"> DPR</w:t>
      </w:r>
      <w:r>
        <w:rPr>
          <w:rFonts w:eastAsia="Helvetica" w:cs="Helvetica"/>
          <w:szCs w:val="24"/>
        </w:rPr>
        <w:t>-to-GR data processing algorithm is as follows:</w:t>
      </w:r>
    </w:p>
    <w:p w14:paraId="46407EFB" w14:textId="77777777" w:rsidR="000A4841" w:rsidRDefault="000A4841" w:rsidP="000A4841">
      <w:pPr>
        <w:rPr>
          <w:rFonts w:eastAsia="Helvetica" w:cs="Helvetica"/>
          <w:szCs w:val="24"/>
        </w:rPr>
      </w:pPr>
    </w:p>
    <w:p w14:paraId="33543A07" w14:textId="7860C16B" w:rsidR="000A4841" w:rsidRDefault="000A4841" w:rsidP="000A4841">
      <w:pPr>
        <w:widowControl w:val="0"/>
        <w:numPr>
          <w:ilvl w:val="0"/>
          <w:numId w:val="6"/>
        </w:numPr>
        <w:rPr>
          <w:rFonts w:eastAsia="Helvetica" w:cs="Helvetica"/>
          <w:szCs w:val="24"/>
        </w:rPr>
      </w:pPr>
      <w:r>
        <w:rPr>
          <w:rFonts w:eastAsia="Helvetica" w:cs="Helvetica"/>
          <w:szCs w:val="24"/>
        </w:rPr>
        <w:t>For each</w:t>
      </w:r>
      <w:r w:rsidR="00AA425D">
        <w:rPr>
          <w:rFonts w:eastAsia="Helvetica" w:cs="Helvetica"/>
          <w:szCs w:val="24"/>
        </w:rPr>
        <w:t xml:space="preserve"> DPR</w:t>
      </w:r>
      <w:r>
        <w:rPr>
          <w:rFonts w:eastAsia="Helvetica" w:cs="Helvetica"/>
          <w:szCs w:val="24"/>
        </w:rPr>
        <w:t xml:space="preserve"> ray in the product, compute the range of the ray's earth intersection point from the ground radar location.  If greater than 100 km (adjustable</w:t>
      </w:r>
      <w:r w:rsidR="0055164D">
        <w:rPr>
          <w:rFonts w:eastAsia="Helvetica" w:cs="Helvetica"/>
          <w:szCs w:val="24"/>
        </w:rPr>
        <w:t xml:space="preserve"> at run time; see </w:t>
      </w:r>
      <w:r w:rsidR="0055164D" w:rsidRPr="00383E9D">
        <w:rPr>
          <w:rFonts w:eastAsia="Helvetica" w:cs="Helvetica"/>
          <w:b/>
          <w:i/>
          <w:szCs w:val="24"/>
        </w:rPr>
        <w:t>rangeThreshold</w:t>
      </w:r>
      <w:r w:rsidR="0055164D">
        <w:rPr>
          <w:rFonts w:eastAsia="Helvetica" w:cs="Helvetica"/>
          <w:szCs w:val="24"/>
        </w:rPr>
        <w:t xml:space="preserve"> variable in netCDF matchup file</w:t>
      </w:r>
      <w:r>
        <w:rPr>
          <w:rFonts w:eastAsia="Helvetica" w:cs="Helvetica"/>
          <w:szCs w:val="24"/>
        </w:rPr>
        <w:t>), ignore the ray.  If within 100 km, proceed as follows:</w:t>
      </w:r>
    </w:p>
    <w:p w14:paraId="4142E606" w14:textId="7D7E5D57" w:rsidR="000A4841" w:rsidRDefault="000A4841" w:rsidP="000A4841">
      <w:pPr>
        <w:widowControl w:val="0"/>
        <w:numPr>
          <w:ilvl w:val="0"/>
          <w:numId w:val="6"/>
        </w:numPr>
        <w:rPr>
          <w:rFonts w:eastAsia="Helvetica" w:cs="Helvetica"/>
          <w:szCs w:val="24"/>
        </w:rPr>
      </w:pPr>
      <w:r>
        <w:rPr>
          <w:rFonts w:eastAsia="Helvetica" w:cs="Helvetica"/>
          <w:szCs w:val="24"/>
        </w:rPr>
        <w:t>Examine the corrected reflectivity values along the</w:t>
      </w:r>
      <w:r w:rsidR="00AA425D">
        <w:rPr>
          <w:rFonts w:eastAsia="Helvetica" w:cs="Helvetica"/>
          <w:szCs w:val="24"/>
        </w:rPr>
        <w:t xml:space="preserve"> DPR</w:t>
      </w:r>
      <w:r>
        <w:rPr>
          <w:rFonts w:eastAsia="Helvetica" w:cs="Helvetica"/>
          <w:szCs w:val="24"/>
        </w:rPr>
        <w:t xml:space="preserve"> ray.  If one or more gates are at or above a specified threshold (18 dBZ</w:t>
      </w:r>
      <w:r w:rsidR="0055164D">
        <w:rPr>
          <w:rFonts w:eastAsia="Helvetica" w:cs="Helvetica"/>
          <w:szCs w:val="24"/>
        </w:rPr>
        <w:t xml:space="preserve"> by default, see </w:t>
      </w:r>
      <w:r w:rsidR="0055164D" w:rsidRPr="00383E9D">
        <w:rPr>
          <w:rFonts w:eastAsia="Helvetica" w:cs="Helvetica"/>
          <w:b/>
          <w:i/>
          <w:szCs w:val="24"/>
        </w:rPr>
        <w:t>DPR_dBZ_min</w:t>
      </w:r>
      <w:r w:rsidR="0055164D" w:rsidRPr="0055164D">
        <w:rPr>
          <w:rFonts w:eastAsia="Helvetica" w:cs="Helvetica"/>
          <w:szCs w:val="24"/>
        </w:rPr>
        <w:t xml:space="preserve"> </w:t>
      </w:r>
      <w:r w:rsidR="0055164D">
        <w:rPr>
          <w:rFonts w:eastAsia="Helvetica" w:cs="Helvetica"/>
          <w:szCs w:val="24"/>
        </w:rPr>
        <w:t>variable in netCDF matchup file</w:t>
      </w:r>
      <w:r>
        <w:rPr>
          <w:rFonts w:eastAsia="Helvetica" w:cs="Helvetica"/>
          <w:szCs w:val="24"/>
        </w:rPr>
        <w:t>), proceed with processing the ray, otherwise set the</w:t>
      </w:r>
      <w:r w:rsidR="00AA425D">
        <w:rPr>
          <w:rFonts w:eastAsia="Helvetica" w:cs="Helvetica"/>
          <w:szCs w:val="24"/>
        </w:rPr>
        <w:t xml:space="preserve"> DPR</w:t>
      </w:r>
      <w:r>
        <w:rPr>
          <w:rFonts w:eastAsia="Helvetica" w:cs="Helvetica"/>
          <w:szCs w:val="24"/>
        </w:rPr>
        <w:t xml:space="preserve"> and GR match-up values to “below threshold”</w:t>
      </w:r>
      <w:r w:rsidR="00F940C2">
        <w:rPr>
          <w:rFonts w:eastAsia="Helvetica" w:cs="Helvetica"/>
          <w:szCs w:val="24"/>
        </w:rPr>
        <w:t xml:space="preserve"> and proceed to the next</w:t>
      </w:r>
      <w:r w:rsidR="00AA425D">
        <w:rPr>
          <w:rFonts w:eastAsia="Helvetica" w:cs="Helvetica"/>
          <w:szCs w:val="24"/>
        </w:rPr>
        <w:t xml:space="preserve"> DPR</w:t>
      </w:r>
      <w:r w:rsidR="00F940C2">
        <w:rPr>
          <w:rFonts w:eastAsia="Helvetica" w:cs="Helvetica"/>
          <w:szCs w:val="24"/>
        </w:rPr>
        <w:t xml:space="preserve"> ray</w:t>
      </w:r>
      <w:r>
        <w:rPr>
          <w:rFonts w:eastAsia="Helvetica" w:cs="Helvetica"/>
          <w:szCs w:val="24"/>
        </w:rPr>
        <w:t>.</w:t>
      </w:r>
    </w:p>
    <w:p w14:paraId="3E7F58F5" w14:textId="1D1C4D99" w:rsidR="000A4841" w:rsidRDefault="000A4841" w:rsidP="000A4841">
      <w:pPr>
        <w:widowControl w:val="0"/>
        <w:numPr>
          <w:ilvl w:val="0"/>
          <w:numId w:val="6"/>
        </w:numPr>
        <w:rPr>
          <w:rFonts w:eastAsia="Helvetica" w:cs="Helvetica"/>
          <w:szCs w:val="24"/>
        </w:rPr>
      </w:pPr>
      <w:r>
        <w:rPr>
          <w:rFonts w:eastAsia="Helvetica" w:cs="Helvetica"/>
          <w:szCs w:val="24"/>
        </w:rPr>
        <w:t>Using the range from step 1, determine the height above ground level where the</w:t>
      </w:r>
      <w:r w:rsidR="00AA425D">
        <w:rPr>
          <w:rFonts w:eastAsia="Helvetica" w:cs="Helvetica"/>
          <w:szCs w:val="24"/>
        </w:rPr>
        <w:t xml:space="preserve"> DPR</w:t>
      </w:r>
      <w:r>
        <w:rPr>
          <w:rFonts w:eastAsia="Helvetica" w:cs="Helvetica"/>
          <w:szCs w:val="24"/>
        </w:rPr>
        <w:t xml:space="preserve"> ray intersects the centerline of each of the elevation sweeps of the GR, and the width (as a vertical distance) of the GR beam at this range;</w:t>
      </w:r>
    </w:p>
    <w:p w14:paraId="3684949C" w14:textId="37C9DD9E" w:rsidR="000A4841" w:rsidRDefault="000A4841" w:rsidP="000A4841">
      <w:pPr>
        <w:widowControl w:val="0"/>
        <w:numPr>
          <w:ilvl w:val="0"/>
          <w:numId w:val="6"/>
        </w:numPr>
        <w:rPr>
          <w:rFonts w:eastAsia="Helvetica" w:cs="Helvetica"/>
          <w:szCs w:val="24"/>
        </w:rPr>
      </w:pPr>
      <w:r>
        <w:rPr>
          <w:rFonts w:eastAsia="Helvetica" w:cs="Helvetica"/>
          <w:szCs w:val="24"/>
        </w:rPr>
        <w:t>Compute a parallax-adjusted location of the</w:t>
      </w:r>
      <w:r w:rsidR="00AA425D">
        <w:rPr>
          <w:rFonts w:eastAsia="Helvetica" w:cs="Helvetica"/>
          <w:szCs w:val="24"/>
        </w:rPr>
        <w:t xml:space="preserve"> DPR</w:t>
      </w:r>
      <w:r>
        <w:rPr>
          <w:rFonts w:eastAsia="Helvetica" w:cs="Helvetica"/>
          <w:szCs w:val="24"/>
        </w:rPr>
        <w:t xml:space="preserve"> footprint center at each GR sweep intersection height from step 3, as a function of height, the</w:t>
      </w:r>
      <w:r w:rsidR="00AA425D">
        <w:rPr>
          <w:rFonts w:eastAsia="Helvetica" w:cs="Helvetica"/>
          <w:szCs w:val="24"/>
        </w:rPr>
        <w:t xml:space="preserve"> DPR</w:t>
      </w:r>
      <w:r>
        <w:rPr>
          <w:rFonts w:eastAsia="Helvetica" w:cs="Helvetica"/>
          <w:szCs w:val="24"/>
        </w:rPr>
        <w:t xml:space="preserve"> ray angle relative to nadir, and the orientation (azimuth) of the</w:t>
      </w:r>
      <w:r w:rsidR="00AA425D">
        <w:rPr>
          <w:rFonts w:eastAsia="Helvetica" w:cs="Helvetica"/>
          <w:szCs w:val="24"/>
        </w:rPr>
        <w:t xml:space="preserve"> DPR</w:t>
      </w:r>
      <w:r>
        <w:rPr>
          <w:rFonts w:eastAsia="Helvetica" w:cs="Helvetica"/>
          <w:szCs w:val="24"/>
        </w:rPr>
        <w:t xml:space="preserve"> scan line.  Retain these adjusted horizontal locations for the processing of the GR data;</w:t>
      </w:r>
    </w:p>
    <w:p w14:paraId="1745E3D7" w14:textId="289B1E11" w:rsidR="000A4841" w:rsidRDefault="000A4841" w:rsidP="000A4841">
      <w:pPr>
        <w:widowControl w:val="0"/>
        <w:numPr>
          <w:ilvl w:val="0"/>
          <w:numId w:val="6"/>
        </w:numPr>
        <w:rPr>
          <w:rFonts w:eastAsia="Helvetica" w:cs="Helvetica"/>
          <w:szCs w:val="24"/>
        </w:rPr>
      </w:pPr>
      <w:r>
        <w:rPr>
          <w:rFonts w:eastAsia="Helvetica" w:cs="Helvetica"/>
          <w:szCs w:val="24"/>
        </w:rPr>
        <w:t>Using the beam heights and widths from step 3, compute the upper and lower bound heights of each GR sweep at its intersection with the</w:t>
      </w:r>
      <w:r w:rsidR="00AA425D">
        <w:rPr>
          <w:rFonts w:eastAsia="Helvetica" w:cs="Helvetica"/>
          <w:szCs w:val="24"/>
        </w:rPr>
        <w:t xml:space="preserve"> DPR</w:t>
      </w:r>
      <w:r>
        <w:rPr>
          <w:rFonts w:eastAsia="Helvetica" w:cs="Helvetica"/>
          <w:szCs w:val="24"/>
        </w:rPr>
        <w:t xml:space="preserve"> ray, correcting for height above MSL (the earth ellipsoid) as required for the</w:t>
      </w:r>
      <w:r w:rsidR="00AA425D">
        <w:rPr>
          <w:rFonts w:eastAsia="Helvetica" w:cs="Helvetica"/>
          <w:szCs w:val="24"/>
        </w:rPr>
        <w:t xml:space="preserve"> DPR</w:t>
      </w:r>
      <w:r>
        <w:rPr>
          <w:rFonts w:eastAsia="Helvetica" w:cs="Helvetica"/>
          <w:szCs w:val="24"/>
        </w:rPr>
        <w:t xml:space="preserve"> height definition;</w:t>
      </w:r>
    </w:p>
    <w:p w14:paraId="6F42674D" w14:textId="31D1A034" w:rsidR="000A4841" w:rsidRDefault="000A4841" w:rsidP="000A4841">
      <w:pPr>
        <w:widowControl w:val="0"/>
        <w:numPr>
          <w:ilvl w:val="0"/>
          <w:numId w:val="6"/>
        </w:numPr>
        <w:rPr>
          <w:rFonts w:eastAsia="Helvetica" w:cs="Helvetica"/>
          <w:szCs w:val="24"/>
        </w:rPr>
      </w:pPr>
      <w:r>
        <w:rPr>
          <w:rFonts w:eastAsia="Helvetica" w:cs="Helvetica"/>
          <w:szCs w:val="24"/>
        </w:rPr>
        <w:t>For each GR sweep intersection, determine the total number, and along-ray positions, of the</w:t>
      </w:r>
      <w:r w:rsidR="00AA425D">
        <w:rPr>
          <w:rFonts w:eastAsia="Helvetica" w:cs="Helvetica"/>
          <w:szCs w:val="24"/>
        </w:rPr>
        <w:t xml:space="preserve"> DPR</w:t>
      </w:r>
      <w:r>
        <w:rPr>
          <w:rFonts w:eastAsia="Helvetica" w:cs="Helvetica"/>
          <w:szCs w:val="24"/>
        </w:rPr>
        <w:t xml:space="preserve"> range gates </w:t>
      </w:r>
      <w:r w:rsidR="00055DA1">
        <w:rPr>
          <w:rFonts w:eastAsia="Helvetica" w:cs="Helvetica"/>
          <w:szCs w:val="24"/>
        </w:rPr>
        <w:t xml:space="preserve">geometrically </w:t>
      </w:r>
      <w:r>
        <w:rPr>
          <w:rFonts w:eastAsia="Helvetica" w:cs="Helvetica"/>
          <w:szCs w:val="24"/>
        </w:rPr>
        <w:t>located between the upper and lower bound heights from step 5</w:t>
      </w:r>
      <w:r w:rsidR="00055DA1">
        <w:rPr>
          <w:rFonts w:eastAsia="Helvetica" w:cs="Helvetica"/>
          <w:szCs w:val="24"/>
        </w:rPr>
        <w:t>, accounting for DPR scan angle away from nadir in computing the DPR gate heights</w:t>
      </w:r>
      <w:r>
        <w:rPr>
          <w:rFonts w:eastAsia="Helvetica" w:cs="Helvetica"/>
          <w:szCs w:val="24"/>
        </w:rPr>
        <w:t>;</w:t>
      </w:r>
    </w:p>
    <w:p w14:paraId="6181D7A7" w14:textId="3F4052CE" w:rsidR="000A4841" w:rsidRDefault="000A4841" w:rsidP="000A4841">
      <w:pPr>
        <w:widowControl w:val="0"/>
        <w:numPr>
          <w:ilvl w:val="0"/>
          <w:numId w:val="6"/>
        </w:numPr>
        <w:rPr>
          <w:rFonts w:eastAsia="Helvetica" w:cs="Helvetica"/>
          <w:szCs w:val="24"/>
        </w:rPr>
      </w:pPr>
      <w:r>
        <w:rPr>
          <w:rFonts w:eastAsia="Helvetica" w:cs="Helvetica"/>
          <w:szCs w:val="24"/>
        </w:rPr>
        <w:t>For the</w:t>
      </w:r>
      <w:r w:rsidR="00AA425D">
        <w:rPr>
          <w:rFonts w:eastAsia="Helvetica" w:cs="Helvetica"/>
          <w:szCs w:val="24"/>
        </w:rPr>
        <w:t xml:space="preserve"> DPR</w:t>
      </w:r>
      <w:r>
        <w:rPr>
          <w:rFonts w:eastAsia="Helvetica" w:cs="Helvetica"/>
          <w:szCs w:val="24"/>
        </w:rPr>
        <w:t xml:space="preserve"> 3-D fields, perform a simple average of values over the set of range gates identified in step 6, for each GR sweep intersection (Figure 2</w:t>
      </w:r>
      <w:r w:rsidR="00A42188">
        <w:rPr>
          <w:rFonts w:eastAsia="Helvetica" w:cs="Helvetica"/>
          <w:szCs w:val="24"/>
        </w:rPr>
        <w:t>-2</w:t>
      </w:r>
      <w:r>
        <w:rPr>
          <w:rFonts w:eastAsia="Helvetica" w:cs="Helvetica"/>
          <w:szCs w:val="24"/>
        </w:rPr>
        <w:t xml:space="preserve">).  </w:t>
      </w:r>
      <w:r w:rsidR="0055164D">
        <w:rPr>
          <w:rFonts w:eastAsia="Helvetica" w:cs="Helvetica"/>
          <w:szCs w:val="24"/>
        </w:rPr>
        <w:t xml:space="preserve">If any of these DPR range gates is below the lowest clutter-free gate, leave them out of the computation. If ALL of these gates are below the lowest clutter-free gate, then take the lowest clutter-free gate reflectivity value as the sample average DPR reflectivity.  </w:t>
      </w:r>
      <w:r w:rsidR="00055DA1">
        <w:rPr>
          <w:rFonts w:eastAsia="Helvetica" w:cs="Helvetica"/>
          <w:szCs w:val="24"/>
        </w:rPr>
        <w:t xml:space="preserve">Set the clutterStatus variable value according which of these three actions were taken. </w:t>
      </w:r>
      <w:r>
        <w:rPr>
          <w:rFonts w:eastAsia="Helvetica" w:cs="Helvetica"/>
          <w:szCs w:val="24"/>
        </w:rPr>
        <w:t>Reflectivity is converted from dBZ to Z before averaging, then the average Z is converted back to dBZ.  Only those gates with values at or above specified reflectivity (18 dBZ) or rain rate (</w:t>
      </w:r>
      <w:r w:rsidRPr="00DC0DF3">
        <w:rPr>
          <w:rFonts w:eastAsia="Helvetica" w:cs="Helvetica"/>
          <w:szCs w:val="24"/>
        </w:rPr>
        <w:t xml:space="preserve">0.01 </w:t>
      </w:r>
      <w:r>
        <w:rPr>
          <w:rFonts w:eastAsia="Helvetica" w:cs="Helvetica"/>
          <w:szCs w:val="24"/>
        </w:rPr>
        <w:t>mm h</w:t>
      </w:r>
      <w:r w:rsidRPr="00DC0DF3">
        <w:rPr>
          <w:rFonts w:eastAsia="Helvetica" w:cs="Helvetica"/>
          <w:szCs w:val="24"/>
          <w:vertAlign w:val="superscript"/>
        </w:rPr>
        <w:t>-1</w:t>
      </w:r>
      <w:r>
        <w:rPr>
          <w:rFonts w:eastAsia="Helvetica" w:cs="Helvetica"/>
          <w:szCs w:val="24"/>
        </w:rPr>
        <w:t>) thresholds are included in the average.  Keep track of the number of below-threshold</w:t>
      </w:r>
      <w:r w:rsidR="00AA425D">
        <w:rPr>
          <w:rFonts w:eastAsia="Helvetica" w:cs="Helvetica"/>
          <w:szCs w:val="24"/>
        </w:rPr>
        <w:t xml:space="preserve"> DPR</w:t>
      </w:r>
      <w:r>
        <w:rPr>
          <w:rFonts w:eastAsia="Helvetica" w:cs="Helvetica"/>
          <w:szCs w:val="24"/>
        </w:rPr>
        <w:t xml:space="preserve"> gates </w:t>
      </w:r>
      <w:r>
        <w:rPr>
          <w:rFonts w:eastAsia="Helvetica" w:cs="Helvetica"/>
          <w:i/>
          <w:iCs/>
          <w:szCs w:val="24"/>
        </w:rPr>
        <w:t>rejected</w:t>
      </w:r>
      <w:r>
        <w:rPr>
          <w:rFonts w:eastAsia="Helvetica" w:cs="Helvetica"/>
          <w:szCs w:val="24"/>
        </w:rPr>
        <w:t xml:space="preserve"> from the vertical averages, and the number of gates </w:t>
      </w:r>
      <w:r>
        <w:rPr>
          <w:rFonts w:eastAsia="Helvetica" w:cs="Helvetica"/>
          <w:i/>
          <w:iCs/>
          <w:szCs w:val="24"/>
        </w:rPr>
        <w:t>expected</w:t>
      </w:r>
      <w:r>
        <w:rPr>
          <w:rFonts w:eastAsia="Helvetica" w:cs="Helvetica"/>
          <w:szCs w:val="24"/>
        </w:rPr>
        <w:t xml:space="preserve"> in the </w:t>
      </w:r>
      <w:r>
        <w:rPr>
          <w:rFonts w:eastAsia="Helvetica" w:cs="Helvetica"/>
          <w:szCs w:val="24"/>
        </w:rPr>
        <w:lastRenderedPageBreak/>
        <w:t>averages from a geometric standpoint (from step 6);</w:t>
      </w:r>
    </w:p>
    <w:p w14:paraId="4D3B040C" w14:textId="3B4AD28C" w:rsidR="000A4841" w:rsidRDefault="000A4841" w:rsidP="000A4841">
      <w:pPr>
        <w:widowControl w:val="0"/>
        <w:numPr>
          <w:ilvl w:val="0"/>
          <w:numId w:val="6"/>
        </w:numPr>
        <w:rPr>
          <w:rFonts w:eastAsia="Helvetica" w:cs="Helvetica"/>
          <w:szCs w:val="24"/>
        </w:rPr>
      </w:pPr>
      <w:r>
        <w:rPr>
          <w:rFonts w:eastAsia="Helvetica" w:cs="Helvetica"/>
          <w:szCs w:val="24"/>
        </w:rPr>
        <w:t>For the 2-D</w:t>
      </w:r>
      <w:r w:rsidR="00AA425D">
        <w:rPr>
          <w:rFonts w:eastAsia="Helvetica" w:cs="Helvetica"/>
          <w:szCs w:val="24"/>
        </w:rPr>
        <w:t xml:space="preserve"> DPR</w:t>
      </w:r>
      <w:r>
        <w:rPr>
          <w:rFonts w:eastAsia="Helvetica" w:cs="Helvetica"/>
          <w:szCs w:val="24"/>
        </w:rPr>
        <w:t xml:space="preserve"> field values (e.g., surface rain rate, bright band height), simply extract or derive the scalar field value for the given</w:t>
      </w:r>
      <w:r w:rsidR="00AA425D">
        <w:rPr>
          <w:rFonts w:eastAsia="Helvetica" w:cs="Helvetica"/>
          <w:szCs w:val="24"/>
        </w:rPr>
        <w:t xml:space="preserve"> DPR</w:t>
      </w:r>
      <w:r>
        <w:rPr>
          <w:rFonts w:eastAsia="Helvetica" w:cs="Helvetica"/>
          <w:szCs w:val="24"/>
        </w:rPr>
        <w:t xml:space="preserve"> ray.</w:t>
      </w:r>
    </w:p>
    <w:p w14:paraId="3F69E846" w14:textId="236CC5AA" w:rsidR="000013A3" w:rsidRDefault="000013A3" w:rsidP="000A4841">
      <w:pPr>
        <w:widowControl w:val="0"/>
        <w:numPr>
          <w:ilvl w:val="0"/>
          <w:numId w:val="6"/>
        </w:numPr>
        <w:rPr>
          <w:rFonts w:eastAsia="Helvetica" w:cs="Helvetica"/>
          <w:szCs w:val="24"/>
        </w:rPr>
      </w:pPr>
      <w:r>
        <w:rPr>
          <w:rFonts w:eastAsia="Helvetica" w:cs="Helvetica"/>
          <w:szCs w:val="24"/>
        </w:rPr>
        <w:t xml:space="preserve">Using the parallax-adjusted locations </w:t>
      </w:r>
      <w:r w:rsidR="00172B99">
        <w:rPr>
          <w:rFonts w:eastAsia="Helvetica" w:cs="Helvetica"/>
          <w:szCs w:val="24"/>
        </w:rPr>
        <w:t>of the</w:t>
      </w:r>
      <w:r w:rsidR="00AA425D">
        <w:rPr>
          <w:rFonts w:eastAsia="Helvetica" w:cs="Helvetica"/>
          <w:szCs w:val="24"/>
        </w:rPr>
        <w:t xml:space="preserve"> DPR</w:t>
      </w:r>
      <w:r w:rsidR="00172B99">
        <w:rPr>
          <w:rFonts w:eastAsia="Helvetica" w:cs="Helvetica"/>
          <w:szCs w:val="24"/>
        </w:rPr>
        <w:t xml:space="preserve"> footprints from step 4</w:t>
      </w:r>
      <w:r>
        <w:rPr>
          <w:rFonts w:eastAsia="Helvetica" w:cs="Helvetica"/>
          <w:szCs w:val="24"/>
        </w:rPr>
        <w:t>, compute the four x- and y-corners of the</w:t>
      </w:r>
      <w:r w:rsidR="00AA425D">
        <w:rPr>
          <w:rFonts w:eastAsia="Helvetica" w:cs="Helvetica"/>
          <w:szCs w:val="24"/>
        </w:rPr>
        <w:t xml:space="preserve"> DPR</w:t>
      </w:r>
      <w:r>
        <w:rPr>
          <w:rFonts w:eastAsia="Helvetica" w:cs="Helvetica"/>
          <w:szCs w:val="24"/>
        </w:rPr>
        <w:t xml:space="preserve"> footprint, which can be used to plot the</w:t>
      </w:r>
      <w:r w:rsidR="00AA425D">
        <w:rPr>
          <w:rFonts w:eastAsia="Helvetica" w:cs="Helvetica"/>
          <w:szCs w:val="24"/>
        </w:rPr>
        <w:t xml:space="preserve"> DPR</w:t>
      </w:r>
      <w:r>
        <w:rPr>
          <w:rFonts w:eastAsia="Helvetica" w:cs="Helvetica"/>
          <w:szCs w:val="24"/>
        </w:rPr>
        <w:t xml:space="preserve"> data on a map or image</w:t>
      </w:r>
      <w:r w:rsidR="00172B99" w:rsidRPr="00172B99">
        <w:rPr>
          <w:rFonts w:eastAsia="Helvetica" w:cs="Helvetica"/>
          <w:szCs w:val="24"/>
        </w:rPr>
        <w:t xml:space="preserve"> </w:t>
      </w:r>
      <w:r w:rsidR="00172B99">
        <w:rPr>
          <w:rFonts w:eastAsia="Helvetica" w:cs="Helvetica"/>
          <w:szCs w:val="24"/>
        </w:rPr>
        <w:t>in a contiguous, non-overlapping manner</w:t>
      </w:r>
      <w:r>
        <w:rPr>
          <w:rFonts w:eastAsia="Helvetica" w:cs="Helvetica"/>
          <w:szCs w:val="24"/>
        </w:rPr>
        <w:t>.  Each corner point is computed as the midway point between the</w:t>
      </w:r>
      <w:r w:rsidR="00AA425D">
        <w:rPr>
          <w:rFonts w:eastAsia="Helvetica" w:cs="Helvetica"/>
          <w:szCs w:val="24"/>
        </w:rPr>
        <w:t xml:space="preserve"> DPR</w:t>
      </w:r>
      <w:r>
        <w:rPr>
          <w:rFonts w:eastAsia="Helvetica" w:cs="Helvetica"/>
          <w:szCs w:val="24"/>
        </w:rPr>
        <w:t xml:space="preserve"> footprint center </w:t>
      </w:r>
      <w:r w:rsidR="00172B99">
        <w:rPr>
          <w:rFonts w:eastAsia="Helvetica" w:cs="Helvetica"/>
          <w:szCs w:val="24"/>
        </w:rPr>
        <w:t xml:space="preserve">x,y coordinates </w:t>
      </w:r>
      <w:r>
        <w:rPr>
          <w:rFonts w:eastAsia="Helvetica" w:cs="Helvetica"/>
          <w:szCs w:val="24"/>
        </w:rPr>
        <w:t>and those of the four diagonally-adjacent</w:t>
      </w:r>
      <w:r w:rsidR="00AA425D">
        <w:rPr>
          <w:rFonts w:eastAsia="Helvetica" w:cs="Helvetica"/>
          <w:szCs w:val="24"/>
        </w:rPr>
        <w:t xml:space="preserve"> DPR</w:t>
      </w:r>
      <w:r>
        <w:rPr>
          <w:rFonts w:eastAsia="Helvetica" w:cs="Helvetica"/>
          <w:szCs w:val="24"/>
        </w:rPr>
        <w:t xml:space="preserve"> footprints (extrapolated if at the edge of the</w:t>
      </w:r>
      <w:r w:rsidR="00AA425D">
        <w:rPr>
          <w:rFonts w:eastAsia="Helvetica" w:cs="Helvetica"/>
          <w:szCs w:val="24"/>
        </w:rPr>
        <w:t xml:space="preserve"> DPR</w:t>
      </w:r>
      <w:r>
        <w:rPr>
          <w:rFonts w:eastAsia="Helvetica" w:cs="Helvetica"/>
          <w:szCs w:val="24"/>
        </w:rPr>
        <w:t xml:space="preserve"> scan).</w:t>
      </w:r>
      <w:r w:rsidR="006D68C3">
        <w:rPr>
          <w:rFonts w:eastAsia="Helvetica" w:cs="Helvetica"/>
          <w:szCs w:val="24"/>
        </w:rPr>
        <w:t xml:space="preserve">  These corner coordinates do not represent the area of the actual</w:t>
      </w:r>
      <w:r w:rsidR="00AA425D">
        <w:rPr>
          <w:rFonts w:eastAsia="Helvetica" w:cs="Helvetica"/>
          <w:szCs w:val="24"/>
        </w:rPr>
        <w:t xml:space="preserve"> DPR</w:t>
      </w:r>
      <w:r w:rsidR="006D68C3">
        <w:rPr>
          <w:rFonts w:eastAsia="Helvetica" w:cs="Helvetica"/>
          <w:szCs w:val="24"/>
        </w:rPr>
        <w:t xml:space="preserve"> measurement in any physical manner.</w:t>
      </w:r>
    </w:p>
    <w:p w14:paraId="6C172D27" w14:textId="2703ED32" w:rsidR="000A4841" w:rsidRDefault="000A4841" w:rsidP="000A4841">
      <w:pPr>
        <w:rPr>
          <w:rFonts w:eastAsia="Helvetica" w:cs="Helvetica"/>
          <w:szCs w:val="24"/>
        </w:rPr>
      </w:pPr>
    </w:p>
    <w:p w14:paraId="502C277B" w14:textId="2C3A42AA" w:rsidR="000A4841" w:rsidRDefault="000A4841" w:rsidP="000A4841">
      <w:pPr>
        <w:rPr>
          <w:rFonts w:eastAsia="Helvetica" w:cs="Helvetica"/>
          <w:szCs w:val="24"/>
        </w:rPr>
      </w:pPr>
      <w:r>
        <w:rPr>
          <w:rFonts w:eastAsia="Helvetica" w:cs="Helvetica"/>
          <w:szCs w:val="24"/>
        </w:rPr>
        <w:t>The 3-D</w:t>
      </w:r>
      <w:r w:rsidR="00AA425D">
        <w:rPr>
          <w:rFonts w:eastAsia="Helvetica" w:cs="Helvetica"/>
          <w:szCs w:val="24"/>
        </w:rPr>
        <w:t xml:space="preserve"> DPR</w:t>
      </w:r>
      <w:r>
        <w:rPr>
          <w:rFonts w:eastAsia="Helvetica" w:cs="Helvetica"/>
          <w:szCs w:val="24"/>
        </w:rPr>
        <w:t xml:space="preserve"> fields which are vertically averaged, yielding one value per intersected GR sweep per</w:t>
      </w:r>
      <w:r w:rsidR="00AA425D">
        <w:rPr>
          <w:rFonts w:eastAsia="Helvetica" w:cs="Helvetica"/>
          <w:szCs w:val="24"/>
        </w:rPr>
        <w:t xml:space="preserve"> DPR</w:t>
      </w:r>
      <w:r>
        <w:rPr>
          <w:rFonts w:eastAsia="Helvetica" w:cs="Helvetica"/>
          <w:szCs w:val="24"/>
        </w:rPr>
        <w:t xml:space="preserve"> ray, include:</w:t>
      </w:r>
    </w:p>
    <w:p w14:paraId="48F36C54" w14:textId="77777777" w:rsidR="000A4841" w:rsidRDefault="000A4841" w:rsidP="000A4841">
      <w:pPr>
        <w:rPr>
          <w:rFonts w:eastAsia="Helvetica" w:cs="Helvetica"/>
          <w:szCs w:val="24"/>
        </w:rPr>
      </w:pPr>
    </w:p>
    <w:p w14:paraId="3D8FB9C4" w14:textId="60420977" w:rsidR="000A4841" w:rsidRDefault="000A4841" w:rsidP="000A4841">
      <w:pPr>
        <w:ind w:left="360"/>
        <w:rPr>
          <w:rFonts w:eastAsia="MS Mincho"/>
        </w:rPr>
      </w:pPr>
      <w:r>
        <w:rPr>
          <w:rFonts w:eastAsia="MS Mincho"/>
        </w:rPr>
        <w:t>•</w:t>
      </w:r>
      <w:r>
        <w:rPr>
          <w:rFonts w:eastAsia="MS Mincho"/>
        </w:rPr>
        <w:tab/>
        <w:t>Raw</w:t>
      </w:r>
      <w:r w:rsidR="00AA425D">
        <w:rPr>
          <w:rFonts w:eastAsia="MS Mincho"/>
        </w:rPr>
        <w:t xml:space="preserve"> DPR</w:t>
      </w:r>
      <w:r>
        <w:rPr>
          <w:rFonts w:eastAsia="MS Mincho"/>
        </w:rPr>
        <w:t xml:space="preserve"> reflectivity (</w:t>
      </w:r>
      <w:r w:rsidR="00CA65FB" w:rsidRPr="00CA65FB">
        <w:rPr>
          <w:rFonts w:eastAsia="MS Mincho"/>
        </w:rPr>
        <w:t xml:space="preserve">ZFactorMeasured </w:t>
      </w:r>
      <w:r w:rsidR="00CA65FB">
        <w:rPr>
          <w:rFonts w:eastAsia="MS Mincho"/>
        </w:rPr>
        <w:t>in 2A product)</w:t>
      </w:r>
    </w:p>
    <w:p w14:paraId="4DD67995" w14:textId="32C4AB55" w:rsidR="000A4841" w:rsidRDefault="000A4841" w:rsidP="000A4841">
      <w:pPr>
        <w:ind w:left="360"/>
        <w:rPr>
          <w:rFonts w:eastAsia="MS Mincho"/>
        </w:rPr>
      </w:pPr>
      <w:r>
        <w:rPr>
          <w:rFonts w:eastAsia="MS Mincho"/>
        </w:rPr>
        <w:t>•</w:t>
      </w:r>
      <w:r>
        <w:rPr>
          <w:rFonts w:eastAsia="MS Mincho"/>
        </w:rPr>
        <w:tab/>
        <w:t>Attenuation-Corrected</w:t>
      </w:r>
      <w:r w:rsidR="00AA425D">
        <w:rPr>
          <w:rFonts w:eastAsia="MS Mincho"/>
        </w:rPr>
        <w:t xml:space="preserve"> DPR</w:t>
      </w:r>
      <w:r w:rsidR="00CA65FB">
        <w:rPr>
          <w:rFonts w:eastAsia="MS Mincho"/>
        </w:rPr>
        <w:t xml:space="preserve"> reflectivity (</w:t>
      </w:r>
      <w:r w:rsidR="00CA65FB" w:rsidRPr="00CA65FB">
        <w:rPr>
          <w:rFonts w:eastAsia="MS Mincho"/>
        </w:rPr>
        <w:t xml:space="preserve">ZFactorCorrected </w:t>
      </w:r>
      <w:r w:rsidR="00CA65FB">
        <w:rPr>
          <w:rFonts w:eastAsia="MS Mincho"/>
        </w:rPr>
        <w:t>in 2A product)</w:t>
      </w:r>
    </w:p>
    <w:p w14:paraId="380319C1" w14:textId="607214BD" w:rsidR="000A4841" w:rsidRDefault="000A4841" w:rsidP="000A4841">
      <w:pPr>
        <w:ind w:left="360"/>
        <w:rPr>
          <w:rFonts w:eastAsia="MS Mincho"/>
        </w:rPr>
      </w:pPr>
      <w:r>
        <w:rPr>
          <w:rFonts w:eastAsia="MS Mincho"/>
        </w:rPr>
        <w:t>•</w:t>
      </w:r>
      <w:r>
        <w:rPr>
          <w:rFonts w:eastAsia="MS Mincho"/>
        </w:rPr>
        <w:tab/>
        <w:t xml:space="preserve">Rain rate (mm/h) </w:t>
      </w:r>
      <w:r w:rsidR="00CA65FB">
        <w:rPr>
          <w:rFonts w:eastAsia="MS Mincho"/>
        </w:rPr>
        <w:t>(</w:t>
      </w:r>
      <w:r w:rsidR="00CA65FB" w:rsidRPr="00CA65FB">
        <w:rPr>
          <w:rFonts w:eastAsia="MS Mincho"/>
        </w:rPr>
        <w:t>PrecipRate</w:t>
      </w:r>
      <w:r w:rsidR="00CA65FB">
        <w:rPr>
          <w:rFonts w:eastAsia="MS Mincho"/>
        </w:rPr>
        <w:t xml:space="preserve"> in 2A product)</w:t>
      </w:r>
    </w:p>
    <w:p w14:paraId="69FFC5AC" w14:textId="77777777" w:rsidR="000A4841" w:rsidRDefault="000A4841" w:rsidP="000A4841">
      <w:pPr>
        <w:rPr>
          <w:rFonts w:eastAsia="MS Mincho" w:cs="Helvetica"/>
          <w:szCs w:val="24"/>
        </w:rPr>
      </w:pPr>
    </w:p>
    <w:p w14:paraId="144F390B" w14:textId="48EDAD07" w:rsidR="000A4841" w:rsidRDefault="000A4841" w:rsidP="000A4841">
      <w:pPr>
        <w:rPr>
          <w:rFonts w:eastAsia="MS Mincho" w:cs="Helvetica"/>
          <w:szCs w:val="24"/>
        </w:rPr>
      </w:pPr>
      <w:r>
        <w:rPr>
          <w:rFonts w:eastAsia="MS Mincho" w:cs="Helvetica"/>
          <w:szCs w:val="24"/>
        </w:rPr>
        <w:t>The 2-D</w:t>
      </w:r>
      <w:r w:rsidR="00AA425D">
        <w:rPr>
          <w:rFonts w:eastAsia="MS Mincho" w:cs="Helvetica"/>
          <w:szCs w:val="24"/>
        </w:rPr>
        <w:t xml:space="preserve"> DPR</w:t>
      </w:r>
      <w:r>
        <w:rPr>
          <w:rFonts w:eastAsia="MS Mincho" w:cs="Helvetica"/>
          <w:szCs w:val="24"/>
        </w:rPr>
        <w:t xml:space="preserve"> variables which are taken unaveraged, one value per</w:t>
      </w:r>
      <w:r w:rsidR="00AA425D">
        <w:rPr>
          <w:rFonts w:eastAsia="MS Mincho" w:cs="Helvetica"/>
          <w:szCs w:val="24"/>
        </w:rPr>
        <w:t xml:space="preserve"> DPR</w:t>
      </w:r>
      <w:r>
        <w:rPr>
          <w:rFonts w:eastAsia="MS Mincho" w:cs="Helvetica"/>
          <w:szCs w:val="24"/>
        </w:rPr>
        <w:t xml:space="preserve"> ray, include:</w:t>
      </w:r>
    </w:p>
    <w:p w14:paraId="3E4C2181" w14:textId="77777777" w:rsidR="000A4841" w:rsidRDefault="000A4841" w:rsidP="000A4841">
      <w:pPr>
        <w:rPr>
          <w:rFonts w:eastAsia="MS Mincho" w:cs="Helvetica"/>
          <w:szCs w:val="24"/>
        </w:rPr>
      </w:pPr>
    </w:p>
    <w:p w14:paraId="795F4F1A" w14:textId="0F419517" w:rsidR="000A4841" w:rsidRDefault="000A4841" w:rsidP="000A4841">
      <w:pPr>
        <w:ind w:left="360"/>
        <w:rPr>
          <w:rFonts w:eastAsia="MS Mincho"/>
        </w:rPr>
      </w:pPr>
      <w:r>
        <w:rPr>
          <w:rFonts w:eastAsia="MS Mincho"/>
        </w:rPr>
        <w:t>•</w:t>
      </w:r>
      <w:r>
        <w:rPr>
          <w:rFonts w:eastAsia="MS Mincho"/>
        </w:rPr>
        <w:tab/>
      </w:r>
      <w:r>
        <w:rPr>
          <w:rFonts w:eastAsia="MS Mincho" w:cs="Helvetica"/>
          <w:szCs w:val="24"/>
        </w:rPr>
        <w:t>Surface type (land/ocean/coastal) flag</w:t>
      </w:r>
      <w:r w:rsidR="00CA65FB">
        <w:rPr>
          <w:rFonts w:eastAsia="MS Mincho" w:cs="Helvetica"/>
          <w:szCs w:val="24"/>
        </w:rPr>
        <w:t xml:space="preserve"> (</w:t>
      </w:r>
      <w:r w:rsidR="00CA65FB" w:rsidRPr="00CA65FB">
        <w:rPr>
          <w:rFonts w:eastAsia="MS Mincho" w:cs="Helvetica"/>
          <w:szCs w:val="24"/>
        </w:rPr>
        <w:t>LandSurfaceType</w:t>
      </w:r>
      <w:r w:rsidR="00CA65FB">
        <w:rPr>
          <w:rFonts w:eastAsia="MS Mincho" w:cs="Helvetica"/>
          <w:szCs w:val="24"/>
        </w:rPr>
        <w:t>)</w:t>
      </w:r>
    </w:p>
    <w:p w14:paraId="586A9F77" w14:textId="002C7A00" w:rsidR="000A4841" w:rsidRDefault="000A4841" w:rsidP="000A4841">
      <w:pPr>
        <w:ind w:left="360"/>
        <w:rPr>
          <w:rFonts w:eastAsia="MS Mincho" w:cs="Helvetica"/>
          <w:szCs w:val="24"/>
        </w:rPr>
      </w:pPr>
      <w:r>
        <w:rPr>
          <w:rFonts w:eastAsia="MS Mincho"/>
        </w:rPr>
        <w:t>•</w:t>
      </w:r>
      <w:r>
        <w:rPr>
          <w:rFonts w:eastAsia="MS Mincho"/>
        </w:rPr>
        <w:tab/>
      </w:r>
      <w:r>
        <w:rPr>
          <w:rFonts w:eastAsia="MS Mincho" w:cs="Helvetica"/>
          <w:szCs w:val="24"/>
        </w:rPr>
        <w:t>Near-surface rain rate, mm/h</w:t>
      </w:r>
      <w:r w:rsidR="00CA65FB">
        <w:rPr>
          <w:rFonts w:eastAsia="MS Mincho" w:cs="Helvetica"/>
          <w:szCs w:val="24"/>
        </w:rPr>
        <w:t xml:space="preserve"> (</w:t>
      </w:r>
      <w:r w:rsidR="00CA65FB" w:rsidRPr="00CA65FB">
        <w:rPr>
          <w:rFonts w:eastAsia="MS Mincho" w:cs="Helvetica"/>
          <w:szCs w:val="24"/>
        </w:rPr>
        <w:t>PrecipRateSurface</w:t>
      </w:r>
      <w:r w:rsidR="00CA65FB">
        <w:rPr>
          <w:rFonts w:eastAsia="MS Mincho" w:cs="Helvetica"/>
          <w:szCs w:val="24"/>
        </w:rPr>
        <w:t>)</w:t>
      </w:r>
    </w:p>
    <w:p w14:paraId="5950AD97" w14:textId="7F7F5697" w:rsidR="00682BA9" w:rsidRDefault="00682BA9" w:rsidP="000A4841">
      <w:pPr>
        <w:ind w:left="360"/>
        <w:rPr>
          <w:rFonts w:eastAsia="MS Mincho" w:cs="Helvetica"/>
          <w:szCs w:val="24"/>
        </w:rPr>
      </w:pPr>
      <w:r>
        <w:rPr>
          <w:rFonts w:eastAsia="MS Mincho"/>
        </w:rPr>
        <w:t>•</w:t>
      </w:r>
      <w:r>
        <w:rPr>
          <w:rFonts w:eastAsia="MS Mincho"/>
        </w:rPr>
        <w:tab/>
        <w:t>Path-integrated attenuation, dBZ (piaFinal)</w:t>
      </w:r>
    </w:p>
    <w:p w14:paraId="35F845B7" w14:textId="7ED555FC" w:rsidR="00682BA9" w:rsidRDefault="00682BA9" w:rsidP="000A4841">
      <w:pPr>
        <w:ind w:left="360"/>
        <w:rPr>
          <w:rFonts w:eastAsia="MS Mincho"/>
        </w:rPr>
      </w:pPr>
      <w:r>
        <w:rPr>
          <w:rFonts w:eastAsia="MS Mincho"/>
        </w:rPr>
        <w:t>•</w:t>
      </w:r>
      <w:r>
        <w:rPr>
          <w:rFonts w:eastAsia="MS Mincho"/>
        </w:rPr>
        <w:tab/>
        <w:t>Echo top height (stormTopHeight)</w:t>
      </w:r>
    </w:p>
    <w:p w14:paraId="0D747E5C" w14:textId="2F4D435B" w:rsidR="000A4841" w:rsidRDefault="000A4841" w:rsidP="000A4841">
      <w:pPr>
        <w:ind w:left="360"/>
        <w:rPr>
          <w:rFonts w:eastAsia="MS Mincho"/>
        </w:rPr>
      </w:pPr>
      <w:r>
        <w:rPr>
          <w:rFonts w:eastAsia="MS Mincho"/>
        </w:rPr>
        <w:t>•</w:t>
      </w:r>
      <w:r>
        <w:rPr>
          <w:rFonts w:eastAsia="MS Mincho"/>
        </w:rPr>
        <w:tab/>
      </w:r>
      <w:r>
        <w:rPr>
          <w:rFonts w:eastAsia="MS Mincho" w:cs="Helvetica"/>
          <w:szCs w:val="24"/>
        </w:rPr>
        <w:t>Bright band height</w:t>
      </w:r>
      <w:r w:rsidR="00CA65FB">
        <w:rPr>
          <w:rFonts w:eastAsia="MS Mincho" w:cs="Helvetica"/>
          <w:szCs w:val="24"/>
        </w:rPr>
        <w:t xml:space="preserve"> and status (BBheight, BBstatus)</w:t>
      </w:r>
    </w:p>
    <w:p w14:paraId="49205900" w14:textId="3E50CB64" w:rsidR="000A4841" w:rsidRDefault="000A4841" w:rsidP="000A4841">
      <w:pPr>
        <w:ind w:left="360"/>
        <w:rPr>
          <w:rFonts w:eastAsia="MS Mincho"/>
        </w:rPr>
      </w:pPr>
      <w:r>
        <w:rPr>
          <w:rFonts w:eastAsia="MS Mincho"/>
        </w:rPr>
        <w:t>•</w:t>
      </w:r>
      <w:r>
        <w:rPr>
          <w:rFonts w:eastAsia="MS Mincho"/>
        </w:rPr>
        <w:tab/>
      </w:r>
      <w:r>
        <w:rPr>
          <w:rFonts w:eastAsia="MS Mincho" w:cs="Helvetica"/>
          <w:szCs w:val="24"/>
        </w:rPr>
        <w:t>Rain type categorization (convective, stratiform, other)</w:t>
      </w:r>
      <w:r w:rsidR="00CA65FB" w:rsidRPr="00CA65FB">
        <w:t xml:space="preserve"> </w:t>
      </w:r>
      <w:r w:rsidR="00CA65FB">
        <w:t>(</w:t>
      </w:r>
      <w:r w:rsidR="00CA65FB" w:rsidRPr="00CA65FB">
        <w:rPr>
          <w:rFonts w:eastAsia="MS Mincho" w:cs="Helvetica"/>
          <w:szCs w:val="24"/>
        </w:rPr>
        <w:t>TypePrecip</w:t>
      </w:r>
      <w:r w:rsidR="00CA65FB">
        <w:rPr>
          <w:rFonts w:eastAsia="MS Mincho" w:cs="Helvetica"/>
          <w:szCs w:val="24"/>
        </w:rPr>
        <w:t>)</w:t>
      </w:r>
    </w:p>
    <w:p w14:paraId="79033D12" w14:textId="264327B4" w:rsidR="000A4841" w:rsidRPr="00A80081" w:rsidRDefault="000A4841" w:rsidP="000A4841">
      <w:pPr>
        <w:ind w:left="360"/>
        <w:rPr>
          <w:rFonts w:eastAsia="MS Mincho"/>
        </w:rPr>
      </w:pPr>
      <w:r>
        <w:rPr>
          <w:rFonts w:eastAsia="MS Mincho"/>
        </w:rPr>
        <w:t>•</w:t>
      </w:r>
      <w:r>
        <w:rPr>
          <w:rFonts w:eastAsia="MS Mincho"/>
        </w:rPr>
        <w:tab/>
      </w:r>
      <w:r>
        <w:rPr>
          <w:rFonts w:eastAsia="MS Mincho" w:cs="Helvetica"/>
          <w:szCs w:val="24"/>
        </w:rPr>
        <w:t>Rain/no-rain flag</w:t>
      </w:r>
      <w:r w:rsidR="00CA65FB">
        <w:rPr>
          <w:rFonts w:eastAsia="MS Mincho" w:cs="Helvetica"/>
          <w:szCs w:val="24"/>
        </w:rPr>
        <w:t xml:space="preserve"> (</w:t>
      </w:r>
      <w:r w:rsidR="00CA65FB" w:rsidRPr="00CA65FB">
        <w:rPr>
          <w:rFonts w:eastAsia="MS Mincho" w:cs="Helvetica"/>
          <w:szCs w:val="24"/>
        </w:rPr>
        <w:t>FlagPrecip</w:t>
      </w:r>
      <w:r w:rsidR="00CA65FB">
        <w:rPr>
          <w:rFonts w:eastAsia="MS Mincho" w:cs="Helvetica"/>
          <w:szCs w:val="24"/>
        </w:rPr>
        <w:t>).</w:t>
      </w:r>
    </w:p>
    <w:p w14:paraId="0C4AE735" w14:textId="77777777" w:rsidR="000A4841" w:rsidRDefault="000A4841" w:rsidP="000A4841">
      <w:pPr>
        <w:rPr>
          <w:rFonts w:eastAsia="Helvetica" w:cs="Helvetica"/>
          <w:szCs w:val="24"/>
        </w:rPr>
      </w:pPr>
    </w:p>
    <w:p w14:paraId="3094A5E9" w14:textId="1BE218D9" w:rsidR="000A4841" w:rsidRDefault="000A4841" w:rsidP="000A4841">
      <w:pPr>
        <w:rPr>
          <w:rFonts w:eastAsia="MS Mincho" w:cs="Helvetica"/>
          <w:szCs w:val="24"/>
        </w:rPr>
      </w:pPr>
      <w:r>
        <w:rPr>
          <w:rFonts w:eastAsia="MS Mincho" w:cs="Helvetica"/>
          <w:szCs w:val="24"/>
        </w:rPr>
        <w:t xml:space="preserve">These scalar values are directly extracted and/or derived from data fields within </w:t>
      </w:r>
      <w:r w:rsidR="0055164D">
        <w:rPr>
          <w:rFonts w:eastAsia="MS Mincho" w:cs="Helvetica"/>
          <w:szCs w:val="24"/>
        </w:rPr>
        <w:t>DPR level 2A products (2A-DPR, 2A-Ka, 2A-Ku)</w:t>
      </w:r>
      <w:r>
        <w:rPr>
          <w:rFonts w:eastAsia="MS Mincho" w:cs="Helvetica"/>
          <w:szCs w:val="24"/>
        </w:rPr>
        <w:t>.</w:t>
      </w:r>
    </w:p>
    <w:p w14:paraId="51ADA453" w14:textId="77777777" w:rsidR="000A4841" w:rsidRDefault="000A4841" w:rsidP="000A4841">
      <w:pPr>
        <w:rPr>
          <w:rFonts w:eastAsia="MS Mincho" w:cs="Helvetica"/>
          <w:szCs w:val="24"/>
        </w:rPr>
      </w:pPr>
    </w:p>
    <w:p w14:paraId="64BBDE45" w14:textId="4C15361F" w:rsidR="000A4841" w:rsidRDefault="000A4841" w:rsidP="006152B7">
      <w:pPr>
        <w:pStyle w:val="Heading2"/>
        <w:rPr>
          <w:rFonts w:eastAsia="Helvetica"/>
        </w:rPr>
      </w:pPr>
      <w:bookmarkStart w:id="108" w:name="_Toc277255448"/>
      <w:r>
        <w:rPr>
          <w:rFonts w:eastAsia="Helvetica"/>
        </w:rPr>
        <w:t>GR match-up sampling to</w:t>
      </w:r>
      <w:r w:rsidR="00AA425D">
        <w:rPr>
          <w:rFonts w:eastAsia="Helvetica"/>
        </w:rPr>
        <w:t xml:space="preserve"> DPR</w:t>
      </w:r>
      <w:bookmarkEnd w:id="108"/>
    </w:p>
    <w:p w14:paraId="164AE897" w14:textId="77777777" w:rsidR="000A4841" w:rsidRDefault="000A4841" w:rsidP="000A4841">
      <w:pPr>
        <w:rPr>
          <w:rFonts w:eastAsia="Helvetica" w:cs="Helvetica"/>
          <w:szCs w:val="24"/>
        </w:rPr>
      </w:pPr>
    </w:p>
    <w:p w14:paraId="52C9B56E" w14:textId="4BE0080F" w:rsidR="000A4841" w:rsidRDefault="000A4841" w:rsidP="000A4841">
      <w:pPr>
        <w:rPr>
          <w:rFonts w:eastAsia="Helvetica" w:cs="Helvetica"/>
          <w:szCs w:val="24"/>
        </w:rPr>
      </w:pPr>
      <w:r>
        <w:rPr>
          <w:rFonts w:eastAsia="Helvetica" w:cs="Helvetica"/>
          <w:szCs w:val="24"/>
        </w:rPr>
        <w:t>The basic GR-to-</w:t>
      </w:r>
      <w:r w:rsidR="0055164D">
        <w:rPr>
          <w:rFonts w:eastAsia="Helvetica" w:cs="Helvetica"/>
          <w:szCs w:val="24"/>
        </w:rPr>
        <w:t>D</w:t>
      </w:r>
      <w:r>
        <w:rPr>
          <w:rFonts w:eastAsia="Helvetica" w:cs="Helvetica"/>
          <w:szCs w:val="24"/>
        </w:rPr>
        <w:t>PR data processing algorithm is as follows:</w:t>
      </w:r>
    </w:p>
    <w:p w14:paraId="1F422F3B" w14:textId="77777777" w:rsidR="000A4841" w:rsidRDefault="000A4841" w:rsidP="000A4841">
      <w:pPr>
        <w:rPr>
          <w:rFonts w:eastAsia="Helvetica" w:cs="Helvetica"/>
          <w:szCs w:val="24"/>
        </w:rPr>
      </w:pPr>
    </w:p>
    <w:p w14:paraId="491A9DFC" w14:textId="37B74C89" w:rsidR="000A4841" w:rsidRDefault="000A4841" w:rsidP="000A4841">
      <w:pPr>
        <w:widowControl w:val="0"/>
        <w:numPr>
          <w:ilvl w:val="0"/>
          <w:numId w:val="7"/>
        </w:numPr>
        <w:rPr>
          <w:rFonts w:eastAsia="Helvetica" w:cs="Helvetica"/>
          <w:szCs w:val="24"/>
        </w:rPr>
      </w:pPr>
      <w:r>
        <w:rPr>
          <w:rFonts w:eastAsia="Helvetica" w:cs="Helvetica"/>
          <w:szCs w:val="24"/>
        </w:rPr>
        <w:t>For each</w:t>
      </w:r>
      <w:r w:rsidR="00AA425D">
        <w:rPr>
          <w:rFonts w:eastAsia="Helvetica" w:cs="Helvetica"/>
          <w:szCs w:val="24"/>
        </w:rPr>
        <w:t xml:space="preserve"> DPR</w:t>
      </w:r>
      <w:r>
        <w:rPr>
          <w:rFonts w:eastAsia="Helvetica" w:cs="Helvetica"/>
          <w:szCs w:val="24"/>
        </w:rPr>
        <w:t xml:space="preserve"> ray processed</w:t>
      </w:r>
      <w:r w:rsidR="00F940C2">
        <w:rPr>
          <w:rFonts w:eastAsia="Helvetica" w:cs="Helvetica"/>
          <w:szCs w:val="24"/>
        </w:rPr>
        <w:t xml:space="preserve"> (i.e., not skipped in Step 2, above)</w:t>
      </w:r>
      <w:r>
        <w:rPr>
          <w:rFonts w:eastAsia="Helvetica" w:cs="Helvetica"/>
          <w:szCs w:val="24"/>
        </w:rPr>
        <w:t>, and for each elevation sweep of the GR, repeat the following:</w:t>
      </w:r>
    </w:p>
    <w:p w14:paraId="1D2BA531" w14:textId="552AE70E" w:rsidR="000A4841" w:rsidRDefault="000A4841" w:rsidP="000A4841">
      <w:pPr>
        <w:widowControl w:val="0"/>
        <w:numPr>
          <w:ilvl w:val="0"/>
          <w:numId w:val="7"/>
        </w:numPr>
        <w:rPr>
          <w:rFonts w:eastAsia="Helvetica" w:cs="Helvetica"/>
          <w:szCs w:val="24"/>
        </w:rPr>
      </w:pPr>
      <w:r>
        <w:rPr>
          <w:rFonts w:eastAsia="Helvetica" w:cs="Helvetica"/>
          <w:szCs w:val="24"/>
        </w:rPr>
        <w:t>Compute the along-ground distance between each GR bin center and the parallax-adjusted</w:t>
      </w:r>
      <w:r w:rsidR="00AA425D">
        <w:rPr>
          <w:rFonts w:eastAsia="Helvetica" w:cs="Helvetica"/>
          <w:szCs w:val="24"/>
        </w:rPr>
        <w:t xml:space="preserve"> DPR</w:t>
      </w:r>
      <w:r>
        <w:rPr>
          <w:rFonts w:eastAsia="Helvetica" w:cs="Helvetica"/>
          <w:szCs w:val="24"/>
        </w:rPr>
        <w:t xml:space="preserve"> footprint center (from</w:t>
      </w:r>
      <w:r w:rsidR="00AA425D">
        <w:rPr>
          <w:rFonts w:eastAsia="Helvetica" w:cs="Helvetica"/>
          <w:szCs w:val="24"/>
        </w:rPr>
        <w:t xml:space="preserve"> DPR</w:t>
      </w:r>
      <w:r>
        <w:rPr>
          <w:rFonts w:eastAsia="Helvetica" w:cs="Helvetica"/>
          <w:szCs w:val="24"/>
        </w:rPr>
        <w:t xml:space="preserve"> step 4);</w:t>
      </w:r>
    </w:p>
    <w:p w14:paraId="2E6CF7B5" w14:textId="51474CBB" w:rsidR="000A4841" w:rsidRDefault="000A4841" w:rsidP="000A4841">
      <w:pPr>
        <w:widowControl w:val="0"/>
        <w:numPr>
          <w:ilvl w:val="0"/>
          <w:numId w:val="7"/>
        </w:numPr>
        <w:rPr>
          <w:rFonts w:eastAsia="Helvetica" w:cs="Helvetica"/>
          <w:szCs w:val="24"/>
        </w:rPr>
      </w:pPr>
      <w:r>
        <w:rPr>
          <w:rFonts w:eastAsia="Helvetica" w:cs="Helvetica"/>
          <w:szCs w:val="24"/>
        </w:rPr>
        <w:t>Flag the GR bins within a fixed distance of the</w:t>
      </w:r>
      <w:r w:rsidR="00AA425D">
        <w:rPr>
          <w:rFonts w:eastAsia="Helvetica" w:cs="Helvetica"/>
          <w:szCs w:val="24"/>
        </w:rPr>
        <w:t xml:space="preserve"> DPR</w:t>
      </w:r>
      <w:r>
        <w:rPr>
          <w:rFonts w:eastAsia="Helvetica" w:cs="Helvetica"/>
          <w:szCs w:val="24"/>
        </w:rPr>
        <w:t xml:space="preserve"> center.  The fixed distance is equivalent to the maximum radial size of all the</w:t>
      </w:r>
      <w:r w:rsidR="00AA425D">
        <w:rPr>
          <w:rFonts w:eastAsia="Helvetica" w:cs="Helvetica"/>
          <w:szCs w:val="24"/>
        </w:rPr>
        <w:t xml:space="preserve"> DPR</w:t>
      </w:r>
      <w:r>
        <w:rPr>
          <w:rFonts w:eastAsia="Helvetica" w:cs="Helvetica"/>
          <w:szCs w:val="24"/>
        </w:rPr>
        <w:t xml:space="preserve"> footprints processed.</w:t>
      </w:r>
      <w:r w:rsidR="00423AE8">
        <w:rPr>
          <w:rFonts w:eastAsia="Helvetica" w:cs="Helvetica"/>
          <w:szCs w:val="24"/>
        </w:rPr>
        <w:t xml:space="preserve">  Ignore GR bins above 20 km above ground level</w:t>
      </w:r>
    </w:p>
    <w:p w14:paraId="2567A95B" w14:textId="43E2DE89" w:rsidR="000A4841" w:rsidRDefault="000A4841" w:rsidP="000A4841">
      <w:pPr>
        <w:widowControl w:val="0"/>
        <w:numPr>
          <w:ilvl w:val="0"/>
          <w:numId w:val="7"/>
        </w:numPr>
        <w:rPr>
          <w:rFonts w:eastAsia="Helvetica" w:cs="Helvetica"/>
          <w:szCs w:val="24"/>
        </w:rPr>
      </w:pPr>
      <w:r>
        <w:rPr>
          <w:rFonts w:eastAsia="Helvetica" w:cs="Helvetica"/>
          <w:szCs w:val="24"/>
        </w:rPr>
        <w:t xml:space="preserve">Examine the reflectivity values of the flagged GR bins from step 3.  If all values fall below </w:t>
      </w:r>
      <w:r w:rsidR="00F940C2">
        <w:rPr>
          <w:rFonts w:eastAsia="Helvetica" w:cs="Helvetica"/>
          <w:szCs w:val="24"/>
        </w:rPr>
        <w:t>0.0</w:t>
      </w:r>
      <w:r>
        <w:rPr>
          <w:rFonts w:eastAsia="Helvetica" w:cs="Helvetica"/>
          <w:szCs w:val="24"/>
        </w:rPr>
        <w:t xml:space="preserve"> dBZ, then skip processing for the point and set its match-up value to “below threshold”.  Otherwise:</w:t>
      </w:r>
    </w:p>
    <w:p w14:paraId="14D8D04B" w14:textId="7F098203" w:rsidR="000A4841" w:rsidRDefault="000A4841" w:rsidP="000A4841">
      <w:pPr>
        <w:widowControl w:val="0"/>
        <w:numPr>
          <w:ilvl w:val="0"/>
          <w:numId w:val="7"/>
        </w:numPr>
        <w:rPr>
          <w:rFonts w:eastAsia="Helvetica" w:cs="Helvetica"/>
          <w:szCs w:val="24"/>
        </w:rPr>
      </w:pPr>
      <w:r>
        <w:rPr>
          <w:rFonts w:eastAsia="Helvetica" w:cs="Helvetica"/>
          <w:szCs w:val="24"/>
        </w:rPr>
        <w:lastRenderedPageBreak/>
        <w:t xml:space="preserve">Perform an inverse distance weighted average of the GR reflectivity values over the bins from step 4 (Figure </w:t>
      </w:r>
      <w:r w:rsidR="00A42188">
        <w:rPr>
          <w:rFonts w:eastAsia="Helvetica" w:cs="Helvetica"/>
          <w:szCs w:val="24"/>
        </w:rPr>
        <w:t>2-</w:t>
      </w:r>
      <w:r>
        <w:rPr>
          <w:rFonts w:eastAsia="Helvetica" w:cs="Helvetica"/>
          <w:szCs w:val="24"/>
        </w:rPr>
        <w:t xml:space="preserve">3), using a Barnes gaussian weighting.  Reflectivity is converted from dBZ to Z before averaging, then the average Z is converted back to dBZ.  All GR bins with values at or above 0.0 dBZ are included in the average. Keep track of the total number of bins included in the average, and the number of these </w:t>
      </w:r>
      <w:r w:rsidR="00F940C2">
        <w:rPr>
          <w:rFonts w:eastAsia="Helvetica" w:cs="Helvetica"/>
          <w:szCs w:val="24"/>
        </w:rPr>
        <w:t xml:space="preserve">GR </w:t>
      </w:r>
      <w:r>
        <w:rPr>
          <w:rFonts w:eastAsia="Helvetica" w:cs="Helvetica"/>
          <w:szCs w:val="24"/>
        </w:rPr>
        <w:t xml:space="preserve">bins with values meeting </w:t>
      </w:r>
      <w:r w:rsidR="00F940C2">
        <w:rPr>
          <w:rFonts w:eastAsia="Helvetica" w:cs="Helvetica"/>
          <w:szCs w:val="24"/>
        </w:rPr>
        <w:t xml:space="preserve">a </w:t>
      </w:r>
      <w:r>
        <w:rPr>
          <w:rFonts w:eastAsia="Helvetica" w:cs="Helvetica"/>
          <w:szCs w:val="24"/>
        </w:rPr>
        <w:t>specified reflectivity threshold (</w:t>
      </w:r>
      <w:r w:rsidR="0055164D" w:rsidRPr="0055164D">
        <w:rPr>
          <w:rFonts w:eastAsia="Helvetica" w:cs="Helvetica"/>
          <w:szCs w:val="24"/>
        </w:rPr>
        <w:t xml:space="preserve">GR_dBZ_min </w:t>
      </w:r>
      <w:r w:rsidR="0055164D">
        <w:rPr>
          <w:rFonts w:eastAsia="Helvetica" w:cs="Helvetica"/>
          <w:szCs w:val="24"/>
        </w:rPr>
        <w:t xml:space="preserve">variable in netCDF file; </w:t>
      </w:r>
      <w:r>
        <w:rPr>
          <w:rFonts w:eastAsia="Helvetica" w:cs="Helvetica"/>
          <w:szCs w:val="24"/>
        </w:rPr>
        <w:t>15 dBZ</w:t>
      </w:r>
      <w:r w:rsidR="0055164D">
        <w:rPr>
          <w:rFonts w:eastAsia="Helvetica" w:cs="Helvetica"/>
          <w:szCs w:val="24"/>
        </w:rPr>
        <w:t xml:space="preserve"> by default</w:t>
      </w:r>
      <w:r>
        <w:rPr>
          <w:rFonts w:eastAsia="Helvetica" w:cs="Helvetica"/>
          <w:szCs w:val="24"/>
        </w:rPr>
        <w:t>).</w:t>
      </w:r>
      <w:r w:rsidR="00C808CD">
        <w:rPr>
          <w:rFonts w:eastAsia="Helvetica" w:cs="Helvetica"/>
          <w:szCs w:val="24"/>
        </w:rPr>
        <w:t xml:space="preserve">  Also compute the maximum and the standard deviation of reflectivity among the bins included in the average.</w:t>
      </w:r>
    </w:p>
    <w:p w14:paraId="51FBAD0D" w14:textId="578C6D9A" w:rsidR="00055DA1" w:rsidRDefault="00055DA1" w:rsidP="000A4841">
      <w:pPr>
        <w:widowControl w:val="0"/>
        <w:numPr>
          <w:ilvl w:val="0"/>
          <w:numId w:val="7"/>
        </w:numPr>
        <w:rPr>
          <w:rFonts w:eastAsia="Helvetica" w:cs="Helvetica"/>
          <w:szCs w:val="24"/>
        </w:rPr>
      </w:pPr>
      <w:r>
        <w:rPr>
          <w:rFonts w:eastAsia="Helvetica" w:cs="Helvetica"/>
          <w:szCs w:val="24"/>
        </w:rPr>
        <w:t>Repeat steps 4 and 5 for the ground radar dual-polarization variables except hydrometeor type (GR_HID), but doing a simple arithmetic average of all non-missing data values (no conversion to/from dBZ).</w:t>
      </w:r>
      <w:r w:rsidR="00C808CD">
        <w:rPr>
          <w:rFonts w:eastAsia="Helvetica" w:cs="Helvetica"/>
          <w:szCs w:val="24"/>
        </w:rPr>
        <w:t xml:space="preserve">  For GR_HID, just determine the number of bins in each HID category and save the array of counts.</w:t>
      </w:r>
    </w:p>
    <w:p w14:paraId="5CBB849E" w14:textId="77777777" w:rsidR="000A4841" w:rsidRDefault="000A4841" w:rsidP="000A4841">
      <w:pPr>
        <w:widowControl w:val="0"/>
        <w:rPr>
          <w:rFonts w:eastAsia="Helvetica" w:cs="Helvetica"/>
          <w:szCs w:val="24"/>
        </w:rPr>
      </w:pPr>
    </w:p>
    <w:p w14:paraId="2069B572" w14:textId="6980B364" w:rsidR="000A4841" w:rsidRDefault="005A0946" w:rsidP="006152B7">
      <w:pPr>
        <w:pStyle w:val="Heading2"/>
        <w:rPr>
          <w:rFonts w:eastAsia="Helvetica"/>
        </w:rPr>
      </w:pPr>
      <w:bookmarkStart w:id="109" w:name="_Toc277255449"/>
      <w:r>
        <w:rPr>
          <w:rFonts w:eastAsia="Helvetica"/>
        </w:rPr>
        <w:t>GMI</w:t>
      </w:r>
      <w:r w:rsidR="000A4841">
        <w:rPr>
          <w:rFonts w:eastAsia="Helvetica"/>
        </w:rPr>
        <w:t xml:space="preserve"> match-up sampling</w:t>
      </w:r>
      <w:bookmarkEnd w:id="109"/>
    </w:p>
    <w:p w14:paraId="126291C3" w14:textId="77777777" w:rsidR="000A4841" w:rsidRDefault="000A4841" w:rsidP="000A4841">
      <w:pPr>
        <w:rPr>
          <w:rFonts w:eastAsia="Helvetica" w:cs="Helvetica"/>
          <w:szCs w:val="24"/>
        </w:rPr>
      </w:pPr>
    </w:p>
    <w:p w14:paraId="6A7E93EB" w14:textId="698C147D" w:rsidR="000A4841" w:rsidRDefault="00F96F10" w:rsidP="000A4841">
      <w:pPr>
        <w:rPr>
          <w:rFonts w:eastAsia="Helvetica" w:cs="Helvetica"/>
          <w:szCs w:val="24"/>
        </w:rPr>
      </w:pPr>
      <w:r>
        <w:rPr>
          <w:rFonts w:eastAsia="Helvetica" w:cs="Helvetica"/>
          <w:szCs w:val="24"/>
        </w:rPr>
        <w:t xml:space="preserve">The only computations that take place on the </w:t>
      </w:r>
      <w:r w:rsidR="005A0946">
        <w:rPr>
          <w:rFonts w:eastAsia="Helvetica" w:cs="Helvetica"/>
          <w:szCs w:val="24"/>
        </w:rPr>
        <w:t>GMI</w:t>
      </w:r>
      <w:r>
        <w:rPr>
          <w:rFonts w:eastAsia="Helvetica" w:cs="Helvetica"/>
          <w:szCs w:val="24"/>
        </w:rPr>
        <w:t xml:space="preserve"> data are to determine which </w:t>
      </w:r>
      <w:r w:rsidR="005A0946">
        <w:rPr>
          <w:rFonts w:eastAsia="Helvetica" w:cs="Helvetica"/>
          <w:szCs w:val="24"/>
        </w:rPr>
        <w:t>GMI</w:t>
      </w:r>
      <w:r>
        <w:rPr>
          <w:rFonts w:eastAsia="Helvetica" w:cs="Helvetica"/>
          <w:szCs w:val="24"/>
        </w:rPr>
        <w:t xml:space="preserve"> footprints are within a given range threshold of the GR site, and for each in-range </w:t>
      </w:r>
      <w:r w:rsidR="005A0946">
        <w:rPr>
          <w:rFonts w:eastAsia="Helvetica" w:cs="Helvetica"/>
          <w:szCs w:val="24"/>
        </w:rPr>
        <w:t>GMI</w:t>
      </w:r>
      <w:r>
        <w:rPr>
          <w:rFonts w:eastAsia="Helvetica" w:cs="Helvetica"/>
          <w:szCs w:val="24"/>
        </w:rPr>
        <w:t xml:space="preserve"> footprint, to compute the intersection of the </w:t>
      </w:r>
      <w:r w:rsidR="005A0946">
        <w:rPr>
          <w:rFonts w:eastAsia="Helvetica" w:cs="Helvetica"/>
          <w:szCs w:val="24"/>
        </w:rPr>
        <w:t>GMI</w:t>
      </w:r>
      <w:r>
        <w:rPr>
          <w:rFonts w:eastAsia="Helvetica" w:cs="Helvetica"/>
          <w:szCs w:val="24"/>
        </w:rPr>
        <w:t xml:space="preserve"> instrument field-of-view with each of the GR sweeps.  </w:t>
      </w:r>
      <w:r w:rsidR="000A4841">
        <w:rPr>
          <w:rFonts w:eastAsia="Helvetica" w:cs="Helvetica"/>
          <w:szCs w:val="24"/>
        </w:rPr>
        <w:t xml:space="preserve">The basic </w:t>
      </w:r>
      <w:r w:rsidR="005A0946">
        <w:rPr>
          <w:rFonts w:eastAsia="Helvetica" w:cs="Helvetica"/>
          <w:szCs w:val="24"/>
        </w:rPr>
        <w:t>GMI</w:t>
      </w:r>
      <w:r w:rsidR="000A4841">
        <w:rPr>
          <w:rFonts w:eastAsia="Helvetica" w:cs="Helvetica"/>
          <w:szCs w:val="24"/>
        </w:rPr>
        <w:t>-to-GR data processing algorithm is as follows:</w:t>
      </w:r>
    </w:p>
    <w:p w14:paraId="14FD9369" w14:textId="77777777" w:rsidR="000A4841" w:rsidRDefault="000A4841" w:rsidP="000A4841">
      <w:pPr>
        <w:rPr>
          <w:rFonts w:eastAsia="Helvetica" w:cs="Helvetica"/>
          <w:szCs w:val="24"/>
        </w:rPr>
      </w:pPr>
    </w:p>
    <w:p w14:paraId="5F0CF258" w14:textId="5C72D227" w:rsidR="000A4841" w:rsidRDefault="000A4841" w:rsidP="000A4841">
      <w:pPr>
        <w:widowControl w:val="0"/>
        <w:numPr>
          <w:ilvl w:val="0"/>
          <w:numId w:val="9"/>
        </w:numPr>
        <w:rPr>
          <w:rFonts w:eastAsia="Helvetica" w:cs="Helvetica"/>
          <w:szCs w:val="24"/>
        </w:rPr>
      </w:pPr>
      <w:r>
        <w:rPr>
          <w:rFonts w:eastAsia="Helvetica" w:cs="Helvetica"/>
          <w:szCs w:val="24"/>
        </w:rPr>
        <w:t xml:space="preserve">For each </w:t>
      </w:r>
      <w:r w:rsidR="005A0946">
        <w:rPr>
          <w:rFonts w:eastAsia="Helvetica" w:cs="Helvetica"/>
          <w:szCs w:val="24"/>
        </w:rPr>
        <w:t>GMI</w:t>
      </w:r>
      <w:r>
        <w:rPr>
          <w:rFonts w:eastAsia="Helvetica" w:cs="Helvetica"/>
          <w:szCs w:val="24"/>
        </w:rPr>
        <w:t xml:space="preserve"> footprint in the product, compute the range of the footprint's earth intersection point from the ground radar location.  If greater than 100 km (adjustable), ignore the ray.  If within 100 km, proceed as follows:</w:t>
      </w:r>
    </w:p>
    <w:p w14:paraId="0EB9F396" w14:textId="672137A8" w:rsidR="000A4841" w:rsidRDefault="000A4841" w:rsidP="000A4841">
      <w:pPr>
        <w:widowControl w:val="0"/>
        <w:numPr>
          <w:ilvl w:val="0"/>
          <w:numId w:val="9"/>
        </w:numPr>
        <w:rPr>
          <w:rFonts w:eastAsia="Helvetica" w:cs="Helvetica"/>
          <w:szCs w:val="24"/>
        </w:rPr>
      </w:pPr>
      <w:r>
        <w:rPr>
          <w:rFonts w:eastAsia="Helvetica" w:cs="Helvetica"/>
          <w:szCs w:val="24"/>
        </w:rPr>
        <w:t xml:space="preserve">Compute the azimuth between the </w:t>
      </w:r>
      <w:r w:rsidR="005A0946">
        <w:rPr>
          <w:rFonts w:eastAsia="Helvetica" w:cs="Helvetica"/>
          <w:szCs w:val="24"/>
        </w:rPr>
        <w:t>GMI footprint and the GP</w:t>
      </w:r>
      <w:r>
        <w:rPr>
          <w:rFonts w:eastAsia="Helvetica" w:cs="Helvetica"/>
          <w:szCs w:val="24"/>
        </w:rPr>
        <w:t xml:space="preserve">M satellite’s nadir subpoint.  This gives the earth-relative direction along which the </w:t>
      </w:r>
      <w:r w:rsidR="005A0946">
        <w:rPr>
          <w:rFonts w:eastAsia="Helvetica" w:cs="Helvetica"/>
          <w:szCs w:val="24"/>
        </w:rPr>
        <w:t>GMI</w:t>
      </w:r>
      <w:r>
        <w:rPr>
          <w:rFonts w:eastAsia="Helvetica" w:cs="Helvetica"/>
          <w:szCs w:val="24"/>
        </w:rPr>
        <w:t xml:space="preserve"> is viewing.</w:t>
      </w:r>
    </w:p>
    <w:p w14:paraId="0EC27E43" w14:textId="768AAFDB" w:rsidR="000A4841" w:rsidRDefault="000A4841" w:rsidP="000A4841">
      <w:pPr>
        <w:widowControl w:val="0"/>
        <w:numPr>
          <w:ilvl w:val="0"/>
          <w:numId w:val="9"/>
        </w:numPr>
        <w:rPr>
          <w:rFonts w:eastAsia="Helvetica" w:cs="Helvetica"/>
          <w:szCs w:val="24"/>
        </w:rPr>
      </w:pPr>
      <w:r>
        <w:rPr>
          <w:rFonts w:eastAsia="Helvetica" w:cs="Helvetica"/>
          <w:szCs w:val="24"/>
        </w:rPr>
        <w:t xml:space="preserve">Using the range and azimuth from steps 1 and 2, and the fixed </w:t>
      </w:r>
      <w:r w:rsidR="005A0946">
        <w:rPr>
          <w:rFonts w:eastAsia="Helvetica" w:cs="Helvetica"/>
          <w:szCs w:val="24"/>
        </w:rPr>
        <w:t>GMI</w:t>
      </w:r>
      <w:r>
        <w:rPr>
          <w:rFonts w:eastAsia="Helvetica" w:cs="Helvetica"/>
          <w:szCs w:val="24"/>
        </w:rPr>
        <w:t xml:space="preserve"> scan incidence angle relative to the ground, determine the height above ground level where the </w:t>
      </w:r>
      <w:r w:rsidR="005A0946">
        <w:rPr>
          <w:rFonts w:eastAsia="Helvetica" w:cs="Helvetica"/>
          <w:szCs w:val="24"/>
        </w:rPr>
        <w:t>GMI</w:t>
      </w:r>
      <w:r>
        <w:rPr>
          <w:rFonts w:eastAsia="Helvetica" w:cs="Helvetica"/>
          <w:szCs w:val="24"/>
        </w:rPr>
        <w:t xml:space="preserve"> view centerline intersects the centerline of each of the elevation sweeps of the GR, and the width (as a vertical distance) of the GR beam at this range;</w:t>
      </w:r>
    </w:p>
    <w:p w14:paraId="56728FBA" w14:textId="3D9F5217" w:rsidR="000A4841" w:rsidRDefault="000A4841" w:rsidP="000A4841">
      <w:pPr>
        <w:widowControl w:val="0"/>
        <w:numPr>
          <w:ilvl w:val="0"/>
          <w:numId w:val="9"/>
        </w:numPr>
        <w:rPr>
          <w:rFonts w:eastAsia="Helvetica" w:cs="Helvetica"/>
          <w:szCs w:val="24"/>
        </w:rPr>
      </w:pPr>
      <w:r>
        <w:rPr>
          <w:rFonts w:eastAsia="Helvetica" w:cs="Helvetica"/>
          <w:szCs w:val="24"/>
        </w:rPr>
        <w:t xml:space="preserve">Compute a parallax-adjusted location of the </w:t>
      </w:r>
      <w:r w:rsidR="005A0946">
        <w:rPr>
          <w:rFonts w:eastAsia="Helvetica" w:cs="Helvetica"/>
          <w:szCs w:val="24"/>
        </w:rPr>
        <w:t>GMI</w:t>
      </w:r>
      <w:r>
        <w:rPr>
          <w:rFonts w:eastAsia="Helvetica" w:cs="Helvetica"/>
          <w:szCs w:val="24"/>
        </w:rPr>
        <w:t xml:space="preserve"> footprint center at each GR sweep intersection height from step 3, as a function of height, the </w:t>
      </w:r>
      <w:r w:rsidR="005A0946">
        <w:rPr>
          <w:rFonts w:eastAsia="Helvetica" w:cs="Helvetica"/>
          <w:szCs w:val="24"/>
        </w:rPr>
        <w:t>GMI</w:t>
      </w:r>
      <w:r>
        <w:rPr>
          <w:rFonts w:eastAsia="Helvetica" w:cs="Helvetica"/>
          <w:szCs w:val="24"/>
        </w:rPr>
        <w:t xml:space="preserve"> incidence angle, and the orientation (azimuth) of the </w:t>
      </w:r>
      <w:r w:rsidR="005A0946">
        <w:rPr>
          <w:rFonts w:eastAsia="Helvetica" w:cs="Helvetica"/>
          <w:szCs w:val="24"/>
        </w:rPr>
        <w:t>GMI</w:t>
      </w:r>
      <w:r>
        <w:rPr>
          <w:rFonts w:eastAsia="Helvetica" w:cs="Helvetica"/>
          <w:szCs w:val="24"/>
        </w:rPr>
        <w:t xml:space="preserve"> scan line.  Retain these adjusted horizontal locations for the processing of the GR data;</w:t>
      </w:r>
    </w:p>
    <w:p w14:paraId="0400C60A" w14:textId="07939440" w:rsidR="000A4841" w:rsidRDefault="000A4841" w:rsidP="000A4841">
      <w:pPr>
        <w:widowControl w:val="0"/>
        <w:numPr>
          <w:ilvl w:val="0"/>
          <w:numId w:val="9"/>
        </w:numPr>
        <w:rPr>
          <w:rFonts w:eastAsia="Helvetica" w:cs="Helvetica"/>
          <w:szCs w:val="24"/>
        </w:rPr>
      </w:pPr>
      <w:r>
        <w:rPr>
          <w:rFonts w:eastAsia="Helvetica" w:cs="Helvetica"/>
          <w:szCs w:val="24"/>
        </w:rPr>
        <w:t xml:space="preserve">Using the beam heights and widths from step 3, compute the upper and lower bound heights of each GR sweep at its intersection with the </w:t>
      </w:r>
      <w:r w:rsidR="005A0946">
        <w:rPr>
          <w:rFonts w:eastAsia="Helvetica" w:cs="Helvetica"/>
          <w:szCs w:val="24"/>
        </w:rPr>
        <w:t>GMI</w:t>
      </w:r>
      <w:r>
        <w:rPr>
          <w:rFonts w:eastAsia="Helvetica" w:cs="Helvetica"/>
          <w:szCs w:val="24"/>
        </w:rPr>
        <w:t xml:space="preserve"> scan sample;</w:t>
      </w:r>
    </w:p>
    <w:p w14:paraId="2CBA1D97" w14:textId="4FFCCF58" w:rsidR="000A4841" w:rsidRDefault="000A4841" w:rsidP="000A4841">
      <w:pPr>
        <w:widowControl w:val="0"/>
        <w:numPr>
          <w:ilvl w:val="0"/>
          <w:numId w:val="9"/>
        </w:numPr>
        <w:rPr>
          <w:rFonts w:eastAsia="Helvetica" w:cs="Helvetica"/>
          <w:szCs w:val="24"/>
        </w:rPr>
      </w:pPr>
      <w:r>
        <w:rPr>
          <w:rFonts w:eastAsia="Helvetica" w:cs="Helvetica"/>
          <w:szCs w:val="24"/>
        </w:rPr>
        <w:t xml:space="preserve">Taking the </w:t>
      </w:r>
      <w:r w:rsidR="005A0946">
        <w:rPr>
          <w:rFonts w:eastAsia="Helvetica" w:cs="Helvetica"/>
          <w:szCs w:val="24"/>
        </w:rPr>
        <w:t>GMI</w:t>
      </w:r>
      <w:r>
        <w:rPr>
          <w:rFonts w:eastAsia="Helvetica" w:cs="Helvetica"/>
          <w:szCs w:val="24"/>
        </w:rPr>
        <w:t xml:space="preserve"> footprint’s surface position, and ignoring </w:t>
      </w:r>
      <w:r w:rsidR="005A0946">
        <w:rPr>
          <w:rFonts w:eastAsia="Helvetica" w:cs="Helvetica"/>
          <w:szCs w:val="24"/>
        </w:rPr>
        <w:t>GMI</w:t>
      </w:r>
      <w:r>
        <w:rPr>
          <w:rFonts w:eastAsia="Helvetica" w:cs="Helvetica"/>
          <w:szCs w:val="24"/>
        </w:rPr>
        <w:t xml:space="preserve"> viewing parallax, project the </w:t>
      </w:r>
      <w:r w:rsidR="005A0946">
        <w:rPr>
          <w:rFonts w:eastAsia="Helvetica" w:cs="Helvetica"/>
          <w:szCs w:val="24"/>
        </w:rPr>
        <w:t>GMI</w:t>
      </w:r>
      <w:r>
        <w:rPr>
          <w:rFonts w:eastAsia="Helvetica" w:cs="Helvetica"/>
          <w:szCs w:val="24"/>
        </w:rPr>
        <w:t xml:space="preserve"> footprint along the local vertical to the earth surface and determine the height above ground level where local vertical intersects the centerline of each of the elevation sweeps of the GR, and the width (as a vertical distance) of the GR beam at this range.  Retain the unadjusted surface footprint locations for the processing of the GR data;</w:t>
      </w:r>
    </w:p>
    <w:p w14:paraId="7B0DE6EB" w14:textId="3725A1E5" w:rsidR="000A4841" w:rsidRDefault="000A4841" w:rsidP="000A4841">
      <w:pPr>
        <w:widowControl w:val="0"/>
        <w:numPr>
          <w:ilvl w:val="0"/>
          <w:numId w:val="9"/>
        </w:numPr>
        <w:rPr>
          <w:rFonts w:eastAsia="Helvetica" w:cs="Helvetica"/>
          <w:szCs w:val="24"/>
        </w:rPr>
      </w:pPr>
      <w:r>
        <w:rPr>
          <w:rFonts w:eastAsia="Helvetica" w:cs="Helvetica"/>
          <w:szCs w:val="24"/>
        </w:rPr>
        <w:t xml:space="preserve">Using the beam heights and widths from step 6, compute the upper and lower bound heights of each GR sweep at its intersection with the local vertical above </w:t>
      </w:r>
      <w:r>
        <w:rPr>
          <w:rFonts w:eastAsia="Helvetica" w:cs="Helvetica"/>
          <w:szCs w:val="24"/>
        </w:rPr>
        <w:lastRenderedPageBreak/>
        <w:t xml:space="preserve">the </w:t>
      </w:r>
      <w:r w:rsidR="005A0946">
        <w:rPr>
          <w:rFonts w:eastAsia="Helvetica" w:cs="Helvetica"/>
          <w:szCs w:val="24"/>
        </w:rPr>
        <w:t>GMI</w:t>
      </w:r>
      <w:r>
        <w:rPr>
          <w:rFonts w:eastAsia="Helvetica" w:cs="Helvetica"/>
          <w:szCs w:val="24"/>
        </w:rPr>
        <w:t xml:space="preserve"> surface footprint;</w:t>
      </w:r>
    </w:p>
    <w:p w14:paraId="472363EC" w14:textId="2E19E9C9" w:rsidR="00172B99" w:rsidRDefault="000A4841" w:rsidP="006152B7">
      <w:pPr>
        <w:widowControl w:val="0"/>
        <w:numPr>
          <w:ilvl w:val="0"/>
          <w:numId w:val="9"/>
        </w:numPr>
        <w:rPr>
          <w:rFonts w:eastAsia="Helvetica" w:cs="Helvetica"/>
          <w:szCs w:val="24"/>
        </w:rPr>
      </w:pPr>
      <w:r w:rsidRPr="00172B99">
        <w:rPr>
          <w:rFonts w:eastAsia="Helvetica" w:cs="Helvetica"/>
          <w:szCs w:val="24"/>
        </w:rPr>
        <w:t xml:space="preserve">For the 2-D </w:t>
      </w:r>
      <w:r w:rsidR="005A0946">
        <w:rPr>
          <w:rFonts w:eastAsia="Helvetica" w:cs="Helvetica"/>
          <w:szCs w:val="24"/>
        </w:rPr>
        <w:t>GMI</w:t>
      </w:r>
      <w:r w:rsidRPr="00172B99">
        <w:rPr>
          <w:rFonts w:eastAsia="Helvetica" w:cs="Helvetica"/>
          <w:szCs w:val="24"/>
        </w:rPr>
        <w:t xml:space="preserve"> field values (e.g., surface rain rate), simply extract the scalar field value for each in-range </w:t>
      </w:r>
      <w:r w:rsidR="005A0946">
        <w:rPr>
          <w:rFonts w:eastAsia="Helvetica" w:cs="Helvetica"/>
          <w:szCs w:val="24"/>
        </w:rPr>
        <w:t>GMI</w:t>
      </w:r>
      <w:r w:rsidRPr="00172B99">
        <w:rPr>
          <w:rFonts w:eastAsia="Helvetica" w:cs="Helvetica"/>
          <w:szCs w:val="24"/>
        </w:rPr>
        <w:t xml:space="preserve"> footprint.</w:t>
      </w:r>
    </w:p>
    <w:p w14:paraId="1EBF07C5" w14:textId="1CB3D49F" w:rsidR="000A4841" w:rsidRPr="00172B99" w:rsidRDefault="00172B99" w:rsidP="006152B7">
      <w:pPr>
        <w:widowControl w:val="0"/>
        <w:numPr>
          <w:ilvl w:val="0"/>
          <w:numId w:val="9"/>
        </w:numPr>
        <w:rPr>
          <w:rFonts w:eastAsia="Helvetica" w:cs="Helvetica"/>
          <w:szCs w:val="24"/>
        </w:rPr>
      </w:pPr>
      <w:r w:rsidRPr="00172B99">
        <w:rPr>
          <w:rFonts w:eastAsia="Helvetica" w:cs="Helvetica"/>
          <w:szCs w:val="24"/>
        </w:rPr>
        <w:t xml:space="preserve">Using the parallax-adjusted locations of the </w:t>
      </w:r>
      <w:r w:rsidR="005A0946">
        <w:rPr>
          <w:rFonts w:eastAsia="Helvetica" w:cs="Helvetica"/>
          <w:szCs w:val="24"/>
        </w:rPr>
        <w:t>GMI</w:t>
      </w:r>
      <w:r w:rsidRPr="00172B99">
        <w:rPr>
          <w:rFonts w:eastAsia="Helvetica" w:cs="Helvetica"/>
          <w:szCs w:val="24"/>
        </w:rPr>
        <w:t xml:space="preserve"> footprints from step 4, compute the four x- and y-corners of the </w:t>
      </w:r>
      <w:r w:rsidR="005A0946">
        <w:rPr>
          <w:rFonts w:eastAsia="Helvetica" w:cs="Helvetica"/>
          <w:szCs w:val="24"/>
        </w:rPr>
        <w:t>GMI</w:t>
      </w:r>
      <w:r w:rsidRPr="00172B99">
        <w:rPr>
          <w:rFonts w:eastAsia="Helvetica" w:cs="Helvetica"/>
          <w:szCs w:val="24"/>
        </w:rPr>
        <w:t xml:space="preserve"> footprint, which can be used to plot the </w:t>
      </w:r>
      <w:r w:rsidR="005A0946">
        <w:rPr>
          <w:rFonts w:eastAsia="Helvetica" w:cs="Helvetica"/>
          <w:szCs w:val="24"/>
        </w:rPr>
        <w:t>GMI</w:t>
      </w:r>
      <w:r w:rsidRPr="00172B99">
        <w:rPr>
          <w:rFonts w:eastAsia="Helvetica" w:cs="Helvetica"/>
          <w:szCs w:val="24"/>
        </w:rPr>
        <w:t xml:space="preserve"> data on a map or image</w:t>
      </w:r>
      <w:r>
        <w:rPr>
          <w:rFonts w:eastAsia="Helvetica" w:cs="Helvetica"/>
          <w:szCs w:val="24"/>
        </w:rPr>
        <w:t xml:space="preserve"> in a contiguous, non-overlapping manner</w:t>
      </w:r>
      <w:r w:rsidRPr="00172B99">
        <w:rPr>
          <w:rFonts w:eastAsia="Helvetica" w:cs="Helvetica"/>
          <w:szCs w:val="24"/>
        </w:rPr>
        <w:t xml:space="preserve">.  Each corner point is computed as the midway point between the </w:t>
      </w:r>
      <w:r w:rsidR="005A0946">
        <w:rPr>
          <w:rFonts w:eastAsia="Helvetica" w:cs="Helvetica"/>
          <w:szCs w:val="24"/>
        </w:rPr>
        <w:t>GMI</w:t>
      </w:r>
      <w:r w:rsidRPr="00172B99">
        <w:rPr>
          <w:rFonts w:eastAsia="Helvetica" w:cs="Helvetica"/>
          <w:szCs w:val="24"/>
        </w:rPr>
        <w:t xml:space="preserve"> footprint center x,y coordinates and those of the four diagonally-adjacent </w:t>
      </w:r>
      <w:r w:rsidR="005A0946">
        <w:rPr>
          <w:rFonts w:eastAsia="Helvetica" w:cs="Helvetica"/>
          <w:szCs w:val="24"/>
        </w:rPr>
        <w:t>GMI</w:t>
      </w:r>
      <w:r w:rsidRPr="00172B99">
        <w:rPr>
          <w:rFonts w:eastAsia="Helvetica" w:cs="Helvetica"/>
          <w:szCs w:val="24"/>
        </w:rPr>
        <w:t xml:space="preserve"> footprints (extrapolated if at the edge of the </w:t>
      </w:r>
      <w:r w:rsidR="005A0946">
        <w:rPr>
          <w:rFonts w:eastAsia="Helvetica" w:cs="Helvetica"/>
          <w:szCs w:val="24"/>
        </w:rPr>
        <w:t>GMI</w:t>
      </w:r>
      <w:r w:rsidRPr="00172B99">
        <w:rPr>
          <w:rFonts w:eastAsia="Helvetica" w:cs="Helvetica"/>
          <w:szCs w:val="24"/>
        </w:rPr>
        <w:t xml:space="preserve"> scan).</w:t>
      </w:r>
      <w:r w:rsidR="006D68C3" w:rsidRPr="006D68C3">
        <w:rPr>
          <w:rFonts w:eastAsia="Helvetica" w:cs="Helvetica"/>
          <w:szCs w:val="24"/>
        </w:rPr>
        <w:t xml:space="preserve"> </w:t>
      </w:r>
      <w:r w:rsidR="006D68C3">
        <w:rPr>
          <w:rFonts w:eastAsia="Helvetica" w:cs="Helvetica"/>
          <w:szCs w:val="24"/>
        </w:rPr>
        <w:t xml:space="preserve">These corner coordinates do not represent the area of the actual </w:t>
      </w:r>
      <w:r w:rsidR="005A0946">
        <w:rPr>
          <w:rFonts w:eastAsia="Helvetica" w:cs="Helvetica"/>
          <w:szCs w:val="24"/>
        </w:rPr>
        <w:t>GMI</w:t>
      </w:r>
      <w:r w:rsidR="006D68C3">
        <w:rPr>
          <w:rFonts w:eastAsia="Helvetica" w:cs="Helvetica"/>
          <w:szCs w:val="24"/>
        </w:rPr>
        <w:t xml:space="preserve"> measurement in any physical manner.</w:t>
      </w:r>
    </w:p>
    <w:p w14:paraId="0D65B9EA" w14:textId="77777777" w:rsidR="00172B99" w:rsidRDefault="00172B99" w:rsidP="000A4841">
      <w:pPr>
        <w:rPr>
          <w:rFonts w:eastAsia="MS Mincho" w:cs="Helvetica"/>
          <w:szCs w:val="24"/>
        </w:rPr>
      </w:pPr>
    </w:p>
    <w:p w14:paraId="2199CFF5" w14:textId="37E406D5" w:rsidR="000A4841" w:rsidRDefault="000A4841" w:rsidP="00F276B3">
      <w:pPr>
        <w:rPr>
          <w:rFonts w:eastAsia="MS Mincho" w:cs="Helvetica"/>
          <w:szCs w:val="24"/>
        </w:rPr>
      </w:pPr>
      <w:r>
        <w:rPr>
          <w:rFonts w:eastAsia="MS Mincho" w:cs="Helvetica"/>
          <w:szCs w:val="24"/>
        </w:rPr>
        <w:t xml:space="preserve">The </w:t>
      </w:r>
      <w:r w:rsidR="005A0946">
        <w:rPr>
          <w:rFonts w:eastAsia="MS Mincho" w:cs="Helvetica"/>
          <w:szCs w:val="24"/>
        </w:rPr>
        <w:t>GMI 2A-GPROF</w:t>
      </w:r>
      <w:r>
        <w:rPr>
          <w:rFonts w:eastAsia="MS Mincho" w:cs="Helvetica"/>
          <w:szCs w:val="24"/>
        </w:rPr>
        <w:t xml:space="preserve"> variables which are included in the matchups, one value per </w:t>
      </w:r>
      <w:r w:rsidR="00721F64">
        <w:rPr>
          <w:rFonts w:eastAsia="MS Mincho" w:cs="Helvetica"/>
          <w:szCs w:val="24"/>
        </w:rPr>
        <w:t xml:space="preserve">GR-GMI overlapping </w:t>
      </w:r>
      <w:r>
        <w:rPr>
          <w:rFonts w:eastAsia="MS Mincho" w:cs="Helvetica"/>
          <w:szCs w:val="24"/>
        </w:rPr>
        <w:t>footprint, include:</w:t>
      </w:r>
    </w:p>
    <w:p w14:paraId="24CBB71B" w14:textId="77777777" w:rsidR="000A4841" w:rsidRDefault="000A4841" w:rsidP="000A4841">
      <w:pPr>
        <w:rPr>
          <w:rFonts w:eastAsia="MS Mincho" w:cs="Helvetica"/>
          <w:szCs w:val="24"/>
        </w:rPr>
      </w:pPr>
    </w:p>
    <w:p w14:paraId="363C5D20" w14:textId="41AA2EC3" w:rsidR="000A4841" w:rsidRDefault="000A4841" w:rsidP="000A4841">
      <w:pPr>
        <w:ind w:left="360"/>
        <w:rPr>
          <w:rFonts w:eastAsia="MS Mincho"/>
        </w:rPr>
      </w:pPr>
      <w:r>
        <w:rPr>
          <w:rFonts w:eastAsia="MS Mincho"/>
        </w:rPr>
        <w:t>•</w:t>
      </w:r>
      <w:r>
        <w:rPr>
          <w:rFonts w:eastAsia="MS Mincho"/>
        </w:rPr>
        <w:tab/>
      </w:r>
      <w:r>
        <w:rPr>
          <w:rFonts w:eastAsia="MS Mincho" w:cs="Helvetica"/>
          <w:szCs w:val="24"/>
        </w:rPr>
        <w:t>Surface rain rate, mm/h</w:t>
      </w:r>
      <w:r w:rsidR="00721F64">
        <w:rPr>
          <w:rFonts w:eastAsia="MS Mincho" w:cs="Helvetica"/>
          <w:szCs w:val="24"/>
        </w:rPr>
        <w:t xml:space="preserve"> (surfacePrecipitation)</w:t>
      </w:r>
    </w:p>
    <w:p w14:paraId="44CD780E" w14:textId="38D0B712" w:rsidR="000A4841" w:rsidRPr="005E131A" w:rsidRDefault="000A4841" w:rsidP="000A4841">
      <w:pPr>
        <w:ind w:left="360"/>
        <w:rPr>
          <w:rFonts w:eastAsia="MS Mincho" w:cs="Helvetica"/>
          <w:szCs w:val="24"/>
        </w:rPr>
      </w:pPr>
      <w:r>
        <w:rPr>
          <w:rFonts w:eastAsia="MS Mincho"/>
        </w:rPr>
        <w:t>•</w:t>
      </w:r>
      <w:r>
        <w:rPr>
          <w:rFonts w:eastAsia="MS Mincho"/>
        </w:rPr>
        <w:tab/>
      </w:r>
      <w:r w:rsidR="005A0946">
        <w:rPr>
          <w:rFonts w:eastAsia="MS Mincho" w:cs="Helvetica"/>
          <w:szCs w:val="24"/>
        </w:rPr>
        <w:t>GMI</w:t>
      </w:r>
      <w:r>
        <w:rPr>
          <w:rFonts w:eastAsia="MS Mincho" w:cs="Helvetica"/>
          <w:szCs w:val="24"/>
        </w:rPr>
        <w:t xml:space="preserve"> latitude (surface footprint center position)</w:t>
      </w:r>
      <w:r w:rsidR="00721F64">
        <w:rPr>
          <w:rFonts w:eastAsia="MS Mincho" w:cs="Helvetica"/>
          <w:szCs w:val="24"/>
        </w:rPr>
        <w:t xml:space="preserve"> (XMIlatitude)</w:t>
      </w:r>
    </w:p>
    <w:p w14:paraId="19838C5A" w14:textId="3A0C0B46" w:rsidR="000A4841" w:rsidRDefault="000A4841" w:rsidP="000A4841">
      <w:pPr>
        <w:ind w:left="360"/>
        <w:rPr>
          <w:rFonts w:eastAsia="MS Mincho"/>
        </w:rPr>
      </w:pPr>
      <w:r>
        <w:rPr>
          <w:rFonts w:eastAsia="MS Mincho"/>
        </w:rPr>
        <w:t>•</w:t>
      </w:r>
      <w:r>
        <w:rPr>
          <w:rFonts w:eastAsia="MS Mincho"/>
        </w:rPr>
        <w:tab/>
      </w:r>
      <w:r w:rsidR="005A0946">
        <w:rPr>
          <w:rFonts w:eastAsia="MS Mincho" w:cs="Helvetica"/>
          <w:szCs w:val="24"/>
        </w:rPr>
        <w:t>GMI</w:t>
      </w:r>
      <w:r>
        <w:rPr>
          <w:rFonts w:eastAsia="MS Mincho" w:cs="Helvetica"/>
          <w:szCs w:val="24"/>
        </w:rPr>
        <w:t xml:space="preserve"> longitude (ditto)</w:t>
      </w:r>
      <w:r w:rsidR="00721F64">
        <w:rPr>
          <w:rFonts w:eastAsia="MS Mincho" w:cs="Helvetica"/>
          <w:szCs w:val="24"/>
        </w:rPr>
        <w:t xml:space="preserve"> (XMIlongitude)</w:t>
      </w:r>
    </w:p>
    <w:p w14:paraId="66AC154F" w14:textId="1FA96C3D" w:rsidR="000A4841" w:rsidRPr="005E131A" w:rsidRDefault="000A4841" w:rsidP="000A4841">
      <w:pPr>
        <w:ind w:left="360"/>
        <w:rPr>
          <w:rFonts w:eastAsia="MS Mincho" w:cs="Helvetica"/>
          <w:szCs w:val="24"/>
        </w:rPr>
      </w:pPr>
      <w:r>
        <w:rPr>
          <w:rFonts w:eastAsia="MS Mincho"/>
        </w:rPr>
        <w:t>•</w:t>
      </w:r>
      <w:r>
        <w:rPr>
          <w:rFonts w:eastAsia="MS Mincho"/>
        </w:rPr>
        <w:tab/>
      </w:r>
      <w:r>
        <w:rPr>
          <w:rFonts w:eastAsia="MS Mincho" w:cs="Helvetica"/>
          <w:szCs w:val="24"/>
        </w:rPr>
        <w:t>Surface type (land/ocean/coast</w:t>
      </w:r>
      <w:r w:rsidR="00721F64">
        <w:rPr>
          <w:rFonts w:eastAsia="MS Mincho" w:cs="Helvetica"/>
          <w:szCs w:val="24"/>
        </w:rPr>
        <w:t>: surfaceTypeIndex</w:t>
      </w:r>
      <w:r>
        <w:rPr>
          <w:rFonts w:eastAsia="MS Mincho" w:cs="Helvetica"/>
          <w:szCs w:val="24"/>
        </w:rPr>
        <w:t>)</w:t>
      </w:r>
    </w:p>
    <w:p w14:paraId="76490E14" w14:textId="30289358" w:rsidR="000A4841" w:rsidRDefault="000A4841" w:rsidP="000A4841">
      <w:pPr>
        <w:ind w:left="360"/>
        <w:rPr>
          <w:rFonts w:eastAsia="MS Mincho"/>
        </w:rPr>
      </w:pPr>
      <w:r>
        <w:rPr>
          <w:rFonts w:eastAsia="MS Mincho"/>
        </w:rPr>
        <w:t>•</w:t>
      </w:r>
      <w:r>
        <w:rPr>
          <w:rFonts w:eastAsia="MS Mincho"/>
        </w:rPr>
        <w:tab/>
        <w:t>Data flag</w:t>
      </w:r>
      <w:r w:rsidR="00721F64">
        <w:rPr>
          <w:rFonts w:eastAsia="MS Mincho"/>
        </w:rPr>
        <w:t xml:space="preserve"> (pixelStatus)</w:t>
      </w:r>
    </w:p>
    <w:p w14:paraId="0FD97596" w14:textId="7687403A" w:rsidR="000A4841" w:rsidRPr="00A80081" w:rsidRDefault="000A4841" w:rsidP="005A0946">
      <w:pPr>
        <w:ind w:left="360"/>
        <w:rPr>
          <w:rFonts w:eastAsia="MS Mincho"/>
        </w:rPr>
      </w:pPr>
      <w:r>
        <w:rPr>
          <w:rFonts w:eastAsia="MS Mincho"/>
        </w:rPr>
        <w:t>•</w:t>
      </w:r>
      <w:r>
        <w:rPr>
          <w:rFonts w:eastAsia="MS Mincho"/>
        </w:rPr>
        <w:tab/>
        <w:t>Probability of Precipitation (PoP)</w:t>
      </w:r>
    </w:p>
    <w:p w14:paraId="2480B62A" w14:textId="77777777" w:rsidR="000A4841" w:rsidRDefault="000A4841" w:rsidP="000A4841">
      <w:pPr>
        <w:rPr>
          <w:rFonts w:eastAsia="Helvetica" w:cs="Helvetica"/>
          <w:szCs w:val="24"/>
        </w:rPr>
      </w:pPr>
    </w:p>
    <w:p w14:paraId="78D92559" w14:textId="2AA0731D" w:rsidR="000A4841" w:rsidRDefault="000A4841" w:rsidP="000A4841">
      <w:pPr>
        <w:rPr>
          <w:rFonts w:eastAsia="MS Mincho" w:cs="Helvetica"/>
          <w:szCs w:val="24"/>
        </w:rPr>
      </w:pPr>
      <w:r>
        <w:rPr>
          <w:rFonts w:eastAsia="MS Mincho" w:cs="Helvetica"/>
          <w:szCs w:val="24"/>
        </w:rPr>
        <w:t xml:space="preserve">These values are directly extracted from data fields within the </w:t>
      </w:r>
      <w:r w:rsidR="005A0946">
        <w:rPr>
          <w:rFonts w:eastAsia="MS Mincho" w:cs="Helvetica"/>
          <w:szCs w:val="24"/>
        </w:rPr>
        <w:t>GMI</w:t>
      </w:r>
      <w:r w:rsidR="00721F64">
        <w:rPr>
          <w:rFonts w:eastAsia="MS Mincho" w:cs="Helvetica"/>
          <w:szCs w:val="24"/>
        </w:rPr>
        <w:t xml:space="preserve"> 2A-GPROF</w:t>
      </w:r>
      <w:r>
        <w:rPr>
          <w:rFonts w:eastAsia="MS Mincho" w:cs="Helvetica"/>
          <w:szCs w:val="24"/>
        </w:rPr>
        <w:t xml:space="preserve"> product.</w:t>
      </w:r>
    </w:p>
    <w:p w14:paraId="3D7ABB19" w14:textId="77777777" w:rsidR="000A4841" w:rsidRDefault="000A4841" w:rsidP="000A4841">
      <w:pPr>
        <w:rPr>
          <w:ins w:id="110" w:author="Bob Morris" w:date="2016-06-29T13:18:00Z"/>
          <w:rFonts w:eastAsia="Helvetica" w:cs="Helvetica"/>
          <w:szCs w:val="24"/>
        </w:rPr>
      </w:pPr>
    </w:p>
    <w:p w14:paraId="12A11F5E" w14:textId="6FAD3419" w:rsidR="006751F5" w:rsidRDefault="006751F5" w:rsidP="006751F5">
      <w:pPr>
        <w:rPr>
          <w:ins w:id="111" w:author="Bob Morris" w:date="2016-06-29T13:18:00Z"/>
          <w:rFonts w:eastAsia="MS Mincho" w:cs="Helvetica"/>
          <w:szCs w:val="24"/>
        </w:rPr>
      </w:pPr>
      <w:ins w:id="112" w:author="Bob Morris" w:date="2016-06-29T13:18:00Z">
        <w:r>
          <w:rPr>
            <w:rFonts w:eastAsia="Helvetica" w:cs="Helvetica"/>
            <w:szCs w:val="24"/>
          </w:rPr>
          <w:t>The GMI 1C-R-XCAL fields</w:t>
        </w:r>
        <w:r w:rsidRPr="006751F5">
          <w:rPr>
            <w:rFonts w:eastAsia="MS Mincho" w:cs="Helvetica"/>
            <w:szCs w:val="24"/>
          </w:rPr>
          <w:t xml:space="preserve"> </w:t>
        </w:r>
        <w:r>
          <w:rPr>
            <w:rFonts w:eastAsia="MS Mincho" w:cs="Helvetica"/>
            <w:szCs w:val="24"/>
          </w:rPr>
          <w:t xml:space="preserve">variables </w:t>
        </w:r>
      </w:ins>
      <w:ins w:id="113" w:author="Bob Morris" w:date="2016-06-29T19:55:00Z">
        <w:r w:rsidR="00D70CA0">
          <w:rPr>
            <w:rFonts w:eastAsia="MS Mincho" w:cs="Helvetica"/>
            <w:szCs w:val="24"/>
          </w:rPr>
          <w:t>that</w:t>
        </w:r>
      </w:ins>
      <w:ins w:id="114" w:author="Bob Morris" w:date="2016-06-29T13:18:00Z">
        <w:r>
          <w:rPr>
            <w:rFonts w:eastAsia="MS Mincho" w:cs="Helvetica"/>
            <w:szCs w:val="24"/>
          </w:rPr>
          <w:t xml:space="preserve"> are included in the matchups, </w:t>
        </w:r>
      </w:ins>
      <w:ins w:id="115" w:author="Bob Morris" w:date="2016-06-29T19:50:00Z">
        <w:r w:rsidR="00D70CA0">
          <w:rPr>
            <w:rFonts w:eastAsia="MS Mincho" w:cs="Helvetica"/>
            <w:szCs w:val="24"/>
          </w:rPr>
          <w:t>N</w:t>
        </w:r>
      </w:ins>
      <w:ins w:id="116" w:author="Bob Morris" w:date="2016-06-29T13:18:00Z">
        <w:r>
          <w:rPr>
            <w:rFonts w:eastAsia="MS Mincho" w:cs="Helvetica"/>
            <w:szCs w:val="24"/>
          </w:rPr>
          <w:t xml:space="preserve"> value</w:t>
        </w:r>
      </w:ins>
      <w:ins w:id="117" w:author="Bob Morris" w:date="2016-06-29T19:50:00Z">
        <w:r w:rsidR="00D70CA0">
          <w:rPr>
            <w:rFonts w:eastAsia="MS Mincho" w:cs="Helvetica"/>
            <w:szCs w:val="24"/>
          </w:rPr>
          <w:t>s</w:t>
        </w:r>
      </w:ins>
      <w:ins w:id="118" w:author="Bob Morris" w:date="2016-06-29T13:18:00Z">
        <w:r>
          <w:rPr>
            <w:rFonts w:eastAsia="MS Mincho" w:cs="Helvetica"/>
            <w:szCs w:val="24"/>
          </w:rPr>
          <w:t xml:space="preserve"> per GR-GMI overlapping footprint</w:t>
        </w:r>
      </w:ins>
      <w:ins w:id="119" w:author="Bob Morris" w:date="2016-06-29T19:50:00Z">
        <w:r w:rsidR="00D70CA0">
          <w:rPr>
            <w:rFonts w:eastAsia="MS Mincho" w:cs="Helvetica"/>
            <w:szCs w:val="24"/>
          </w:rPr>
          <w:t>, where N is the number of channels in the GMI instrument</w:t>
        </w:r>
      </w:ins>
      <w:ins w:id="120" w:author="Bob Morris" w:date="2016-06-29T13:18:00Z">
        <w:r>
          <w:rPr>
            <w:rFonts w:eastAsia="MS Mincho" w:cs="Helvetica"/>
            <w:szCs w:val="24"/>
          </w:rPr>
          <w:t>, include:</w:t>
        </w:r>
      </w:ins>
    </w:p>
    <w:p w14:paraId="4A3D1504" w14:textId="77777777" w:rsidR="006751F5" w:rsidRDefault="006751F5" w:rsidP="006751F5">
      <w:pPr>
        <w:rPr>
          <w:ins w:id="121" w:author="Bob Morris" w:date="2016-06-29T13:18:00Z"/>
          <w:rFonts w:eastAsia="MS Mincho" w:cs="Helvetica"/>
          <w:szCs w:val="24"/>
        </w:rPr>
      </w:pPr>
    </w:p>
    <w:p w14:paraId="245C1950" w14:textId="4EA36AA7" w:rsidR="006751F5" w:rsidRDefault="006751F5" w:rsidP="006751F5">
      <w:pPr>
        <w:ind w:left="360"/>
        <w:rPr>
          <w:ins w:id="122" w:author="Bob Morris" w:date="2016-06-29T19:51:00Z"/>
          <w:rFonts w:eastAsia="MS Mincho" w:cs="Helvetica"/>
          <w:szCs w:val="24"/>
        </w:rPr>
      </w:pPr>
      <w:ins w:id="123" w:author="Bob Morris" w:date="2016-06-29T13:18:00Z">
        <w:r>
          <w:rPr>
            <w:rFonts w:eastAsia="MS Mincho"/>
          </w:rPr>
          <w:t>•</w:t>
        </w:r>
        <w:r>
          <w:rPr>
            <w:rFonts w:eastAsia="MS Mincho"/>
          </w:rPr>
          <w:tab/>
        </w:r>
      </w:ins>
      <w:ins w:id="124" w:author="Bob Morris" w:date="2016-06-29T13:19:00Z">
        <w:r>
          <w:rPr>
            <w:rFonts w:eastAsia="MS Mincho" w:cs="Helvetica"/>
            <w:szCs w:val="24"/>
          </w:rPr>
          <w:t>Common Calibrated Brightness Temperature</w:t>
        </w:r>
      </w:ins>
    </w:p>
    <w:p w14:paraId="42989464" w14:textId="0E3C2635" w:rsidR="00D70CA0" w:rsidRPr="00D70CA0" w:rsidRDefault="00D70CA0" w:rsidP="006751F5">
      <w:pPr>
        <w:ind w:left="360"/>
        <w:rPr>
          <w:ins w:id="125" w:author="Bob Morris" w:date="2016-06-29T13:18:00Z"/>
          <w:rFonts w:eastAsia="MS Mincho" w:cs="Helvetica"/>
          <w:szCs w:val="24"/>
        </w:rPr>
      </w:pPr>
      <w:ins w:id="126" w:author="Bob Morris" w:date="2016-06-29T19:54:00Z">
        <w:r>
          <w:rPr>
            <w:rFonts w:eastAsia="MS Mincho"/>
          </w:rPr>
          <w:t>•</w:t>
        </w:r>
        <w:r>
          <w:rPr>
            <w:rFonts w:eastAsia="MS Mincho"/>
          </w:rPr>
          <w:tab/>
        </w:r>
      </w:ins>
      <w:ins w:id="127" w:author="Bob Morris" w:date="2016-06-29T19:51:00Z">
        <w:r w:rsidRPr="00D70CA0">
          <w:rPr>
            <w:rFonts w:eastAsia="MS Mincho" w:cs="Helvetica"/>
            <w:szCs w:val="24"/>
          </w:rPr>
          <w:t>Quality flag</w:t>
        </w:r>
      </w:ins>
    </w:p>
    <w:p w14:paraId="0D5B3E69" w14:textId="77777777" w:rsidR="006751F5" w:rsidRDefault="006751F5" w:rsidP="006751F5">
      <w:pPr>
        <w:rPr>
          <w:ins w:id="128" w:author="Bob Morris" w:date="2016-06-29T13:19:00Z"/>
          <w:rFonts w:eastAsia="Helvetica" w:cs="Helvetica"/>
          <w:szCs w:val="24"/>
        </w:rPr>
      </w:pPr>
    </w:p>
    <w:p w14:paraId="0075F40D" w14:textId="19A31A03" w:rsidR="006751F5" w:rsidRDefault="006751F5" w:rsidP="006751F5">
      <w:pPr>
        <w:rPr>
          <w:ins w:id="129" w:author="Bob Morris" w:date="2016-06-29T13:19:00Z"/>
          <w:rFonts w:eastAsia="MS Mincho" w:cs="Helvetica"/>
          <w:szCs w:val="24"/>
        </w:rPr>
      </w:pPr>
      <w:ins w:id="130" w:author="Bob Morris" w:date="2016-06-29T13:19:00Z">
        <w:r>
          <w:rPr>
            <w:rFonts w:eastAsia="MS Mincho" w:cs="Helvetica"/>
            <w:szCs w:val="24"/>
          </w:rPr>
          <w:t>These values are directly extracted from data fields within the GMI 1C-R-XCAL product.</w:t>
        </w:r>
      </w:ins>
    </w:p>
    <w:p w14:paraId="66DDF5BC" w14:textId="6C290D81" w:rsidR="006751F5" w:rsidRDefault="006751F5" w:rsidP="000A4841">
      <w:pPr>
        <w:rPr>
          <w:rFonts w:eastAsia="Helvetica" w:cs="Helvetica"/>
          <w:szCs w:val="24"/>
        </w:rPr>
      </w:pPr>
    </w:p>
    <w:p w14:paraId="286879FC" w14:textId="6414BA8B" w:rsidR="000A4841" w:rsidRDefault="000A4841" w:rsidP="006152B7">
      <w:pPr>
        <w:pStyle w:val="Heading2"/>
        <w:rPr>
          <w:rFonts w:eastAsia="Helvetica"/>
        </w:rPr>
      </w:pPr>
      <w:bookmarkStart w:id="131" w:name="_Toc277255450"/>
      <w:r>
        <w:rPr>
          <w:rFonts w:eastAsia="Helvetica"/>
        </w:rPr>
        <w:t xml:space="preserve">GR match-up sampling to </w:t>
      </w:r>
      <w:r w:rsidR="005A0946">
        <w:rPr>
          <w:rFonts w:eastAsia="Helvetica"/>
        </w:rPr>
        <w:t>GMI</w:t>
      </w:r>
      <w:bookmarkEnd w:id="131"/>
    </w:p>
    <w:p w14:paraId="4B1C9276" w14:textId="77777777" w:rsidR="000A4841" w:rsidRDefault="000A4841" w:rsidP="000A4841">
      <w:pPr>
        <w:rPr>
          <w:rFonts w:eastAsia="Helvetica" w:cs="Helvetica"/>
          <w:szCs w:val="24"/>
        </w:rPr>
      </w:pPr>
    </w:p>
    <w:p w14:paraId="222B9182" w14:textId="5EA09FD7" w:rsidR="000A4841" w:rsidRDefault="000A4841" w:rsidP="000A4841">
      <w:pPr>
        <w:rPr>
          <w:rFonts w:eastAsia="Helvetica" w:cs="Helvetica"/>
          <w:szCs w:val="24"/>
        </w:rPr>
      </w:pPr>
      <w:r>
        <w:rPr>
          <w:rFonts w:eastAsia="Helvetica" w:cs="Helvetica"/>
          <w:szCs w:val="24"/>
        </w:rPr>
        <w:t xml:space="preserve">The </w:t>
      </w:r>
      <w:r w:rsidR="00F96F10">
        <w:rPr>
          <w:rFonts w:eastAsia="Helvetica" w:cs="Helvetica"/>
          <w:szCs w:val="24"/>
        </w:rPr>
        <w:t>GR-to-</w:t>
      </w:r>
      <w:r w:rsidR="005A0946">
        <w:rPr>
          <w:rFonts w:eastAsia="Helvetica" w:cs="Helvetica"/>
          <w:szCs w:val="24"/>
        </w:rPr>
        <w:t>GMI</w:t>
      </w:r>
      <w:r w:rsidR="00F96F10">
        <w:rPr>
          <w:rFonts w:eastAsia="Helvetica" w:cs="Helvetica"/>
          <w:szCs w:val="24"/>
        </w:rPr>
        <w:t xml:space="preserve"> </w:t>
      </w:r>
      <w:r>
        <w:rPr>
          <w:rFonts w:eastAsia="Helvetica" w:cs="Helvetica"/>
          <w:szCs w:val="24"/>
        </w:rPr>
        <w:t>algorithm is n</w:t>
      </w:r>
      <w:r w:rsidR="00F96F10">
        <w:rPr>
          <w:rFonts w:eastAsia="Helvetica" w:cs="Helvetica"/>
          <w:szCs w:val="24"/>
        </w:rPr>
        <w:t>early identical to the GR-to-</w:t>
      </w:r>
      <w:r w:rsidR="005A0946">
        <w:rPr>
          <w:rFonts w:eastAsia="Helvetica" w:cs="Helvetica"/>
          <w:szCs w:val="24"/>
        </w:rPr>
        <w:t>D</w:t>
      </w:r>
      <w:r w:rsidR="00F96F10">
        <w:rPr>
          <w:rFonts w:eastAsia="Helvetica" w:cs="Helvetica"/>
          <w:szCs w:val="24"/>
        </w:rPr>
        <w:t>PR</w:t>
      </w:r>
      <w:r>
        <w:rPr>
          <w:rFonts w:eastAsia="Helvetica" w:cs="Helvetica"/>
          <w:szCs w:val="24"/>
        </w:rPr>
        <w:t xml:space="preserve"> algorithm, except for </w:t>
      </w:r>
      <w:r w:rsidR="005A0946">
        <w:rPr>
          <w:rFonts w:eastAsia="Helvetica" w:cs="Helvetica"/>
          <w:szCs w:val="24"/>
        </w:rPr>
        <w:t>GMI</w:t>
      </w:r>
      <w:r>
        <w:rPr>
          <w:rFonts w:eastAsia="Helvetica" w:cs="Helvetica"/>
          <w:szCs w:val="24"/>
        </w:rPr>
        <w:t xml:space="preserve"> we compute two sets of GR matchup samples, one along the sloping </w:t>
      </w:r>
      <w:r w:rsidR="005A0946">
        <w:rPr>
          <w:rFonts w:eastAsia="Helvetica" w:cs="Helvetica"/>
          <w:szCs w:val="24"/>
        </w:rPr>
        <w:t>GMI</w:t>
      </w:r>
      <w:r>
        <w:rPr>
          <w:rFonts w:eastAsia="Helvetica" w:cs="Helvetica"/>
          <w:szCs w:val="24"/>
        </w:rPr>
        <w:t xml:space="preserve"> instrument scan</w:t>
      </w:r>
      <w:r w:rsidR="00144429">
        <w:rPr>
          <w:rFonts w:eastAsia="Helvetica" w:cs="Helvetica"/>
          <w:szCs w:val="24"/>
        </w:rPr>
        <w:t xml:space="preserve"> line-of-sight (Fig. 5.4-1)</w:t>
      </w:r>
      <w:r>
        <w:rPr>
          <w:rFonts w:eastAsia="Helvetica" w:cs="Helvetica"/>
          <w:szCs w:val="24"/>
        </w:rPr>
        <w:t xml:space="preserve">, and one along the local vertical above the </w:t>
      </w:r>
      <w:r w:rsidR="005A0946">
        <w:rPr>
          <w:rFonts w:eastAsia="Helvetica" w:cs="Helvetica"/>
          <w:szCs w:val="24"/>
        </w:rPr>
        <w:t>GMI</w:t>
      </w:r>
      <w:r>
        <w:rPr>
          <w:rFonts w:eastAsia="Helvetica" w:cs="Helvetica"/>
          <w:szCs w:val="24"/>
        </w:rPr>
        <w:t xml:space="preserve"> surface footprint position</w:t>
      </w:r>
      <w:r w:rsidR="00144429">
        <w:rPr>
          <w:rFonts w:eastAsia="Helvetica" w:cs="Helvetica"/>
          <w:szCs w:val="24"/>
        </w:rPr>
        <w:t xml:space="preserve"> (Fig. 5.4-2)</w:t>
      </w:r>
      <w:r>
        <w:rPr>
          <w:rFonts w:eastAsia="Helvetica" w:cs="Helvetica"/>
          <w:szCs w:val="24"/>
        </w:rPr>
        <w:t>.  The basic GR-to-</w:t>
      </w:r>
      <w:r w:rsidR="005A0946">
        <w:rPr>
          <w:rFonts w:eastAsia="Helvetica" w:cs="Helvetica"/>
          <w:szCs w:val="24"/>
        </w:rPr>
        <w:t>GMI</w:t>
      </w:r>
      <w:r>
        <w:rPr>
          <w:rFonts w:eastAsia="Helvetica" w:cs="Helvetica"/>
          <w:szCs w:val="24"/>
        </w:rPr>
        <w:t xml:space="preserve"> data processing algorithm is as follows:</w:t>
      </w:r>
    </w:p>
    <w:p w14:paraId="7C79FD7E" w14:textId="77777777" w:rsidR="000A4841" w:rsidRDefault="000A4841" w:rsidP="000A4841">
      <w:pPr>
        <w:rPr>
          <w:rFonts w:eastAsia="Helvetica" w:cs="Helvetica"/>
          <w:szCs w:val="24"/>
        </w:rPr>
      </w:pPr>
    </w:p>
    <w:p w14:paraId="6EFEBFBC" w14:textId="305C19A5" w:rsidR="000A4841" w:rsidRDefault="000A4841" w:rsidP="000A4841">
      <w:pPr>
        <w:widowControl w:val="0"/>
        <w:numPr>
          <w:ilvl w:val="0"/>
          <w:numId w:val="10"/>
        </w:numPr>
        <w:rPr>
          <w:rFonts w:eastAsia="Helvetica" w:cs="Helvetica"/>
          <w:szCs w:val="24"/>
        </w:rPr>
      </w:pPr>
      <w:r>
        <w:rPr>
          <w:rFonts w:eastAsia="Helvetica" w:cs="Helvetica"/>
          <w:szCs w:val="24"/>
        </w:rPr>
        <w:t xml:space="preserve">For each in-range </w:t>
      </w:r>
      <w:r w:rsidR="005A0946">
        <w:rPr>
          <w:rFonts w:eastAsia="Helvetica" w:cs="Helvetica"/>
          <w:szCs w:val="24"/>
        </w:rPr>
        <w:t>GMI</w:t>
      </w:r>
      <w:r>
        <w:rPr>
          <w:rFonts w:eastAsia="Helvetica" w:cs="Helvetica"/>
          <w:szCs w:val="24"/>
        </w:rPr>
        <w:t xml:space="preserve"> footprint processed, and for each elevation sweep of the GR, repeat the following:</w:t>
      </w:r>
    </w:p>
    <w:p w14:paraId="3E0E7DF7" w14:textId="78495EEE" w:rsidR="000A4841" w:rsidRDefault="000A4841" w:rsidP="000A4841">
      <w:pPr>
        <w:widowControl w:val="0"/>
        <w:numPr>
          <w:ilvl w:val="0"/>
          <w:numId w:val="10"/>
        </w:numPr>
        <w:rPr>
          <w:rFonts w:eastAsia="Helvetica" w:cs="Helvetica"/>
          <w:szCs w:val="24"/>
        </w:rPr>
      </w:pPr>
      <w:r>
        <w:rPr>
          <w:rFonts w:eastAsia="Helvetica" w:cs="Helvetica"/>
          <w:szCs w:val="24"/>
        </w:rPr>
        <w:t xml:space="preserve">Compute the along-ground distance between each GR bin center and the parallax-adjusted </w:t>
      </w:r>
      <w:r w:rsidR="005A0946">
        <w:rPr>
          <w:rFonts w:eastAsia="Helvetica" w:cs="Helvetica"/>
          <w:szCs w:val="24"/>
        </w:rPr>
        <w:t>GMI</w:t>
      </w:r>
      <w:r>
        <w:rPr>
          <w:rFonts w:eastAsia="Helvetica" w:cs="Helvetica"/>
          <w:szCs w:val="24"/>
        </w:rPr>
        <w:t xml:space="preserve"> footprint center (from </w:t>
      </w:r>
      <w:r w:rsidR="005A0946">
        <w:rPr>
          <w:rFonts w:eastAsia="Helvetica" w:cs="Helvetica"/>
          <w:szCs w:val="24"/>
        </w:rPr>
        <w:t>GMI</w:t>
      </w:r>
      <w:r>
        <w:rPr>
          <w:rFonts w:eastAsia="Helvetica" w:cs="Helvetica"/>
          <w:szCs w:val="24"/>
        </w:rPr>
        <w:t xml:space="preserve"> step 4);</w:t>
      </w:r>
    </w:p>
    <w:p w14:paraId="4D035182" w14:textId="1A8E486B" w:rsidR="000A4841" w:rsidRDefault="000A4841" w:rsidP="000A4841">
      <w:pPr>
        <w:widowControl w:val="0"/>
        <w:numPr>
          <w:ilvl w:val="0"/>
          <w:numId w:val="10"/>
        </w:numPr>
        <w:rPr>
          <w:rFonts w:eastAsia="Helvetica" w:cs="Helvetica"/>
          <w:szCs w:val="24"/>
        </w:rPr>
      </w:pPr>
      <w:r>
        <w:rPr>
          <w:rFonts w:eastAsia="Helvetica" w:cs="Helvetica"/>
          <w:szCs w:val="24"/>
        </w:rPr>
        <w:t xml:space="preserve">Flag the GR bins within a fixed distance of the </w:t>
      </w:r>
      <w:r w:rsidR="005A0946">
        <w:rPr>
          <w:rFonts w:eastAsia="Helvetica" w:cs="Helvetica"/>
          <w:szCs w:val="24"/>
        </w:rPr>
        <w:t>GMI</w:t>
      </w:r>
      <w:r>
        <w:rPr>
          <w:rFonts w:eastAsia="Helvetica" w:cs="Helvetica"/>
          <w:szCs w:val="24"/>
        </w:rPr>
        <w:t xml:space="preserve"> footprint center</w:t>
      </w:r>
      <w:r w:rsidR="00435C20">
        <w:rPr>
          <w:rFonts w:eastAsia="Helvetica" w:cs="Helvetica"/>
          <w:szCs w:val="24"/>
        </w:rPr>
        <w:t xml:space="preserve"> (Figure 5.4-</w:t>
      </w:r>
      <w:r w:rsidR="00435C20">
        <w:rPr>
          <w:rFonts w:eastAsia="Helvetica" w:cs="Helvetica"/>
          <w:szCs w:val="24"/>
        </w:rPr>
        <w:lastRenderedPageBreak/>
        <w:t>1)</w:t>
      </w:r>
      <w:r>
        <w:rPr>
          <w:rFonts w:eastAsia="Helvetica" w:cs="Helvetica"/>
          <w:szCs w:val="24"/>
        </w:rPr>
        <w:t xml:space="preserve">.  The fixed distance is equivalent to the spacing between adjacent </w:t>
      </w:r>
      <w:r w:rsidR="005A0946">
        <w:rPr>
          <w:rFonts w:eastAsia="Helvetica" w:cs="Helvetica"/>
          <w:szCs w:val="24"/>
        </w:rPr>
        <w:t>GMI</w:t>
      </w:r>
      <w:r>
        <w:rPr>
          <w:rFonts w:eastAsia="Helvetica" w:cs="Helvetica"/>
          <w:szCs w:val="24"/>
        </w:rPr>
        <w:t xml:space="preserve"> surface footprints along a diagonal.</w:t>
      </w:r>
      <w:r w:rsidR="00423AE8">
        <w:rPr>
          <w:rFonts w:eastAsia="Helvetica" w:cs="Helvetica"/>
          <w:szCs w:val="24"/>
        </w:rPr>
        <w:t xml:space="preserve">  Ignore GR bins above 20 km above ground level.</w:t>
      </w:r>
    </w:p>
    <w:p w14:paraId="135ACDD5" w14:textId="4133E023" w:rsidR="000A4841" w:rsidRDefault="000A4841" w:rsidP="000A4841">
      <w:pPr>
        <w:widowControl w:val="0"/>
        <w:numPr>
          <w:ilvl w:val="0"/>
          <w:numId w:val="10"/>
        </w:numPr>
        <w:rPr>
          <w:rFonts w:eastAsia="Helvetica" w:cs="Helvetica"/>
          <w:szCs w:val="24"/>
        </w:rPr>
      </w:pPr>
      <w:r>
        <w:rPr>
          <w:rFonts w:eastAsia="Helvetica" w:cs="Helvetica"/>
          <w:szCs w:val="24"/>
        </w:rPr>
        <w:t>Examine the reflectivity values of the flagged GR bins from step 3</w:t>
      </w:r>
      <w:r w:rsidR="00F96F10">
        <w:rPr>
          <w:rFonts w:eastAsia="Helvetica" w:cs="Helvetica"/>
          <w:szCs w:val="24"/>
        </w:rPr>
        <w:t>.  If all values fall below a 0.0</w:t>
      </w:r>
      <w:r>
        <w:rPr>
          <w:rFonts w:eastAsia="Helvetica" w:cs="Helvetica"/>
          <w:szCs w:val="24"/>
        </w:rPr>
        <w:t xml:space="preserve"> dBZ threshold, then skip processing for the point and set its match-up value to “below threshold”.  Otherwise:</w:t>
      </w:r>
    </w:p>
    <w:p w14:paraId="1D97238C" w14:textId="7ABD06C9" w:rsidR="000A4841" w:rsidRDefault="000A4841" w:rsidP="000A4841">
      <w:pPr>
        <w:widowControl w:val="0"/>
        <w:numPr>
          <w:ilvl w:val="0"/>
          <w:numId w:val="10"/>
        </w:numPr>
        <w:rPr>
          <w:rFonts w:eastAsia="Helvetica" w:cs="Helvetica"/>
          <w:szCs w:val="24"/>
        </w:rPr>
      </w:pPr>
      <w:r>
        <w:rPr>
          <w:rFonts w:eastAsia="Helvetica" w:cs="Helvetica"/>
          <w:szCs w:val="24"/>
        </w:rPr>
        <w:t>Perform an inverse distance weighted average of the GR reflectivity values ove</w:t>
      </w:r>
      <w:r w:rsidR="00435C20">
        <w:rPr>
          <w:rFonts w:eastAsia="Helvetica" w:cs="Helvetica"/>
          <w:szCs w:val="24"/>
        </w:rPr>
        <w:t>r the bins from step 4</w:t>
      </w:r>
      <w:r>
        <w:rPr>
          <w:rFonts w:eastAsia="Helvetica" w:cs="Helvetica"/>
          <w:szCs w:val="24"/>
        </w:rPr>
        <w:t xml:space="preserve">, using a Barnes gaussian weighting.  Reflectivity is converted from dBZ to Z before averaging, then the average Z is converted back to dBZ.  All GR bins with values at or above 0.0 dBZ are included in the average. Keep track of the total number of bins included in the average, and the number of these </w:t>
      </w:r>
      <w:r w:rsidR="00F96F10">
        <w:rPr>
          <w:rFonts w:eastAsia="Helvetica" w:cs="Helvetica"/>
          <w:szCs w:val="24"/>
        </w:rPr>
        <w:t xml:space="preserve">GR </w:t>
      </w:r>
      <w:r>
        <w:rPr>
          <w:rFonts w:eastAsia="Helvetica" w:cs="Helvetica"/>
          <w:szCs w:val="24"/>
        </w:rPr>
        <w:t xml:space="preserve">bins with values meeting </w:t>
      </w:r>
      <w:r w:rsidR="00F96F10">
        <w:rPr>
          <w:rFonts w:eastAsia="Helvetica" w:cs="Helvetica"/>
          <w:szCs w:val="24"/>
        </w:rPr>
        <w:t>a</w:t>
      </w:r>
      <w:r>
        <w:rPr>
          <w:rFonts w:eastAsia="Helvetica" w:cs="Helvetica"/>
          <w:szCs w:val="24"/>
        </w:rPr>
        <w:t xml:space="preserve"> specified reflectivity threshold (15 dBZ</w:t>
      </w:r>
      <w:r w:rsidR="00F96F10">
        <w:rPr>
          <w:rFonts w:eastAsia="Helvetica" w:cs="Helvetica"/>
          <w:szCs w:val="24"/>
        </w:rPr>
        <w:t xml:space="preserve"> by default</w:t>
      </w:r>
      <w:r>
        <w:rPr>
          <w:rFonts w:eastAsia="Helvetica" w:cs="Helvetica"/>
          <w:szCs w:val="24"/>
        </w:rPr>
        <w:t>).</w:t>
      </w:r>
    </w:p>
    <w:p w14:paraId="4A3B6A0E" w14:textId="17F5DF7B" w:rsidR="000A4841" w:rsidRDefault="000A4841" w:rsidP="000A4841">
      <w:pPr>
        <w:widowControl w:val="0"/>
        <w:numPr>
          <w:ilvl w:val="0"/>
          <w:numId w:val="10"/>
        </w:numPr>
        <w:rPr>
          <w:rFonts w:eastAsia="Helvetica" w:cs="Helvetica"/>
          <w:szCs w:val="24"/>
        </w:rPr>
      </w:pPr>
      <w:r>
        <w:rPr>
          <w:rFonts w:eastAsia="Helvetica" w:cs="Helvetica"/>
          <w:szCs w:val="24"/>
        </w:rPr>
        <w:t>Repeat step 2</w:t>
      </w:r>
      <w:r w:rsidR="00F96F10">
        <w:rPr>
          <w:rFonts w:eastAsia="Helvetica" w:cs="Helvetica"/>
          <w:szCs w:val="24"/>
        </w:rPr>
        <w:t>, but</w:t>
      </w:r>
      <w:r>
        <w:rPr>
          <w:rFonts w:eastAsia="Helvetica" w:cs="Helvetica"/>
          <w:szCs w:val="24"/>
        </w:rPr>
        <w:t xml:space="preserve"> for the unadjusted </w:t>
      </w:r>
      <w:r w:rsidR="005A0946">
        <w:rPr>
          <w:rFonts w:eastAsia="Helvetica" w:cs="Helvetica"/>
          <w:szCs w:val="24"/>
        </w:rPr>
        <w:t>GMI</w:t>
      </w:r>
      <w:r>
        <w:rPr>
          <w:rFonts w:eastAsia="Helvetica" w:cs="Helvetica"/>
          <w:szCs w:val="24"/>
        </w:rPr>
        <w:t xml:space="preserve"> footprint center (along the local vertical, from </w:t>
      </w:r>
      <w:r w:rsidR="005A0946">
        <w:rPr>
          <w:rFonts w:eastAsia="Helvetica" w:cs="Helvetica"/>
          <w:szCs w:val="24"/>
        </w:rPr>
        <w:t>GMI</w:t>
      </w:r>
      <w:r>
        <w:rPr>
          <w:rFonts w:eastAsia="Helvetica" w:cs="Helvetica"/>
          <w:szCs w:val="24"/>
        </w:rPr>
        <w:t xml:space="preserve"> step 6).</w:t>
      </w:r>
    </w:p>
    <w:p w14:paraId="64607DC4" w14:textId="4BD27F6B" w:rsidR="000A4841" w:rsidRDefault="000A4841" w:rsidP="000A4841">
      <w:pPr>
        <w:widowControl w:val="0"/>
        <w:numPr>
          <w:ilvl w:val="0"/>
          <w:numId w:val="10"/>
        </w:numPr>
        <w:rPr>
          <w:rFonts w:eastAsia="Helvetica" w:cs="Helvetica"/>
          <w:szCs w:val="24"/>
        </w:rPr>
      </w:pPr>
      <w:r>
        <w:rPr>
          <w:rFonts w:eastAsia="Helvetica" w:cs="Helvetica"/>
          <w:szCs w:val="24"/>
        </w:rPr>
        <w:t xml:space="preserve">Repeat step 3 for the </w:t>
      </w:r>
      <w:r w:rsidR="005A0946">
        <w:rPr>
          <w:rFonts w:eastAsia="Helvetica" w:cs="Helvetica"/>
          <w:szCs w:val="24"/>
        </w:rPr>
        <w:t>GMI</w:t>
      </w:r>
      <w:r>
        <w:rPr>
          <w:rFonts w:eastAsia="Helvetica" w:cs="Helvetica"/>
          <w:szCs w:val="24"/>
        </w:rPr>
        <w:t xml:space="preserve"> footprint center in step 6</w:t>
      </w:r>
      <w:r w:rsidR="00435C20">
        <w:rPr>
          <w:rFonts w:eastAsia="Helvetica" w:cs="Helvetica"/>
          <w:szCs w:val="24"/>
        </w:rPr>
        <w:t>,</w:t>
      </w:r>
      <w:r w:rsidR="00435C20" w:rsidRPr="00435C20">
        <w:rPr>
          <w:rFonts w:eastAsia="Helvetica" w:cs="Helvetica"/>
          <w:szCs w:val="24"/>
        </w:rPr>
        <w:t xml:space="preserve"> </w:t>
      </w:r>
      <w:r w:rsidR="00435C20">
        <w:rPr>
          <w:rFonts w:eastAsia="Helvetica" w:cs="Helvetica"/>
          <w:szCs w:val="24"/>
        </w:rPr>
        <w:t>as shown in Fig. 5.4-2</w:t>
      </w:r>
      <w:r>
        <w:rPr>
          <w:rFonts w:eastAsia="Helvetica" w:cs="Helvetica"/>
          <w:szCs w:val="24"/>
        </w:rPr>
        <w:t>.</w:t>
      </w:r>
    </w:p>
    <w:p w14:paraId="64C5AA82" w14:textId="77777777" w:rsidR="000A4841" w:rsidRPr="006152B7" w:rsidRDefault="000A4841" w:rsidP="006152B7">
      <w:pPr>
        <w:widowControl w:val="0"/>
        <w:numPr>
          <w:ilvl w:val="0"/>
          <w:numId w:val="10"/>
        </w:numPr>
      </w:pPr>
      <w:r w:rsidRPr="006152B7">
        <w:rPr>
          <w:rFonts w:eastAsia="Helvetica" w:cs="Helvetica"/>
          <w:szCs w:val="24"/>
        </w:rPr>
        <w:t>Repeat steps 4 and 5 for the GR bins flagged in step 7.</w:t>
      </w:r>
    </w:p>
    <w:p w14:paraId="0CE53AE3" w14:textId="77777777" w:rsidR="00435C20" w:rsidRDefault="00435C20" w:rsidP="006152B7">
      <w:pPr>
        <w:widowControl w:val="0"/>
        <w:rPr>
          <w:rFonts w:eastAsia="Helvetica" w:cs="Helvetica"/>
          <w:szCs w:val="24"/>
        </w:rPr>
      </w:pPr>
    </w:p>
    <w:p w14:paraId="5110DD92" w14:textId="27858E21" w:rsidR="00435C20" w:rsidRDefault="00101CF9" w:rsidP="006152B7">
      <w:pPr>
        <w:widowControl w:val="0"/>
      </w:pPr>
      <w:r w:rsidRPr="006152B7">
        <w:rPr>
          <w:noProof/>
        </w:rPr>
        <w:drawing>
          <wp:inline distT="0" distB="0" distL="0" distR="0" wp14:anchorId="49AA5E9B" wp14:editId="58DAF94B">
            <wp:extent cx="5486400" cy="4358005"/>
            <wp:effectExtent l="25400" t="25400" r="25400" b="361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toTMI_fan0.png"/>
                    <pic:cNvPicPr/>
                  </pic:nvPicPr>
                  <pic:blipFill>
                    <a:blip r:embed="rId63">
                      <a:extLst>
                        <a:ext uri="{28A0092B-C50C-407E-A947-70E740481C1C}">
                          <a14:useLocalDpi xmlns:a14="http://schemas.microsoft.com/office/drawing/2010/main" val="0"/>
                        </a:ext>
                      </a:extLst>
                    </a:blip>
                    <a:stretch>
                      <a:fillRect/>
                    </a:stretch>
                  </pic:blipFill>
                  <pic:spPr>
                    <a:xfrm>
                      <a:off x="0" y="0"/>
                      <a:ext cx="5486400" cy="4358005"/>
                    </a:xfrm>
                    <a:prstGeom prst="rect">
                      <a:avLst/>
                    </a:prstGeom>
                    <a:ln>
                      <a:solidFill>
                        <a:schemeClr val="tx1"/>
                      </a:solidFill>
                    </a:ln>
                  </pic:spPr>
                </pic:pic>
              </a:graphicData>
            </a:graphic>
          </wp:inline>
        </w:drawing>
      </w:r>
    </w:p>
    <w:p w14:paraId="1BD69173" w14:textId="6BBA6606" w:rsidR="00101CF9" w:rsidRDefault="00101CF9" w:rsidP="006152B7">
      <w:pPr>
        <w:widowControl w:val="0"/>
        <w:ind w:left="432" w:hanging="432"/>
      </w:pPr>
      <w:r w:rsidRPr="006152B7">
        <w:rPr>
          <w:b/>
        </w:rPr>
        <w:t>Figure 5.4-1.</w:t>
      </w:r>
      <w:r>
        <w:t xml:space="preserve">  Schematic representation of GR volume matching to </w:t>
      </w:r>
      <w:r w:rsidR="005A0946">
        <w:t>GMI</w:t>
      </w:r>
      <w:r w:rsidR="00EA3525">
        <w:t xml:space="preserve"> along the </w:t>
      </w:r>
      <w:r w:rsidR="005A0946">
        <w:t>GMI</w:t>
      </w:r>
      <w:r w:rsidR="00EA3525">
        <w:t xml:space="preserve"> line-of-sight</w:t>
      </w:r>
      <w:r>
        <w:t xml:space="preserve">.  </w:t>
      </w:r>
      <w:r w:rsidR="00724A60">
        <w:t>Rectangular</w:t>
      </w:r>
      <w:r>
        <w:t xml:space="preserve"> outline at surface locates the surface intersection of a single </w:t>
      </w:r>
      <w:r w:rsidR="005A0946">
        <w:t>GMI</w:t>
      </w:r>
      <w:r>
        <w:t xml:space="preserve"> surface footprint whose field-of-view centerline is shown as a slightly curving vertical line (due to the projection of the curved earth onto a flat surface).  </w:t>
      </w:r>
      <w:r>
        <w:lastRenderedPageBreak/>
        <w:t xml:space="preserve">The "waffle" areas show the horizontal outline of GR gates mapped to the </w:t>
      </w:r>
      <w:r w:rsidR="005A0946">
        <w:t>GMI</w:t>
      </w:r>
      <w:r>
        <w:t xml:space="preserve"> footprint for individual elevation sweep</w:t>
      </w:r>
      <w:r w:rsidR="00EA3525">
        <w:t>s</w:t>
      </w:r>
      <w:r>
        <w:t xml:space="preserve"> of the ground radar, which </w:t>
      </w:r>
      <w:r w:rsidR="00EA3525">
        <w:t xml:space="preserve">is </w:t>
      </w:r>
      <w:r>
        <w:t xml:space="preserve">located in the figure at X=0, Y=0, </w:t>
      </w:r>
      <w:r w:rsidR="00EA3525">
        <w:t xml:space="preserve">Z=0, </w:t>
      </w:r>
      <w:r>
        <w:t xml:space="preserve">where X, Y, and Z are in km.  Sloping lines are drawn between the GR sample volumes and the ground radar along the sweep surfaces, where the lowest sweep shows the GR ray centers for each ray mapped to the </w:t>
      </w:r>
      <w:r w:rsidR="005A0946">
        <w:t>GMI</w:t>
      </w:r>
      <w:r>
        <w:t xml:space="preserve"> footprint.  GR range gates are inverse-distance-weighted from the </w:t>
      </w:r>
      <w:r w:rsidR="005A0946">
        <w:t>GMI</w:t>
      </w:r>
      <w:r>
        <w:t xml:space="preserve"> field-of-view center to compute the GR averages for the matching volumes.  Vertical extent and overlap of the GR gates is not shown</w:t>
      </w:r>
      <w:r w:rsidR="00EA3525">
        <w:t>, and only every third GR sweep is plotted for clarity.</w:t>
      </w:r>
      <w:r w:rsidR="00E35454">
        <w:t xml:space="preserve">  GR azimuth/range resolution is 1° by 1 km in the plot.</w:t>
      </w:r>
    </w:p>
    <w:p w14:paraId="10189F86" w14:textId="77777777" w:rsidR="00EA3525" w:rsidRDefault="00EA3525" w:rsidP="006152B7">
      <w:pPr>
        <w:widowControl w:val="0"/>
        <w:ind w:left="432" w:hanging="432"/>
      </w:pPr>
    </w:p>
    <w:p w14:paraId="1BAC9D97" w14:textId="7B191AC5" w:rsidR="00EA3525" w:rsidRDefault="00EA3525" w:rsidP="006152B7">
      <w:pPr>
        <w:widowControl w:val="0"/>
        <w:ind w:left="432" w:hanging="432"/>
      </w:pPr>
      <w:r w:rsidRPr="006152B7">
        <w:rPr>
          <w:noProof/>
        </w:rPr>
        <w:drawing>
          <wp:inline distT="0" distB="0" distL="0" distR="0" wp14:anchorId="0D24F1D9" wp14:editId="6B5E7EF2">
            <wp:extent cx="5486400" cy="3958590"/>
            <wp:effectExtent l="25400" t="25400" r="25400" b="292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toTMI_VPR_fan0.png"/>
                    <pic:cNvPicPr/>
                  </pic:nvPicPr>
                  <pic:blipFill>
                    <a:blip r:embed="rId64">
                      <a:extLst>
                        <a:ext uri="{28A0092B-C50C-407E-A947-70E740481C1C}">
                          <a14:useLocalDpi xmlns:a14="http://schemas.microsoft.com/office/drawing/2010/main" val="0"/>
                        </a:ext>
                      </a:extLst>
                    </a:blip>
                    <a:stretch>
                      <a:fillRect/>
                    </a:stretch>
                  </pic:blipFill>
                  <pic:spPr>
                    <a:xfrm>
                      <a:off x="0" y="0"/>
                      <a:ext cx="5486400" cy="3958590"/>
                    </a:xfrm>
                    <a:prstGeom prst="rect">
                      <a:avLst/>
                    </a:prstGeom>
                    <a:ln>
                      <a:solidFill>
                        <a:schemeClr val="tx1"/>
                      </a:solidFill>
                    </a:ln>
                  </pic:spPr>
                </pic:pic>
              </a:graphicData>
            </a:graphic>
          </wp:inline>
        </w:drawing>
      </w:r>
    </w:p>
    <w:p w14:paraId="23390B8B" w14:textId="22C5491F" w:rsidR="00EA3525" w:rsidRPr="00854386" w:rsidRDefault="00EA3525" w:rsidP="006152B7">
      <w:pPr>
        <w:widowControl w:val="0"/>
        <w:ind w:left="432" w:hanging="432"/>
      </w:pPr>
      <w:r w:rsidRPr="006152B7">
        <w:rPr>
          <w:b/>
        </w:rPr>
        <w:t>Figure 5.4-2.</w:t>
      </w:r>
      <w:r>
        <w:t xml:space="preserve">  As in Figure 5.4-1, except GR averaging is along the local vertical above the </w:t>
      </w:r>
      <w:r w:rsidR="005A0946">
        <w:t>GMI</w:t>
      </w:r>
      <w:r>
        <w:t xml:space="preserve"> surface footprint center rather than along the </w:t>
      </w:r>
      <w:r w:rsidR="005A0946">
        <w:t>GMI</w:t>
      </w:r>
      <w:r>
        <w:t xml:space="preserve"> instrument line-of-sight.</w:t>
      </w:r>
    </w:p>
    <w:p w14:paraId="0E2B230F" w14:textId="77777777" w:rsidR="000A4841" w:rsidRDefault="000A4841" w:rsidP="000A4841">
      <w:pPr>
        <w:pStyle w:val="Heading1"/>
      </w:pPr>
      <w:bookmarkStart w:id="132" w:name="_Toc277255451"/>
      <w:r>
        <w:lastRenderedPageBreak/>
        <w:t>Acronyms and Symbols</w:t>
      </w:r>
      <w:bookmarkEnd w:id="132"/>
    </w:p>
    <w:p w14:paraId="27ECA428" w14:textId="77777777" w:rsidR="000A4841" w:rsidRDefault="000A4841"/>
    <w:tbl>
      <w:tblPr>
        <w:tblW w:w="0" w:type="auto"/>
        <w:tblInd w:w="119" w:type="dxa"/>
        <w:tblLayout w:type="fixed"/>
        <w:tblCellMar>
          <w:top w:w="43" w:type="dxa"/>
          <w:left w:w="115" w:type="dxa"/>
          <w:bottom w:w="43" w:type="dxa"/>
          <w:right w:w="115" w:type="dxa"/>
        </w:tblCellMar>
        <w:tblLook w:val="0000" w:firstRow="0" w:lastRow="0" w:firstColumn="0" w:lastColumn="0" w:noHBand="0" w:noVBand="0"/>
      </w:tblPr>
      <w:tblGrid>
        <w:gridCol w:w="1517"/>
        <w:gridCol w:w="7114"/>
      </w:tblGrid>
      <w:tr w:rsidR="000A4841" w14:paraId="2EF0959E" w14:textId="77777777" w:rsidTr="006152B7">
        <w:trPr>
          <w:cantSplit/>
          <w:trHeight w:val="260"/>
          <w:tblHeader/>
        </w:trPr>
        <w:tc>
          <w:tcPr>
            <w:tcW w:w="1517" w:type="dxa"/>
            <w:tcBorders>
              <w:top w:val="single" w:sz="2" w:space="0" w:color="000000"/>
              <w:left w:val="single" w:sz="2" w:space="0" w:color="000000"/>
              <w:bottom w:val="single" w:sz="2" w:space="0" w:color="000000"/>
              <w:right w:val="single" w:sz="2" w:space="0" w:color="FFFFFF"/>
            </w:tcBorders>
            <w:shd w:val="clear" w:color="auto" w:fill="000000"/>
            <w:vAlign w:val="bottom"/>
          </w:tcPr>
          <w:p w14:paraId="3C6264BA" w14:textId="77777777" w:rsidR="000A4841" w:rsidRPr="006152B7" w:rsidRDefault="000A4841">
            <w:pPr>
              <w:pStyle w:val="normalacrolist"/>
              <w:snapToGrid w:val="0"/>
              <w:jc w:val="center"/>
              <w:rPr>
                <w:b/>
                <w:color w:val="FFFFFF"/>
                <w:lang w:bidi="x-none"/>
              </w:rPr>
            </w:pPr>
            <w:r w:rsidRPr="006152B7">
              <w:rPr>
                <w:b/>
                <w:color w:val="FFFFFF"/>
                <w:lang w:bidi="x-none"/>
              </w:rPr>
              <w:t>ACRONYM</w:t>
            </w:r>
          </w:p>
        </w:tc>
        <w:tc>
          <w:tcPr>
            <w:tcW w:w="7114" w:type="dxa"/>
            <w:tcBorders>
              <w:top w:val="single" w:sz="2" w:space="0" w:color="000000"/>
              <w:left w:val="single" w:sz="2" w:space="0" w:color="FFFFFF"/>
              <w:bottom w:val="single" w:sz="2" w:space="0" w:color="000000"/>
              <w:right w:val="single" w:sz="2" w:space="0" w:color="000000"/>
            </w:tcBorders>
            <w:shd w:val="clear" w:color="auto" w:fill="000000"/>
            <w:vAlign w:val="bottom"/>
          </w:tcPr>
          <w:p w14:paraId="25BF1760" w14:textId="77777777" w:rsidR="000A4841" w:rsidRPr="006152B7" w:rsidRDefault="000A4841">
            <w:pPr>
              <w:pStyle w:val="normalacrolist"/>
              <w:snapToGrid w:val="0"/>
              <w:jc w:val="center"/>
              <w:rPr>
                <w:b/>
                <w:color w:val="FFFFFF"/>
                <w:lang w:bidi="x-none"/>
              </w:rPr>
            </w:pPr>
            <w:r w:rsidRPr="006152B7">
              <w:rPr>
                <w:b/>
                <w:color w:val="FFFFFF"/>
                <w:lang w:bidi="x-none"/>
              </w:rPr>
              <w:t>DEFINITION</w:t>
            </w:r>
          </w:p>
        </w:tc>
      </w:tr>
      <w:tr w:rsidR="000A4841" w14:paraId="7AE3647E" w14:textId="77777777" w:rsidTr="006152B7">
        <w:trPr>
          <w:cantSplit/>
          <w:trHeight w:val="260"/>
        </w:trPr>
        <w:tc>
          <w:tcPr>
            <w:tcW w:w="1517" w:type="dxa"/>
            <w:tcBorders>
              <w:top w:val="single" w:sz="2" w:space="0" w:color="000000"/>
              <w:left w:val="single" w:sz="1" w:space="0" w:color="000000"/>
              <w:bottom w:val="single" w:sz="1" w:space="0" w:color="000000"/>
            </w:tcBorders>
            <w:vAlign w:val="bottom"/>
          </w:tcPr>
          <w:p w14:paraId="5EA89CC6" w14:textId="77777777" w:rsidR="000A4841" w:rsidRDefault="000A4841" w:rsidP="007B094E">
            <w:pPr>
              <w:pStyle w:val="normalacrolist"/>
              <w:snapToGrid w:val="0"/>
              <w:spacing w:after="40"/>
              <w:rPr>
                <w:lang w:bidi="x-none"/>
              </w:rPr>
            </w:pPr>
            <w:r>
              <w:rPr>
                <w:lang w:bidi="x-none"/>
              </w:rPr>
              <w:t>3-D</w:t>
            </w:r>
          </w:p>
        </w:tc>
        <w:tc>
          <w:tcPr>
            <w:tcW w:w="7114" w:type="dxa"/>
            <w:tcBorders>
              <w:top w:val="single" w:sz="2" w:space="0" w:color="000000"/>
              <w:left w:val="single" w:sz="1" w:space="0" w:color="000000"/>
              <w:bottom w:val="single" w:sz="1" w:space="0" w:color="000000"/>
              <w:right w:val="single" w:sz="1" w:space="0" w:color="000000"/>
            </w:tcBorders>
            <w:vAlign w:val="bottom"/>
          </w:tcPr>
          <w:p w14:paraId="0593319F" w14:textId="77777777" w:rsidR="000A4841" w:rsidRDefault="000A4841" w:rsidP="007B094E">
            <w:pPr>
              <w:pStyle w:val="normalacrolist"/>
              <w:snapToGrid w:val="0"/>
              <w:spacing w:after="40"/>
              <w:rPr>
                <w:lang w:bidi="x-none"/>
              </w:rPr>
            </w:pPr>
            <w:r>
              <w:rPr>
                <w:lang w:bidi="x-none"/>
              </w:rPr>
              <w:t>3-Dimensional</w:t>
            </w:r>
          </w:p>
        </w:tc>
      </w:tr>
      <w:tr w:rsidR="000A4841" w14:paraId="6C6764A9" w14:textId="77777777" w:rsidTr="006152B7">
        <w:trPr>
          <w:cantSplit/>
          <w:trHeight w:val="260"/>
        </w:trPr>
        <w:tc>
          <w:tcPr>
            <w:tcW w:w="1517" w:type="dxa"/>
            <w:tcBorders>
              <w:left w:val="single" w:sz="1" w:space="0" w:color="000000"/>
              <w:bottom w:val="single" w:sz="1" w:space="0" w:color="000000"/>
            </w:tcBorders>
            <w:vAlign w:val="bottom"/>
          </w:tcPr>
          <w:p w14:paraId="00933DC6" w14:textId="77777777" w:rsidR="000A4841" w:rsidRDefault="000A4841" w:rsidP="007B094E">
            <w:pPr>
              <w:pStyle w:val="normalacrolist"/>
              <w:snapToGrid w:val="0"/>
              <w:spacing w:after="40"/>
              <w:rPr>
                <w:lang w:bidi="x-none"/>
              </w:rPr>
            </w:pPr>
            <w:r>
              <w:rPr>
                <w:lang w:bidi="x-none"/>
              </w:rPr>
              <w:t>AGL</w:t>
            </w:r>
          </w:p>
        </w:tc>
        <w:tc>
          <w:tcPr>
            <w:tcW w:w="7114" w:type="dxa"/>
            <w:tcBorders>
              <w:left w:val="single" w:sz="1" w:space="0" w:color="000000"/>
              <w:bottom w:val="single" w:sz="1" w:space="0" w:color="000000"/>
              <w:right w:val="single" w:sz="1" w:space="0" w:color="000000"/>
            </w:tcBorders>
            <w:vAlign w:val="bottom"/>
          </w:tcPr>
          <w:p w14:paraId="2BB57C1E" w14:textId="77777777" w:rsidR="000A4841" w:rsidRDefault="000A4841" w:rsidP="007B094E">
            <w:pPr>
              <w:pStyle w:val="normalacrolist"/>
              <w:snapToGrid w:val="0"/>
              <w:spacing w:after="40"/>
              <w:rPr>
                <w:lang w:bidi="x-none"/>
              </w:rPr>
            </w:pPr>
            <w:r>
              <w:rPr>
                <w:lang w:bidi="x-none"/>
              </w:rPr>
              <w:t>Above Ground Level</w:t>
            </w:r>
          </w:p>
        </w:tc>
      </w:tr>
      <w:tr w:rsidR="000A4841" w14:paraId="3A9D591D" w14:textId="77777777" w:rsidTr="006152B7">
        <w:trPr>
          <w:cantSplit/>
          <w:trHeight w:val="260"/>
        </w:trPr>
        <w:tc>
          <w:tcPr>
            <w:tcW w:w="1517" w:type="dxa"/>
            <w:tcBorders>
              <w:left w:val="single" w:sz="1" w:space="0" w:color="000000"/>
              <w:bottom w:val="single" w:sz="1" w:space="0" w:color="000000"/>
            </w:tcBorders>
            <w:vAlign w:val="bottom"/>
          </w:tcPr>
          <w:p w14:paraId="558DA3F6" w14:textId="77777777" w:rsidR="000A4841" w:rsidRDefault="000A4841" w:rsidP="007B094E">
            <w:pPr>
              <w:pStyle w:val="normalacrolist"/>
              <w:snapToGrid w:val="0"/>
              <w:spacing w:after="40"/>
              <w:rPr>
                <w:lang w:bidi="x-none"/>
              </w:rPr>
            </w:pPr>
            <w:r>
              <w:rPr>
                <w:lang w:bidi="x-none"/>
              </w:rPr>
              <w:t>CSI</w:t>
            </w:r>
          </w:p>
        </w:tc>
        <w:tc>
          <w:tcPr>
            <w:tcW w:w="7114" w:type="dxa"/>
            <w:tcBorders>
              <w:left w:val="single" w:sz="1" w:space="0" w:color="000000"/>
              <w:bottom w:val="single" w:sz="1" w:space="0" w:color="000000"/>
              <w:right w:val="single" w:sz="1" w:space="0" w:color="000000"/>
            </w:tcBorders>
            <w:vAlign w:val="bottom"/>
          </w:tcPr>
          <w:p w14:paraId="35D800A4" w14:textId="77777777" w:rsidR="000A4841" w:rsidRPr="00AF16C6" w:rsidRDefault="000A4841" w:rsidP="007B094E">
            <w:pPr>
              <w:pStyle w:val="normalacrolist"/>
              <w:snapToGrid w:val="0"/>
              <w:spacing w:after="40"/>
              <w:rPr>
                <w:lang w:bidi="x-none"/>
              </w:rPr>
            </w:pPr>
            <w:r>
              <w:rPr>
                <w:lang w:bidi="x-none"/>
              </w:rPr>
              <w:t>Coincident Subsetted Intermediate</w:t>
            </w:r>
          </w:p>
        </w:tc>
      </w:tr>
      <w:tr w:rsidR="000A4841" w14:paraId="2E240FBE" w14:textId="77777777" w:rsidTr="006152B7">
        <w:trPr>
          <w:cantSplit/>
          <w:trHeight w:val="260"/>
        </w:trPr>
        <w:tc>
          <w:tcPr>
            <w:tcW w:w="1517" w:type="dxa"/>
            <w:tcBorders>
              <w:left w:val="single" w:sz="1" w:space="0" w:color="000000"/>
              <w:bottom w:val="single" w:sz="1" w:space="0" w:color="000000"/>
            </w:tcBorders>
            <w:vAlign w:val="bottom"/>
          </w:tcPr>
          <w:p w14:paraId="41707697" w14:textId="77777777" w:rsidR="000A4841" w:rsidRDefault="000A4841" w:rsidP="007B094E">
            <w:pPr>
              <w:pStyle w:val="normalacrolist"/>
              <w:snapToGrid w:val="0"/>
              <w:spacing w:after="40"/>
              <w:rPr>
                <w:lang w:bidi="x-none"/>
              </w:rPr>
            </w:pPr>
            <w:r>
              <w:rPr>
                <w:lang w:bidi="x-none"/>
              </w:rPr>
              <w:t>DAAC</w:t>
            </w:r>
          </w:p>
        </w:tc>
        <w:tc>
          <w:tcPr>
            <w:tcW w:w="7114" w:type="dxa"/>
            <w:tcBorders>
              <w:left w:val="single" w:sz="1" w:space="0" w:color="000000"/>
              <w:bottom w:val="single" w:sz="1" w:space="0" w:color="000000"/>
              <w:right w:val="single" w:sz="1" w:space="0" w:color="000000"/>
            </w:tcBorders>
            <w:vAlign w:val="bottom"/>
          </w:tcPr>
          <w:p w14:paraId="12825C85" w14:textId="77777777" w:rsidR="000A4841" w:rsidRDefault="000A4841" w:rsidP="007B094E">
            <w:pPr>
              <w:pStyle w:val="normalacrolist"/>
              <w:snapToGrid w:val="0"/>
              <w:spacing w:after="40"/>
              <w:rPr>
                <w:lang w:bidi="x-none"/>
              </w:rPr>
            </w:pPr>
            <w:r w:rsidRPr="00AF16C6">
              <w:rPr>
                <w:lang w:bidi="x-none"/>
              </w:rPr>
              <w:t>Distributed Active Archive</w:t>
            </w:r>
            <w:r>
              <w:rPr>
                <w:lang w:bidi="x-none"/>
              </w:rPr>
              <w:t xml:space="preserve"> </w:t>
            </w:r>
            <w:r w:rsidRPr="00AF16C6">
              <w:rPr>
                <w:lang w:bidi="x-none"/>
              </w:rPr>
              <w:t>Center</w:t>
            </w:r>
          </w:p>
        </w:tc>
      </w:tr>
      <w:tr w:rsidR="000A4841" w14:paraId="1FB93DD7" w14:textId="77777777" w:rsidTr="006152B7">
        <w:trPr>
          <w:cantSplit/>
          <w:trHeight w:val="260"/>
        </w:trPr>
        <w:tc>
          <w:tcPr>
            <w:tcW w:w="1517" w:type="dxa"/>
            <w:tcBorders>
              <w:left w:val="single" w:sz="1" w:space="0" w:color="000000"/>
              <w:bottom w:val="single" w:sz="1" w:space="0" w:color="000000"/>
            </w:tcBorders>
            <w:vAlign w:val="bottom"/>
          </w:tcPr>
          <w:p w14:paraId="387CB30E" w14:textId="77777777" w:rsidR="000A4841" w:rsidRDefault="000A4841" w:rsidP="007B094E">
            <w:pPr>
              <w:pStyle w:val="normalacrolist"/>
              <w:snapToGrid w:val="0"/>
              <w:spacing w:after="40"/>
              <w:rPr>
                <w:lang w:bidi="x-none"/>
              </w:rPr>
            </w:pPr>
            <w:r>
              <w:rPr>
                <w:lang w:bidi="x-none"/>
              </w:rPr>
              <w:t>dBZ</w:t>
            </w:r>
          </w:p>
        </w:tc>
        <w:tc>
          <w:tcPr>
            <w:tcW w:w="7114" w:type="dxa"/>
            <w:tcBorders>
              <w:left w:val="single" w:sz="1" w:space="0" w:color="000000"/>
              <w:bottom w:val="single" w:sz="1" w:space="0" w:color="000000"/>
              <w:right w:val="single" w:sz="1" w:space="0" w:color="000000"/>
            </w:tcBorders>
            <w:vAlign w:val="bottom"/>
          </w:tcPr>
          <w:p w14:paraId="22EE016B" w14:textId="77777777" w:rsidR="000A4841" w:rsidRDefault="000A4841" w:rsidP="007B094E">
            <w:pPr>
              <w:pStyle w:val="normalacrolist"/>
              <w:snapToGrid w:val="0"/>
              <w:spacing w:after="40"/>
              <w:rPr>
                <w:lang w:bidi="x-none"/>
              </w:rPr>
            </w:pPr>
            <w:r>
              <w:rPr>
                <w:lang w:bidi="x-none"/>
              </w:rPr>
              <w:t>Decibels (dB) of radar Reflectivity (Z)</w:t>
            </w:r>
          </w:p>
        </w:tc>
      </w:tr>
      <w:tr w:rsidR="000A4841" w14:paraId="671FD515" w14:textId="77777777" w:rsidTr="006152B7">
        <w:trPr>
          <w:cantSplit/>
          <w:trHeight w:val="260"/>
        </w:trPr>
        <w:tc>
          <w:tcPr>
            <w:tcW w:w="1517" w:type="dxa"/>
            <w:tcBorders>
              <w:left w:val="single" w:sz="1" w:space="0" w:color="000000"/>
              <w:bottom w:val="single" w:sz="1" w:space="0" w:color="000000"/>
            </w:tcBorders>
            <w:vAlign w:val="bottom"/>
          </w:tcPr>
          <w:p w14:paraId="20861E06" w14:textId="77777777" w:rsidR="000A4841" w:rsidRDefault="000A4841" w:rsidP="007B094E">
            <w:pPr>
              <w:pStyle w:val="normalacrolist"/>
              <w:snapToGrid w:val="0"/>
              <w:spacing w:after="40"/>
              <w:rPr>
                <w:lang w:bidi="x-none"/>
              </w:rPr>
            </w:pPr>
            <w:r>
              <w:rPr>
                <w:lang w:bidi="x-none"/>
              </w:rPr>
              <w:t>DISC</w:t>
            </w:r>
          </w:p>
        </w:tc>
        <w:tc>
          <w:tcPr>
            <w:tcW w:w="7114" w:type="dxa"/>
            <w:tcBorders>
              <w:left w:val="single" w:sz="1" w:space="0" w:color="000000"/>
              <w:bottom w:val="single" w:sz="1" w:space="0" w:color="000000"/>
              <w:right w:val="single" w:sz="1" w:space="0" w:color="000000"/>
            </w:tcBorders>
            <w:vAlign w:val="bottom"/>
          </w:tcPr>
          <w:p w14:paraId="543A9981" w14:textId="77777777" w:rsidR="000A4841" w:rsidRDefault="000A4841" w:rsidP="007B094E">
            <w:pPr>
              <w:pStyle w:val="normalacrolist"/>
              <w:snapToGrid w:val="0"/>
              <w:spacing w:after="40"/>
              <w:rPr>
                <w:lang w:bidi="x-none"/>
              </w:rPr>
            </w:pPr>
            <w:r>
              <w:rPr>
                <w:lang w:bidi="x-none"/>
              </w:rPr>
              <w:t>(</w:t>
            </w:r>
            <w:r w:rsidRPr="00C062E8">
              <w:rPr>
                <w:lang w:bidi="x-none"/>
              </w:rPr>
              <w:t>Goddard Earth Sciences) Data and Information Center</w:t>
            </w:r>
          </w:p>
        </w:tc>
      </w:tr>
      <w:tr w:rsidR="007B094E" w14:paraId="469D21E0" w14:textId="77777777" w:rsidTr="006152B7">
        <w:trPr>
          <w:cantSplit/>
          <w:trHeight w:val="260"/>
        </w:trPr>
        <w:tc>
          <w:tcPr>
            <w:tcW w:w="1517" w:type="dxa"/>
            <w:tcBorders>
              <w:left w:val="single" w:sz="1" w:space="0" w:color="000000"/>
              <w:bottom w:val="single" w:sz="1" w:space="0" w:color="000000"/>
            </w:tcBorders>
            <w:vAlign w:val="bottom"/>
          </w:tcPr>
          <w:p w14:paraId="541C304F" w14:textId="15295CFA" w:rsidR="007B094E" w:rsidRDefault="007B094E" w:rsidP="007B094E">
            <w:pPr>
              <w:pStyle w:val="normalacrolist"/>
              <w:snapToGrid w:val="0"/>
              <w:spacing w:after="40"/>
              <w:rPr>
                <w:lang w:bidi="x-none"/>
              </w:rPr>
            </w:pPr>
            <w:r>
              <w:rPr>
                <w:lang w:bidi="x-none"/>
              </w:rPr>
              <w:t>DP</w:t>
            </w:r>
          </w:p>
        </w:tc>
        <w:tc>
          <w:tcPr>
            <w:tcW w:w="7114" w:type="dxa"/>
            <w:tcBorders>
              <w:left w:val="single" w:sz="1" w:space="0" w:color="000000"/>
              <w:bottom w:val="single" w:sz="1" w:space="0" w:color="000000"/>
              <w:right w:val="single" w:sz="1" w:space="0" w:color="000000"/>
            </w:tcBorders>
            <w:vAlign w:val="bottom"/>
          </w:tcPr>
          <w:p w14:paraId="58761F57" w14:textId="6EE0AB0C" w:rsidR="007B094E" w:rsidRDefault="007B094E" w:rsidP="007B094E">
            <w:pPr>
              <w:pStyle w:val="normalacrolist"/>
              <w:snapToGrid w:val="0"/>
              <w:spacing w:after="40"/>
              <w:rPr>
                <w:lang w:bidi="x-none"/>
              </w:rPr>
            </w:pPr>
            <w:r>
              <w:rPr>
                <w:lang w:bidi="x-none"/>
              </w:rPr>
              <w:t>Dual Polarization (radar)</w:t>
            </w:r>
          </w:p>
        </w:tc>
      </w:tr>
      <w:tr w:rsidR="000A4841" w14:paraId="65355D28" w14:textId="77777777" w:rsidTr="006152B7">
        <w:trPr>
          <w:cantSplit/>
          <w:trHeight w:val="260"/>
        </w:trPr>
        <w:tc>
          <w:tcPr>
            <w:tcW w:w="1517" w:type="dxa"/>
            <w:tcBorders>
              <w:left w:val="single" w:sz="1" w:space="0" w:color="000000"/>
              <w:bottom w:val="single" w:sz="1" w:space="0" w:color="000000"/>
            </w:tcBorders>
            <w:vAlign w:val="bottom"/>
          </w:tcPr>
          <w:p w14:paraId="4B3E840F" w14:textId="77777777" w:rsidR="000A4841" w:rsidRDefault="000A4841" w:rsidP="007B094E">
            <w:pPr>
              <w:pStyle w:val="normalacrolist"/>
              <w:snapToGrid w:val="0"/>
              <w:spacing w:after="40"/>
              <w:rPr>
                <w:lang w:bidi="x-none"/>
              </w:rPr>
            </w:pPr>
            <w:r>
              <w:rPr>
                <w:lang w:bidi="x-none"/>
              </w:rPr>
              <w:t>DPR</w:t>
            </w:r>
          </w:p>
        </w:tc>
        <w:tc>
          <w:tcPr>
            <w:tcW w:w="7114" w:type="dxa"/>
            <w:tcBorders>
              <w:left w:val="single" w:sz="1" w:space="0" w:color="000000"/>
              <w:bottom w:val="single" w:sz="1" w:space="0" w:color="000000"/>
              <w:right w:val="single" w:sz="1" w:space="0" w:color="000000"/>
            </w:tcBorders>
            <w:vAlign w:val="bottom"/>
          </w:tcPr>
          <w:p w14:paraId="385D0FD6" w14:textId="77777777" w:rsidR="000A4841" w:rsidRDefault="000A4841" w:rsidP="007B094E">
            <w:pPr>
              <w:pStyle w:val="normalacrolist"/>
              <w:snapToGrid w:val="0"/>
              <w:spacing w:after="40"/>
              <w:rPr>
                <w:lang w:bidi="x-none"/>
              </w:rPr>
            </w:pPr>
            <w:r>
              <w:rPr>
                <w:lang w:bidi="x-none"/>
              </w:rPr>
              <w:t>(GPM) Dual-frequency Precipitation Radar</w:t>
            </w:r>
          </w:p>
        </w:tc>
      </w:tr>
      <w:tr w:rsidR="000A4841" w14:paraId="344188A9" w14:textId="77777777" w:rsidTr="006152B7">
        <w:trPr>
          <w:cantSplit/>
          <w:trHeight w:val="260"/>
        </w:trPr>
        <w:tc>
          <w:tcPr>
            <w:tcW w:w="1517" w:type="dxa"/>
            <w:tcBorders>
              <w:left w:val="single" w:sz="1" w:space="0" w:color="000000"/>
              <w:bottom w:val="single" w:sz="1" w:space="0" w:color="000000"/>
            </w:tcBorders>
            <w:vAlign w:val="bottom"/>
          </w:tcPr>
          <w:p w14:paraId="4B43AE42" w14:textId="77777777" w:rsidR="000A4841" w:rsidRDefault="000A4841" w:rsidP="007B094E">
            <w:pPr>
              <w:pStyle w:val="normalacrolist"/>
              <w:snapToGrid w:val="0"/>
              <w:spacing w:after="40"/>
              <w:rPr>
                <w:lang w:bidi="x-none"/>
              </w:rPr>
            </w:pPr>
            <w:r>
              <w:rPr>
                <w:lang w:bidi="x-none"/>
              </w:rPr>
              <w:t>GMI</w:t>
            </w:r>
          </w:p>
        </w:tc>
        <w:tc>
          <w:tcPr>
            <w:tcW w:w="7114" w:type="dxa"/>
            <w:tcBorders>
              <w:left w:val="single" w:sz="1" w:space="0" w:color="000000"/>
              <w:bottom w:val="single" w:sz="1" w:space="0" w:color="000000"/>
              <w:right w:val="single" w:sz="1" w:space="0" w:color="000000"/>
            </w:tcBorders>
            <w:vAlign w:val="bottom"/>
          </w:tcPr>
          <w:p w14:paraId="7E80F4F0" w14:textId="77777777" w:rsidR="000A4841" w:rsidRDefault="000A4841" w:rsidP="007B094E">
            <w:pPr>
              <w:pStyle w:val="normalacrolist"/>
              <w:snapToGrid w:val="0"/>
              <w:spacing w:after="40"/>
              <w:rPr>
                <w:lang w:bidi="x-none"/>
              </w:rPr>
            </w:pPr>
            <w:r>
              <w:rPr>
                <w:lang w:bidi="x-none"/>
              </w:rPr>
              <w:t>GPM Microwave Imager</w:t>
            </w:r>
          </w:p>
        </w:tc>
      </w:tr>
      <w:tr w:rsidR="000A4841" w14:paraId="16077BC1" w14:textId="77777777" w:rsidTr="006152B7">
        <w:trPr>
          <w:cantSplit/>
          <w:trHeight w:val="260"/>
        </w:trPr>
        <w:tc>
          <w:tcPr>
            <w:tcW w:w="1517" w:type="dxa"/>
            <w:tcBorders>
              <w:left w:val="single" w:sz="1" w:space="0" w:color="000000"/>
              <w:bottom w:val="single" w:sz="1" w:space="0" w:color="000000"/>
            </w:tcBorders>
            <w:vAlign w:val="bottom"/>
          </w:tcPr>
          <w:p w14:paraId="51247D68" w14:textId="77777777" w:rsidR="000A4841" w:rsidRDefault="000A4841" w:rsidP="007B094E">
            <w:pPr>
              <w:pStyle w:val="normalacrolist"/>
              <w:snapToGrid w:val="0"/>
              <w:spacing w:after="40"/>
              <w:rPr>
                <w:lang w:bidi="x-none"/>
              </w:rPr>
            </w:pPr>
            <w:r>
              <w:rPr>
                <w:lang w:bidi="x-none"/>
              </w:rPr>
              <w:t>GPM</w:t>
            </w:r>
          </w:p>
        </w:tc>
        <w:tc>
          <w:tcPr>
            <w:tcW w:w="7114" w:type="dxa"/>
            <w:tcBorders>
              <w:left w:val="single" w:sz="1" w:space="0" w:color="000000"/>
              <w:bottom w:val="single" w:sz="1" w:space="0" w:color="000000"/>
              <w:right w:val="single" w:sz="1" w:space="0" w:color="000000"/>
            </w:tcBorders>
            <w:vAlign w:val="bottom"/>
          </w:tcPr>
          <w:p w14:paraId="7FEBD997" w14:textId="77777777" w:rsidR="000A4841" w:rsidRDefault="000A4841" w:rsidP="007B094E">
            <w:pPr>
              <w:pStyle w:val="normalacrolist"/>
              <w:snapToGrid w:val="0"/>
              <w:spacing w:after="40"/>
              <w:rPr>
                <w:lang w:bidi="x-none"/>
              </w:rPr>
            </w:pPr>
            <w:r>
              <w:rPr>
                <w:lang w:bidi="x-none"/>
              </w:rPr>
              <w:t>Global Precipitation Measurement</w:t>
            </w:r>
          </w:p>
        </w:tc>
      </w:tr>
      <w:tr w:rsidR="000A4841" w14:paraId="03D97B33" w14:textId="77777777" w:rsidTr="006152B7">
        <w:trPr>
          <w:cantSplit/>
          <w:trHeight w:val="260"/>
        </w:trPr>
        <w:tc>
          <w:tcPr>
            <w:tcW w:w="1517" w:type="dxa"/>
            <w:tcBorders>
              <w:left w:val="single" w:sz="1" w:space="0" w:color="000000"/>
              <w:bottom w:val="single" w:sz="1" w:space="0" w:color="000000"/>
            </w:tcBorders>
            <w:vAlign w:val="bottom"/>
          </w:tcPr>
          <w:p w14:paraId="3823655E" w14:textId="15A7A10E" w:rsidR="000A4841" w:rsidRDefault="000A4841" w:rsidP="007B094E">
            <w:pPr>
              <w:pStyle w:val="normalacrolist"/>
              <w:snapToGrid w:val="0"/>
              <w:spacing w:after="40"/>
              <w:rPr>
                <w:lang w:bidi="x-none"/>
              </w:rPr>
            </w:pPr>
            <w:r>
              <w:rPr>
                <w:lang w:bidi="x-none"/>
              </w:rPr>
              <w:t>GR</w:t>
            </w:r>
            <w:r w:rsidR="007B094E">
              <w:rPr>
                <w:lang w:bidi="x-none"/>
              </w:rPr>
              <w:t>, gr</w:t>
            </w:r>
          </w:p>
        </w:tc>
        <w:tc>
          <w:tcPr>
            <w:tcW w:w="7114" w:type="dxa"/>
            <w:tcBorders>
              <w:left w:val="single" w:sz="1" w:space="0" w:color="000000"/>
              <w:bottom w:val="single" w:sz="1" w:space="0" w:color="000000"/>
              <w:right w:val="single" w:sz="1" w:space="0" w:color="000000"/>
            </w:tcBorders>
            <w:vAlign w:val="bottom"/>
          </w:tcPr>
          <w:p w14:paraId="40F4A136" w14:textId="77777777" w:rsidR="000A4841" w:rsidRDefault="000A4841" w:rsidP="007B094E">
            <w:pPr>
              <w:pStyle w:val="normalacrolist"/>
              <w:snapToGrid w:val="0"/>
              <w:spacing w:after="40"/>
              <w:rPr>
                <w:lang w:bidi="x-none"/>
              </w:rPr>
            </w:pPr>
            <w:r>
              <w:rPr>
                <w:lang w:bidi="x-none"/>
              </w:rPr>
              <w:t>Ground Radar (a.k.a. GV radar)</w:t>
            </w:r>
          </w:p>
        </w:tc>
      </w:tr>
      <w:tr w:rsidR="000A4841" w14:paraId="7ED40E5A" w14:textId="77777777" w:rsidTr="006152B7">
        <w:trPr>
          <w:cantSplit/>
          <w:trHeight w:val="260"/>
        </w:trPr>
        <w:tc>
          <w:tcPr>
            <w:tcW w:w="1517" w:type="dxa"/>
            <w:tcBorders>
              <w:left w:val="single" w:sz="1" w:space="0" w:color="000000"/>
              <w:bottom w:val="single" w:sz="1" w:space="0" w:color="000000"/>
            </w:tcBorders>
            <w:vAlign w:val="bottom"/>
          </w:tcPr>
          <w:p w14:paraId="4957FA31" w14:textId="77777777" w:rsidR="000A4841" w:rsidRDefault="000A4841" w:rsidP="007B094E">
            <w:pPr>
              <w:pStyle w:val="normalacrolist"/>
              <w:snapToGrid w:val="0"/>
              <w:spacing w:after="40"/>
              <w:rPr>
                <w:lang w:bidi="x-none"/>
              </w:rPr>
            </w:pPr>
            <w:r>
              <w:rPr>
                <w:lang w:bidi="x-none"/>
              </w:rPr>
              <w:t>GSFC</w:t>
            </w:r>
          </w:p>
        </w:tc>
        <w:tc>
          <w:tcPr>
            <w:tcW w:w="7114" w:type="dxa"/>
            <w:tcBorders>
              <w:left w:val="single" w:sz="1" w:space="0" w:color="000000"/>
              <w:bottom w:val="single" w:sz="1" w:space="0" w:color="000000"/>
              <w:right w:val="single" w:sz="1" w:space="0" w:color="000000"/>
            </w:tcBorders>
            <w:vAlign w:val="bottom"/>
          </w:tcPr>
          <w:p w14:paraId="4F25F926" w14:textId="77777777" w:rsidR="000A4841" w:rsidRDefault="000A4841" w:rsidP="007B094E">
            <w:pPr>
              <w:pStyle w:val="normalacrolist"/>
              <w:snapToGrid w:val="0"/>
              <w:spacing w:after="40"/>
              <w:rPr>
                <w:lang w:bidi="x-none"/>
              </w:rPr>
            </w:pPr>
            <w:r>
              <w:rPr>
                <w:lang w:bidi="x-none"/>
              </w:rPr>
              <w:t>Goddard Space Flight Center</w:t>
            </w:r>
          </w:p>
        </w:tc>
      </w:tr>
      <w:tr w:rsidR="000A4841" w14:paraId="10615BCE" w14:textId="77777777" w:rsidTr="006152B7">
        <w:trPr>
          <w:cantSplit/>
          <w:trHeight w:val="260"/>
        </w:trPr>
        <w:tc>
          <w:tcPr>
            <w:tcW w:w="1517" w:type="dxa"/>
            <w:tcBorders>
              <w:left w:val="single" w:sz="1" w:space="0" w:color="000000"/>
              <w:bottom w:val="single" w:sz="1" w:space="0" w:color="000000"/>
            </w:tcBorders>
            <w:vAlign w:val="bottom"/>
          </w:tcPr>
          <w:p w14:paraId="283793F3" w14:textId="77777777" w:rsidR="000A4841" w:rsidRDefault="000A4841" w:rsidP="007B094E">
            <w:pPr>
              <w:pStyle w:val="normalacrolist"/>
              <w:snapToGrid w:val="0"/>
              <w:spacing w:after="40"/>
              <w:rPr>
                <w:lang w:bidi="x-none"/>
              </w:rPr>
            </w:pPr>
            <w:r>
              <w:rPr>
                <w:lang w:bidi="x-none"/>
              </w:rPr>
              <w:t>GV</w:t>
            </w:r>
          </w:p>
        </w:tc>
        <w:tc>
          <w:tcPr>
            <w:tcW w:w="7114" w:type="dxa"/>
            <w:tcBorders>
              <w:left w:val="single" w:sz="1" w:space="0" w:color="000000"/>
              <w:bottom w:val="single" w:sz="1" w:space="0" w:color="000000"/>
              <w:right w:val="single" w:sz="1" w:space="0" w:color="000000"/>
            </w:tcBorders>
            <w:vAlign w:val="bottom"/>
          </w:tcPr>
          <w:p w14:paraId="7733917D" w14:textId="77777777" w:rsidR="000A4841" w:rsidRDefault="000A4841" w:rsidP="007B094E">
            <w:pPr>
              <w:pStyle w:val="normalacrolist"/>
              <w:snapToGrid w:val="0"/>
              <w:spacing w:after="40"/>
              <w:rPr>
                <w:lang w:bidi="x-none"/>
              </w:rPr>
            </w:pPr>
            <w:r>
              <w:rPr>
                <w:lang w:bidi="x-none"/>
              </w:rPr>
              <w:t>Ground Validation</w:t>
            </w:r>
          </w:p>
        </w:tc>
      </w:tr>
      <w:tr w:rsidR="000A4841" w14:paraId="233C5BFF" w14:textId="77777777" w:rsidTr="006152B7">
        <w:trPr>
          <w:cantSplit/>
          <w:trHeight w:val="260"/>
        </w:trPr>
        <w:tc>
          <w:tcPr>
            <w:tcW w:w="1517" w:type="dxa"/>
            <w:tcBorders>
              <w:left w:val="single" w:sz="1" w:space="0" w:color="000000"/>
              <w:bottom w:val="single" w:sz="1" w:space="0" w:color="000000"/>
            </w:tcBorders>
            <w:vAlign w:val="bottom"/>
          </w:tcPr>
          <w:p w14:paraId="020B96D3" w14:textId="77777777" w:rsidR="000A4841" w:rsidRDefault="000A4841" w:rsidP="007B094E">
            <w:pPr>
              <w:pStyle w:val="normalacrolist"/>
              <w:snapToGrid w:val="0"/>
              <w:spacing w:after="40"/>
              <w:rPr>
                <w:lang w:bidi="x-none"/>
              </w:rPr>
            </w:pPr>
            <w:r>
              <w:rPr>
                <w:lang w:bidi="x-none"/>
              </w:rPr>
              <w:t>GVS</w:t>
            </w:r>
          </w:p>
        </w:tc>
        <w:tc>
          <w:tcPr>
            <w:tcW w:w="7114" w:type="dxa"/>
            <w:tcBorders>
              <w:left w:val="single" w:sz="1" w:space="0" w:color="000000"/>
              <w:bottom w:val="single" w:sz="1" w:space="0" w:color="000000"/>
              <w:right w:val="single" w:sz="1" w:space="0" w:color="000000"/>
            </w:tcBorders>
            <w:vAlign w:val="bottom"/>
          </w:tcPr>
          <w:p w14:paraId="11A5DDD8" w14:textId="77777777" w:rsidR="000A4841" w:rsidRDefault="000A4841" w:rsidP="007B094E">
            <w:pPr>
              <w:pStyle w:val="normalacrolist"/>
              <w:snapToGrid w:val="0"/>
              <w:spacing w:after="40"/>
              <w:rPr>
                <w:lang w:bidi="x-none"/>
              </w:rPr>
            </w:pPr>
            <w:r>
              <w:rPr>
                <w:lang w:bidi="x-none"/>
              </w:rPr>
              <w:t>Ground Validation System</w:t>
            </w:r>
          </w:p>
        </w:tc>
      </w:tr>
      <w:tr w:rsidR="000A4841" w14:paraId="677B7199" w14:textId="77777777" w:rsidTr="006152B7">
        <w:trPr>
          <w:cantSplit/>
          <w:trHeight w:val="260"/>
        </w:trPr>
        <w:tc>
          <w:tcPr>
            <w:tcW w:w="1517" w:type="dxa"/>
            <w:tcBorders>
              <w:left w:val="single" w:sz="1" w:space="0" w:color="000000"/>
              <w:bottom w:val="single" w:sz="1" w:space="0" w:color="000000"/>
            </w:tcBorders>
            <w:vAlign w:val="bottom"/>
          </w:tcPr>
          <w:p w14:paraId="5DA21CC7" w14:textId="77777777" w:rsidR="000A4841" w:rsidRDefault="000A4841" w:rsidP="007B094E">
            <w:pPr>
              <w:pStyle w:val="normalacrolist"/>
              <w:snapToGrid w:val="0"/>
              <w:spacing w:after="40"/>
              <w:rPr>
                <w:lang w:bidi="x-none"/>
              </w:rPr>
            </w:pPr>
            <w:r>
              <w:rPr>
                <w:lang w:bidi="x-none"/>
              </w:rPr>
              <w:t>HDF</w:t>
            </w:r>
          </w:p>
        </w:tc>
        <w:tc>
          <w:tcPr>
            <w:tcW w:w="7114" w:type="dxa"/>
            <w:tcBorders>
              <w:left w:val="single" w:sz="1" w:space="0" w:color="000000"/>
              <w:bottom w:val="single" w:sz="1" w:space="0" w:color="000000"/>
              <w:right w:val="single" w:sz="1" w:space="0" w:color="000000"/>
            </w:tcBorders>
            <w:vAlign w:val="bottom"/>
          </w:tcPr>
          <w:p w14:paraId="2F36E1A6" w14:textId="77777777" w:rsidR="000A4841" w:rsidRDefault="000A4841" w:rsidP="007B094E">
            <w:pPr>
              <w:pStyle w:val="normalacrolist"/>
              <w:snapToGrid w:val="0"/>
              <w:spacing w:after="40"/>
              <w:rPr>
                <w:lang w:bidi="x-none"/>
              </w:rPr>
            </w:pPr>
            <w:r>
              <w:rPr>
                <w:lang w:bidi="x-none"/>
              </w:rPr>
              <w:t>Hierarchical Data Format (HDF-4 or HDF-5)</w:t>
            </w:r>
          </w:p>
        </w:tc>
      </w:tr>
      <w:tr w:rsidR="00412113" w14:paraId="6A6BDEE1" w14:textId="77777777" w:rsidTr="006152B7">
        <w:trPr>
          <w:cantSplit/>
          <w:trHeight w:val="260"/>
        </w:trPr>
        <w:tc>
          <w:tcPr>
            <w:tcW w:w="1517" w:type="dxa"/>
            <w:tcBorders>
              <w:left w:val="single" w:sz="1" w:space="0" w:color="000000"/>
              <w:bottom w:val="single" w:sz="1" w:space="0" w:color="000000"/>
            </w:tcBorders>
            <w:vAlign w:val="bottom"/>
          </w:tcPr>
          <w:p w14:paraId="04703D64" w14:textId="47524D88" w:rsidR="00412113" w:rsidRDefault="00412113" w:rsidP="007B094E">
            <w:pPr>
              <w:pStyle w:val="normalacrolist"/>
              <w:snapToGrid w:val="0"/>
              <w:spacing w:after="40"/>
              <w:rPr>
                <w:lang w:bidi="x-none"/>
              </w:rPr>
            </w:pPr>
            <w:r>
              <w:rPr>
                <w:lang w:bidi="x-none"/>
              </w:rPr>
              <w:t>HID</w:t>
            </w:r>
          </w:p>
        </w:tc>
        <w:tc>
          <w:tcPr>
            <w:tcW w:w="7114" w:type="dxa"/>
            <w:tcBorders>
              <w:left w:val="single" w:sz="1" w:space="0" w:color="000000"/>
              <w:bottom w:val="single" w:sz="1" w:space="0" w:color="000000"/>
              <w:right w:val="single" w:sz="1" w:space="0" w:color="000000"/>
            </w:tcBorders>
            <w:vAlign w:val="bottom"/>
          </w:tcPr>
          <w:p w14:paraId="60EFCBD7" w14:textId="3B75348C" w:rsidR="00412113" w:rsidRDefault="00412113" w:rsidP="007B094E">
            <w:pPr>
              <w:pStyle w:val="normalacrolist"/>
              <w:snapToGrid w:val="0"/>
              <w:spacing w:after="40"/>
              <w:rPr>
                <w:lang w:bidi="x-none"/>
              </w:rPr>
            </w:pPr>
            <w:r>
              <w:rPr>
                <w:lang w:bidi="x-none"/>
              </w:rPr>
              <w:t>Hydrometeor ID</w:t>
            </w:r>
          </w:p>
        </w:tc>
      </w:tr>
      <w:tr w:rsidR="000A4841" w14:paraId="4C1B4851" w14:textId="77777777" w:rsidTr="006152B7">
        <w:trPr>
          <w:cantSplit/>
          <w:trHeight w:val="260"/>
        </w:trPr>
        <w:tc>
          <w:tcPr>
            <w:tcW w:w="1517" w:type="dxa"/>
            <w:tcBorders>
              <w:left w:val="single" w:sz="1" w:space="0" w:color="000000"/>
              <w:bottom w:val="single" w:sz="1" w:space="0" w:color="000000"/>
            </w:tcBorders>
            <w:vAlign w:val="bottom"/>
          </w:tcPr>
          <w:p w14:paraId="05C1E1B0" w14:textId="77777777" w:rsidR="000A4841" w:rsidRDefault="000A4841" w:rsidP="007B094E">
            <w:pPr>
              <w:pStyle w:val="normalacrolist"/>
              <w:snapToGrid w:val="0"/>
              <w:spacing w:after="40"/>
              <w:rPr>
                <w:lang w:bidi="x-none"/>
              </w:rPr>
            </w:pPr>
            <w:r>
              <w:rPr>
                <w:lang w:bidi="x-none"/>
              </w:rPr>
              <w:t>ID</w:t>
            </w:r>
          </w:p>
        </w:tc>
        <w:tc>
          <w:tcPr>
            <w:tcW w:w="7114" w:type="dxa"/>
            <w:tcBorders>
              <w:left w:val="single" w:sz="1" w:space="0" w:color="000000"/>
              <w:bottom w:val="single" w:sz="1" w:space="0" w:color="000000"/>
              <w:right w:val="single" w:sz="1" w:space="0" w:color="000000"/>
            </w:tcBorders>
            <w:vAlign w:val="bottom"/>
          </w:tcPr>
          <w:p w14:paraId="79FBCE03" w14:textId="77777777" w:rsidR="000A4841" w:rsidRDefault="000A4841" w:rsidP="007B094E">
            <w:pPr>
              <w:pStyle w:val="normalacrolist"/>
              <w:snapToGrid w:val="0"/>
              <w:spacing w:after="40"/>
              <w:rPr>
                <w:lang w:bidi="x-none"/>
              </w:rPr>
            </w:pPr>
            <w:r>
              <w:rPr>
                <w:lang w:bidi="x-none"/>
              </w:rPr>
              <w:t>Identification, Identifier</w:t>
            </w:r>
          </w:p>
        </w:tc>
      </w:tr>
      <w:tr w:rsidR="000A4841" w14:paraId="42760336" w14:textId="77777777" w:rsidTr="006152B7">
        <w:trPr>
          <w:cantSplit/>
          <w:trHeight w:val="260"/>
        </w:trPr>
        <w:tc>
          <w:tcPr>
            <w:tcW w:w="1517" w:type="dxa"/>
            <w:tcBorders>
              <w:left w:val="single" w:sz="1" w:space="0" w:color="000000"/>
              <w:bottom w:val="single" w:sz="1" w:space="0" w:color="000000"/>
            </w:tcBorders>
            <w:vAlign w:val="bottom"/>
          </w:tcPr>
          <w:p w14:paraId="4DB235C0" w14:textId="77777777" w:rsidR="000A4841" w:rsidRDefault="000A4841" w:rsidP="007B094E">
            <w:pPr>
              <w:pStyle w:val="normalacrolist"/>
              <w:snapToGrid w:val="0"/>
              <w:spacing w:after="40"/>
              <w:rPr>
                <w:lang w:bidi="x-none"/>
              </w:rPr>
            </w:pPr>
            <w:r>
              <w:rPr>
                <w:lang w:bidi="x-none"/>
              </w:rPr>
              <w:t>IDL</w:t>
            </w:r>
          </w:p>
        </w:tc>
        <w:tc>
          <w:tcPr>
            <w:tcW w:w="7114" w:type="dxa"/>
            <w:tcBorders>
              <w:left w:val="single" w:sz="1" w:space="0" w:color="000000"/>
              <w:bottom w:val="single" w:sz="1" w:space="0" w:color="000000"/>
              <w:right w:val="single" w:sz="1" w:space="0" w:color="000000"/>
            </w:tcBorders>
            <w:vAlign w:val="bottom"/>
          </w:tcPr>
          <w:p w14:paraId="48C4D6EC" w14:textId="77777777" w:rsidR="000A4841" w:rsidRDefault="000A4841" w:rsidP="007B094E">
            <w:pPr>
              <w:pStyle w:val="normalacrolist"/>
              <w:snapToGrid w:val="0"/>
              <w:spacing w:after="40"/>
              <w:rPr>
                <w:lang w:bidi="x-none"/>
              </w:rPr>
            </w:pPr>
            <w:r>
              <w:rPr>
                <w:lang w:bidi="x-none"/>
              </w:rPr>
              <w:t>Interactive Data Language</w:t>
            </w:r>
          </w:p>
        </w:tc>
      </w:tr>
      <w:tr w:rsidR="000A4841" w14:paraId="6EBFE45F" w14:textId="77777777" w:rsidTr="006152B7">
        <w:trPr>
          <w:cantSplit/>
          <w:trHeight w:val="260"/>
        </w:trPr>
        <w:tc>
          <w:tcPr>
            <w:tcW w:w="1517" w:type="dxa"/>
            <w:tcBorders>
              <w:left w:val="single" w:sz="1" w:space="0" w:color="000000"/>
              <w:bottom w:val="single" w:sz="1" w:space="0" w:color="000000"/>
            </w:tcBorders>
            <w:vAlign w:val="bottom"/>
          </w:tcPr>
          <w:p w14:paraId="44660289" w14:textId="77777777" w:rsidR="000A4841" w:rsidRDefault="000A4841" w:rsidP="007B094E">
            <w:pPr>
              <w:pStyle w:val="normalacrolist"/>
              <w:snapToGrid w:val="0"/>
              <w:spacing w:after="40"/>
              <w:rPr>
                <w:lang w:bidi="x-none"/>
              </w:rPr>
            </w:pPr>
            <w:r>
              <w:rPr>
                <w:lang w:bidi="x-none"/>
              </w:rPr>
              <w:t>km</w:t>
            </w:r>
          </w:p>
        </w:tc>
        <w:tc>
          <w:tcPr>
            <w:tcW w:w="7114" w:type="dxa"/>
            <w:tcBorders>
              <w:left w:val="single" w:sz="1" w:space="0" w:color="000000"/>
              <w:bottom w:val="single" w:sz="1" w:space="0" w:color="000000"/>
              <w:right w:val="single" w:sz="1" w:space="0" w:color="000000"/>
            </w:tcBorders>
            <w:vAlign w:val="bottom"/>
          </w:tcPr>
          <w:p w14:paraId="187C2C65" w14:textId="77777777" w:rsidR="000A4841" w:rsidRDefault="000A4841" w:rsidP="007B094E">
            <w:pPr>
              <w:pStyle w:val="normalacrolist"/>
              <w:snapToGrid w:val="0"/>
              <w:spacing w:after="40"/>
              <w:rPr>
                <w:lang w:bidi="x-none"/>
              </w:rPr>
            </w:pPr>
            <w:r>
              <w:rPr>
                <w:lang w:bidi="x-none"/>
              </w:rPr>
              <w:t>kilometers</w:t>
            </w:r>
          </w:p>
        </w:tc>
      </w:tr>
      <w:tr w:rsidR="000A4841" w14:paraId="3B01EF95" w14:textId="77777777" w:rsidTr="006152B7">
        <w:trPr>
          <w:cantSplit/>
          <w:trHeight w:val="260"/>
        </w:trPr>
        <w:tc>
          <w:tcPr>
            <w:tcW w:w="1517" w:type="dxa"/>
            <w:tcBorders>
              <w:left w:val="single" w:sz="1" w:space="0" w:color="000000"/>
              <w:bottom w:val="single" w:sz="1" w:space="0" w:color="000000"/>
            </w:tcBorders>
            <w:vAlign w:val="bottom"/>
          </w:tcPr>
          <w:p w14:paraId="52A90DDE" w14:textId="77777777" w:rsidR="000A4841" w:rsidRDefault="000A4841" w:rsidP="007B094E">
            <w:pPr>
              <w:pStyle w:val="normalacrolist"/>
              <w:snapToGrid w:val="0"/>
              <w:spacing w:after="40"/>
              <w:rPr>
                <w:lang w:bidi="x-none"/>
              </w:rPr>
            </w:pPr>
            <w:r>
              <w:rPr>
                <w:lang w:bidi="x-none"/>
              </w:rPr>
              <w:t>m</w:t>
            </w:r>
          </w:p>
        </w:tc>
        <w:tc>
          <w:tcPr>
            <w:tcW w:w="7114" w:type="dxa"/>
            <w:tcBorders>
              <w:left w:val="single" w:sz="1" w:space="0" w:color="000000"/>
              <w:bottom w:val="single" w:sz="1" w:space="0" w:color="000000"/>
              <w:right w:val="single" w:sz="1" w:space="0" w:color="000000"/>
            </w:tcBorders>
            <w:vAlign w:val="bottom"/>
          </w:tcPr>
          <w:p w14:paraId="3A85D324" w14:textId="77777777" w:rsidR="000A4841" w:rsidRDefault="000A4841" w:rsidP="007B094E">
            <w:pPr>
              <w:pStyle w:val="normalacrolist"/>
              <w:snapToGrid w:val="0"/>
              <w:spacing w:after="40"/>
              <w:rPr>
                <w:lang w:bidi="x-none"/>
              </w:rPr>
            </w:pPr>
            <w:r>
              <w:rPr>
                <w:lang w:bidi="x-none"/>
              </w:rPr>
              <w:t>meters</w:t>
            </w:r>
          </w:p>
        </w:tc>
      </w:tr>
      <w:tr w:rsidR="000A4841" w14:paraId="26FBBB59" w14:textId="77777777" w:rsidTr="006152B7">
        <w:trPr>
          <w:cantSplit/>
          <w:trHeight w:val="260"/>
        </w:trPr>
        <w:tc>
          <w:tcPr>
            <w:tcW w:w="1517" w:type="dxa"/>
            <w:tcBorders>
              <w:left w:val="single" w:sz="1" w:space="0" w:color="000000"/>
              <w:bottom w:val="single" w:sz="1" w:space="0" w:color="000000"/>
            </w:tcBorders>
            <w:vAlign w:val="bottom"/>
          </w:tcPr>
          <w:p w14:paraId="5451095C" w14:textId="77777777" w:rsidR="000A4841" w:rsidRDefault="000A4841" w:rsidP="007B094E">
            <w:pPr>
              <w:pStyle w:val="normalacrolist"/>
              <w:snapToGrid w:val="0"/>
              <w:spacing w:after="40"/>
              <w:rPr>
                <w:lang w:bidi="x-none"/>
              </w:rPr>
            </w:pPr>
            <w:r>
              <w:rPr>
                <w:lang w:bidi="x-none"/>
              </w:rPr>
              <w:t>mm/h</w:t>
            </w:r>
          </w:p>
        </w:tc>
        <w:tc>
          <w:tcPr>
            <w:tcW w:w="7114" w:type="dxa"/>
            <w:tcBorders>
              <w:left w:val="single" w:sz="1" w:space="0" w:color="000000"/>
              <w:bottom w:val="single" w:sz="1" w:space="0" w:color="000000"/>
              <w:right w:val="single" w:sz="1" w:space="0" w:color="000000"/>
            </w:tcBorders>
            <w:vAlign w:val="bottom"/>
          </w:tcPr>
          <w:p w14:paraId="43E0ED48" w14:textId="77777777" w:rsidR="000A4841" w:rsidRDefault="000A4841" w:rsidP="007B094E">
            <w:pPr>
              <w:pStyle w:val="normalacrolist"/>
              <w:snapToGrid w:val="0"/>
              <w:spacing w:after="40"/>
              <w:rPr>
                <w:lang w:bidi="x-none"/>
              </w:rPr>
            </w:pPr>
            <w:r>
              <w:rPr>
                <w:lang w:bidi="x-none"/>
              </w:rPr>
              <w:t>millimeters (mm) per hour (h)</w:t>
            </w:r>
          </w:p>
        </w:tc>
      </w:tr>
      <w:tr w:rsidR="000A4841" w14:paraId="365D401F" w14:textId="77777777" w:rsidTr="006152B7">
        <w:trPr>
          <w:cantSplit/>
          <w:trHeight w:val="260"/>
        </w:trPr>
        <w:tc>
          <w:tcPr>
            <w:tcW w:w="1517" w:type="dxa"/>
            <w:tcBorders>
              <w:left w:val="single" w:sz="1" w:space="0" w:color="000000"/>
              <w:bottom w:val="single" w:sz="1" w:space="0" w:color="000000"/>
            </w:tcBorders>
            <w:vAlign w:val="bottom"/>
          </w:tcPr>
          <w:p w14:paraId="224F1728" w14:textId="77777777" w:rsidR="000A4841" w:rsidRDefault="000A4841" w:rsidP="007B094E">
            <w:pPr>
              <w:pStyle w:val="normalacrolist"/>
              <w:snapToGrid w:val="0"/>
              <w:spacing w:after="40"/>
              <w:rPr>
                <w:lang w:bidi="x-none"/>
              </w:rPr>
            </w:pPr>
            <w:r>
              <w:rPr>
                <w:lang w:bidi="x-none"/>
              </w:rPr>
              <w:t>MSL</w:t>
            </w:r>
          </w:p>
        </w:tc>
        <w:tc>
          <w:tcPr>
            <w:tcW w:w="7114" w:type="dxa"/>
            <w:tcBorders>
              <w:left w:val="single" w:sz="1" w:space="0" w:color="000000"/>
              <w:bottom w:val="single" w:sz="1" w:space="0" w:color="000000"/>
              <w:right w:val="single" w:sz="1" w:space="0" w:color="000000"/>
            </w:tcBorders>
            <w:vAlign w:val="bottom"/>
          </w:tcPr>
          <w:p w14:paraId="4F381A7E" w14:textId="77777777" w:rsidR="000A4841" w:rsidRDefault="000A4841" w:rsidP="007B094E">
            <w:pPr>
              <w:pStyle w:val="normalacrolist"/>
              <w:snapToGrid w:val="0"/>
              <w:spacing w:after="40"/>
              <w:rPr>
                <w:lang w:bidi="x-none"/>
              </w:rPr>
            </w:pPr>
            <w:r>
              <w:rPr>
                <w:lang w:bidi="x-none"/>
              </w:rPr>
              <w:t>(above) Mean Sea Level</w:t>
            </w:r>
          </w:p>
        </w:tc>
      </w:tr>
      <w:tr w:rsidR="000A4841" w14:paraId="54AA29C0" w14:textId="77777777" w:rsidTr="006152B7">
        <w:trPr>
          <w:cantSplit/>
          <w:trHeight w:val="260"/>
        </w:trPr>
        <w:tc>
          <w:tcPr>
            <w:tcW w:w="1517" w:type="dxa"/>
            <w:tcBorders>
              <w:left w:val="single" w:sz="1" w:space="0" w:color="000000"/>
              <w:bottom w:val="single" w:sz="1" w:space="0" w:color="000000"/>
            </w:tcBorders>
            <w:vAlign w:val="bottom"/>
          </w:tcPr>
          <w:p w14:paraId="3271B1C4" w14:textId="77777777" w:rsidR="000A4841" w:rsidRDefault="000A4841" w:rsidP="007B094E">
            <w:pPr>
              <w:pStyle w:val="normalacrolist"/>
              <w:snapToGrid w:val="0"/>
              <w:spacing w:after="40"/>
              <w:rPr>
                <w:lang w:bidi="x-none"/>
              </w:rPr>
            </w:pPr>
            <w:r>
              <w:rPr>
                <w:lang w:bidi="x-none"/>
              </w:rPr>
              <w:t>NASA</w:t>
            </w:r>
          </w:p>
        </w:tc>
        <w:tc>
          <w:tcPr>
            <w:tcW w:w="7114" w:type="dxa"/>
            <w:tcBorders>
              <w:left w:val="single" w:sz="1" w:space="0" w:color="000000"/>
              <w:bottom w:val="single" w:sz="1" w:space="0" w:color="000000"/>
              <w:right w:val="single" w:sz="1" w:space="0" w:color="000000"/>
            </w:tcBorders>
            <w:vAlign w:val="bottom"/>
          </w:tcPr>
          <w:p w14:paraId="4EBD7123" w14:textId="77777777" w:rsidR="000A4841" w:rsidRDefault="000A4841" w:rsidP="007B094E">
            <w:pPr>
              <w:pStyle w:val="normalacrolist"/>
              <w:snapToGrid w:val="0"/>
              <w:spacing w:after="40"/>
              <w:rPr>
                <w:lang w:bidi="x-none"/>
              </w:rPr>
            </w:pPr>
            <w:r>
              <w:rPr>
                <w:lang w:bidi="x-none"/>
              </w:rPr>
              <w:t>National Aeronautics and Space Administration</w:t>
            </w:r>
          </w:p>
        </w:tc>
      </w:tr>
      <w:tr w:rsidR="000A4841" w14:paraId="3F9272BB" w14:textId="77777777" w:rsidTr="006152B7">
        <w:trPr>
          <w:cantSplit/>
          <w:trHeight w:val="260"/>
        </w:trPr>
        <w:tc>
          <w:tcPr>
            <w:tcW w:w="1517" w:type="dxa"/>
            <w:tcBorders>
              <w:left w:val="single" w:sz="1" w:space="0" w:color="000000"/>
              <w:bottom w:val="single" w:sz="1" w:space="0" w:color="000000"/>
            </w:tcBorders>
            <w:vAlign w:val="bottom"/>
          </w:tcPr>
          <w:p w14:paraId="1F108305" w14:textId="77777777" w:rsidR="000A4841" w:rsidRDefault="000A4841" w:rsidP="007B094E">
            <w:pPr>
              <w:pStyle w:val="normalacrolist"/>
              <w:snapToGrid w:val="0"/>
              <w:spacing w:after="40"/>
              <w:rPr>
                <w:lang w:bidi="x-none"/>
              </w:rPr>
            </w:pPr>
            <w:r>
              <w:rPr>
                <w:lang w:bidi="x-none"/>
              </w:rPr>
              <w:t>NCAR</w:t>
            </w:r>
          </w:p>
        </w:tc>
        <w:tc>
          <w:tcPr>
            <w:tcW w:w="7114" w:type="dxa"/>
            <w:tcBorders>
              <w:left w:val="single" w:sz="1" w:space="0" w:color="000000"/>
              <w:bottom w:val="single" w:sz="1" w:space="0" w:color="000000"/>
              <w:right w:val="single" w:sz="1" w:space="0" w:color="000000"/>
            </w:tcBorders>
            <w:vAlign w:val="bottom"/>
          </w:tcPr>
          <w:p w14:paraId="577F093E" w14:textId="77777777" w:rsidR="000A4841" w:rsidRDefault="000A4841" w:rsidP="007B094E">
            <w:pPr>
              <w:pStyle w:val="normalacrolist"/>
              <w:snapToGrid w:val="0"/>
              <w:spacing w:after="40"/>
              <w:rPr>
                <w:lang w:bidi="x-none"/>
              </w:rPr>
            </w:pPr>
            <w:r>
              <w:rPr>
                <w:lang w:bidi="x-none"/>
              </w:rPr>
              <w:t>National Center for Atmospheric Research (part of UCAR)</w:t>
            </w:r>
          </w:p>
        </w:tc>
      </w:tr>
      <w:tr w:rsidR="000A4841" w14:paraId="46441BEA" w14:textId="77777777" w:rsidTr="006152B7">
        <w:trPr>
          <w:cantSplit/>
          <w:trHeight w:val="260"/>
        </w:trPr>
        <w:tc>
          <w:tcPr>
            <w:tcW w:w="1517" w:type="dxa"/>
            <w:tcBorders>
              <w:left w:val="single" w:sz="1" w:space="0" w:color="000000"/>
              <w:bottom w:val="single" w:sz="1" w:space="0" w:color="000000"/>
            </w:tcBorders>
            <w:vAlign w:val="bottom"/>
          </w:tcPr>
          <w:p w14:paraId="7048364A" w14:textId="77777777" w:rsidR="000A4841" w:rsidRDefault="000A4841" w:rsidP="007B094E">
            <w:pPr>
              <w:pStyle w:val="normalacrolist"/>
              <w:snapToGrid w:val="0"/>
              <w:spacing w:after="40"/>
              <w:rPr>
                <w:lang w:bidi="x-none"/>
              </w:rPr>
            </w:pPr>
            <w:r>
              <w:rPr>
                <w:lang w:bidi="x-none"/>
              </w:rPr>
              <w:t>netCDF</w:t>
            </w:r>
          </w:p>
        </w:tc>
        <w:tc>
          <w:tcPr>
            <w:tcW w:w="7114" w:type="dxa"/>
            <w:tcBorders>
              <w:left w:val="single" w:sz="1" w:space="0" w:color="000000"/>
              <w:bottom w:val="single" w:sz="1" w:space="0" w:color="000000"/>
              <w:right w:val="single" w:sz="1" w:space="0" w:color="000000"/>
            </w:tcBorders>
            <w:vAlign w:val="bottom"/>
          </w:tcPr>
          <w:p w14:paraId="1D57A43B" w14:textId="77777777" w:rsidR="000A4841" w:rsidRDefault="000A4841" w:rsidP="007B094E">
            <w:pPr>
              <w:pStyle w:val="normalacrolist"/>
              <w:snapToGrid w:val="0"/>
              <w:spacing w:after="40"/>
              <w:rPr>
                <w:lang w:bidi="x-none"/>
              </w:rPr>
            </w:pPr>
            <w:r>
              <w:rPr>
                <w:lang w:bidi="x-none"/>
              </w:rPr>
              <w:t>network Common Data Form</w:t>
            </w:r>
          </w:p>
        </w:tc>
      </w:tr>
      <w:tr w:rsidR="000A4841" w14:paraId="4FC6560A" w14:textId="77777777" w:rsidTr="006152B7">
        <w:trPr>
          <w:cantSplit/>
          <w:trHeight w:val="260"/>
        </w:trPr>
        <w:tc>
          <w:tcPr>
            <w:tcW w:w="1517" w:type="dxa"/>
            <w:tcBorders>
              <w:left w:val="single" w:sz="1" w:space="0" w:color="000000"/>
              <w:bottom w:val="single" w:sz="1" w:space="0" w:color="000000"/>
            </w:tcBorders>
            <w:vAlign w:val="bottom"/>
          </w:tcPr>
          <w:p w14:paraId="3DEFA77D" w14:textId="77777777" w:rsidR="000A4841" w:rsidRDefault="000A4841" w:rsidP="007B094E">
            <w:pPr>
              <w:pStyle w:val="normalacrolist"/>
              <w:snapToGrid w:val="0"/>
              <w:spacing w:after="40"/>
              <w:rPr>
                <w:lang w:bidi="x-none"/>
              </w:rPr>
            </w:pPr>
            <w:r>
              <w:rPr>
                <w:lang w:bidi="x-none"/>
              </w:rPr>
              <w:t>NEXRAD</w:t>
            </w:r>
          </w:p>
        </w:tc>
        <w:tc>
          <w:tcPr>
            <w:tcW w:w="7114" w:type="dxa"/>
            <w:tcBorders>
              <w:left w:val="single" w:sz="1" w:space="0" w:color="000000"/>
              <w:bottom w:val="single" w:sz="1" w:space="0" w:color="000000"/>
              <w:right w:val="single" w:sz="1" w:space="0" w:color="000000"/>
            </w:tcBorders>
            <w:vAlign w:val="bottom"/>
          </w:tcPr>
          <w:p w14:paraId="2DF94B31" w14:textId="77777777" w:rsidR="000A4841" w:rsidRDefault="000A4841" w:rsidP="007B094E">
            <w:pPr>
              <w:pStyle w:val="normalacrolist"/>
              <w:snapToGrid w:val="0"/>
              <w:spacing w:after="40"/>
              <w:rPr>
                <w:lang w:bidi="x-none"/>
              </w:rPr>
            </w:pPr>
            <w:r>
              <w:rPr>
                <w:lang w:bidi="x-none"/>
              </w:rPr>
              <w:t>Next-generation Weather Radar  (a.k.a. “WSR-88D”)</w:t>
            </w:r>
          </w:p>
        </w:tc>
      </w:tr>
      <w:tr w:rsidR="000A4841" w14:paraId="616656D2" w14:textId="77777777" w:rsidTr="006152B7">
        <w:trPr>
          <w:cantSplit/>
          <w:trHeight w:val="260"/>
        </w:trPr>
        <w:tc>
          <w:tcPr>
            <w:tcW w:w="1517" w:type="dxa"/>
            <w:tcBorders>
              <w:left w:val="single" w:sz="1" w:space="0" w:color="000000"/>
              <w:bottom w:val="single" w:sz="1" w:space="0" w:color="000000"/>
            </w:tcBorders>
            <w:vAlign w:val="bottom"/>
          </w:tcPr>
          <w:p w14:paraId="06DFA32A" w14:textId="77777777" w:rsidR="000A4841" w:rsidRDefault="000A4841" w:rsidP="007B094E">
            <w:pPr>
              <w:pStyle w:val="normalacrolist"/>
              <w:snapToGrid w:val="0"/>
              <w:spacing w:after="40"/>
              <w:rPr>
                <w:lang w:bidi="x-none"/>
              </w:rPr>
            </w:pPr>
            <w:r>
              <w:rPr>
                <w:lang w:bidi="x-none"/>
              </w:rPr>
              <w:t>NOAA</w:t>
            </w:r>
          </w:p>
        </w:tc>
        <w:tc>
          <w:tcPr>
            <w:tcW w:w="7114" w:type="dxa"/>
            <w:tcBorders>
              <w:left w:val="single" w:sz="1" w:space="0" w:color="000000"/>
              <w:bottom w:val="single" w:sz="1" w:space="0" w:color="000000"/>
              <w:right w:val="single" w:sz="1" w:space="0" w:color="000000"/>
            </w:tcBorders>
            <w:vAlign w:val="bottom"/>
          </w:tcPr>
          <w:p w14:paraId="4C833A74" w14:textId="77777777" w:rsidR="000A4841" w:rsidRDefault="000A4841" w:rsidP="007B094E">
            <w:pPr>
              <w:pStyle w:val="normalacrolist"/>
              <w:snapToGrid w:val="0"/>
              <w:spacing w:after="40"/>
              <w:rPr>
                <w:lang w:bidi="x-none"/>
              </w:rPr>
            </w:pPr>
            <w:r>
              <w:rPr>
                <w:lang w:bidi="x-none"/>
              </w:rPr>
              <w:t>National Oceanic and Atmospheric Administration</w:t>
            </w:r>
          </w:p>
        </w:tc>
      </w:tr>
      <w:tr w:rsidR="000A4841" w14:paraId="3926D16E" w14:textId="77777777" w:rsidTr="006152B7">
        <w:trPr>
          <w:cantSplit/>
          <w:trHeight w:val="260"/>
        </w:trPr>
        <w:tc>
          <w:tcPr>
            <w:tcW w:w="1517" w:type="dxa"/>
            <w:tcBorders>
              <w:left w:val="single" w:sz="1" w:space="0" w:color="000000"/>
              <w:bottom w:val="single" w:sz="1" w:space="0" w:color="000000"/>
            </w:tcBorders>
            <w:vAlign w:val="bottom"/>
          </w:tcPr>
          <w:p w14:paraId="2E1D9899" w14:textId="77777777" w:rsidR="000A4841" w:rsidRDefault="000A4841" w:rsidP="007B094E">
            <w:pPr>
              <w:pStyle w:val="normalacrolist"/>
              <w:snapToGrid w:val="0"/>
              <w:spacing w:after="40"/>
              <w:rPr>
                <w:lang w:bidi="x-none"/>
              </w:rPr>
            </w:pPr>
            <w:r>
              <w:rPr>
                <w:lang w:bidi="x-none"/>
              </w:rPr>
              <w:t>PMM</w:t>
            </w:r>
          </w:p>
        </w:tc>
        <w:tc>
          <w:tcPr>
            <w:tcW w:w="7114" w:type="dxa"/>
            <w:tcBorders>
              <w:left w:val="single" w:sz="1" w:space="0" w:color="000000"/>
              <w:bottom w:val="single" w:sz="1" w:space="0" w:color="000000"/>
              <w:right w:val="single" w:sz="1" w:space="0" w:color="000000"/>
            </w:tcBorders>
            <w:vAlign w:val="bottom"/>
          </w:tcPr>
          <w:p w14:paraId="4073E50C" w14:textId="77777777" w:rsidR="000A4841" w:rsidRDefault="000A4841" w:rsidP="007B094E">
            <w:pPr>
              <w:pStyle w:val="normalacrolist"/>
              <w:snapToGrid w:val="0"/>
              <w:spacing w:after="40"/>
              <w:rPr>
                <w:lang w:bidi="x-none"/>
              </w:rPr>
            </w:pPr>
            <w:r>
              <w:rPr>
                <w:lang w:bidi="x-none"/>
              </w:rPr>
              <w:t>Precipitation Measuring Missions</w:t>
            </w:r>
          </w:p>
        </w:tc>
      </w:tr>
      <w:tr w:rsidR="000A4841" w14:paraId="112427FD" w14:textId="77777777" w:rsidTr="006152B7">
        <w:trPr>
          <w:cantSplit/>
          <w:trHeight w:val="260"/>
        </w:trPr>
        <w:tc>
          <w:tcPr>
            <w:tcW w:w="1517" w:type="dxa"/>
            <w:tcBorders>
              <w:left w:val="single" w:sz="1" w:space="0" w:color="000000"/>
              <w:bottom w:val="single" w:sz="1" w:space="0" w:color="000000"/>
            </w:tcBorders>
            <w:vAlign w:val="bottom"/>
          </w:tcPr>
          <w:p w14:paraId="213D3B29" w14:textId="77777777" w:rsidR="000A4841" w:rsidRDefault="000A4841" w:rsidP="007B094E">
            <w:pPr>
              <w:pStyle w:val="normalacrolist"/>
              <w:snapToGrid w:val="0"/>
              <w:spacing w:after="40"/>
              <w:rPr>
                <w:lang w:bidi="x-none"/>
              </w:rPr>
            </w:pPr>
            <w:r>
              <w:rPr>
                <w:lang w:bidi="x-none"/>
              </w:rPr>
              <w:t>PoP</w:t>
            </w:r>
          </w:p>
        </w:tc>
        <w:tc>
          <w:tcPr>
            <w:tcW w:w="7114" w:type="dxa"/>
            <w:tcBorders>
              <w:left w:val="single" w:sz="1" w:space="0" w:color="000000"/>
              <w:bottom w:val="single" w:sz="1" w:space="0" w:color="000000"/>
              <w:right w:val="single" w:sz="1" w:space="0" w:color="000000"/>
            </w:tcBorders>
            <w:vAlign w:val="bottom"/>
          </w:tcPr>
          <w:p w14:paraId="45135156" w14:textId="77777777" w:rsidR="000A4841" w:rsidRDefault="000A4841" w:rsidP="007B094E">
            <w:pPr>
              <w:pStyle w:val="normalacrolist"/>
              <w:snapToGrid w:val="0"/>
              <w:spacing w:after="40"/>
              <w:rPr>
                <w:lang w:bidi="x-none"/>
              </w:rPr>
            </w:pPr>
            <w:r>
              <w:rPr>
                <w:lang w:bidi="x-none"/>
              </w:rPr>
              <w:t>Probability of Precipitation</w:t>
            </w:r>
          </w:p>
        </w:tc>
      </w:tr>
      <w:tr w:rsidR="000A4841" w14:paraId="3BB8B055" w14:textId="77777777" w:rsidTr="006152B7">
        <w:trPr>
          <w:cantSplit/>
          <w:trHeight w:val="260"/>
        </w:trPr>
        <w:tc>
          <w:tcPr>
            <w:tcW w:w="1517" w:type="dxa"/>
            <w:tcBorders>
              <w:left w:val="single" w:sz="1" w:space="0" w:color="000000"/>
              <w:bottom w:val="single" w:sz="1" w:space="0" w:color="000000"/>
            </w:tcBorders>
            <w:vAlign w:val="bottom"/>
          </w:tcPr>
          <w:p w14:paraId="331EBCEC" w14:textId="77777777" w:rsidR="000A4841" w:rsidRDefault="000A4841" w:rsidP="007B094E">
            <w:pPr>
              <w:pStyle w:val="normalacrolist"/>
              <w:snapToGrid w:val="0"/>
              <w:spacing w:after="40"/>
              <w:rPr>
                <w:lang w:bidi="x-none"/>
              </w:rPr>
            </w:pPr>
            <w:r>
              <w:rPr>
                <w:lang w:bidi="x-none"/>
              </w:rPr>
              <w:lastRenderedPageBreak/>
              <w:t>PPI</w:t>
            </w:r>
          </w:p>
        </w:tc>
        <w:tc>
          <w:tcPr>
            <w:tcW w:w="7114" w:type="dxa"/>
            <w:tcBorders>
              <w:left w:val="single" w:sz="1" w:space="0" w:color="000000"/>
              <w:bottom w:val="single" w:sz="1" w:space="0" w:color="000000"/>
              <w:right w:val="single" w:sz="1" w:space="0" w:color="000000"/>
            </w:tcBorders>
            <w:vAlign w:val="bottom"/>
          </w:tcPr>
          <w:p w14:paraId="3D42836D" w14:textId="77777777" w:rsidR="000A4841" w:rsidRDefault="000A4841" w:rsidP="007B094E">
            <w:pPr>
              <w:pStyle w:val="normalacrolist"/>
              <w:snapToGrid w:val="0"/>
              <w:spacing w:after="40"/>
              <w:rPr>
                <w:lang w:bidi="x-none"/>
              </w:rPr>
            </w:pPr>
            <w:r>
              <w:rPr>
                <w:lang w:bidi="x-none"/>
              </w:rPr>
              <w:t>Plan Position Indicator</w:t>
            </w:r>
          </w:p>
        </w:tc>
      </w:tr>
      <w:tr w:rsidR="000A4841" w14:paraId="5D302FF8" w14:textId="77777777" w:rsidTr="006152B7">
        <w:trPr>
          <w:cantSplit/>
          <w:trHeight w:val="260"/>
        </w:trPr>
        <w:tc>
          <w:tcPr>
            <w:tcW w:w="1517" w:type="dxa"/>
            <w:tcBorders>
              <w:left w:val="single" w:sz="1" w:space="0" w:color="000000"/>
              <w:bottom w:val="single" w:sz="1" w:space="0" w:color="000000"/>
            </w:tcBorders>
            <w:vAlign w:val="bottom"/>
          </w:tcPr>
          <w:p w14:paraId="37518E83" w14:textId="77777777" w:rsidR="000A4841" w:rsidRDefault="000A4841" w:rsidP="007B094E">
            <w:pPr>
              <w:pStyle w:val="normalacrolist"/>
              <w:snapToGrid w:val="0"/>
              <w:spacing w:after="40"/>
              <w:rPr>
                <w:lang w:bidi="x-none"/>
              </w:rPr>
            </w:pPr>
            <w:r>
              <w:rPr>
                <w:lang w:bidi="x-none"/>
              </w:rPr>
              <w:t>PPS</w:t>
            </w:r>
          </w:p>
        </w:tc>
        <w:tc>
          <w:tcPr>
            <w:tcW w:w="7114" w:type="dxa"/>
            <w:tcBorders>
              <w:left w:val="single" w:sz="1" w:space="0" w:color="000000"/>
              <w:bottom w:val="single" w:sz="1" w:space="0" w:color="000000"/>
              <w:right w:val="single" w:sz="1" w:space="0" w:color="000000"/>
            </w:tcBorders>
            <w:vAlign w:val="bottom"/>
          </w:tcPr>
          <w:p w14:paraId="4ED50511" w14:textId="519FB1C2" w:rsidR="000A4841" w:rsidRDefault="000A4841" w:rsidP="007B094E">
            <w:pPr>
              <w:pStyle w:val="normalacrolist"/>
              <w:snapToGrid w:val="0"/>
              <w:spacing w:after="40"/>
              <w:rPr>
                <w:lang w:bidi="x-none"/>
              </w:rPr>
            </w:pPr>
            <w:r>
              <w:rPr>
                <w:lang w:bidi="x-none"/>
              </w:rPr>
              <w:t>Precipitation Processing Subsystem</w:t>
            </w:r>
          </w:p>
        </w:tc>
      </w:tr>
      <w:tr w:rsidR="000A4841" w14:paraId="255FFB9F" w14:textId="77777777" w:rsidTr="006152B7">
        <w:trPr>
          <w:cantSplit/>
          <w:trHeight w:val="260"/>
        </w:trPr>
        <w:tc>
          <w:tcPr>
            <w:tcW w:w="1517" w:type="dxa"/>
            <w:tcBorders>
              <w:left w:val="single" w:sz="1" w:space="0" w:color="000000"/>
              <w:bottom w:val="single" w:sz="1" w:space="0" w:color="000000"/>
            </w:tcBorders>
            <w:vAlign w:val="bottom"/>
          </w:tcPr>
          <w:p w14:paraId="1CAD3249" w14:textId="77777777" w:rsidR="000A4841" w:rsidRDefault="000A4841" w:rsidP="007B094E">
            <w:pPr>
              <w:pStyle w:val="normalacrolist"/>
              <w:snapToGrid w:val="0"/>
              <w:spacing w:after="40"/>
              <w:rPr>
                <w:lang w:bidi="x-none"/>
              </w:rPr>
            </w:pPr>
            <w:r>
              <w:rPr>
                <w:lang w:bidi="x-none"/>
              </w:rPr>
              <w:t>PR</w:t>
            </w:r>
          </w:p>
        </w:tc>
        <w:tc>
          <w:tcPr>
            <w:tcW w:w="7114" w:type="dxa"/>
            <w:tcBorders>
              <w:left w:val="single" w:sz="1" w:space="0" w:color="000000"/>
              <w:bottom w:val="single" w:sz="1" w:space="0" w:color="000000"/>
              <w:right w:val="single" w:sz="1" w:space="0" w:color="000000"/>
            </w:tcBorders>
            <w:vAlign w:val="bottom"/>
          </w:tcPr>
          <w:p w14:paraId="3B6ED14B" w14:textId="77777777" w:rsidR="000A4841" w:rsidRDefault="000A4841" w:rsidP="007B094E">
            <w:pPr>
              <w:pStyle w:val="normalacrolist"/>
              <w:snapToGrid w:val="0"/>
              <w:spacing w:after="40"/>
              <w:rPr>
                <w:lang w:bidi="x-none"/>
              </w:rPr>
            </w:pPr>
            <w:r>
              <w:rPr>
                <w:lang w:bidi="x-none"/>
              </w:rPr>
              <w:t>(TRMM) Precipitation Radar</w:t>
            </w:r>
          </w:p>
        </w:tc>
      </w:tr>
      <w:tr w:rsidR="000A4841" w14:paraId="05B1191F" w14:textId="77777777" w:rsidTr="006152B7">
        <w:trPr>
          <w:cantSplit/>
          <w:trHeight w:val="260"/>
        </w:trPr>
        <w:tc>
          <w:tcPr>
            <w:tcW w:w="1517" w:type="dxa"/>
            <w:tcBorders>
              <w:left w:val="single" w:sz="1" w:space="0" w:color="000000"/>
              <w:bottom w:val="single" w:sz="1" w:space="0" w:color="000000"/>
            </w:tcBorders>
            <w:vAlign w:val="bottom"/>
          </w:tcPr>
          <w:p w14:paraId="6E44C046" w14:textId="77777777" w:rsidR="000A4841" w:rsidRDefault="000A4841" w:rsidP="007B094E">
            <w:pPr>
              <w:pStyle w:val="normalacrolist"/>
              <w:snapToGrid w:val="0"/>
              <w:spacing w:after="40"/>
              <w:rPr>
                <w:lang w:bidi="x-none"/>
              </w:rPr>
            </w:pPr>
            <w:r>
              <w:rPr>
                <w:lang w:bidi="x-none"/>
              </w:rPr>
              <w:t>QC</w:t>
            </w:r>
          </w:p>
        </w:tc>
        <w:tc>
          <w:tcPr>
            <w:tcW w:w="7114" w:type="dxa"/>
            <w:tcBorders>
              <w:left w:val="single" w:sz="1" w:space="0" w:color="000000"/>
              <w:bottom w:val="single" w:sz="1" w:space="0" w:color="000000"/>
              <w:right w:val="single" w:sz="1" w:space="0" w:color="000000"/>
            </w:tcBorders>
            <w:vAlign w:val="bottom"/>
          </w:tcPr>
          <w:p w14:paraId="5E914280" w14:textId="77777777" w:rsidR="000A4841" w:rsidRDefault="000A4841" w:rsidP="007B094E">
            <w:pPr>
              <w:pStyle w:val="normalacrolist"/>
              <w:snapToGrid w:val="0"/>
              <w:spacing w:after="40"/>
              <w:rPr>
                <w:lang w:bidi="x-none"/>
              </w:rPr>
            </w:pPr>
            <w:r>
              <w:rPr>
                <w:lang w:bidi="x-none"/>
              </w:rPr>
              <w:t>Quality Control</w:t>
            </w:r>
          </w:p>
        </w:tc>
      </w:tr>
      <w:tr w:rsidR="000A4841" w14:paraId="28CA7D04" w14:textId="77777777" w:rsidTr="006152B7">
        <w:trPr>
          <w:cantSplit/>
          <w:trHeight w:val="260"/>
        </w:trPr>
        <w:tc>
          <w:tcPr>
            <w:tcW w:w="1517" w:type="dxa"/>
            <w:tcBorders>
              <w:left w:val="single" w:sz="1" w:space="0" w:color="000000"/>
              <w:bottom w:val="single" w:sz="1" w:space="0" w:color="000000"/>
            </w:tcBorders>
            <w:vAlign w:val="bottom"/>
          </w:tcPr>
          <w:p w14:paraId="761D6DF6" w14:textId="77777777" w:rsidR="000A4841" w:rsidRDefault="000A4841" w:rsidP="007B094E">
            <w:pPr>
              <w:pStyle w:val="normalacrolist"/>
              <w:snapToGrid w:val="0"/>
              <w:spacing w:after="40"/>
              <w:rPr>
                <w:lang w:bidi="x-none"/>
              </w:rPr>
            </w:pPr>
            <w:r>
              <w:rPr>
                <w:lang w:bidi="x-none"/>
              </w:rPr>
              <w:t>TMI</w:t>
            </w:r>
          </w:p>
        </w:tc>
        <w:tc>
          <w:tcPr>
            <w:tcW w:w="7114" w:type="dxa"/>
            <w:tcBorders>
              <w:left w:val="single" w:sz="1" w:space="0" w:color="000000"/>
              <w:bottom w:val="single" w:sz="1" w:space="0" w:color="000000"/>
              <w:right w:val="single" w:sz="1" w:space="0" w:color="000000"/>
            </w:tcBorders>
            <w:vAlign w:val="bottom"/>
          </w:tcPr>
          <w:p w14:paraId="62105CF1" w14:textId="77777777" w:rsidR="000A4841" w:rsidRDefault="000A4841" w:rsidP="007B094E">
            <w:pPr>
              <w:pStyle w:val="normalacrolist"/>
              <w:snapToGrid w:val="0"/>
              <w:spacing w:after="40"/>
              <w:rPr>
                <w:lang w:bidi="x-none"/>
              </w:rPr>
            </w:pPr>
            <w:r>
              <w:rPr>
                <w:lang w:bidi="x-none"/>
              </w:rPr>
              <w:t>TRMM Microwave Imager</w:t>
            </w:r>
          </w:p>
        </w:tc>
      </w:tr>
      <w:tr w:rsidR="000A4841" w14:paraId="432671F9" w14:textId="77777777" w:rsidTr="006152B7">
        <w:trPr>
          <w:cantSplit/>
          <w:trHeight w:val="260"/>
        </w:trPr>
        <w:tc>
          <w:tcPr>
            <w:tcW w:w="1517" w:type="dxa"/>
            <w:tcBorders>
              <w:left w:val="single" w:sz="1" w:space="0" w:color="000000"/>
              <w:bottom w:val="single" w:sz="1" w:space="0" w:color="000000"/>
            </w:tcBorders>
            <w:vAlign w:val="bottom"/>
          </w:tcPr>
          <w:p w14:paraId="7B2AD8C4" w14:textId="77777777" w:rsidR="000A4841" w:rsidRDefault="000A4841" w:rsidP="007B094E">
            <w:pPr>
              <w:pStyle w:val="normalacrolist"/>
              <w:snapToGrid w:val="0"/>
              <w:spacing w:after="40"/>
              <w:rPr>
                <w:lang w:bidi="x-none"/>
              </w:rPr>
            </w:pPr>
            <w:r>
              <w:rPr>
                <w:lang w:bidi="x-none"/>
              </w:rPr>
              <w:t>TRMM</w:t>
            </w:r>
          </w:p>
        </w:tc>
        <w:tc>
          <w:tcPr>
            <w:tcW w:w="7114" w:type="dxa"/>
            <w:tcBorders>
              <w:left w:val="single" w:sz="1" w:space="0" w:color="000000"/>
              <w:bottom w:val="single" w:sz="1" w:space="0" w:color="000000"/>
              <w:right w:val="single" w:sz="1" w:space="0" w:color="000000"/>
            </w:tcBorders>
            <w:vAlign w:val="bottom"/>
          </w:tcPr>
          <w:p w14:paraId="35CAE0FF" w14:textId="77777777" w:rsidR="000A4841" w:rsidRDefault="000A4841" w:rsidP="007B094E">
            <w:pPr>
              <w:pStyle w:val="normalacrolist"/>
              <w:snapToGrid w:val="0"/>
              <w:spacing w:after="40"/>
              <w:rPr>
                <w:lang w:bidi="x-none"/>
              </w:rPr>
            </w:pPr>
            <w:r>
              <w:rPr>
                <w:lang w:bidi="x-none"/>
              </w:rPr>
              <w:t>Tropical Rainfall Measuring Mission</w:t>
            </w:r>
          </w:p>
        </w:tc>
      </w:tr>
      <w:tr w:rsidR="000A4841" w14:paraId="5C510209" w14:textId="77777777" w:rsidTr="006152B7">
        <w:trPr>
          <w:cantSplit/>
          <w:trHeight w:val="260"/>
        </w:trPr>
        <w:tc>
          <w:tcPr>
            <w:tcW w:w="1517" w:type="dxa"/>
            <w:tcBorders>
              <w:left w:val="single" w:sz="1" w:space="0" w:color="000000"/>
              <w:bottom w:val="single" w:sz="1" w:space="0" w:color="000000"/>
            </w:tcBorders>
            <w:vAlign w:val="bottom"/>
          </w:tcPr>
          <w:p w14:paraId="34EF4768" w14:textId="77777777" w:rsidR="000A4841" w:rsidRDefault="000A4841" w:rsidP="007B094E">
            <w:pPr>
              <w:pStyle w:val="normalacrolist"/>
              <w:snapToGrid w:val="0"/>
              <w:spacing w:after="40"/>
              <w:rPr>
                <w:lang w:bidi="x-none"/>
              </w:rPr>
            </w:pPr>
            <w:r>
              <w:rPr>
                <w:lang w:bidi="x-none"/>
              </w:rPr>
              <w:t>UCAR</w:t>
            </w:r>
          </w:p>
        </w:tc>
        <w:tc>
          <w:tcPr>
            <w:tcW w:w="7114" w:type="dxa"/>
            <w:tcBorders>
              <w:left w:val="single" w:sz="1" w:space="0" w:color="000000"/>
              <w:bottom w:val="single" w:sz="1" w:space="0" w:color="000000"/>
              <w:right w:val="single" w:sz="1" w:space="0" w:color="000000"/>
            </w:tcBorders>
            <w:vAlign w:val="bottom"/>
          </w:tcPr>
          <w:p w14:paraId="5A93347A" w14:textId="77777777" w:rsidR="000A4841" w:rsidRDefault="000A4841" w:rsidP="007B094E">
            <w:pPr>
              <w:pStyle w:val="normalacrolist"/>
              <w:snapToGrid w:val="0"/>
              <w:spacing w:after="40"/>
              <w:rPr>
                <w:lang w:bidi="x-none"/>
              </w:rPr>
            </w:pPr>
            <w:r>
              <w:rPr>
                <w:lang w:bidi="x-none"/>
              </w:rPr>
              <w:t>University Corporation for Atmospheric Research</w:t>
            </w:r>
          </w:p>
        </w:tc>
      </w:tr>
      <w:tr w:rsidR="000A4841" w14:paraId="3AF82740" w14:textId="77777777" w:rsidTr="006152B7">
        <w:trPr>
          <w:cantSplit/>
          <w:trHeight w:val="260"/>
        </w:trPr>
        <w:tc>
          <w:tcPr>
            <w:tcW w:w="1517" w:type="dxa"/>
            <w:tcBorders>
              <w:left w:val="single" w:sz="1" w:space="0" w:color="000000"/>
              <w:bottom w:val="single" w:sz="1" w:space="0" w:color="000000"/>
            </w:tcBorders>
            <w:vAlign w:val="bottom"/>
          </w:tcPr>
          <w:p w14:paraId="2AC80BAE" w14:textId="77777777" w:rsidR="000A4841" w:rsidRDefault="000A4841" w:rsidP="007B094E">
            <w:pPr>
              <w:pStyle w:val="normalacrolist"/>
              <w:snapToGrid w:val="0"/>
              <w:spacing w:after="40"/>
              <w:rPr>
                <w:lang w:bidi="x-none"/>
              </w:rPr>
            </w:pPr>
            <w:r>
              <w:rPr>
                <w:lang w:bidi="x-none"/>
              </w:rPr>
              <w:t>UF</w:t>
            </w:r>
          </w:p>
        </w:tc>
        <w:tc>
          <w:tcPr>
            <w:tcW w:w="7114" w:type="dxa"/>
            <w:tcBorders>
              <w:left w:val="single" w:sz="1" w:space="0" w:color="000000"/>
              <w:bottom w:val="single" w:sz="1" w:space="0" w:color="000000"/>
              <w:right w:val="single" w:sz="1" w:space="0" w:color="000000"/>
            </w:tcBorders>
            <w:vAlign w:val="bottom"/>
          </w:tcPr>
          <w:p w14:paraId="5774E814" w14:textId="52EB6036" w:rsidR="000A4841" w:rsidRDefault="007B094E" w:rsidP="007B094E">
            <w:pPr>
              <w:pStyle w:val="normalacrolist"/>
              <w:snapToGrid w:val="0"/>
              <w:spacing w:after="40"/>
              <w:rPr>
                <w:lang w:bidi="x-none"/>
              </w:rPr>
            </w:pPr>
            <w:r>
              <w:rPr>
                <w:lang w:bidi="x-none"/>
              </w:rPr>
              <w:t xml:space="preserve">(radar) </w:t>
            </w:r>
            <w:r w:rsidR="000A4841">
              <w:rPr>
                <w:lang w:bidi="x-none"/>
              </w:rPr>
              <w:t>Universal Format</w:t>
            </w:r>
          </w:p>
        </w:tc>
      </w:tr>
      <w:tr w:rsidR="000A4841" w14:paraId="7295A9C0" w14:textId="77777777" w:rsidTr="006152B7">
        <w:trPr>
          <w:cantSplit/>
          <w:trHeight w:val="260"/>
        </w:trPr>
        <w:tc>
          <w:tcPr>
            <w:tcW w:w="1517" w:type="dxa"/>
            <w:tcBorders>
              <w:left w:val="single" w:sz="1" w:space="0" w:color="000000"/>
              <w:bottom w:val="single" w:sz="1" w:space="0" w:color="000000"/>
            </w:tcBorders>
            <w:vAlign w:val="bottom"/>
          </w:tcPr>
          <w:p w14:paraId="5D068FE0" w14:textId="77777777" w:rsidR="000A4841" w:rsidRDefault="000A4841" w:rsidP="007B094E">
            <w:pPr>
              <w:pStyle w:val="normalacrolist"/>
              <w:snapToGrid w:val="0"/>
              <w:spacing w:after="40"/>
              <w:rPr>
                <w:lang w:bidi="x-none"/>
              </w:rPr>
            </w:pPr>
            <w:r>
              <w:rPr>
                <w:lang w:bidi="x-none"/>
              </w:rPr>
              <w:t>US</w:t>
            </w:r>
          </w:p>
        </w:tc>
        <w:tc>
          <w:tcPr>
            <w:tcW w:w="7114" w:type="dxa"/>
            <w:tcBorders>
              <w:left w:val="single" w:sz="1" w:space="0" w:color="000000"/>
              <w:bottom w:val="single" w:sz="1" w:space="0" w:color="000000"/>
              <w:right w:val="single" w:sz="1" w:space="0" w:color="000000"/>
            </w:tcBorders>
            <w:vAlign w:val="bottom"/>
          </w:tcPr>
          <w:p w14:paraId="5FCA651B" w14:textId="77777777" w:rsidR="000A4841" w:rsidRDefault="000A4841" w:rsidP="007B094E">
            <w:pPr>
              <w:pStyle w:val="normalacrolist"/>
              <w:snapToGrid w:val="0"/>
              <w:spacing w:after="40"/>
              <w:rPr>
                <w:lang w:bidi="x-none"/>
              </w:rPr>
            </w:pPr>
            <w:r>
              <w:rPr>
                <w:lang w:bidi="x-none"/>
              </w:rPr>
              <w:t>United States</w:t>
            </w:r>
          </w:p>
        </w:tc>
      </w:tr>
      <w:tr w:rsidR="000A4841" w14:paraId="2CA3A07F" w14:textId="77777777" w:rsidTr="006152B7">
        <w:trPr>
          <w:cantSplit/>
          <w:trHeight w:val="260"/>
        </w:trPr>
        <w:tc>
          <w:tcPr>
            <w:tcW w:w="1517" w:type="dxa"/>
            <w:tcBorders>
              <w:left w:val="single" w:sz="1" w:space="0" w:color="000000"/>
              <w:bottom w:val="single" w:sz="1" w:space="0" w:color="000000"/>
            </w:tcBorders>
            <w:vAlign w:val="bottom"/>
          </w:tcPr>
          <w:p w14:paraId="729E2EFF" w14:textId="77777777" w:rsidR="000A4841" w:rsidRDefault="000A4841" w:rsidP="007B094E">
            <w:pPr>
              <w:pStyle w:val="normalacrolist"/>
              <w:snapToGrid w:val="0"/>
              <w:spacing w:after="40"/>
              <w:rPr>
                <w:lang w:bidi="x-none"/>
              </w:rPr>
            </w:pPr>
            <w:r>
              <w:rPr>
                <w:lang w:bidi="x-none"/>
              </w:rPr>
              <w:t>UTC</w:t>
            </w:r>
          </w:p>
        </w:tc>
        <w:tc>
          <w:tcPr>
            <w:tcW w:w="7114" w:type="dxa"/>
            <w:tcBorders>
              <w:left w:val="single" w:sz="1" w:space="0" w:color="000000"/>
              <w:bottom w:val="single" w:sz="1" w:space="0" w:color="000000"/>
              <w:right w:val="single" w:sz="1" w:space="0" w:color="000000"/>
            </w:tcBorders>
            <w:vAlign w:val="bottom"/>
          </w:tcPr>
          <w:p w14:paraId="397DDD68" w14:textId="77777777" w:rsidR="000A4841" w:rsidRDefault="000A4841" w:rsidP="007B094E">
            <w:pPr>
              <w:pStyle w:val="normalacrolist"/>
              <w:snapToGrid w:val="0"/>
              <w:spacing w:after="40"/>
              <w:rPr>
                <w:lang w:bidi="x-none"/>
              </w:rPr>
            </w:pPr>
            <w:r>
              <w:rPr>
                <w:lang w:bidi="x-none"/>
              </w:rPr>
              <w:t>Coordinated Universal Time</w:t>
            </w:r>
          </w:p>
        </w:tc>
      </w:tr>
      <w:tr w:rsidR="000A4841" w14:paraId="16AC2D6B" w14:textId="77777777" w:rsidTr="006152B7">
        <w:trPr>
          <w:cantSplit/>
          <w:trHeight w:val="260"/>
        </w:trPr>
        <w:tc>
          <w:tcPr>
            <w:tcW w:w="1517" w:type="dxa"/>
            <w:tcBorders>
              <w:left w:val="single" w:sz="1" w:space="0" w:color="000000"/>
              <w:bottom w:val="single" w:sz="1" w:space="0" w:color="000000"/>
            </w:tcBorders>
            <w:vAlign w:val="bottom"/>
          </w:tcPr>
          <w:p w14:paraId="1C50E714" w14:textId="77777777" w:rsidR="000A4841" w:rsidRDefault="000A4841" w:rsidP="007B094E">
            <w:pPr>
              <w:pStyle w:val="normalacrolist"/>
              <w:snapToGrid w:val="0"/>
              <w:spacing w:after="40"/>
              <w:rPr>
                <w:lang w:bidi="x-none"/>
              </w:rPr>
            </w:pPr>
            <w:r>
              <w:rPr>
                <w:lang w:bidi="x-none"/>
              </w:rPr>
              <w:t>VN</w:t>
            </w:r>
          </w:p>
        </w:tc>
        <w:tc>
          <w:tcPr>
            <w:tcW w:w="7114" w:type="dxa"/>
            <w:tcBorders>
              <w:left w:val="single" w:sz="1" w:space="0" w:color="000000"/>
              <w:bottom w:val="single" w:sz="1" w:space="0" w:color="000000"/>
              <w:right w:val="single" w:sz="1" w:space="0" w:color="000000"/>
            </w:tcBorders>
            <w:vAlign w:val="bottom"/>
          </w:tcPr>
          <w:p w14:paraId="66BDB3EB" w14:textId="77777777" w:rsidR="000A4841" w:rsidRDefault="000A4841" w:rsidP="007B094E">
            <w:pPr>
              <w:pStyle w:val="normalacrolist"/>
              <w:snapToGrid w:val="0"/>
              <w:spacing w:after="40"/>
              <w:rPr>
                <w:lang w:bidi="x-none"/>
              </w:rPr>
            </w:pPr>
            <w:r>
              <w:rPr>
                <w:lang w:bidi="x-none"/>
              </w:rPr>
              <w:t>Validation Network</w:t>
            </w:r>
          </w:p>
        </w:tc>
      </w:tr>
      <w:tr w:rsidR="006D7B86" w14:paraId="48715B02" w14:textId="77777777" w:rsidTr="006152B7">
        <w:trPr>
          <w:cantSplit/>
          <w:trHeight w:val="260"/>
        </w:trPr>
        <w:tc>
          <w:tcPr>
            <w:tcW w:w="1517" w:type="dxa"/>
            <w:tcBorders>
              <w:left w:val="single" w:sz="1" w:space="0" w:color="000000"/>
              <w:bottom w:val="single" w:sz="1" w:space="0" w:color="000000"/>
            </w:tcBorders>
            <w:vAlign w:val="bottom"/>
          </w:tcPr>
          <w:p w14:paraId="1EA6A2F5" w14:textId="3FBD332B" w:rsidR="006D7B86" w:rsidRDefault="006D7B86" w:rsidP="007B094E">
            <w:pPr>
              <w:pStyle w:val="normalacrolist"/>
              <w:snapToGrid w:val="0"/>
              <w:spacing w:after="40"/>
              <w:rPr>
                <w:lang w:bidi="x-none"/>
              </w:rPr>
            </w:pPr>
            <w:r>
              <w:rPr>
                <w:lang w:bidi="x-none"/>
              </w:rPr>
              <w:t>VPR</w:t>
            </w:r>
          </w:p>
        </w:tc>
        <w:tc>
          <w:tcPr>
            <w:tcW w:w="7114" w:type="dxa"/>
            <w:tcBorders>
              <w:left w:val="single" w:sz="1" w:space="0" w:color="000000"/>
              <w:bottom w:val="single" w:sz="1" w:space="0" w:color="000000"/>
              <w:right w:val="single" w:sz="1" w:space="0" w:color="000000"/>
            </w:tcBorders>
            <w:vAlign w:val="bottom"/>
          </w:tcPr>
          <w:p w14:paraId="79C6532A" w14:textId="5860D17C" w:rsidR="006D7B86" w:rsidRDefault="006D7B86" w:rsidP="007B094E">
            <w:pPr>
              <w:pStyle w:val="normalacrolist"/>
              <w:snapToGrid w:val="0"/>
              <w:spacing w:after="40"/>
              <w:rPr>
                <w:lang w:bidi="x-none"/>
              </w:rPr>
            </w:pPr>
            <w:r>
              <w:rPr>
                <w:lang w:bidi="x-none"/>
              </w:rPr>
              <w:t>Vertical Profile of Reflectivity</w:t>
            </w:r>
          </w:p>
        </w:tc>
      </w:tr>
      <w:tr w:rsidR="000A4841" w14:paraId="5C528E09" w14:textId="77777777" w:rsidTr="006152B7">
        <w:trPr>
          <w:cantSplit/>
          <w:trHeight w:val="260"/>
        </w:trPr>
        <w:tc>
          <w:tcPr>
            <w:tcW w:w="1517" w:type="dxa"/>
            <w:tcBorders>
              <w:left w:val="single" w:sz="1" w:space="0" w:color="000000"/>
              <w:bottom w:val="single" w:sz="1" w:space="0" w:color="000000"/>
            </w:tcBorders>
            <w:vAlign w:val="bottom"/>
          </w:tcPr>
          <w:p w14:paraId="66571CB0" w14:textId="77777777" w:rsidR="000A4841" w:rsidRDefault="000A4841" w:rsidP="007B094E">
            <w:pPr>
              <w:pStyle w:val="normalacrolist"/>
              <w:snapToGrid w:val="0"/>
              <w:spacing w:after="40"/>
              <w:rPr>
                <w:lang w:bidi="x-none"/>
              </w:rPr>
            </w:pPr>
            <w:r>
              <w:rPr>
                <w:lang w:bidi="x-none"/>
              </w:rPr>
              <w:t>WSR-88D</w:t>
            </w:r>
          </w:p>
        </w:tc>
        <w:tc>
          <w:tcPr>
            <w:tcW w:w="7114" w:type="dxa"/>
            <w:tcBorders>
              <w:left w:val="single" w:sz="1" w:space="0" w:color="000000"/>
              <w:bottom w:val="single" w:sz="1" w:space="0" w:color="000000"/>
              <w:right w:val="single" w:sz="1" w:space="0" w:color="000000"/>
            </w:tcBorders>
            <w:vAlign w:val="bottom"/>
          </w:tcPr>
          <w:p w14:paraId="36F47C55" w14:textId="77777777" w:rsidR="000A4841" w:rsidRDefault="000A4841" w:rsidP="007B094E">
            <w:pPr>
              <w:pStyle w:val="normalacrolist"/>
              <w:snapToGrid w:val="0"/>
              <w:spacing w:after="40"/>
              <w:rPr>
                <w:lang w:bidi="x-none"/>
              </w:rPr>
            </w:pPr>
            <w:r>
              <w:rPr>
                <w:lang w:bidi="x-none"/>
              </w:rPr>
              <w:t>Weather Surveillance Radar - 1988 Doppler (a.k.a. “NEXRAD”)</w:t>
            </w:r>
          </w:p>
        </w:tc>
      </w:tr>
    </w:tbl>
    <w:p w14:paraId="7035FD84" w14:textId="77777777" w:rsidR="000A4841" w:rsidRDefault="000A4841"/>
    <w:p w14:paraId="624BB13B" w14:textId="77777777" w:rsidR="000A4841" w:rsidRPr="006152B7" w:rsidRDefault="000A4841" w:rsidP="006152B7">
      <w:pPr>
        <w:pStyle w:val="Heading1"/>
        <w:jc w:val="center"/>
      </w:pPr>
      <w:bookmarkStart w:id="133" w:name="_Toc277255452"/>
      <w:r w:rsidRPr="00AB3EE4">
        <w:lastRenderedPageBreak/>
        <w:t>Appendix</w:t>
      </w:r>
      <w:bookmarkEnd w:id="133"/>
    </w:p>
    <w:p w14:paraId="0CDAFD14" w14:textId="77777777" w:rsidR="000A4841" w:rsidRDefault="000A4841" w:rsidP="000A4841">
      <w:pPr>
        <w:jc w:val="center"/>
      </w:pPr>
    </w:p>
    <w:p w14:paraId="482B972C" w14:textId="77777777" w:rsidR="000A4841" w:rsidRDefault="000A4841" w:rsidP="000A4841">
      <w:pPr>
        <w:jc w:val="center"/>
      </w:pPr>
      <w:r>
        <w:t>Extended Abstract</w:t>
      </w:r>
    </w:p>
    <w:p w14:paraId="4B534195" w14:textId="77777777" w:rsidR="000A4841" w:rsidRPr="00AB3EE4" w:rsidDel="009B415E" w:rsidRDefault="000A4841" w:rsidP="006152B7">
      <w:pPr>
        <w:jc w:val="center"/>
      </w:pPr>
    </w:p>
    <w:p w14:paraId="5407DFB9" w14:textId="77777777" w:rsidR="000A4841" w:rsidRPr="006152B7" w:rsidRDefault="000A4841" w:rsidP="006152B7">
      <w:pPr>
        <w:tabs>
          <w:tab w:val="center" w:pos="4680"/>
        </w:tabs>
        <w:jc w:val="center"/>
        <w:rPr>
          <w:rFonts w:cs="Helvetica"/>
        </w:rPr>
      </w:pPr>
      <w:bookmarkStart w:id="134" w:name="OLE_LINK1"/>
      <w:r w:rsidRPr="006152B7">
        <w:rPr>
          <w:rFonts w:cs="Helvetica"/>
        </w:rPr>
        <w:t>SENSITIVITY OF SPACEBORNE AND GROUND RADAR COMPARISON RESULTS TO DATA ANALYSIS METHODS AND CONSTRAINTS</w:t>
      </w:r>
      <w:bookmarkEnd w:id="134"/>
    </w:p>
    <w:p w14:paraId="4D1E99F1" w14:textId="77777777" w:rsidR="000A4841" w:rsidRPr="006152B7" w:rsidRDefault="000A4841" w:rsidP="006152B7">
      <w:pPr>
        <w:jc w:val="center"/>
        <w:rPr>
          <w:rFonts w:cs="Helvetica"/>
        </w:rPr>
      </w:pPr>
    </w:p>
    <w:p w14:paraId="2A04954F" w14:textId="77777777" w:rsidR="000A4841" w:rsidRDefault="000A4841" w:rsidP="000A4841">
      <w:pPr>
        <w:jc w:val="center"/>
        <w:rPr>
          <w:rFonts w:cs="Helvetica"/>
        </w:rPr>
      </w:pPr>
      <w:r w:rsidRPr="00AB3EE4">
        <w:rPr>
          <w:rFonts w:cs="Helvetica"/>
        </w:rPr>
        <w:t>K. Robert Morris and Mathew R. Schwaller</w:t>
      </w:r>
    </w:p>
    <w:p w14:paraId="0CE0BA9D" w14:textId="77777777" w:rsidR="000A4841" w:rsidRDefault="000A4841" w:rsidP="000A4841">
      <w:pPr>
        <w:jc w:val="center"/>
        <w:rPr>
          <w:rFonts w:cs="Helvetica"/>
        </w:rPr>
      </w:pPr>
    </w:p>
    <w:p w14:paraId="2463D461" w14:textId="77777777" w:rsidR="000A4841" w:rsidRDefault="000A4841" w:rsidP="000A4841">
      <w:pPr>
        <w:jc w:val="center"/>
        <w:rPr>
          <w:rFonts w:cs="Helvetica"/>
        </w:rPr>
      </w:pPr>
      <w:r>
        <w:rPr>
          <w:rFonts w:cs="Helvetica"/>
        </w:rPr>
        <w:t>Proceedings of 35</w:t>
      </w:r>
      <w:r w:rsidRPr="006152B7">
        <w:rPr>
          <w:rFonts w:cs="Helvetica"/>
          <w:vertAlign w:val="superscript"/>
        </w:rPr>
        <w:t>th</w:t>
      </w:r>
      <w:r>
        <w:rPr>
          <w:rFonts w:cs="Helvetica"/>
        </w:rPr>
        <w:t xml:space="preserve"> Conference on Radar Meterorology </w:t>
      </w:r>
    </w:p>
    <w:p w14:paraId="24D761AF" w14:textId="77777777" w:rsidR="000A4841" w:rsidRDefault="000A4841" w:rsidP="000A4841">
      <w:pPr>
        <w:jc w:val="center"/>
        <w:rPr>
          <w:rFonts w:cs="Helvetica"/>
        </w:rPr>
      </w:pPr>
      <w:r>
        <w:rPr>
          <w:rFonts w:cs="Helvetica"/>
        </w:rPr>
        <w:t>of the American Meteorological Society</w:t>
      </w:r>
    </w:p>
    <w:p w14:paraId="75CB453F" w14:textId="77777777" w:rsidR="000A4841" w:rsidRDefault="000A4841" w:rsidP="000A4841">
      <w:pPr>
        <w:jc w:val="center"/>
        <w:rPr>
          <w:rFonts w:cs="Helvetica"/>
        </w:rPr>
      </w:pPr>
    </w:p>
    <w:p w14:paraId="122C7774" w14:textId="77777777" w:rsidR="000A4841" w:rsidRDefault="000A4841" w:rsidP="000A4841">
      <w:pPr>
        <w:jc w:val="center"/>
        <w:rPr>
          <w:rFonts w:cs="Helvetica"/>
        </w:rPr>
      </w:pPr>
      <w:r>
        <w:rPr>
          <w:rFonts w:cs="Helvetica"/>
        </w:rPr>
        <w:t xml:space="preserve"> September 26-30, 2011</w:t>
      </w:r>
    </w:p>
    <w:p w14:paraId="4EEF5077" w14:textId="77777777" w:rsidR="000A4841" w:rsidRPr="006152B7" w:rsidRDefault="000A4841" w:rsidP="00AB3EE4">
      <w:pPr>
        <w:jc w:val="center"/>
        <w:rPr>
          <w:rFonts w:cs="Helvetica"/>
        </w:rPr>
      </w:pPr>
      <w:r>
        <w:rPr>
          <w:rFonts w:cs="Helvetica"/>
        </w:rPr>
        <w:t>Pittsburgh, Pennsylvania</w:t>
      </w:r>
    </w:p>
    <w:p w14:paraId="4DEECF54" w14:textId="77777777" w:rsidR="000A4841" w:rsidRDefault="000A4841"/>
    <w:sectPr w:rsidR="000A4841" w:rsidSect="004D3E97">
      <w:headerReference w:type="default" r:id="rId65"/>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3E159F6" w14:textId="77777777" w:rsidR="00DC1503" w:rsidRDefault="00DC1503">
      <w:r>
        <w:separator/>
      </w:r>
    </w:p>
  </w:endnote>
  <w:endnote w:type="continuationSeparator" w:id="0">
    <w:p w14:paraId="5C238DA4" w14:textId="77777777" w:rsidR="00DC1503" w:rsidRDefault="00DC1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Nimbus Sans L">
    <w:altName w:val="Arial"/>
    <w:charset w:val="00"/>
    <w:family w:val="swiss"/>
    <w:pitch w:val="variable"/>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
    <w:panose1 w:val="00000000000000000000"/>
    <w:charset w:val="00"/>
    <w:family w:val="swiss"/>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Nimbus Mono L">
    <w:altName w:val="Courier New"/>
    <w:charset w:val="00"/>
    <w:family w:val="modern"/>
    <w:pitch w:val="default"/>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TimesNewRomanPSMT">
    <w:charset w:val="00"/>
    <w:family w:val="roman"/>
    <w:pitch w:val="variable"/>
    <w:sig w:usb0="E0002AEF" w:usb1="C0007841"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C3636" w14:textId="77777777" w:rsidR="0055131D" w:rsidRDefault="0055131D">
    <w:pPr>
      <w:pStyle w:val="Footer"/>
      <w:ind w:right="360"/>
    </w:pPr>
    <w:r>
      <w:rPr>
        <w:sz w:val="22"/>
      </w:rPr>
      <w:tab/>
      <w:t xml:space="preserve">Page </w:t>
    </w:r>
    <w:r>
      <w:rPr>
        <w:rStyle w:val="PageNumber"/>
      </w:rPr>
      <w:fldChar w:fldCharType="begin"/>
    </w:r>
    <w:r>
      <w:rPr>
        <w:rStyle w:val="PageNumber"/>
      </w:rPr>
      <w:instrText xml:space="preserve"> PAGE </w:instrText>
    </w:r>
    <w:r>
      <w:rPr>
        <w:rStyle w:val="PageNumber"/>
      </w:rPr>
      <w:fldChar w:fldCharType="separate"/>
    </w:r>
    <w:r w:rsidR="00DA36A3">
      <w:rPr>
        <w:rStyle w:val="PageNumber"/>
        <w:noProof/>
      </w:rPr>
      <w:t>ii</w:t>
    </w:r>
    <w:r>
      <w:rPr>
        <w:rStyle w:val="PageNumber"/>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B3998" w14:textId="77777777" w:rsidR="0055131D" w:rsidRDefault="0055131D"/>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269D6" w14:textId="77777777" w:rsidR="0055131D" w:rsidRDefault="0055131D"/>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B192F" w14:textId="77777777" w:rsidR="0055131D" w:rsidRDefault="0055131D"/>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53A98" w14:textId="77777777" w:rsidR="0055131D" w:rsidRDefault="0055131D">
    <w:pPr>
      <w:pStyle w:val="Footer"/>
      <w:ind w:right="360"/>
    </w:pPr>
    <w:r>
      <w:rPr>
        <w:sz w:val="22"/>
      </w:rPr>
      <w:tab/>
      <w:t xml:space="preserve">Page </w:t>
    </w:r>
    <w:r>
      <w:rPr>
        <w:rStyle w:val="PageNumber"/>
      </w:rPr>
      <w:fldChar w:fldCharType="begin"/>
    </w:r>
    <w:r>
      <w:rPr>
        <w:rStyle w:val="PageNumber"/>
      </w:rPr>
      <w:instrText xml:space="preserve"> PAGE </w:instrText>
    </w:r>
    <w:r>
      <w:rPr>
        <w:rStyle w:val="PageNumber"/>
      </w:rPr>
      <w:fldChar w:fldCharType="separate"/>
    </w:r>
    <w:r w:rsidR="00DA36A3">
      <w:rPr>
        <w:rStyle w:val="PageNumber"/>
        <w:noProof/>
      </w:rPr>
      <w:t>1</w:t>
    </w:r>
    <w:r>
      <w:rPr>
        <w:rStyle w:val="PageNumber"/>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003CA" w14:textId="77777777" w:rsidR="0055131D" w:rsidRDefault="0055131D"/>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DBFC6" w14:textId="77777777" w:rsidR="0055131D" w:rsidRDefault="0055131D"/>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82730" w14:textId="77777777" w:rsidR="0055131D" w:rsidRDefault="0055131D" w:rsidP="000A4841">
    <w:pPr>
      <w:pStyle w:val="Footer"/>
      <w:jc w:val="center"/>
    </w:pPr>
    <w:r>
      <w:rPr>
        <w:sz w:val="22"/>
      </w:rPr>
      <w:t xml:space="preserve">Page </w:t>
    </w:r>
    <w:r>
      <w:rPr>
        <w:rStyle w:val="PageNumber"/>
        <w:sz w:val="22"/>
      </w:rPr>
      <w:fldChar w:fldCharType="begin"/>
    </w:r>
    <w:r>
      <w:rPr>
        <w:rStyle w:val="PageNumber"/>
        <w:sz w:val="22"/>
      </w:rPr>
      <w:instrText xml:space="preserve"> PAGE \*Arabic </w:instrText>
    </w:r>
    <w:r>
      <w:rPr>
        <w:rStyle w:val="PageNumber"/>
        <w:sz w:val="22"/>
      </w:rPr>
      <w:fldChar w:fldCharType="separate"/>
    </w:r>
    <w:r w:rsidR="00DA36A3">
      <w:rPr>
        <w:rStyle w:val="PageNumber"/>
        <w:noProof/>
        <w:sz w:val="22"/>
      </w:rPr>
      <w:t>28</w:t>
    </w:r>
    <w:r>
      <w:rPr>
        <w:rStyle w:val="PageNumber"/>
        <w:sz w:val="22"/>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26425" w14:textId="77777777" w:rsidR="0055131D" w:rsidRDefault="0055131D"/>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55039" w14:textId="77777777" w:rsidR="0055131D" w:rsidRDefault="0055131D"/>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548" w14:textId="2D8D8D3A" w:rsidR="0055131D" w:rsidRDefault="0055131D" w:rsidP="009C5887">
    <w:pPr>
      <w:pStyle w:val="Footer"/>
      <w:jc w:val="center"/>
    </w:pPr>
    <w:r>
      <w:rPr>
        <w:sz w:val="22"/>
      </w:rPr>
      <w:t xml:space="preserve">Page </w:t>
    </w:r>
    <w:r>
      <w:rPr>
        <w:rStyle w:val="PageNumber"/>
        <w:sz w:val="22"/>
      </w:rPr>
      <w:fldChar w:fldCharType="begin"/>
    </w:r>
    <w:r>
      <w:rPr>
        <w:rStyle w:val="PageNumber"/>
        <w:sz w:val="22"/>
      </w:rPr>
      <w:instrText xml:space="preserve"> PAGE \*Arabic </w:instrText>
    </w:r>
    <w:r>
      <w:rPr>
        <w:rStyle w:val="PageNumber"/>
        <w:sz w:val="22"/>
      </w:rPr>
      <w:fldChar w:fldCharType="separate"/>
    </w:r>
    <w:r w:rsidR="00DA36A3">
      <w:rPr>
        <w:rStyle w:val="PageNumber"/>
        <w:noProof/>
        <w:sz w:val="22"/>
      </w:rPr>
      <w:t>33</w:t>
    </w:r>
    <w:r>
      <w:rPr>
        <w:rStyle w:val="PageNumber"/>
        <w:sz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6BA9A" w14:textId="77777777" w:rsidR="0055131D" w:rsidRDefault="0055131D"/>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E677A" w14:textId="77777777" w:rsidR="0055131D" w:rsidRDefault="0055131D"/>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BC9EA" w14:textId="77777777" w:rsidR="0055131D" w:rsidRDefault="0055131D"/>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66082" w14:textId="77777777" w:rsidR="0055131D" w:rsidRDefault="0055131D"/>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5363E" w14:textId="77777777" w:rsidR="0055131D" w:rsidRDefault="0055131D"/>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9C84F" w14:textId="77777777" w:rsidR="0055131D" w:rsidRDefault="0055131D"/>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C91C8" w14:textId="77777777" w:rsidR="0055131D" w:rsidRDefault="0055131D"/>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E1B42" w14:textId="77777777" w:rsidR="0055131D" w:rsidRDefault="0055131D"/>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820A5" w14:textId="77777777" w:rsidR="0055131D" w:rsidRDefault="0055131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6B76F04" w14:textId="77777777" w:rsidR="00DC1503" w:rsidRDefault="00DC1503">
      <w:r>
        <w:separator/>
      </w:r>
    </w:p>
  </w:footnote>
  <w:footnote w:type="continuationSeparator" w:id="0">
    <w:p w14:paraId="2267B886" w14:textId="77777777" w:rsidR="00DC1503" w:rsidRDefault="00DC1503">
      <w:r>
        <w:continuationSeparator/>
      </w:r>
    </w:p>
  </w:footnote>
  <w:footnote w:id="1">
    <w:p w14:paraId="5048D70F" w14:textId="77777777" w:rsidR="0055131D" w:rsidRDefault="0055131D">
      <w:pPr>
        <w:pStyle w:val="FootnoteText"/>
      </w:pPr>
      <w:r>
        <w:rPr>
          <w:rStyle w:val="FootnoteCharacters"/>
        </w:rPr>
        <w:footnoteRef/>
      </w:r>
      <w:r>
        <w:tab/>
        <w:t xml:space="preserve"> Bolen, S.M. and V. Chandrasekar. 2003. Methodology for aligning and comparing spaceborne radar and ground-based radar observations. Journal of Atmospheric and Oceanic Technology 20:647-659.</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428"/>
      <w:gridCol w:w="4428"/>
    </w:tblGrid>
    <w:tr w:rsidR="0055131D" w14:paraId="64231AD7" w14:textId="77777777">
      <w:trPr>
        <w:cantSplit/>
      </w:trPr>
      <w:tc>
        <w:tcPr>
          <w:tcW w:w="4428" w:type="dxa"/>
        </w:tcPr>
        <w:p w14:paraId="3623A696" w14:textId="2D4F5614" w:rsidR="0055131D" w:rsidRDefault="0055131D">
          <w:pPr>
            <w:snapToGrid w:val="0"/>
            <w:rPr>
              <w:sz w:val="22"/>
              <w:lang w:bidi="x-none"/>
            </w:rPr>
          </w:pPr>
          <w:r>
            <w:rPr>
              <w:sz w:val="22"/>
              <w:lang w:bidi="x-none"/>
            </w:rPr>
            <w:t>Validation Network Data User’s Guide, Vol. 2</w:t>
          </w:r>
        </w:p>
      </w:tc>
      <w:tc>
        <w:tcPr>
          <w:tcW w:w="4428" w:type="dxa"/>
          <w:vAlign w:val="bottom"/>
        </w:tcPr>
        <w:p w14:paraId="10BAAA47" w14:textId="1FCCA584" w:rsidR="0055131D" w:rsidRDefault="0055131D" w:rsidP="003E4DD4">
          <w:pPr>
            <w:snapToGrid w:val="0"/>
            <w:jc w:val="right"/>
            <w:rPr>
              <w:lang w:bidi="x-none"/>
            </w:rPr>
          </w:pPr>
          <w:r>
            <w:rPr>
              <w:sz w:val="22"/>
              <w:lang w:bidi="x-none"/>
            </w:rPr>
            <w:t>November 16, 2015</w:t>
          </w:r>
        </w:p>
      </w:tc>
    </w:tr>
  </w:tbl>
  <w:p w14:paraId="31C99B06" w14:textId="77777777" w:rsidR="0055131D" w:rsidRDefault="0055131D">
    <w:pPr>
      <w:pStyle w:val="Header"/>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53D4" w14:textId="77777777" w:rsidR="0055131D" w:rsidRDefault="0055131D"/>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285E6" w14:textId="77777777" w:rsidR="0055131D" w:rsidRDefault="0055131D"/>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2689" w14:textId="77777777" w:rsidR="0055131D" w:rsidRDefault="0055131D"/>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428"/>
      <w:gridCol w:w="4428"/>
    </w:tblGrid>
    <w:tr w:rsidR="0055131D" w14:paraId="5E6EFBCC" w14:textId="77777777">
      <w:trPr>
        <w:cantSplit/>
      </w:trPr>
      <w:tc>
        <w:tcPr>
          <w:tcW w:w="4428" w:type="dxa"/>
        </w:tcPr>
        <w:p w14:paraId="3A8CEE83" w14:textId="53236745" w:rsidR="0055131D" w:rsidRDefault="0055131D">
          <w:pPr>
            <w:snapToGrid w:val="0"/>
            <w:rPr>
              <w:sz w:val="22"/>
              <w:lang w:bidi="x-none"/>
            </w:rPr>
          </w:pPr>
          <w:r>
            <w:rPr>
              <w:sz w:val="22"/>
              <w:lang w:bidi="x-none"/>
            </w:rPr>
            <w:t>Validation Network Data User’s Guide, Vol. 2</w:t>
          </w:r>
        </w:p>
      </w:tc>
      <w:tc>
        <w:tcPr>
          <w:tcW w:w="4428" w:type="dxa"/>
          <w:vAlign w:val="bottom"/>
        </w:tcPr>
        <w:p w14:paraId="4BA6F0C1" w14:textId="08F67D84" w:rsidR="0055131D" w:rsidRDefault="0055131D">
          <w:pPr>
            <w:snapToGrid w:val="0"/>
            <w:jc w:val="right"/>
            <w:rPr>
              <w:lang w:bidi="x-none"/>
            </w:rPr>
          </w:pPr>
          <w:r>
            <w:rPr>
              <w:sz w:val="22"/>
              <w:lang w:bidi="x-none"/>
            </w:rPr>
            <w:t>November 16, 2015</w:t>
          </w:r>
        </w:p>
      </w:tc>
    </w:tr>
  </w:tbl>
  <w:p w14:paraId="62BE9939" w14:textId="77777777" w:rsidR="0055131D" w:rsidRDefault="0055131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680" w14:textId="77777777" w:rsidR="0055131D" w:rsidRDefault="0055131D"/>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4399B" w14:textId="77777777" w:rsidR="0055131D" w:rsidRDefault="0055131D"/>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428"/>
      <w:gridCol w:w="8460"/>
    </w:tblGrid>
    <w:tr w:rsidR="0055131D" w14:paraId="6C817C61" w14:textId="77777777">
      <w:trPr>
        <w:cantSplit/>
      </w:trPr>
      <w:tc>
        <w:tcPr>
          <w:tcW w:w="4428" w:type="dxa"/>
        </w:tcPr>
        <w:p w14:paraId="0C75B3EF" w14:textId="21A6DB26" w:rsidR="0055131D" w:rsidRDefault="0055131D">
          <w:pPr>
            <w:snapToGrid w:val="0"/>
            <w:rPr>
              <w:sz w:val="22"/>
              <w:lang w:bidi="x-none"/>
            </w:rPr>
          </w:pPr>
          <w:r>
            <w:rPr>
              <w:sz w:val="22"/>
              <w:lang w:bidi="x-none"/>
            </w:rPr>
            <w:t>Validation Network Data User’s Guide, Vol. 2</w:t>
          </w:r>
        </w:p>
      </w:tc>
      <w:tc>
        <w:tcPr>
          <w:tcW w:w="8460" w:type="dxa"/>
          <w:vAlign w:val="bottom"/>
        </w:tcPr>
        <w:p w14:paraId="1A849CD6" w14:textId="7339EC25" w:rsidR="0055131D" w:rsidRDefault="0055131D" w:rsidP="000A4841">
          <w:pPr>
            <w:snapToGrid w:val="0"/>
            <w:jc w:val="right"/>
            <w:rPr>
              <w:lang w:bidi="x-none"/>
            </w:rPr>
          </w:pPr>
          <w:r>
            <w:rPr>
              <w:sz w:val="22"/>
              <w:lang w:bidi="x-none"/>
            </w:rPr>
            <w:t>November 16, 2015</w:t>
          </w:r>
        </w:p>
      </w:tc>
    </w:tr>
  </w:tbl>
  <w:p w14:paraId="3E8D8FBF" w14:textId="77777777" w:rsidR="0055131D" w:rsidRDefault="0055131D">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B1157" w14:textId="77777777" w:rsidR="0055131D" w:rsidRDefault="0055131D"/>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9F958" w14:textId="77777777" w:rsidR="0055131D" w:rsidRDefault="0055131D"/>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428"/>
      <w:gridCol w:w="4428"/>
    </w:tblGrid>
    <w:tr w:rsidR="0055131D" w14:paraId="299E9287" w14:textId="77777777">
      <w:trPr>
        <w:cantSplit/>
      </w:trPr>
      <w:tc>
        <w:tcPr>
          <w:tcW w:w="4428" w:type="dxa"/>
        </w:tcPr>
        <w:p w14:paraId="2FA380FF" w14:textId="2F7541B7" w:rsidR="0055131D" w:rsidRDefault="0055131D">
          <w:pPr>
            <w:snapToGrid w:val="0"/>
            <w:rPr>
              <w:sz w:val="22"/>
              <w:lang w:bidi="x-none"/>
            </w:rPr>
          </w:pPr>
          <w:r>
            <w:rPr>
              <w:sz w:val="22"/>
              <w:lang w:bidi="x-none"/>
            </w:rPr>
            <w:t>Validation Network Data User’s Guide, Vol. 2</w:t>
          </w:r>
        </w:p>
      </w:tc>
      <w:tc>
        <w:tcPr>
          <w:tcW w:w="4428" w:type="dxa"/>
          <w:vAlign w:val="bottom"/>
        </w:tcPr>
        <w:p w14:paraId="2E9873C8" w14:textId="10253451" w:rsidR="0055131D" w:rsidRDefault="0055131D" w:rsidP="000A4841">
          <w:pPr>
            <w:snapToGrid w:val="0"/>
            <w:jc w:val="right"/>
            <w:rPr>
              <w:lang w:bidi="x-none"/>
            </w:rPr>
          </w:pPr>
          <w:r>
            <w:rPr>
              <w:sz w:val="22"/>
              <w:lang w:bidi="x-none"/>
            </w:rPr>
            <w:t>November 16, 2015</w:t>
          </w:r>
        </w:p>
      </w:tc>
    </w:tr>
  </w:tbl>
  <w:p w14:paraId="43681AD6" w14:textId="77777777" w:rsidR="0055131D" w:rsidRDefault="005513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282EA" w14:textId="77777777" w:rsidR="0055131D" w:rsidRDefault="0055131D"/>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F23FB" w14:textId="77777777" w:rsidR="0055131D" w:rsidRDefault="0055131D"/>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428"/>
      <w:gridCol w:w="8467"/>
    </w:tblGrid>
    <w:tr w:rsidR="0055131D" w14:paraId="3737DA8C" w14:textId="77777777">
      <w:trPr>
        <w:cantSplit/>
      </w:trPr>
      <w:tc>
        <w:tcPr>
          <w:tcW w:w="4428" w:type="dxa"/>
        </w:tcPr>
        <w:p w14:paraId="7703B532" w14:textId="6D821919" w:rsidR="0055131D" w:rsidRDefault="0055131D">
          <w:pPr>
            <w:snapToGrid w:val="0"/>
            <w:rPr>
              <w:sz w:val="22"/>
              <w:lang w:bidi="x-none"/>
            </w:rPr>
          </w:pPr>
          <w:r>
            <w:rPr>
              <w:sz w:val="22"/>
              <w:lang w:bidi="x-none"/>
            </w:rPr>
            <w:t>Validation Network Data User’s Guide, Vol. 2</w:t>
          </w:r>
        </w:p>
      </w:tc>
      <w:tc>
        <w:tcPr>
          <w:tcW w:w="8467" w:type="dxa"/>
          <w:vAlign w:val="bottom"/>
        </w:tcPr>
        <w:p w14:paraId="644B48E1" w14:textId="7E54B80D" w:rsidR="0055131D" w:rsidRDefault="0055131D" w:rsidP="000A4841">
          <w:pPr>
            <w:snapToGrid w:val="0"/>
            <w:jc w:val="right"/>
            <w:rPr>
              <w:lang w:bidi="x-none"/>
            </w:rPr>
          </w:pPr>
          <w:r>
            <w:rPr>
              <w:sz w:val="22"/>
              <w:lang w:bidi="x-none"/>
            </w:rPr>
            <w:t>November 16, 2015</w:t>
          </w:r>
        </w:p>
      </w:tc>
    </w:tr>
  </w:tbl>
  <w:p w14:paraId="74C7FB88" w14:textId="77777777" w:rsidR="0055131D" w:rsidRDefault="0055131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428"/>
      <w:gridCol w:w="4428"/>
    </w:tblGrid>
    <w:tr w:rsidR="0055131D" w14:paraId="45D203F1" w14:textId="77777777" w:rsidTr="00855F9D">
      <w:trPr>
        <w:cantSplit/>
      </w:trPr>
      <w:tc>
        <w:tcPr>
          <w:tcW w:w="4428" w:type="dxa"/>
        </w:tcPr>
        <w:p w14:paraId="2B66FEED" w14:textId="77777777" w:rsidR="0055131D" w:rsidRDefault="0055131D" w:rsidP="00855F9D">
          <w:pPr>
            <w:snapToGrid w:val="0"/>
            <w:rPr>
              <w:sz w:val="22"/>
              <w:lang w:bidi="x-none"/>
            </w:rPr>
          </w:pPr>
          <w:r>
            <w:rPr>
              <w:sz w:val="22"/>
              <w:lang w:bidi="x-none"/>
            </w:rPr>
            <w:t>Validation Network Data User’s Guide, Vol. 2</w:t>
          </w:r>
        </w:p>
      </w:tc>
      <w:tc>
        <w:tcPr>
          <w:tcW w:w="4428" w:type="dxa"/>
          <w:vAlign w:val="bottom"/>
        </w:tcPr>
        <w:p w14:paraId="294E8F09" w14:textId="1325C682" w:rsidR="0055131D" w:rsidRDefault="0055131D" w:rsidP="00855F9D">
          <w:pPr>
            <w:snapToGrid w:val="0"/>
            <w:jc w:val="right"/>
            <w:rPr>
              <w:lang w:bidi="x-none"/>
            </w:rPr>
          </w:pPr>
          <w:r>
            <w:rPr>
              <w:sz w:val="22"/>
              <w:lang w:bidi="x-none"/>
            </w:rPr>
            <w:t>November 16, 2015</w:t>
          </w:r>
        </w:p>
      </w:tc>
    </w:tr>
  </w:tbl>
  <w:p w14:paraId="3FE6FBDD" w14:textId="77777777" w:rsidR="0055131D" w:rsidRPr="00BD4B54" w:rsidRDefault="0055131D" w:rsidP="00BD4B54">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428"/>
      <w:gridCol w:w="8467"/>
    </w:tblGrid>
    <w:tr w:rsidR="0055131D" w14:paraId="7F9C8F1F" w14:textId="77777777" w:rsidTr="00855F9D">
      <w:trPr>
        <w:cantSplit/>
      </w:trPr>
      <w:tc>
        <w:tcPr>
          <w:tcW w:w="4428" w:type="dxa"/>
        </w:tcPr>
        <w:p w14:paraId="587FD475" w14:textId="77777777" w:rsidR="0055131D" w:rsidRDefault="0055131D" w:rsidP="00855F9D">
          <w:pPr>
            <w:snapToGrid w:val="0"/>
            <w:rPr>
              <w:sz w:val="22"/>
              <w:lang w:bidi="x-none"/>
            </w:rPr>
          </w:pPr>
          <w:r>
            <w:rPr>
              <w:sz w:val="22"/>
              <w:lang w:bidi="x-none"/>
            </w:rPr>
            <w:t>Validation Network Data User’s Guide, Vol. 2</w:t>
          </w:r>
        </w:p>
      </w:tc>
      <w:tc>
        <w:tcPr>
          <w:tcW w:w="8467" w:type="dxa"/>
          <w:vAlign w:val="bottom"/>
        </w:tcPr>
        <w:p w14:paraId="3B0666A5" w14:textId="2B3D1F67" w:rsidR="0055131D" w:rsidRDefault="0055131D" w:rsidP="00855F9D">
          <w:pPr>
            <w:snapToGrid w:val="0"/>
            <w:jc w:val="right"/>
            <w:rPr>
              <w:lang w:bidi="x-none"/>
            </w:rPr>
          </w:pPr>
          <w:r>
            <w:rPr>
              <w:sz w:val="22"/>
              <w:lang w:bidi="x-none"/>
            </w:rPr>
            <w:t>November 16, 2015</w:t>
          </w:r>
        </w:p>
      </w:tc>
    </w:tr>
  </w:tbl>
  <w:p w14:paraId="210B5790" w14:textId="77777777" w:rsidR="0055131D" w:rsidRPr="00BD4B54" w:rsidRDefault="0055131D" w:rsidP="00BD4B54">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428"/>
      <w:gridCol w:w="4428"/>
    </w:tblGrid>
    <w:tr w:rsidR="0055131D" w14:paraId="5B692824" w14:textId="77777777" w:rsidTr="00855F9D">
      <w:trPr>
        <w:cantSplit/>
      </w:trPr>
      <w:tc>
        <w:tcPr>
          <w:tcW w:w="4428" w:type="dxa"/>
        </w:tcPr>
        <w:p w14:paraId="4B2AF585" w14:textId="77777777" w:rsidR="0055131D" w:rsidRDefault="0055131D" w:rsidP="00855F9D">
          <w:pPr>
            <w:snapToGrid w:val="0"/>
            <w:rPr>
              <w:sz w:val="22"/>
              <w:lang w:bidi="x-none"/>
            </w:rPr>
          </w:pPr>
          <w:r>
            <w:rPr>
              <w:sz w:val="22"/>
              <w:lang w:bidi="x-none"/>
            </w:rPr>
            <w:t>Validation Network Data User’s Guide, Vol. 2</w:t>
          </w:r>
        </w:p>
      </w:tc>
      <w:tc>
        <w:tcPr>
          <w:tcW w:w="4428" w:type="dxa"/>
          <w:vAlign w:val="bottom"/>
        </w:tcPr>
        <w:p w14:paraId="4A19D0B9" w14:textId="62EA7268" w:rsidR="0055131D" w:rsidRDefault="0055131D" w:rsidP="00855F9D">
          <w:pPr>
            <w:snapToGrid w:val="0"/>
            <w:jc w:val="right"/>
            <w:rPr>
              <w:lang w:bidi="x-none"/>
            </w:rPr>
          </w:pPr>
          <w:r>
            <w:rPr>
              <w:sz w:val="22"/>
              <w:lang w:bidi="x-none"/>
            </w:rPr>
            <w:t>November 16, 2015</w:t>
          </w:r>
        </w:p>
      </w:tc>
    </w:tr>
  </w:tbl>
  <w:p w14:paraId="33CEB7F8" w14:textId="77777777" w:rsidR="0055131D" w:rsidRPr="00BD4B54" w:rsidRDefault="0055131D" w:rsidP="00BD4B5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3D22" w14:textId="77777777" w:rsidR="0055131D" w:rsidRDefault="0055131D"/>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E3BA" w14:textId="77777777" w:rsidR="0055131D" w:rsidRDefault="0055131D"/>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EC31D" w14:textId="77777777" w:rsidR="0055131D" w:rsidRDefault="0055131D"/>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1F1D5" w14:textId="77777777" w:rsidR="0055131D" w:rsidRDefault="0055131D"/>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487D7" w14:textId="77777777" w:rsidR="0055131D" w:rsidRDefault="0055131D"/>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AE1E9" w14:textId="77777777" w:rsidR="0055131D" w:rsidRDefault="0055131D"/>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89E1F" w14:textId="77777777" w:rsidR="0055131D" w:rsidRDefault="0055131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46"/>
        </w:tabs>
        <w:ind w:left="84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upperLetter"/>
      <w:pStyle w:val="Heading6"/>
      <w:lvlText w:val="Appendix %6."/>
      <w:lvlJc w:val="left"/>
      <w:pPr>
        <w:tabs>
          <w:tab w:val="num" w:pos="360"/>
        </w:tabs>
        <w:ind w:left="360" w:hanging="360"/>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3"/>
    <w:lvl w:ilvl="0">
      <w:start w:val="1"/>
      <w:numFmt w:val="decimal"/>
      <w:lvlText w:val="%1."/>
      <w:lvlJc w:val="left"/>
      <w:pPr>
        <w:tabs>
          <w:tab w:val="num" w:pos="720"/>
        </w:tabs>
        <w:ind w:left="720" w:hanging="360"/>
      </w:pPr>
    </w:lvl>
  </w:abstractNum>
  <w:abstractNum w:abstractNumId="2">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1AC2C934"/>
    <w:lvl w:ilvl="0">
      <w:start w:val="1"/>
      <w:numFmt w:val="lowerLetter"/>
      <w:pStyle w:val="requirementlist"/>
      <w:lvlText w:val="%1."/>
      <w:lvlJc w:val="left"/>
      <w:pPr>
        <w:tabs>
          <w:tab w:val="num" w:pos="2520"/>
        </w:tabs>
        <w:ind w:left="2520" w:hanging="360"/>
      </w:pPr>
      <w:rPr>
        <w:rFonts w:hint="default"/>
      </w:rPr>
    </w:lvl>
    <w:lvl w:ilvl="1">
      <w:start w:val="1"/>
      <w:numFmt w:val="lowerLetter"/>
      <w:lvlText w:val="%2."/>
      <w:lvlJc w:val="left"/>
      <w:pPr>
        <w:tabs>
          <w:tab w:val="num" w:pos="1728"/>
        </w:tabs>
        <w:ind w:left="1728" w:hanging="360"/>
      </w:pPr>
      <w:rPr>
        <w:rFonts w:hint="default"/>
      </w:rPr>
    </w:lvl>
    <w:lvl w:ilvl="2">
      <w:start w:val="1"/>
      <w:numFmt w:val="lowerRoman"/>
      <w:lvlText w:val="%3."/>
      <w:lvlJc w:val="right"/>
      <w:pPr>
        <w:tabs>
          <w:tab w:val="num" w:pos="2448"/>
        </w:tabs>
        <w:ind w:left="2448" w:hanging="180"/>
      </w:pPr>
      <w:rPr>
        <w:rFonts w:hint="default"/>
      </w:rPr>
    </w:lvl>
    <w:lvl w:ilvl="3">
      <w:start w:val="1"/>
      <w:numFmt w:val="decimal"/>
      <w:lvlText w:val="%4."/>
      <w:lvlJc w:val="left"/>
      <w:pPr>
        <w:tabs>
          <w:tab w:val="num" w:pos="3168"/>
        </w:tabs>
        <w:ind w:left="3168" w:hanging="360"/>
      </w:pPr>
      <w:rPr>
        <w:rFonts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right"/>
      <w:pPr>
        <w:tabs>
          <w:tab w:val="num" w:pos="4608"/>
        </w:tabs>
        <w:ind w:left="4608" w:hanging="180"/>
      </w:pPr>
      <w:rPr>
        <w:rFonts w:hint="default"/>
      </w:rPr>
    </w:lvl>
    <w:lvl w:ilvl="6">
      <w:start w:val="1"/>
      <w:numFmt w:val="decimal"/>
      <w:lvlText w:val="%7."/>
      <w:lvlJc w:val="left"/>
      <w:pPr>
        <w:tabs>
          <w:tab w:val="num" w:pos="5328"/>
        </w:tabs>
        <w:ind w:left="5328" w:hanging="360"/>
      </w:pPr>
      <w:rPr>
        <w:rFonts w:hint="default"/>
      </w:rPr>
    </w:lvl>
    <w:lvl w:ilvl="7">
      <w:start w:val="1"/>
      <w:numFmt w:val="lowerLetter"/>
      <w:lvlText w:val="%8."/>
      <w:lvlJc w:val="left"/>
      <w:pPr>
        <w:tabs>
          <w:tab w:val="num" w:pos="6048"/>
        </w:tabs>
        <w:ind w:left="6048" w:hanging="360"/>
      </w:pPr>
      <w:rPr>
        <w:rFonts w:hint="default"/>
      </w:rPr>
    </w:lvl>
    <w:lvl w:ilvl="8">
      <w:start w:val="1"/>
      <w:numFmt w:val="lowerRoman"/>
      <w:lvlText w:val="%9."/>
      <w:lvlJc w:val="right"/>
      <w:pPr>
        <w:tabs>
          <w:tab w:val="num" w:pos="6768"/>
        </w:tabs>
        <w:ind w:left="6768" w:hanging="180"/>
      </w:pPr>
      <w:rPr>
        <w:rFonts w:hint="default"/>
      </w:rPr>
    </w:lvl>
  </w:abstractNum>
  <w:abstractNum w:abstractNumId="5">
    <w:nsid w:val="0F55722D"/>
    <w:multiLevelType w:val="multilevel"/>
    <w:tmpl w:val="BD30878C"/>
    <w:lvl w:ilvl="0">
      <w:start w:val="1"/>
      <w:numFmt w:val="decimal"/>
      <w:lvlText w:val="%1."/>
      <w:lvlJc w:val="left"/>
      <w:pPr>
        <w:ind w:left="360" w:hanging="360"/>
      </w:pPr>
      <w:rPr>
        <w:rFonts w:ascii="Cambria" w:hAnsi="Cambria" w:hint="default"/>
        <w:b/>
        <w:i w:val="0"/>
        <w:sz w:val="32"/>
      </w:rPr>
    </w:lvl>
    <w:lvl w:ilvl="1">
      <w:start w:val="1"/>
      <w:numFmt w:val="decimal"/>
      <w:pStyle w:val="ListParagraph"/>
      <w:lvlText w:val="%1.%2."/>
      <w:lvlJc w:val="left"/>
      <w:pPr>
        <w:ind w:left="792" w:hanging="432"/>
      </w:pPr>
      <w:rPr>
        <w:rFonts w:ascii="Times New Roman" w:hAnsi="Times New Roman" w:hint="default"/>
        <w:b w:val="0"/>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39331A4"/>
    <w:multiLevelType w:val="hybridMultilevel"/>
    <w:tmpl w:val="1F62723C"/>
    <w:lvl w:ilvl="0" w:tplc="6D5CD282">
      <w:start w:val="1"/>
      <w:numFmt w:val="lowerLetter"/>
      <w:pStyle w:val="Table3list"/>
      <w:lvlText w:val="%1."/>
      <w:lvlJc w:val="left"/>
      <w:pPr>
        <w:tabs>
          <w:tab w:val="num" w:pos="36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4F6333"/>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2AD42CD"/>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576E5ACC"/>
    <w:multiLevelType w:val="singleLevel"/>
    <w:tmpl w:val="00000002"/>
    <w:lvl w:ilvl="0">
      <w:start w:val="1"/>
      <w:numFmt w:val="decimal"/>
      <w:lvlText w:val="%1."/>
      <w:lvlJc w:val="left"/>
      <w:pPr>
        <w:tabs>
          <w:tab w:val="num" w:pos="720"/>
        </w:tabs>
        <w:ind w:left="720" w:hanging="36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 w:numId="8">
    <w:abstractNumId w:val="9"/>
  </w:num>
  <w:num w:numId="9">
    <w:abstractNumId w:val="8"/>
  </w:num>
  <w:num w:numId="1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stylePaneSortMethod w:val="0000"/>
  <w:trackRevisions/>
  <w:doNotTrackMoves/>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E1"/>
    <w:rsid w:val="00000664"/>
    <w:rsid w:val="00000E13"/>
    <w:rsid w:val="000013A3"/>
    <w:rsid w:val="0000304A"/>
    <w:rsid w:val="00007829"/>
    <w:rsid w:val="00010E42"/>
    <w:rsid w:val="00014434"/>
    <w:rsid w:val="00014902"/>
    <w:rsid w:val="000215FA"/>
    <w:rsid w:val="00025AE5"/>
    <w:rsid w:val="00055DA1"/>
    <w:rsid w:val="00064D5C"/>
    <w:rsid w:val="000714A9"/>
    <w:rsid w:val="00094BD4"/>
    <w:rsid w:val="00097A6B"/>
    <w:rsid w:val="000A4841"/>
    <w:rsid w:val="000A7884"/>
    <w:rsid w:val="000B4C69"/>
    <w:rsid w:val="000C45BB"/>
    <w:rsid w:val="000E715B"/>
    <w:rsid w:val="00101CF9"/>
    <w:rsid w:val="00103D6F"/>
    <w:rsid w:val="00122A27"/>
    <w:rsid w:val="0013003E"/>
    <w:rsid w:val="00131C7A"/>
    <w:rsid w:val="00135F61"/>
    <w:rsid w:val="00144429"/>
    <w:rsid w:val="00153C02"/>
    <w:rsid w:val="00154C0D"/>
    <w:rsid w:val="00163823"/>
    <w:rsid w:val="00170096"/>
    <w:rsid w:val="00170B60"/>
    <w:rsid w:val="00171DB0"/>
    <w:rsid w:val="00172B99"/>
    <w:rsid w:val="00177F0C"/>
    <w:rsid w:val="00181F21"/>
    <w:rsid w:val="00181FEC"/>
    <w:rsid w:val="00182836"/>
    <w:rsid w:val="001863E6"/>
    <w:rsid w:val="00187870"/>
    <w:rsid w:val="0019223A"/>
    <w:rsid w:val="00192334"/>
    <w:rsid w:val="0019474F"/>
    <w:rsid w:val="001A2339"/>
    <w:rsid w:val="001B3080"/>
    <w:rsid w:val="001D5437"/>
    <w:rsid w:val="001D7A53"/>
    <w:rsid w:val="001E02E0"/>
    <w:rsid w:val="001F79C9"/>
    <w:rsid w:val="0020433D"/>
    <w:rsid w:val="00205164"/>
    <w:rsid w:val="002118B0"/>
    <w:rsid w:val="00216069"/>
    <w:rsid w:val="00216F6E"/>
    <w:rsid w:val="00245096"/>
    <w:rsid w:val="00251CEE"/>
    <w:rsid w:val="0025332E"/>
    <w:rsid w:val="00262D7D"/>
    <w:rsid w:val="0026490D"/>
    <w:rsid w:val="00265932"/>
    <w:rsid w:val="00270103"/>
    <w:rsid w:val="0027077F"/>
    <w:rsid w:val="002855D3"/>
    <w:rsid w:val="002906E3"/>
    <w:rsid w:val="00292527"/>
    <w:rsid w:val="00293AA5"/>
    <w:rsid w:val="00294AF2"/>
    <w:rsid w:val="00296673"/>
    <w:rsid w:val="002B54F7"/>
    <w:rsid w:val="002D1636"/>
    <w:rsid w:val="002E3620"/>
    <w:rsid w:val="003060E3"/>
    <w:rsid w:val="00316568"/>
    <w:rsid w:val="003369AE"/>
    <w:rsid w:val="0034247A"/>
    <w:rsid w:val="00344ABC"/>
    <w:rsid w:val="00346DC9"/>
    <w:rsid w:val="0036103A"/>
    <w:rsid w:val="003672E1"/>
    <w:rsid w:val="0037150C"/>
    <w:rsid w:val="00374529"/>
    <w:rsid w:val="00383E9D"/>
    <w:rsid w:val="00384E33"/>
    <w:rsid w:val="00387DD9"/>
    <w:rsid w:val="003A0DB6"/>
    <w:rsid w:val="003A27D4"/>
    <w:rsid w:val="003A43A4"/>
    <w:rsid w:val="003E4DD4"/>
    <w:rsid w:val="00406DC6"/>
    <w:rsid w:val="00412113"/>
    <w:rsid w:val="00423AE8"/>
    <w:rsid w:val="0042751E"/>
    <w:rsid w:val="00432009"/>
    <w:rsid w:val="00435C20"/>
    <w:rsid w:val="00437B2B"/>
    <w:rsid w:val="00451489"/>
    <w:rsid w:val="004564E1"/>
    <w:rsid w:val="004632E5"/>
    <w:rsid w:val="004771B4"/>
    <w:rsid w:val="00492597"/>
    <w:rsid w:val="004A14BE"/>
    <w:rsid w:val="004A78E2"/>
    <w:rsid w:val="004B007A"/>
    <w:rsid w:val="004B089F"/>
    <w:rsid w:val="004D3E97"/>
    <w:rsid w:val="004E6A8B"/>
    <w:rsid w:val="004F5BDE"/>
    <w:rsid w:val="00520DC4"/>
    <w:rsid w:val="00521B1B"/>
    <w:rsid w:val="00524422"/>
    <w:rsid w:val="00550C91"/>
    <w:rsid w:val="0055131D"/>
    <w:rsid w:val="0055164D"/>
    <w:rsid w:val="00561E63"/>
    <w:rsid w:val="0056237F"/>
    <w:rsid w:val="00564567"/>
    <w:rsid w:val="00571310"/>
    <w:rsid w:val="00573395"/>
    <w:rsid w:val="0058422B"/>
    <w:rsid w:val="005A0946"/>
    <w:rsid w:val="005A4341"/>
    <w:rsid w:val="005A6E13"/>
    <w:rsid w:val="005B5C39"/>
    <w:rsid w:val="005D0ADF"/>
    <w:rsid w:val="005D3DD6"/>
    <w:rsid w:val="005D4960"/>
    <w:rsid w:val="005D49DC"/>
    <w:rsid w:val="005E72EC"/>
    <w:rsid w:val="005E79DE"/>
    <w:rsid w:val="005F2BF2"/>
    <w:rsid w:val="005F613A"/>
    <w:rsid w:val="006152B7"/>
    <w:rsid w:val="00615DDD"/>
    <w:rsid w:val="006354AA"/>
    <w:rsid w:val="00647AAC"/>
    <w:rsid w:val="00660C79"/>
    <w:rsid w:val="006751F5"/>
    <w:rsid w:val="00682BA9"/>
    <w:rsid w:val="00684EA4"/>
    <w:rsid w:val="0069326B"/>
    <w:rsid w:val="006A0996"/>
    <w:rsid w:val="006B012F"/>
    <w:rsid w:val="006C55F0"/>
    <w:rsid w:val="006D68C3"/>
    <w:rsid w:val="006D7935"/>
    <w:rsid w:val="006D7B86"/>
    <w:rsid w:val="006E325D"/>
    <w:rsid w:val="006E68AD"/>
    <w:rsid w:val="006F29D2"/>
    <w:rsid w:val="006F6290"/>
    <w:rsid w:val="0070054F"/>
    <w:rsid w:val="007037AB"/>
    <w:rsid w:val="00721F64"/>
    <w:rsid w:val="00724A60"/>
    <w:rsid w:val="007258DB"/>
    <w:rsid w:val="00740D6D"/>
    <w:rsid w:val="0078459E"/>
    <w:rsid w:val="00794A70"/>
    <w:rsid w:val="007A7E36"/>
    <w:rsid w:val="007B094E"/>
    <w:rsid w:val="007B32C9"/>
    <w:rsid w:val="007C285E"/>
    <w:rsid w:val="007D0673"/>
    <w:rsid w:val="007D53A3"/>
    <w:rsid w:val="00800F91"/>
    <w:rsid w:val="0080166C"/>
    <w:rsid w:val="00806530"/>
    <w:rsid w:val="00817F6C"/>
    <w:rsid w:val="008203F5"/>
    <w:rsid w:val="00851F15"/>
    <w:rsid w:val="00855754"/>
    <w:rsid w:val="00855F9D"/>
    <w:rsid w:val="00873D93"/>
    <w:rsid w:val="008740EC"/>
    <w:rsid w:val="008862AF"/>
    <w:rsid w:val="0088766E"/>
    <w:rsid w:val="008F0725"/>
    <w:rsid w:val="008F4690"/>
    <w:rsid w:val="00900708"/>
    <w:rsid w:val="009032A4"/>
    <w:rsid w:val="00907789"/>
    <w:rsid w:val="00913308"/>
    <w:rsid w:val="00922AD8"/>
    <w:rsid w:val="00924741"/>
    <w:rsid w:val="00926E7A"/>
    <w:rsid w:val="0097068E"/>
    <w:rsid w:val="00982067"/>
    <w:rsid w:val="009A5BFC"/>
    <w:rsid w:val="009A6BE2"/>
    <w:rsid w:val="009B434E"/>
    <w:rsid w:val="009B7B5B"/>
    <w:rsid w:val="009C5887"/>
    <w:rsid w:val="009D0E88"/>
    <w:rsid w:val="009D4623"/>
    <w:rsid w:val="009D7054"/>
    <w:rsid w:val="00A10BBD"/>
    <w:rsid w:val="00A12C46"/>
    <w:rsid w:val="00A242F4"/>
    <w:rsid w:val="00A340D3"/>
    <w:rsid w:val="00A42188"/>
    <w:rsid w:val="00A56F3B"/>
    <w:rsid w:val="00A62CED"/>
    <w:rsid w:val="00A94773"/>
    <w:rsid w:val="00AA425D"/>
    <w:rsid w:val="00AA6E2D"/>
    <w:rsid w:val="00AB3EE4"/>
    <w:rsid w:val="00AC531C"/>
    <w:rsid w:val="00AC6AFE"/>
    <w:rsid w:val="00AD1A35"/>
    <w:rsid w:val="00AE2CB2"/>
    <w:rsid w:val="00AF57E1"/>
    <w:rsid w:val="00B173CF"/>
    <w:rsid w:val="00B326D8"/>
    <w:rsid w:val="00B40DD8"/>
    <w:rsid w:val="00B47668"/>
    <w:rsid w:val="00B50F05"/>
    <w:rsid w:val="00B71984"/>
    <w:rsid w:val="00B73A79"/>
    <w:rsid w:val="00B759F3"/>
    <w:rsid w:val="00B91359"/>
    <w:rsid w:val="00BA424B"/>
    <w:rsid w:val="00BA56D2"/>
    <w:rsid w:val="00BA6D1F"/>
    <w:rsid w:val="00BC348E"/>
    <w:rsid w:val="00BD4B54"/>
    <w:rsid w:val="00BE7B71"/>
    <w:rsid w:val="00C10BB7"/>
    <w:rsid w:val="00C41874"/>
    <w:rsid w:val="00C478C3"/>
    <w:rsid w:val="00C56117"/>
    <w:rsid w:val="00C571FE"/>
    <w:rsid w:val="00C7104B"/>
    <w:rsid w:val="00C71B95"/>
    <w:rsid w:val="00C72851"/>
    <w:rsid w:val="00C73B34"/>
    <w:rsid w:val="00C77528"/>
    <w:rsid w:val="00C808CD"/>
    <w:rsid w:val="00C811A2"/>
    <w:rsid w:val="00C85AA5"/>
    <w:rsid w:val="00C9050A"/>
    <w:rsid w:val="00C914F7"/>
    <w:rsid w:val="00C954F0"/>
    <w:rsid w:val="00CA4394"/>
    <w:rsid w:val="00CA65FB"/>
    <w:rsid w:val="00CC174A"/>
    <w:rsid w:val="00CC4836"/>
    <w:rsid w:val="00CD4191"/>
    <w:rsid w:val="00CE3240"/>
    <w:rsid w:val="00CF05E9"/>
    <w:rsid w:val="00D23162"/>
    <w:rsid w:val="00D46F3A"/>
    <w:rsid w:val="00D57A67"/>
    <w:rsid w:val="00D636B1"/>
    <w:rsid w:val="00D70CA0"/>
    <w:rsid w:val="00D97DDA"/>
    <w:rsid w:val="00DA36A3"/>
    <w:rsid w:val="00DA4BC1"/>
    <w:rsid w:val="00DB1DA1"/>
    <w:rsid w:val="00DC04A9"/>
    <w:rsid w:val="00DC1503"/>
    <w:rsid w:val="00DC59AC"/>
    <w:rsid w:val="00DC6FE7"/>
    <w:rsid w:val="00DD6134"/>
    <w:rsid w:val="00DF6238"/>
    <w:rsid w:val="00E10995"/>
    <w:rsid w:val="00E32B68"/>
    <w:rsid w:val="00E34A79"/>
    <w:rsid w:val="00E35454"/>
    <w:rsid w:val="00E37384"/>
    <w:rsid w:val="00E37B5C"/>
    <w:rsid w:val="00E46268"/>
    <w:rsid w:val="00E47B9D"/>
    <w:rsid w:val="00E63C89"/>
    <w:rsid w:val="00E713E6"/>
    <w:rsid w:val="00E73186"/>
    <w:rsid w:val="00E7562E"/>
    <w:rsid w:val="00E80CC9"/>
    <w:rsid w:val="00EA3525"/>
    <w:rsid w:val="00EB40DE"/>
    <w:rsid w:val="00ED0ACC"/>
    <w:rsid w:val="00ED2A90"/>
    <w:rsid w:val="00EE402D"/>
    <w:rsid w:val="00EE5FF8"/>
    <w:rsid w:val="00EF0BFE"/>
    <w:rsid w:val="00EF20BE"/>
    <w:rsid w:val="00F107BB"/>
    <w:rsid w:val="00F21DA2"/>
    <w:rsid w:val="00F21E10"/>
    <w:rsid w:val="00F22E7C"/>
    <w:rsid w:val="00F2339E"/>
    <w:rsid w:val="00F276B3"/>
    <w:rsid w:val="00F364D6"/>
    <w:rsid w:val="00F41B00"/>
    <w:rsid w:val="00F72C60"/>
    <w:rsid w:val="00F72EAA"/>
    <w:rsid w:val="00F77822"/>
    <w:rsid w:val="00F84D55"/>
    <w:rsid w:val="00F865D9"/>
    <w:rsid w:val="00F940C2"/>
    <w:rsid w:val="00F956E2"/>
    <w:rsid w:val="00F96F10"/>
    <w:rsid w:val="00FD3727"/>
    <w:rsid w:val="00FE0BD0"/>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39FE6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Default"/>
    <w:qFormat/>
    <w:pPr>
      <w:suppressAutoHyphens/>
    </w:pPr>
    <w:rPr>
      <w:sz w:val="24"/>
    </w:rPr>
  </w:style>
  <w:style w:type="paragraph" w:styleId="Heading1">
    <w:name w:val="heading 1"/>
    <w:basedOn w:val="Normal"/>
    <w:next w:val="Normal"/>
    <w:link w:val="Heading1Char"/>
    <w:uiPriority w:val="9"/>
    <w:qFormat/>
    <w:pPr>
      <w:keepNext/>
      <w:pageBreakBefore/>
      <w:numPr>
        <w:numId w:val="1"/>
      </w:numPr>
      <w:tabs>
        <w:tab w:val="left" w:pos="2304"/>
      </w:tabs>
      <w:spacing w:after="60"/>
      <w:outlineLvl w:val="0"/>
    </w:pPr>
    <w:rPr>
      <w:rFonts w:ascii="Arial" w:hAnsi="Arial"/>
      <w:b/>
      <w:kern w:val="1"/>
      <w:sz w:val="28"/>
    </w:rPr>
  </w:style>
  <w:style w:type="paragraph" w:styleId="Heading2">
    <w:name w:val="heading 2"/>
    <w:basedOn w:val="Normal"/>
    <w:next w:val="BodyText"/>
    <w:qFormat/>
    <w:pPr>
      <w:keepNext/>
      <w:numPr>
        <w:ilvl w:val="1"/>
        <w:numId w:val="1"/>
      </w:numPr>
      <w:tabs>
        <w:tab w:val="clear" w:pos="846"/>
        <w:tab w:val="num" w:pos="576"/>
      </w:tabs>
      <w:spacing w:before="240" w:after="60"/>
      <w:ind w:left="576"/>
      <w:outlineLvl w:val="1"/>
    </w:pPr>
    <w:rPr>
      <w:rFonts w:ascii="Arial" w:hAnsi="Arial"/>
      <w:b/>
      <w:i/>
    </w:rPr>
  </w:style>
  <w:style w:type="paragraph" w:styleId="Heading3">
    <w:name w:val="heading 3"/>
    <w:basedOn w:val="Normal"/>
    <w:next w:val="Normal"/>
    <w:link w:val="Heading3Char"/>
    <w:qFormat/>
    <w:pPr>
      <w:keepNext/>
      <w:numPr>
        <w:ilvl w:val="2"/>
        <w:numId w:val="1"/>
      </w:numPr>
      <w:tabs>
        <w:tab w:val="left" w:pos="3600"/>
        <w:tab w:val="left" w:pos="3960"/>
      </w:tabs>
      <w:spacing w:before="240" w:after="60"/>
      <w:outlineLvl w:val="2"/>
    </w:pPr>
    <w:rPr>
      <w:rFonts w:ascii="Arial" w:hAnsi="Arial"/>
      <w:b/>
      <w:i/>
      <w:u w:val="single"/>
    </w:rPr>
  </w:style>
  <w:style w:type="paragraph" w:styleId="Heading4">
    <w:name w:val="heading 4"/>
    <w:basedOn w:val="Normal"/>
    <w:next w:val="Normal"/>
    <w:qFormat/>
    <w:pPr>
      <w:keepNext/>
      <w:numPr>
        <w:ilvl w:val="3"/>
        <w:numId w:val="1"/>
      </w:numPr>
      <w:spacing w:after="60"/>
      <w:outlineLvl w:val="3"/>
    </w:pPr>
    <w:rPr>
      <w:rFonts w:ascii="Arial" w:hAnsi="Arial" w:cs="Arial"/>
      <w:b/>
      <w:sz w:val="20"/>
      <w:u w:val="single"/>
    </w:rPr>
  </w:style>
  <w:style w:type="paragraph" w:styleId="Heading5">
    <w:name w:val="heading 5"/>
    <w:basedOn w:val="Normal"/>
    <w:next w:val="Normal"/>
    <w:qFormat/>
    <w:pPr>
      <w:numPr>
        <w:ilvl w:val="4"/>
        <w:numId w:val="1"/>
      </w:numPr>
      <w:spacing w:after="60"/>
      <w:outlineLvl w:val="4"/>
    </w:pPr>
    <w:rPr>
      <w:rFonts w:ascii="Arial" w:hAnsi="Arial" w:cs="Arial"/>
      <w:sz w:val="20"/>
      <w:u w:val="single"/>
    </w:rPr>
  </w:style>
  <w:style w:type="paragraph" w:styleId="Heading6">
    <w:name w:val="heading 6"/>
    <w:basedOn w:val="Normal"/>
    <w:next w:val="Normal"/>
    <w:qFormat/>
    <w:pPr>
      <w:pageBreakBefore/>
      <w:numPr>
        <w:ilvl w:val="5"/>
        <w:numId w:val="1"/>
      </w:numPr>
      <w:spacing w:after="60"/>
      <w:outlineLvl w:val="5"/>
    </w:pPr>
    <w:rPr>
      <w:rFonts w:ascii="Arial" w:hAnsi="Arial"/>
      <w:b/>
      <w:szCs w:val="24"/>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spacing w:after="60"/>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2">
    <w:name w:val="WW-Default Paragraph Font2"/>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Wingdings"/>
    </w:rPr>
  </w:style>
  <w:style w:type="character" w:customStyle="1" w:styleId="WW8Num6z2">
    <w:name w:val="WW8Num6z2"/>
    <w:rPr>
      <w:rFonts w:ascii="Wingdings" w:hAnsi="Wingdings"/>
    </w:rPr>
  </w:style>
  <w:style w:type="character" w:customStyle="1" w:styleId="WW8Num9z0">
    <w:name w:val="WW8Num9z0"/>
    <w:rPr>
      <w:rFonts w:ascii="Symbol" w:hAnsi="Symbol"/>
    </w:rPr>
  </w:style>
  <w:style w:type="character" w:customStyle="1" w:styleId="WW8Num9z2">
    <w:name w:val="WW8Num9z2"/>
    <w:rPr>
      <w:rFonts w:ascii="Wingdings" w:hAnsi="Wingdings"/>
    </w:rPr>
  </w:style>
  <w:style w:type="character" w:customStyle="1" w:styleId="WW8Num9z4">
    <w:name w:val="WW8Num9z4"/>
    <w:rPr>
      <w:rFonts w:ascii="Courier New" w:hAnsi="Courier New" w:cs="Wingdings"/>
    </w:rPr>
  </w:style>
  <w:style w:type="character" w:customStyle="1" w:styleId="WW8Num11z0">
    <w:name w:val="WW8Num11z0"/>
    <w:rPr>
      <w:rFonts w:ascii="Symbol" w:hAnsi="Symbol"/>
    </w:rPr>
  </w:style>
  <w:style w:type="character" w:customStyle="1" w:styleId="WW8Num11z1">
    <w:name w:val="WW8Num11z1"/>
    <w:rPr>
      <w:rFonts w:ascii="Courier New" w:hAnsi="Courier New" w:cs="Wingdings"/>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Wingdings"/>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2">
    <w:name w:val="WW8Num14z2"/>
    <w:rPr>
      <w:rFonts w:ascii="Wingdings" w:hAnsi="Wingdings"/>
    </w:rPr>
  </w:style>
  <w:style w:type="character" w:customStyle="1" w:styleId="WW8Num14z4">
    <w:name w:val="WW8Num14z4"/>
    <w:rPr>
      <w:rFonts w:ascii="Courier New" w:hAnsi="Courier New" w:cs="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3">
    <w:name w:val="WW8Num16z3"/>
    <w:rPr>
      <w:rFonts w:ascii="Symbol" w:hAnsi="Symbol"/>
    </w:rPr>
  </w:style>
  <w:style w:type="character" w:customStyle="1" w:styleId="WW8Num16z4">
    <w:name w:val="WW8Num16z4"/>
    <w:rPr>
      <w:rFonts w:ascii="Courier New" w:hAnsi="Courier New" w:cs="Wingdings"/>
    </w:rPr>
  </w:style>
  <w:style w:type="character" w:customStyle="1" w:styleId="WW-DefaultParagraphFont111">
    <w:name w:val="WW-Default Paragraph Font111"/>
  </w:style>
  <w:style w:type="character" w:customStyle="1" w:styleId="WW-CommentReference">
    <w:name w:val="WW-Comment Reference"/>
    <w:basedOn w:val="WW-DefaultParagraphFont111"/>
    <w:rPr>
      <w:sz w:val="16"/>
      <w:szCs w:val="16"/>
    </w:rPr>
  </w:style>
  <w:style w:type="character" w:styleId="FollowedHyperlink">
    <w:name w:val="FollowedHyperlink"/>
    <w:basedOn w:val="WW-DefaultParagraphFont111"/>
    <w:rPr>
      <w:color w:val="800080"/>
      <w:u w:val="single"/>
    </w:rPr>
  </w:style>
  <w:style w:type="character" w:styleId="Hyperlink">
    <w:name w:val="Hyperlink"/>
    <w:basedOn w:val="WW-DefaultParagraphFont111"/>
    <w:uiPriority w:val="99"/>
    <w:rPr>
      <w:color w:val="0000FF"/>
      <w:u w:val="single"/>
    </w:rPr>
  </w:style>
  <w:style w:type="character" w:styleId="PageNumber">
    <w:name w:val="page number"/>
    <w:basedOn w:val="WW-DefaultParagraphFont111"/>
  </w:style>
  <w:style w:type="character" w:customStyle="1" w:styleId="AnnotationChar">
    <w:name w:val="Annotation Char"/>
    <w:basedOn w:val="WW-DefaultParagraphFont111"/>
    <w:rPr>
      <w:i/>
      <w:noProof w:val="0"/>
      <w:sz w:val="24"/>
      <w:lang w:val="en-US" w:eastAsia="ar-SA" w:bidi="ar-SA"/>
    </w:rPr>
  </w:style>
  <w:style w:type="character" w:customStyle="1" w:styleId="Heading2Char">
    <w:name w:val="Heading 2 Char"/>
    <w:basedOn w:val="WW-DefaultParagraphFont111"/>
    <w:rPr>
      <w:rFonts w:ascii="Arial" w:hAnsi="Arial"/>
      <w:b/>
      <w:i/>
      <w:noProof w:val="0"/>
      <w:sz w:val="24"/>
      <w:lang w:val="en-US" w:eastAsia="ar-SA" w:bidi="ar-SA"/>
    </w:rPr>
  </w:style>
  <w:style w:type="character" w:styleId="Strong">
    <w:name w:val="Strong"/>
    <w:basedOn w:val="WW-DefaultParagraphFont111"/>
    <w:qFormat/>
    <w:rPr>
      <w:b/>
    </w:rPr>
  </w:style>
  <w:style w:type="character" w:customStyle="1" w:styleId="FootnoteCharacters">
    <w:name w:val="Footnote Characters"/>
  </w:style>
  <w:style w:type="character" w:customStyle="1" w:styleId="WW-FootnoteCharacters">
    <w:name w:val="WW-Footnote Characters"/>
    <w:basedOn w:val="WW-DefaultParagraphFont11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Nimbus Sans L" w:eastAsia="HG Mincho Light J" w:hAnsi="Nimbus Sans L" w:cs="Tahoma"/>
      <w:sz w:val="28"/>
      <w:szCs w:val="28"/>
    </w:rPr>
  </w:style>
  <w:style w:type="paragraph" w:styleId="BodyText">
    <w:name w:val="Body Text"/>
    <w:basedOn w:val="Normal"/>
    <w:link w:val="BodyTextChar"/>
    <w:uiPriority w:val="99"/>
    <w:pPr>
      <w:spacing w:before="240"/>
    </w:pPr>
    <w:rPr>
      <w:rFonts w:eastAsia="Times"/>
      <w:color w:val="000000"/>
    </w:rPr>
  </w:style>
  <w:style w:type="paragraph" w:styleId="List">
    <w:name w:val="List"/>
    <w:basedOn w:val="BodyText"/>
  </w:style>
  <w:style w:type="paragraph" w:styleId="Caption">
    <w:name w:val="caption"/>
    <w:basedOn w:val="Normal"/>
    <w:next w:val="Normal"/>
    <w:qFormat/>
    <w:rPr>
      <w:b/>
      <w:bCs/>
      <w:sz w:val="20"/>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WW-Heading">
    <w:name w:val="WW-Heading"/>
    <w:basedOn w:val="Normal"/>
    <w:next w:val="BodyText"/>
    <w:pPr>
      <w:keepNext/>
      <w:spacing w:before="240" w:after="120"/>
    </w:pPr>
    <w:rPr>
      <w:rFonts w:ascii="Arial" w:eastAsia="MS Mincho" w:hAnsi="Arial" w:cs="Tahoma"/>
      <w:sz w:val="28"/>
      <w:szCs w:val="28"/>
    </w:rPr>
  </w:style>
  <w:style w:type="paragraph" w:customStyle="1" w:styleId="WW-Caption">
    <w:name w:val="WW-Caption"/>
    <w:basedOn w:val="Normal"/>
    <w:next w:val="Normal"/>
    <w:pPr>
      <w:spacing w:before="120"/>
      <w:ind w:left="720" w:right="720"/>
      <w:jc w:val="both"/>
    </w:pPr>
    <w:rPr>
      <w:sz w:val="22"/>
    </w:rPr>
  </w:style>
  <w:style w:type="paragraph" w:customStyle="1" w:styleId="WW-Index">
    <w:name w:val="WW-Index"/>
    <w:basedOn w:val="Normal"/>
    <w:pPr>
      <w:suppressLineNumbers/>
    </w:pPr>
  </w:style>
  <w:style w:type="paragraph" w:customStyle="1" w:styleId="Acronym">
    <w:name w:val="Acronym"/>
    <w:basedOn w:val="Normal"/>
    <w:pPr>
      <w:tabs>
        <w:tab w:val="right" w:pos="8280"/>
        <w:tab w:val="center" w:pos="8460"/>
        <w:tab w:val="left" w:pos="8640"/>
      </w:tabs>
      <w:spacing w:before="80"/>
      <w:ind w:left="1440" w:hanging="1440"/>
    </w:pPr>
  </w:style>
  <w:style w:type="paragraph" w:customStyle="1" w:styleId="Annotation">
    <w:name w:val="Annotation"/>
    <w:basedOn w:val="Normal"/>
    <w:next w:val="Normal"/>
    <w:pPr>
      <w:ind w:left="720" w:right="720"/>
    </w:pPr>
    <w:rPr>
      <w:i/>
    </w:rPr>
  </w:style>
  <w:style w:type="paragraph" w:customStyle="1" w:styleId="WW-BalloonText">
    <w:name w:val="WW-Balloon Text"/>
    <w:basedOn w:val="Normal"/>
    <w:rPr>
      <w:rFonts w:ascii="Tahoma" w:hAnsi="Tahoma" w:cs="Tahoma"/>
      <w:sz w:val="16"/>
      <w:szCs w:val="16"/>
    </w:rPr>
  </w:style>
  <w:style w:type="paragraph" w:styleId="BodyTextIndent">
    <w:name w:val="Body Text Indent"/>
    <w:basedOn w:val="Normal"/>
    <w:pPr>
      <w:tabs>
        <w:tab w:val="left" w:pos="11880"/>
      </w:tabs>
      <w:ind w:left="1980" w:hanging="1980"/>
    </w:pPr>
  </w:style>
  <w:style w:type="paragraph" w:customStyle="1" w:styleId="WW-CommentText">
    <w:name w:val="WW-Comment Text"/>
    <w:basedOn w:val="Normal"/>
    <w:rPr>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jc w:val="center"/>
    </w:pPr>
    <w:rPr>
      <w:rFonts w:ascii="Arial" w:hAnsi="Arial"/>
      <w:b/>
      <w:sz w:val="28"/>
    </w:rPr>
  </w:style>
  <w:style w:type="paragraph" w:customStyle="1" w:styleId="FrontPageTitle">
    <w:name w:val="Front  Page Title"/>
    <w:basedOn w:val="Header"/>
    <w:pPr>
      <w:spacing w:before="3200" w:after="240"/>
    </w:pPr>
    <w:rPr>
      <w:rFonts w:ascii="Arial Black" w:hAnsi="Arial Black"/>
      <w:b w:val="0"/>
      <w:sz w:val="36"/>
    </w:rPr>
  </w:style>
  <w:style w:type="paragraph" w:customStyle="1" w:styleId="WW-ListBullet">
    <w:name w:val="WW-List Bullet"/>
    <w:basedOn w:val="Normal"/>
    <w:pPr>
      <w:tabs>
        <w:tab w:val="left" w:pos="432"/>
      </w:tabs>
      <w:spacing w:before="120"/>
    </w:pPr>
  </w:style>
  <w:style w:type="paragraph" w:customStyle="1" w:styleId="WW-ListBullet2">
    <w:name w:val="WW-List Bullet 2"/>
    <w:basedOn w:val="Normal"/>
    <w:pPr>
      <w:spacing w:before="40"/>
      <w:ind w:left="-72"/>
    </w:pPr>
  </w:style>
  <w:style w:type="paragraph" w:customStyle="1" w:styleId="WW-ListBullet3">
    <w:name w:val="WW-List Bullet 3"/>
    <w:basedOn w:val="Normal"/>
    <w:pPr>
      <w:spacing w:before="80"/>
    </w:pPr>
  </w:style>
  <w:style w:type="paragraph" w:customStyle="1" w:styleId="WW-ListNumber">
    <w:name w:val="WW-List Number"/>
    <w:basedOn w:val="Normal"/>
    <w:pPr>
      <w:spacing w:before="120"/>
    </w:pPr>
  </w:style>
  <w:style w:type="paragraph" w:customStyle="1" w:styleId="WW-NormalWeb">
    <w:name w:val="WW-Normal (Web)"/>
    <w:basedOn w:val="Normal"/>
    <w:pPr>
      <w:spacing w:before="100" w:after="100"/>
    </w:pPr>
  </w:style>
  <w:style w:type="paragraph" w:customStyle="1" w:styleId="WW-PlainText">
    <w:name w:val="WW-Plain Text"/>
    <w:basedOn w:val="Normal"/>
    <w:rPr>
      <w:rFonts w:ascii="Courier New" w:hAnsi="Courier New"/>
      <w:sz w:val="20"/>
    </w:rPr>
  </w:style>
  <w:style w:type="paragraph" w:styleId="Signature">
    <w:name w:val="Signature"/>
    <w:basedOn w:val="Normal"/>
    <w:pPr>
      <w:tabs>
        <w:tab w:val="left" w:pos="27000"/>
        <w:tab w:val="left" w:pos="27360"/>
      </w:tabs>
      <w:spacing w:before="600"/>
      <w:ind w:left="3960" w:hanging="1440"/>
    </w:pPr>
  </w:style>
  <w:style w:type="paragraph" w:customStyle="1" w:styleId="StyleHeading210pt">
    <w:name w:val="Style Heading 2 + 10 pt"/>
    <w:basedOn w:val="Heading2"/>
    <w:pPr>
      <w:numPr>
        <w:ilvl w:val="0"/>
        <w:numId w:val="0"/>
      </w:numPr>
    </w:pPr>
    <w:rPr>
      <w:rFonts w:cs="Arial"/>
      <w:bCs/>
      <w:iCs/>
      <w:sz w:val="20"/>
      <w:szCs w:val="28"/>
    </w:rPr>
  </w:style>
  <w:style w:type="paragraph" w:customStyle="1" w:styleId="Sigstitle">
    <w:name w:val="Sigs: title"/>
    <w:basedOn w:val="Normal"/>
    <w:pPr>
      <w:spacing w:after="60"/>
      <w:jc w:val="center"/>
    </w:pPr>
    <w:rPr>
      <w:b/>
      <w:caps/>
      <w:sz w:val="32"/>
    </w:rPr>
  </w:style>
  <w:style w:type="paragraph" w:customStyle="1" w:styleId="WW-TableofFigures">
    <w:name w:val="WW-Table of Figures"/>
    <w:basedOn w:val="Normal"/>
    <w:next w:val="Normal"/>
    <w:pPr>
      <w:ind w:left="480" w:hanging="480"/>
    </w:pPr>
  </w:style>
  <w:style w:type="paragraph" w:styleId="TOC1">
    <w:name w:val="toc 1"/>
    <w:basedOn w:val="Normal"/>
    <w:next w:val="Normal"/>
    <w:uiPriority w:val="39"/>
    <w:pPr>
      <w:spacing w:before="120"/>
    </w:pPr>
    <w:rPr>
      <w:rFonts w:ascii="Cambria" w:hAnsi="Cambria"/>
      <w:b/>
      <w:szCs w:val="24"/>
    </w:rPr>
  </w:style>
  <w:style w:type="paragraph" w:styleId="TOC2">
    <w:name w:val="toc 2"/>
    <w:basedOn w:val="Normal"/>
    <w:next w:val="Normal"/>
    <w:uiPriority w:val="39"/>
    <w:pPr>
      <w:ind w:left="240"/>
    </w:pPr>
    <w:rPr>
      <w:rFonts w:ascii="Cambria" w:hAnsi="Cambria"/>
      <w:b/>
      <w:sz w:val="22"/>
      <w:szCs w:val="22"/>
    </w:rPr>
  </w:style>
  <w:style w:type="paragraph" w:styleId="TOC3">
    <w:name w:val="toc 3"/>
    <w:basedOn w:val="Normal"/>
    <w:next w:val="Normal"/>
    <w:uiPriority w:val="39"/>
    <w:pPr>
      <w:ind w:left="480"/>
    </w:pPr>
    <w:rPr>
      <w:rFonts w:ascii="Cambria" w:hAnsi="Cambria"/>
      <w:sz w:val="22"/>
      <w:szCs w:val="22"/>
    </w:rPr>
  </w:style>
  <w:style w:type="paragraph" w:styleId="TOC4">
    <w:name w:val="toc 4"/>
    <w:basedOn w:val="Normal"/>
    <w:next w:val="Normal"/>
    <w:uiPriority w:val="39"/>
    <w:pPr>
      <w:ind w:left="720"/>
    </w:pPr>
    <w:rPr>
      <w:rFonts w:ascii="Cambria" w:hAnsi="Cambria"/>
      <w:sz w:val="20"/>
    </w:rPr>
  </w:style>
  <w:style w:type="paragraph" w:styleId="TOC5">
    <w:name w:val="toc 5"/>
    <w:basedOn w:val="Normal"/>
    <w:next w:val="Normal"/>
    <w:uiPriority w:val="39"/>
    <w:pPr>
      <w:ind w:left="960"/>
    </w:pPr>
    <w:rPr>
      <w:rFonts w:ascii="Cambria" w:hAnsi="Cambria"/>
      <w:sz w:val="20"/>
    </w:rPr>
  </w:style>
  <w:style w:type="paragraph" w:styleId="TOC6">
    <w:name w:val="toc 6"/>
    <w:basedOn w:val="Normal"/>
    <w:next w:val="Normal"/>
    <w:uiPriority w:val="39"/>
    <w:pPr>
      <w:ind w:left="1200"/>
    </w:pPr>
    <w:rPr>
      <w:rFonts w:ascii="Cambria" w:hAnsi="Cambria"/>
      <w:sz w:val="20"/>
    </w:rPr>
  </w:style>
  <w:style w:type="paragraph" w:styleId="TOC7">
    <w:name w:val="toc 7"/>
    <w:basedOn w:val="Normal"/>
    <w:next w:val="Normal"/>
    <w:uiPriority w:val="39"/>
    <w:pPr>
      <w:ind w:left="1440"/>
    </w:pPr>
    <w:rPr>
      <w:rFonts w:ascii="Cambria" w:hAnsi="Cambria"/>
      <w:sz w:val="20"/>
    </w:rPr>
  </w:style>
  <w:style w:type="paragraph" w:styleId="TOC8">
    <w:name w:val="toc 8"/>
    <w:basedOn w:val="Normal"/>
    <w:next w:val="Normal"/>
    <w:uiPriority w:val="39"/>
    <w:pPr>
      <w:ind w:left="1680"/>
    </w:pPr>
    <w:rPr>
      <w:rFonts w:ascii="Cambria" w:hAnsi="Cambria"/>
      <w:sz w:val="20"/>
    </w:rPr>
  </w:style>
  <w:style w:type="paragraph" w:styleId="TOC9">
    <w:name w:val="toc 9"/>
    <w:basedOn w:val="Normal"/>
    <w:next w:val="Normal"/>
    <w:uiPriority w:val="39"/>
    <w:pPr>
      <w:ind w:left="1920"/>
    </w:pPr>
    <w:rPr>
      <w:rFonts w:ascii="Cambria" w:hAnsi="Cambria"/>
      <w:sz w:val="20"/>
    </w:rPr>
  </w:style>
  <w:style w:type="paragraph" w:customStyle="1" w:styleId="WW-CommentSubject">
    <w:name w:val="WW-Comment Subject"/>
    <w:basedOn w:val="WW-CommentText"/>
    <w:next w:val="WW-CommentText"/>
    <w:rPr>
      <w:b/>
      <w:bCs/>
    </w:rPr>
  </w:style>
  <w:style w:type="paragraph" w:customStyle="1" w:styleId="SigsDate">
    <w:name w:val="Sigs: Date"/>
    <w:pPr>
      <w:tabs>
        <w:tab w:val="left" w:pos="720"/>
      </w:tabs>
      <w:suppressAutoHyphens/>
      <w:spacing w:before="360" w:after="240"/>
      <w:jc w:val="center"/>
    </w:pPr>
    <w:rPr>
      <w:rFonts w:ascii="Arial" w:hAnsi="Arial"/>
      <w:b/>
      <w:sz w:val="24"/>
    </w:rPr>
  </w:style>
  <w:style w:type="paragraph" w:styleId="Title">
    <w:name w:val="Title"/>
    <w:basedOn w:val="Normal"/>
    <w:next w:val="Subtitle"/>
    <w:qFormat/>
    <w:pPr>
      <w:spacing w:after="240"/>
      <w:jc w:val="center"/>
    </w:pPr>
    <w:rPr>
      <w:b/>
      <w:smallCaps/>
      <w:sz w:val="32"/>
    </w:rPr>
  </w:style>
  <w:style w:type="paragraph" w:styleId="Subtitle">
    <w:name w:val="Subtitle"/>
    <w:basedOn w:val="WW-Heading"/>
    <w:next w:val="BodyText"/>
    <w:qFormat/>
    <w:pPr>
      <w:jc w:val="center"/>
    </w:pPr>
    <w:rPr>
      <w:i/>
      <w:iCs/>
    </w:rPr>
  </w:style>
  <w:style w:type="paragraph" w:customStyle="1" w:styleId="PrefaceHeading">
    <w:name w:val="Preface Heading"/>
    <w:basedOn w:val="Heading1"/>
    <w:next w:val="Normal"/>
    <w:pPr>
      <w:numPr>
        <w:numId w:val="0"/>
      </w:numPr>
      <w:pBdr>
        <w:bottom w:val="single" w:sz="1" w:space="1" w:color="000000"/>
      </w:pBdr>
      <w:spacing w:after="240"/>
      <w:jc w:val="center"/>
    </w:pPr>
    <w:rPr>
      <w:rFonts w:ascii="Times New Roman" w:hAnsi="Times New Roman"/>
      <w:sz w:val="32"/>
    </w:rPr>
  </w:style>
  <w:style w:type="paragraph" w:customStyle="1" w:styleId="TableContents">
    <w:name w:val="Table Contents"/>
    <w:basedOn w:val="BodyText"/>
    <w:pPr>
      <w:suppressLineNumbers/>
    </w:pPr>
  </w:style>
  <w:style w:type="paragraph" w:customStyle="1" w:styleId="WW-TableContents">
    <w:name w:val="WW-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Normal"/>
    <w:rPr>
      <w:b/>
    </w:rPr>
  </w:style>
  <w:style w:type="paragraph" w:customStyle="1" w:styleId="Tabletext">
    <w:name w:val="Table text"/>
    <w:basedOn w:val="Normal"/>
    <w:pPr>
      <w:keepNext/>
    </w:pPr>
  </w:style>
  <w:style w:type="paragraph" w:customStyle="1" w:styleId="blankpage">
    <w:name w:val="blank page"/>
    <w:basedOn w:val="Normal"/>
    <w:next w:val="Normal"/>
    <w:pPr>
      <w:pageBreakBefore/>
      <w:spacing w:before="6120" w:after="6120" w:line="280" w:lineRule="atLeast"/>
      <w:ind w:left="360"/>
      <w:jc w:val="center"/>
    </w:pPr>
    <w:rPr>
      <w:rFonts w:ascii="Helvetica" w:hAnsi="Helvetica"/>
    </w:rPr>
  </w:style>
  <w:style w:type="paragraph" w:customStyle="1" w:styleId="Body">
    <w:name w:val="Body"/>
    <w:basedOn w:val="Normal"/>
  </w:style>
  <w:style w:type="paragraph" w:customStyle="1" w:styleId="WW-List2">
    <w:name w:val="WW-List 2"/>
    <w:basedOn w:val="Normal"/>
    <w:pPr>
      <w:keepLines/>
    </w:pPr>
    <w:rPr>
      <w:rFonts w:ascii="Arial" w:eastAsia="SimSun" w:hAnsi="Arial"/>
      <w:szCs w:val="24"/>
    </w:rPr>
  </w:style>
  <w:style w:type="paragraph" w:customStyle="1" w:styleId="bullet">
    <w:name w:val="bullet"/>
    <w:basedOn w:val="Normal"/>
    <w:pPr>
      <w:widowControl w:val="0"/>
    </w:pPr>
    <w:rPr>
      <w:rFonts w:ascii="Arial" w:eastAsia="SimSun" w:hAnsi="Arial"/>
      <w:szCs w:val="24"/>
    </w:rPr>
  </w:style>
  <w:style w:type="paragraph" w:customStyle="1" w:styleId="bulletlist">
    <w:name w:val="bullet list"/>
    <w:basedOn w:val="Normal"/>
    <w:pPr>
      <w:spacing w:before="120"/>
    </w:pPr>
    <w:rPr>
      <w:szCs w:val="24"/>
    </w:rPr>
  </w:style>
  <w:style w:type="paragraph" w:styleId="FootnoteText">
    <w:name w:val="footnote text"/>
    <w:basedOn w:val="Normal"/>
    <w:rPr>
      <w:szCs w:val="24"/>
    </w:rPr>
  </w:style>
  <w:style w:type="paragraph" w:customStyle="1" w:styleId="sub-bullet">
    <w:name w:val="sub-bullet"/>
    <w:basedOn w:val="bullet"/>
    <w:rPr>
      <w:rFonts w:ascii="Times New Roman" w:hAnsi="Times New Roman"/>
    </w:rPr>
  </w:style>
  <w:style w:type="paragraph" w:customStyle="1" w:styleId="normalacrolist">
    <w:name w:val="normal_acro_list"/>
    <w:basedOn w:val="Normal"/>
  </w:style>
  <w:style w:type="paragraph" w:customStyle="1" w:styleId="Contents10">
    <w:name w:val="Contents 10"/>
    <w:basedOn w:val="Index"/>
    <w:pPr>
      <w:tabs>
        <w:tab w:val="right" w:leader="dot" w:pos="16281"/>
      </w:tabs>
      <w:ind w:left="2547"/>
    </w:pPr>
  </w:style>
  <w:style w:type="paragraph" w:customStyle="1" w:styleId="WW-Contents10">
    <w:name w:val="WW-Contents 10"/>
    <w:basedOn w:val="WW-Index"/>
    <w:pPr>
      <w:tabs>
        <w:tab w:val="right" w:leader="dot" w:pos="22707"/>
      </w:tabs>
      <w:ind w:left="2547"/>
    </w:pPr>
  </w:style>
  <w:style w:type="paragraph" w:customStyle="1" w:styleId="PreformattedText">
    <w:name w:val="Preformatted Text"/>
    <w:basedOn w:val="Normal"/>
    <w:rPr>
      <w:rFonts w:ascii="Nimbus Mono L" w:eastAsia="Nimbus Mono L" w:hAnsi="Nimbus Mono L" w:cs="Nimbus Mono L"/>
      <w:sz w:val="20"/>
    </w:rPr>
  </w:style>
  <w:style w:type="paragraph" w:customStyle="1" w:styleId="WW-PreformattedText">
    <w:name w:val="WW-Preformatted Text"/>
    <w:basedOn w:val="Normal"/>
    <w:rPr>
      <w:rFonts w:ascii="Courier New" w:eastAsia="Courier New" w:hAnsi="Courier New" w:cs="Courier New"/>
      <w:sz w:val="20"/>
    </w:rPr>
  </w:style>
  <w:style w:type="paragraph" w:customStyle="1" w:styleId="Framecontents">
    <w:name w:val="Frame contents"/>
    <w:basedOn w:val="BodyText"/>
  </w:style>
  <w:style w:type="paragraph" w:styleId="BalloonText">
    <w:name w:val="Balloon Text"/>
    <w:basedOn w:val="Normal"/>
    <w:rPr>
      <w:rFonts w:ascii="Tahoma" w:hAnsi="Tahoma" w:cs="Tahoma"/>
      <w:sz w:val="16"/>
      <w:szCs w:val="16"/>
    </w:rPr>
  </w:style>
  <w:style w:type="paragraph" w:styleId="TableofFigures">
    <w:name w:val="table of figures"/>
    <w:basedOn w:val="Normal"/>
    <w:next w:val="Normal"/>
    <w:uiPriority w:val="99"/>
  </w:style>
  <w:style w:type="paragraph" w:customStyle="1" w:styleId="Table">
    <w:name w:val="Table"/>
    <w:basedOn w:val="Caption"/>
  </w:style>
  <w:style w:type="paragraph" w:styleId="PlainText">
    <w:name w:val="Plain Text"/>
    <w:basedOn w:val="Normal"/>
    <w:pPr>
      <w:suppressAutoHyphens w:val="0"/>
    </w:pPr>
    <w:rPr>
      <w:rFonts w:ascii="Courier New" w:eastAsia="MS Mincho" w:hAnsi="Courier New" w:cs="Courier New"/>
      <w:sz w:val="20"/>
      <w:lang w:eastAsia="ja-JP"/>
    </w:rPr>
  </w:style>
  <w:style w:type="paragraph" w:styleId="BodyText2">
    <w:name w:val="Body Text 2"/>
    <w:basedOn w:val="Normal"/>
    <w:pPr>
      <w:spacing w:after="120" w:line="480" w:lineRule="auto"/>
    </w:pPr>
  </w:style>
  <w:style w:type="paragraph" w:customStyle="1" w:styleId="Table3list">
    <w:name w:val="Table 3 list"/>
    <w:basedOn w:val="Normal"/>
    <w:rsid w:val="00854386"/>
    <w:pPr>
      <w:numPr>
        <w:numId w:val="3"/>
      </w:numPr>
      <w:tabs>
        <w:tab w:val="left" w:pos="288"/>
        <w:tab w:val="left" w:pos="576"/>
      </w:tabs>
      <w:suppressAutoHyphens w:val="0"/>
      <w:spacing w:after="120"/>
    </w:pPr>
  </w:style>
  <w:style w:type="paragraph" w:customStyle="1" w:styleId="requirementlist">
    <w:name w:val="requirement list"/>
    <w:autoRedefine/>
    <w:rsid w:val="00854386"/>
    <w:pPr>
      <w:keepLines/>
      <w:numPr>
        <w:numId w:val="4"/>
      </w:numPr>
      <w:tabs>
        <w:tab w:val="left" w:pos="2376"/>
      </w:tabs>
      <w:suppressAutoHyphens/>
      <w:spacing w:after="120"/>
    </w:pPr>
    <w:rPr>
      <w:rFonts w:ascii="Cambria" w:eastAsia="SimSun" w:hAnsi="Cambria"/>
      <w:sz w:val="24"/>
      <w:szCs w:val="24"/>
      <w:lang w:eastAsia="ar-SA"/>
    </w:rPr>
  </w:style>
  <w:style w:type="paragraph" w:styleId="ListParagraph">
    <w:name w:val="List Paragraph"/>
    <w:basedOn w:val="Normal"/>
    <w:autoRedefine/>
    <w:uiPriority w:val="34"/>
    <w:qFormat/>
    <w:rsid w:val="00854386"/>
    <w:pPr>
      <w:numPr>
        <w:ilvl w:val="1"/>
        <w:numId w:val="5"/>
      </w:numPr>
      <w:suppressAutoHyphens w:val="0"/>
      <w:spacing w:before="360" w:after="240" w:line="360" w:lineRule="auto"/>
      <w:contextualSpacing/>
      <w:jc w:val="both"/>
    </w:pPr>
    <w:rPr>
      <w:rFonts w:eastAsia="Calibri"/>
      <w:szCs w:val="24"/>
    </w:rPr>
  </w:style>
  <w:style w:type="character" w:customStyle="1" w:styleId="BodyTextChar">
    <w:name w:val="Body Text Char"/>
    <w:basedOn w:val="DefaultParagraphFont"/>
    <w:link w:val="BodyText"/>
    <w:uiPriority w:val="99"/>
    <w:rsid w:val="00854386"/>
    <w:rPr>
      <w:rFonts w:eastAsia="Times"/>
      <w:color w:val="000000"/>
      <w:sz w:val="24"/>
    </w:rPr>
  </w:style>
  <w:style w:type="character" w:customStyle="1" w:styleId="Heading1Char">
    <w:name w:val="Heading 1 Char"/>
    <w:basedOn w:val="DefaultParagraphFont"/>
    <w:link w:val="Heading1"/>
    <w:uiPriority w:val="9"/>
    <w:rsid w:val="00854386"/>
    <w:rPr>
      <w:rFonts w:ascii="Arial" w:hAnsi="Arial"/>
      <w:b/>
      <w:kern w:val="1"/>
      <w:sz w:val="28"/>
    </w:rPr>
  </w:style>
  <w:style w:type="character" w:customStyle="1" w:styleId="Heading3Char">
    <w:name w:val="Heading 3 Char"/>
    <w:basedOn w:val="DefaultParagraphFont"/>
    <w:link w:val="Heading3"/>
    <w:rsid w:val="00854386"/>
    <w:rPr>
      <w:rFonts w:ascii="Arial" w:hAnsi="Arial"/>
      <w:b/>
      <w:i/>
      <w:sz w:val="24"/>
      <w:u w:val="single"/>
    </w:rPr>
  </w:style>
  <w:style w:type="table" w:styleId="TableGrid">
    <w:name w:val="Table Grid"/>
    <w:basedOn w:val="TableNormal"/>
    <w:uiPriority w:val="59"/>
    <w:rsid w:val="00854386"/>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rsid w:val="00DC6FE7"/>
    <w:rPr>
      <w:i/>
      <w:iCs/>
    </w:rPr>
  </w:style>
  <w:style w:type="paragraph" w:styleId="Revision">
    <w:name w:val="Revision"/>
    <w:hidden/>
    <w:rsid w:val="00F276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63" Type="http://schemas.openxmlformats.org/officeDocument/2006/relationships/image" Target="media/image6.png"/><Relationship Id="rId64" Type="http://schemas.openxmlformats.org/officeDocument/2006/relationships/image" Target="media/image7.png"/><Relationship Id="rId65" Type="http://schemas.openxmlformats.org/officeDocument/2006/relationships/header" Target="header24.xml"/><Relationship Id="rId66" Type="http://schemas.openxmlformats.org/officeDocument/2006/relationships/fontTable" Target="fontTable.xml"/><Relationship Id="rId67" Type="http://schemas.microsoft.com/office/2011/relationships/people" Target="people.xml"/><Relationship Id="rId68" Type="http://schemas.openxmlformats.org/officeDocument/2006/relationships/theme" Target="theme/theme1.xml"/><Relationship Id="rId50" Type="http://schemas.openxmlformats.org/officeDocument/2006/relationships/header" Target="header17.xml"/><Relationship Id="rId51" Type="http://schemas.openxmlformats.org/officeDocument/2006/relationships/footer" Target="footer17.xml"/><Relationship Id="rId52" Type="http://schemas.openxmlformats.org/officeDocument/2006/relationships/header" Target="header18.xml"/><Relationship Id="rId53" Type="http://schemas.openxmlformats.org/officeDocument/2006/relationships/header" Target="header19.xml"/><Relationship Id="rId54" Type="http://schemas.openxmlformats.org/officeDocument/2006/relationships/footer" Target="footer18.xml"/><Relationship Id="rId55" Type="http://schemas.openxmlformats.org/officeDocument/2006/relationships/footer" Target="footer19.xml"/><Relationship Id="rId56" Type="http://schemas.openxmlformats.org/officeDocument/2006/relationships/header" Target="header20.xml"/><Relationship Id="rId57" Type="http://schemas.openxmlformats.org/officeDocument/2006/relationships/footer" Target="footer20.xml"/><Relationship Id="rId58" Type="http://schemas.openxmlformats.org/officeDocument/2006/relationships/header" Target="header21.xml"/><Relationship Id="rId59" Type="http://schemas.openxmlformats.org/officeDocument/2006/relationships/header" Target="header22.xml"/><Relationship Id="rId40" Type="http://schemas.openxmlformats.org/officeDocument/2006/relationships/header" Target="header12.xml"/><Relationship Id="rId41" Type="http://schemas.openxmlformats.org/officeDocument/2006/relationships/header" Target="header13.xml"/><Relationship Id="rId42" Type="http://schemas.openxmlformats.org/officeDocument/2006/relationships/footer" Target="footer12.xml"/><Relationship Id="rId43" Type="http://schemas.openxmlformats.org/officeDocument/2006/relationships/footer" Target="footer13.xml"/><Relationship Id="rId44" Type="http://schemas.openxmlformats.org/officeDocument/2006/relationships/header" Target="header14.xml"/><Relationship Id="rId45" Type="http://schemas.openxmlformats.org/officeDocument/2006/relationships/footer" Target="footer14.xml"/><Relationship Id="rId46" Type="http://schemas.openxmlformats.org/officeDocument/2006/relationships/header" Target="header15.xml"/><Relationship Id="rId47" Type="http://schemas.openxmlformats.org/officeDocument/2006/relationships/header" Target="header16.xml"/><Relationship Id="rId48" Type="http://schemas.openxmlformats.org/officeDocument/2006/relationships/footer" Target="footer15.xml"/><Relationship Id="rId49" Type="http://schemas.openxmlformats.org/officeDocument/2006/relationships/footer" Target="foot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30" Type="http://schemas.openxmlformats.org/officeDocument/2006/relationships/footer" Target="footer11.xml"/><Relationship Id="rId31" Type="http://schemas.openxmlformats.org/officeDocument/2006/relationships/hyperlink" Target="ftp://hector.gsfc.nasa.gov/gpm-validation/data" TargetMode="External"/><Relationship Id="rId32" Type="http://schemas.openxmlformats.org/officeDocument/2006/relationships/hyperlink" Target="http://pps.gsfc.nasa.gov/Documents/FileNamingConventionForPrecipitationProductsForGPMMissionV1.4.pdf" TargetMode="External"/><Relationship Id="rId33" Type="http://schemas.openxmlformats.org/officeDocument/2006/relationships/hyperlink" Target="http://pps.gsfc.nasa.gov/GPMprelimdocs.html" TargetMode="External"/><Relationship Id="rId34" Type="http://schemas.openxmlformats.org/officeDocument/2006/relationships/hyperlink" Target="http://pmm.nasa.gov/science/ground-validation" TargetMode="External"/><Relationship Id="rId35" Type="http://schemas.openxmlformats.org/officeDocument/2006/relationships/image" Target="media/image2.png"/><Relationship Id="rId36" Type="http://schemas.openxmlformats.org/officeDocument/2006/relationships/hyperlink" Target="ftp://hector.gsfc.nasa.gov/gpm-validation/data" TargetMode="External"/><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5.png"/><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11.xml"/><Relationship Id="rId60" Type="http://schemas.openxmlformats.org/officeDocument/2006/relationships/hyperlink" Target="http://pps.gsfc.nasa.gov/ppshome/GPMprelimdocs.html" TargetMode="External"/><Relationship Id="rId61" Type="http://schemas.openxmlformats.org/officeDocument/2006/relationships/header" Target="header23.xml"/><Relationship Id="rId62" Type="http://schemas.openxmlformats.org/officeDocument/2006/relationships/hyperlink" Target="ftp://hector.gsfc.nasa.gov/gpm-validation/data"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4DE7A-DB51-C646-A1F9-FF32A50B9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101</Pages>
  <Words>25272</Words>
  <Characters>144053</Characters>
  <Application>Microsoft Macintosh Word</Application>
  <DocSecurity>0</DocSecurity>
  <Lines>1200</Lines>
  <Paragraphs>337</Paragraphs>
  <ScaleCrop>false</ScaleCrop>
  <HeadingPairs>
    <vt:vector size="2" baseType="variant">
      <vt:variant>
        <vt:lpstr>Title</vt:lpstr>
      </vt:variant>
      <vt:variant>
        <vt:i4>1</vt:i4>
      </vt:variant>
    </vt:vector>
  </HeadingPairs>
  <TitlesOfParts>
    <vt:vector size="1" baseType="lpstr">
      <vt:lpstr>1</vt:lpstr>
    </vt:vector>
  </TitlesOfParts>
  <Company>NASA</Company>
  <LinksUpToDate>false</LinksUpToDate>
  <CharactersWithSpaces>168988</CharactersWithSpaces>
  <SharedDoc>false</SharedDoc>
  <HLinks>
    <vt:vector size="30" baseType="variant">
      <vt:variant>
        <vt:i4>8126515</vt:i4>
      </vt:variant>
      <vt:variant>
        <vt:i4>84</vt:i4>
      </vt:variant>
      <vt:variant>
        <vt:i4>0</vt:i4>
      </vt:variant>
      <vt:variant>
        <vt:i4>5</vt:i4>
      </vt:variant>
      <vt:variant>
        <vt:lpwstr>ftp://hector.gsfc.nasa.gov/gpm-validation/data</vt:lpwstr>
      </vt:variant>
      <vt:variant>
        <vt:lpwstr/>
      </vt:variant>
      <vt:variant>
        <vt:i4>8126515</vt:i4>
      </vt:variant>
      <vt:variant>
        <vt:i4>81</vt:i4>
      </vt:variant>
      <vt:variant>
        <vt:i4>0</vt:i4>
      </vt:variant>
      <vt:variant>
        <vt:i4>5</vt:i4>
      </vt:variant>
      <vt:variant>
        <vt:lpwstr>ftp://hector.gsfc.nasa.gov/gpm-validation/data</vt:lpwstr>
      </vt:variant>
      <vt:variant>
        <vt:lpwstr/>
      </vt:variant>
      <vt:variant>
        <vt:i4>8126515</vt:i4>
      </vt:variant>
      <vt:variant>
        <vt:i4>72</vt:i4>
      </vt:variant>
      <vt:variant>
        <vt:i4>0</vt:i4>
      </vt:variant>
      <vt:variant>
        <vt:i4>5</vt:i4>
      </vt:variant>
      <vt:variant>
        <vt:lpwstr>ftp://hector.gsfc.nasa.gov/gpm-validation/data</vt:lpwstr>
      </vt:variant>
      <vt:variant>
        <vt:lpwstr/>
      </vt:variant>
      <vt:variant>
        <vt:i4>5505032</vt:i4>
      </vt:variant>
      <vt:variant>
        <vt:i4>21885</vt:i4>
      </vt:variant>
      <vt:variant>
        <vt:i4>1025</vt:i4>
      </vt:variant>
      <vt:variant>
        <vt:i4>1</vt:i4>
      </vt:variant>
      <vt:variant>
        <vt:lpwstr>geo1</vt:lpwstr>
      </vt:variant>
      <vt:variant>
        <vt:lpwstr/>
      </vt:variant>
      <vt:variant>
        <vt:i4>5505032</vt:i4>
      </vt:variant>
      <vt:variant>
        <vt:i4>23111</vt:i4>
      </vt:variant>
      <vt:variant>
        <vt:i4>1026</vt:i4>
      </vt:variant>
      <vt:variant>
        <vt:i4>1</vt:i4>
      </vt:variant>
      <vt:variant>
        <vt:lpwstr>geo1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John F. Otranto</dc:creator>
  <cp:keywords/>
  <cp:lastModifiedBy>Microsoft Office User</cp:lastModifiedBy>
  <cp:revision>4</cp:revision>
  <cp:lastPrinted>2014-07-15T14:16:00Z</cp:lastPrinted>
  <dcterms:created xsi:type="dcterms:W3CDTF">2016-06-29T17:22:00Z</dcterms:created>
  <dcterms:modified xsi:type="dcterms:W3CDTF">2017-09-05T23:23:00Z</dcterms:modified>
</cp:coreProperties>
</file>