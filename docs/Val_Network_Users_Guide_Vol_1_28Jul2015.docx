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ackground w:color="FFFFFF"/>
  <w:body>
    <w:p w14:paraId="0209833F" w14:textId="77777777" w:rsidR="001D7A53" w:rsidRDefault="00D636B1">
      <w:pPr>
        <w:pStyle w:val="BodyText"/>
        <w:jc w:val="center"/>
        <w:rPr>
          <w:b/>
          <w:sz w:val="44"/>
        </w:rPr>
      </w:pPr>
      <w:r>
        <w:rPr>
          <w:noProof/>
        </w:rPr>
        <mc:AlternateContent>
          <mc:Choice Requires="wps">
            <w:drawing>
              <wp:anchor distT="0" distB="0" distL="114300" distR="114300" simplePos="0" relativeHeight="251654656" behindDoc="0" locked="0" layoutInCell="1" allowOverlap="1" wp14:anchorId="5D94AB25" wp14:editId="2B769E48">
                <wp:simplePos x="0" y="0"/>
                <wp:positionH relativeFrom="column">
                  <wp:posOffset>-320040</wp:posOffset>
                </wp:positionH>
                <wp:positionV relativeFrom="paragraph">
                  <wp:posOffset>-38735</wp:posOffset>
                </wp:positionV>
                <wp:extent cx="6350" cy="7404735"/>
                <wp:effectExtent l="0" t="0" r="44450" b="37465"/>
                <wp:wrapNone/>
                <wp:docPr id="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7404735"/>
                        </a:xfrm>
                        <a:prstGeom prst="line">
                          <a:avLst/>
                        </a:prstGeom>
                        <a:noFill/>
                        <a:ln w="2844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5pt,-3pt" to="-24.65pt,58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" strokeweight=".79mm">
                <v:stroke joinstyle="miter"/>
                <v:shadow opacity="49150f"/>
              </v:line>
            </w:pict>
          </mc:Fallback>
        </mc:AlternateContent>
      </w:r>
      <w:r w:rsidR="001D7A53">
        <w:rPr>
          <w:b/>
          <w:sz w:val="44"/>
        </w:rPr>
        <w:t>Global Precipitation Mission (GPM)</w:t>
      </w:r>
    </w:p>
    <w:p w14:paraId="41FCC554" w14:textId="77777777" w:rsidR="001D7A53" w:rsidRDefault="001D7A53">
      <w:pPr>
        <w:pStyle w:val="BodyText"/>
        <w:jc w:val="center"/>
        <w:rPr>
          <w:b/>
          <w:sz w:val="44"/>
        </w:rPr>
      </w:pPr>
      <w:r>
        <w:rPr>
          <w:b/>
          <w:sz w:val="44"/>
        </w:rPr>
        <w:t>Ground Validation System</w:t>
      </w:r>
    </w:p>
    <w:p w14:paraId="192AFF43" w14:textId="77777777" w:rsidR="001D7A53" w:rsidRDefault="001D7A53">
      <w:pPr>
        <w:pStyle w:val="BodyText"/>
        <w:jc w:val="center"/>
        <w:rPr>
          <w:b/>
          <w:sz w:val="44"/>
        </w:rPr>
      </w:pPr>
    </w:p>
    <w:p w14:paraId="218F6C5B" w14:textId="77777777" w:rsidR="001D7A53" w:rsidRDefault="001D7A53">
      <w:pPr>
        <w:pStyle w:val="BodyText"/>
        <w:jc w:val="center"/>
        <w:rPr>
          <w:b/>
          <w:sz w:val="40"/>
        </w:rPr>
      </w:pPr>
      <w:r>
        <w:rPr>
          <w:b/>
          <w:sz w:val="40"/>
        </w:rPr>
        <w:t>Validation Network Data Product User’s Guide</w:t>
      </w:r>
    </w:p>
    <w:p w14:paraId="163CAFAF" w14:textId="4876F9A3" w:rsidR="001D7A53" w:rsidRDefault="00C852FB">
      <w:pPr>
        <w:pStyle w:val="BodyText"/>
        <w:jc w:val="center"/>
        <w:rPr>
          <w:sz w:val="36"/>
        </w:rPr>
      </w:pPr>
      <w:r>
        <w:rPr>
          <w:sz w:val="36"/>
        </w:rPr>
        <w:t>Volume 1 – TRMM Data Products</w:t>
      </w:r>
    </w:p>
    <w:p w14:paraId="312C9123" w14:textId="77777777" w:rsidR="001D7A53" w:rsidRDefault="001D7A53"/>
    <w:p w14:paraId="15C8A6E9" w14:textId="77777777" w:rsidR="001D7A53" w:rsidRDefault="001D7A53"/>
    <w:p w14:paraId="4DB7FF27" w14:textId="77777777" w:rsidR="001D7A53" w:rsidRDefault="001D7A53">
      <w:pPr>
        <w:rPr>
          <w:b/>
        </w:rPr>
      </w:pPr>
    </w:p>
    <w:p w14:paraId="26C45216" w14:textId="77777777" w:rsidR="001D7A53" w:rsidRDefault="001D7A53"/>
    <w:p w14:paraId="548DE471" w14:textId="77777777" w:rsidR="001D7A53" w:rsidRDefault="001D7A53">
      <w:pPr>
        <w:jc w:val="center"/>
        <w:rPr>
          <w:b/>
          <w:sz w:val="28"/>
        </w:rPr>
      </w:pPr>
    </w:p>
    <w:p w14:paraId="6281A3B5" w14:textId="4947DFC4" w:rsidR="001D7A53" w:rsidRDefault="00D049FF">
      <w:pPr>
        <w:jc w:val="center"/>
      </w:pPr>
      <w:r>
        <w:rPr>
          <w:b/>
          <w:sz w:val="28"/>
        </w:rPr>
        <w:t>July 28</w:t>
      </w:r>
      <w:r w:rsidR="001D7A53">
        <w:rPr>
          <w:b/>
          <w:sz w:val="28"/>
        </w:rPr>
        <w:t>, 201</w:t>
      </w:r>
      <w:r>
        <w:rPr>
          <w:b/>
          <w:sz w:val="28"/>
        </w:rPr>
        <w:t>5</w:t>
      </w:r>
    </w:p>
    <w:p w14:paraId="22723CBC" w14:textId="77777777" w:rsidR="001D7A53" w:rsidRDefault="001D7A53"/>
    <w:p w14:paraId="1390B3F1" w14:textId="77777777" w:rsidR="001D7A53" w:rsidRDefault="001D7A53"/>
    <w:p w14:paraId="3153EE82" w14:textId="77777777" w:rsidR="001D7A53" w:rsidRDefault="001D7A53"/>
    <w:p w14:paraId="7BF1AF6A" w14:textId="77777777" w:rsidR="001D7A53" w:rsidRDefault="001D7A53"/>
    <w:p w14:paraId="01E36C93" w14:textId="77777777" w:rsidR="001D7A53" w:rsidRDefault="001D7A53"/>
    <w:p w14:paraId="0CC8E8A5" w14:textId="77777777" w:rsidR="001D7A53" w:rsidRDefault="001D7A53"/>
    <w:p w14:paraId="1291BFFD" w14:textId="651F4A36" w:rsidR="001D7A53" w:rsidRDefault="001D7A53"/>
    <w:p w14:paraId="7C7F004C" w14:textId="77777777" w:rsidR="001D7A53" w:rsidRDefault="001D7A53">
      <w:pPr>
        <w:pStyle w:val="Footer"/>
        <w:tabs>
          <w:tab w:val="clear" w:pos="4320"/>
          <w:tab w:val="clear" w:pos="8640"/>
        </w:tabs>
      </w:pPr>
    </w:p>
    <w:p w14:paraId="2F3B6BCB" w14:textId="77777777" w:rsidR="001D7A53" w:rsidRDefault="001D7A53"/>
    <w:p w14:paraId="15A31680" w14:textId="77777777" w:rsidR="001D7A53" w:rsidRDefault="001D7A53"/>
    <w:p w14:paraId="2CA2F87B" w14:textId="77777777" w:rsidR="001D7A53" w:rsidRDefault="001D7A53"/>
    <w:p w14:paraId="03234135" w14:textId="77777777" w:rsidR="001D7A53" w:rsidRDefault="001D7A53"/>
    <w:p w14:paraId="7A893C68" w14:textId="77777777" w:rsidR="001D7A53" w:rsidRDefault="001D7A53">
      <w:pPr>
        <w:jc w:val="center"/>
      </w:pPr>
      <w:r>
        <w:t>Goddard Space Flight Center</w:t>
      </w:r>
    </w:p>
    <w:p w14:paraId="7DDF5DC9" w14:textId="77777777" w:rsidR="001D7A53" w:rsidRDefault="001D7A53">
      <w:pPr>
        <w:jc w:val="center"/>
      </w:pPr>
      <w:r>
        <w:t>Greenbelt, Maryland 20771</w:t>
      </w:r>
    </w:p>
    <w:p w14:paraId="7D1DF076" w14:textId="77777777" w:rsidR="001D7A53" w:rsidRDefault="001D7A53"/>
    <w:p w14:paraId="113E0CC9" w14:textId="77777777" w:rsidR="001D7A53" w:rsidRDefault="00D636B1">
      <w:pPr>
        <w:pStyle w:val="TOC1"/>
      </w:pPr>
      <w:r>
        <w:rPr>
          <w:noProof/>
        </w:rPr>
        <mc:AlternateContent>
          <mc:Choice Requires="wps">
            <w:drawing>
              <wp:anchor distT="0" distB="0" distL="114300" distR="114300" simplePos="0" relativeHeight="251657728" behindDoc="0" locked="0" layoutInCell="1" allowOverlap="1" wp14:anchorId="269EC75F" wp14:editId="34533E06">
                <wp:simplePos x="0" y="0"/>
                <wp:positionH relativeFrom="column">
                  <wp:posOffset>273050</wp:posOffset>
                </wp:positionH>
                <wp:positionV relativeFrom="paragraph">
                  <wp:posOffset>1858010</wp:posOffset>
                </wp:positionV>
                <wp:extent cx="5773420" cy="0"/>
                <wp:effectExtent l="0" t="0" r="17780" b="25400"/>
                <wp:wrapNone/>
                <wp:docPr id="3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3420" cy="0"/>
                        </a:xfrm>
                        <a:prstGeom prst="line">
                          <a:avLst/>
                        </a:prstGeom>
                        <a:noFill/>
                        <a:ln w="2844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pt,146.3pt" to="476.1pt,14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" strokeweight=".79mm">
                <v:stroke joinstyle="miter"/>
                <v:shadow opacity="49150f"/>
              </v:line>
            </w:pict>
          </mc:Fallback>
        </mc:AlternateContent>
      </w:r>
    </w:p>
    <w:p w14:paraId="147D2462" w14:textId="77777777" w:rsidR="001D7A53" w:rsidRDefault="001D7A53"/>
    <w:p w14:paraId="1FE98145" w14:textId="77777777" w:rsidR="001D7A53" w:rsidRDefault="00D049FF">
      <w:pPr>
        <w:pStyle w:val="BodyText"/>
        <w:jc w:val="center"/>
        <w:rPr>
          <w:b/>
          <w:sz w:val="44"/>
        </w:rPr>
      </w:pPr>
      <w:r>
        <w:rPr>
          <w:b/>
          <w:noProof/>
          <w:sz w:val="44"/>
        </w:rPr>
        <w:pict w14:anchorId="787F3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1" type="#_x0000_t75" style="position:absolute;left:0;text-align:left;margin-left:-68.3pt;margin-top:73.7pt;width:86.2pt;height:76.1pt;z-index:251661824;mso-wrap-edited:f;mso-wrap-distance-left:9.05pt;mso-wrap-distance-right:9.05pt" wrapcoords="20660 0 8827 0 2629 1069 2441 3421 563 6843 0 10265 -187 13900 2066 17108 2066 19889 -187 20958 -187 21172 21600 21172 21600 0 20660 0" filled="t">
            <v:fill color2="black" type="frame"/>
            <v:imagedata r:id="rId8" o:title=""/>
            <v:textbox inset="0,0,0,0"/>
            <w10:wrap type="through"/>
          </v:shape>
        </w:pict>
      </w:r>
    </w:p>
    <w:p w14:paraId="5C10FA59" w14:textId="77777777" w:rsidR="001D7A53" w:rsidRDefault="001D7A53">
      <w:pPr>
        <w:sectPr w:rsidR="001D7A53">
          <w:pgSz w:w="12240" w:h="15840"/>
          <w:pgMar w:top="1440" w:right="1800" w:bottom="1440" w:left="1800" w:header="720" w:footer="720" w:gutter="0"/>
          <w:pgNumType w:fmt="lowerRoman"/>
          <w:cols w:space="720"/>
          <w:docGrid w:linePitch="326"/>
        </w:sectPr>
      </w:pPr>
    </w:p>
    <w:p w14:paraId="126110B6" w14:textId="47F72486" w:rsidR="001D7A53" w:rsidRDefault="001D7A53">
      <w:pPr>
        <w:jc w:val="center"/>
        <w:rPr>
          <w:b/>
          <w:sz w:val="32"/>
        </w:rPr>
      </w:pPr>
      <w:r>
        <w:rPr>
          <w:b/>
          <w:sz w:val="32"/>
        </w:rPr>
        <w:lastRenderedPageBreak/>
        <w:t>Document History</w:t>
      </w:r>
    </w:p>
    <w:p w14:paraId="30CACA91" w14:textId="77777777" w:rsidR="001D7A53" w:rsidRDefault="001D7A53"/>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bottom w:w="29" w:type="dxa"/>
          <w:right w:w="115" w:type="dxa"/>
        </w:tblCellMar>
        <w:tblLook w:val="0000" w:firstRow="0" w:lastRow="0" w:firstColumn="0" w:lastColumn="0" w:noHBand="0" w:noVBand="0"/>
      </w:tblPr>
      <w:tblGrid>
        <w:gridCol w:w="1689"/>
        <w:gridCol w:w="2160"/>
        <w:gridCol w:w="3678"/>
      </w:tblGrid>
      <w:tr w:rsidR="001D7A53" w14:paraId="222FBB55" w14:textId="77777777" w:rsidTr="0000291D">
        <w:trPr>
          <w:cantSplit/>
          <w:tblHeader/>
          <w:jc w:val="center"/>
        </w:trPr>
        <w:tc>
          <w:tcPr>
            <w:tcW w:w="1689" w:type="dxa"/>
            <w:shd w:val="clear" w:color="auto" w:fill="D9D9D9"/>
            <w:vAlign w:val="center"/>
          </w:tcPr>
          <w:p w14:paraId="6EC9FC35" w14:textId="77777777" w:rsidR="001D7A53" w:rsidRDefault="001D7A53" w:rsidP="0000291D">
            <w:pPr>
              <w:pStyle w:val="WW-TableHeading"/>
              <w:snapToGrid w:val="0"/>
              <w:spacing w:after="20"/>
              <w:rPr>
                <w:lang w:bidi="x-none"/>
              </w:rPr>
            </w:pPr>
            <w:r>
              <w:rPr>
                <w:lang w:bidi="x-none"/>
              </w:rPr>
              <w:t>Document Version</w:t>
            </w:r>
          </w:p>
        </w:tc>
        <w:tc>
          <w:tcPr>
            <w:tcW w:w="2160" w:type="dxa"/>
            <w:shd w:val="clear" w:color="auto" w:fill="D9D9D9"/>
            <w:vAlign w:val="center"/>
          </w:tcPr>
          <w:p w14:paraId="55DD6DCC" w14:textId="77777777" w:rsidR="001D7A53" w:rsidRDefault="001D7A53" w:rsidP="0000291D">
            <w:pPr>
              <w:pStyle w:val="WW-TableHeading"/>
              <w:snapToGrid w:val="0"/>
              <w:spacing w:after="20"/>
              <w:rPr>
                <w:lang w:bidi="x-none"/>
              </w:rPr>
            </w:pPr>
            <w:r>
              <w:rPr>
                <w:lang w:bidi="x-none"/>
              </w:rPr>
              <w:t>Date</w:t>
            </w:r>
          </w:p>
        </w:tc>
        <w:tc>
          <w:tcPr>
            <w:tcW w:w="3678" w:type="dxa"/>
            <w:shd w:val="clear" w:color="auto" w:fill="D9D9D9"/>
            <w:vAlign w:val="center"/>
          </w:tcPr>
          <w:p w14:paraId="2AC9FE5B" w14:textId="77777777" w:rsidR="001D7A53" w:rsidRDefault="001D7A53" w:rsidP="0000291D">
            <w:pPr>
              <w:pStyle w:val="WW-TableHeading"/>
              <w:snapToGrid w:val="0"/>
              <w:spacing w:after="20"/>
              <w:rPr>
                <w:lang w:bidi="x-none"/>
              </w:rPr>
            </w:pPr>
            <w:r>
              <w:rPr>
                <w:lang w:bidi="x-none"/>
              </w:rPr>
              <w:t>Changes</w:t>
            </w:r>
          </w:p>
        </w:tc>
      </w:tr>
      <w:tr w:rsidR="000A4841" w14:paraId="0307FE35" w14:textId="77777777" w:rsidTr="0000291D">
        <w:trPr>
          <w:trHeight w:val="413"/>
          <w:jc w:val="center"/>
        </w:trPr>
        <w:tc>
          <w:tcPr>
            <w:tcW w:w="1689" w:type="dxa"/>
            <w:vAlign w:val="center"/>
          </w:tcPr>
          <w:p w14:paraId="1C32704A" w14:textId="77777777" w:rsidR="001D7A53" w:rsidRDefault="001D7A53" w:rsidP="0000291D">
            <w:pPr>
              <w:pStyle w:val="Tabletext"/>
              <w:keepNext w:val="0"/>
              <w:snapToGrid w:val="0"/>
              <w:spacing w:after="20"/>
              <w:rPr>
                <w:lang w:bidi="x-none"/>
              </w:rPr>
            </w:pPr>
            <w:r>
              <w:rPr>
                <w:lang w:bidi="x-none"/>
              </w:rPr>
              <w:t>Draft</w:t>
            </w:r>
          </w:p>
        </w:tc>
        <w:tc>
          <w:tcPr>
            <w:tcW w:w="2160" w:type="dxa"/>
            <w:vAlign w:val="center"/>
          </w:tcPr>
          <w:p w14:paraId="560A9A80" w14:textId="77777777" w:rsidR="000A4841" w:rsidRDefault="000A4841" w:rsidP="0000291D">
            <w:pPr>
              <w:pStyle w:val="Tabletext"/>
              <w:snapToGrid w:val="0"/>
              <w:spacing w:after="20"/>
              <w:rPr>
                <w:lang w:bidi="x-none"/>
              </w:rPr>
            </w:pPr>
            <w:r>
              <w:rPr>
                <w:lang w:bidi="x-none"/>
              </w:rPr>
              <w:t>January 12, 2007</w:t>
            </w:r>
          </w:p>
        </w:tc>
        <w:tc>
          <w:tcPr>
            <w:tcW w:w="3678" w:type="dxa"/>
            <w:vAlign w:val="center"/>
          </w:tcPr>
          <w:p w14:paraId="6FD6159C" w14:textId="77777777" w:rsidR="000A4841" w:rsidRDefault="000A4841" w:rsidP="0000291D">
            <w:pPr>
              <w:pStyle w:val="Tabletext"/>
              <w:snapToGrid w:val="0"/>
              <w:spacing w:after="20"/>
              <w:rPr>
                <w:lang w:bidi="x-none"/>
              </w:rPr>
            </w:pPr>
            <w:r>
              <w:rPr>
                <w:lang w:bidi="x-none"/>
              </w:rPr>
              <w:t>Initial draft</w:t>
            </w:r>
          </w:p>
        </w:tc>
      </w:tr>
      <w:tr w:rsidR="000A4841" w14:paraId="43E0D632" w14:textId="77777777" w:rsidTr="0000291D">
        <w:trPr>
          <w:cantSplit/>
          <w:trHeight w:val="413"/>
          <w:jc w:val="center"/>
        </w:trPr>
        <w:tc>
          <w:tcPr>
            <w:tcW w:w="1689" w:type="dxa"/>
            <w:vAlign w:val="center"/>
          </w:tcPr>
          <w:p w14:paraId="64AFE688" w14:textId="77777777" w:rsidR="000A4841" w:rsidRDefault="000A4841" w:rsidP="0000291D">
            <w:pPr>
              <w:pStyle w:val="Tabletext"/>
              <w:keepNext w:val="0"/>
              <w:snapToGrid w:val="0"/>
              <w:spacing w:after="20"/>
              <w:rPr>
                <w:lang w:bidi="x-none"/>
              </w:rPr>
            </w:pPr>
            <w:r>
              <w:rPr>
                <w:lang w:bidi="x-none"/>
              </w:rPr>
              <w:t>Draft 2</w:t>
            </w:r>
          </w:p>
        </w:tc>
        <w:tc>
          <w:tcPr>
            <w:tcW w:w="2160" w:type="dxa"/>
            <w:vAlign w:val="center"/>
          </w:tcPr>
          <w:p w14:paraId="4B2BE0DA" w14:textId="77777777" w:rsidR="000A4841" w:rsidRDefault="000A4841" w:rsidP="0000291D">
            <w:pPr>
              <w:pStyle w:val="Tabletext"/>
              <w:snapToGrid w:val="0"/>
              <w:spacing w:after="20"/>
              <w:rPr>
                <w:lang w:bidi="x-none"/>
              </w:rPr>
            </w:pPr>
            <w:r>
              <w:rPr>
                <w:lang w:bidi="x-none"/>
              </w:rPr>
              <w:t>April 5, 2007</w:t>
            </w:r>
          </w:p>
        </w:tc>
        <w:tc>
          <w:tcPr>
            <w:tcW w:w="3678" w:type="dxa"/>
            <w:vAlign w:val="center"/>
          </w:tcPr>
          <w:p w14:paraId="6D5DD5D2" w14:textId="77777777" w:rsidR="000A4841" w:rsidRDefault="000A4841" w:rsidP="0000291D">
            <w:pPr>
              <w:pStyle w:val="Tabletext"/>
              <w:snapToGrid w:val="0"/>
              <w:spacing w:after="20"/>
              <w:rPr>
                <w:lang w:bidi="x-none"/>
              </w:rPr>
            </w:pPr>
            <w:r>
              <w:rPr>
                <w:lang w:bidi="x-none"/>
              </w:rPr>
              <w:t>2</w:t>
            </w:r>
            <w:r>
              <w:rPr>
                <w:vertAlign w:val="superscript"/>
                <w:lang w:bidi="x-none"/>
              </w:rPr>
              <w:t>nd</w:t>
            </w:r>
            <w:r>
              <w:rPr>
                <w:lang w:bidi="x-none"/>
              </w:rPr>
              <w:t xml:space="preserve"> Draft.  Added REORDER grid documentation and updated PR and GV netCDF file format descriptions.</w:t>
            </w:r>
          </w:p>
        </w:tc>
      </w:tr>
      <w:tr w:rsidR="000A4841" w14:paraId="20CEDC89" w14:textId="77777777" w:rsidTr="0000291D">
        <w:trPr>
          <w:cantSplit/>
          <w:trHeight w:val="413"/>
          <w:jc w:val="center"/>
        </w:trPr>
        <w:tc>
          <w:tcPr>
            <w:tcW w:w="1689" w:type="dxa"/>
            <w:vAlign w:val="center"/>
          </w:tcPr>
          <w:p w14:paraId="23860E36" w14:textId="77777777" w:rsidR="000A4841" w:rsidRDefault="000A4841" w:rsidP="0000291D">
            <w:pPr>
              <w:pStyle w:val="Tabletext"/>
              <w:keepNext w:val="0"/>
              <w:snapToGrid w:val="0"/>
              <w:spacing w:after="20"/>
              <w:rPr>
                <w:lang w:bidi="x-none"/>
              </w:rPr>
            </w:pPr>
            <w:r>
              <w:rPr>
                <w:lang w:bidi="x-none"/>
              </w:rPr>
              <w:t>Draft 3</w:t>
            </w:r>
          </w:p>
        </w:tc>
        <w:tc>
          <w:tcPr>
            <w:tcW w:w="2160" w:type="dxa"/>
            <w:vAlign w:val="center"/>
          </w:tcPr>
          <w:p w14:paraId="68DC037C" w14:textId="208CCF92" w:rsidR="000A4841" w:rsidRDefault="000A4841" w:rsidP="0000291D">
            <w:pPr>
              <w:pStyle w:val="Tabletext"/>
              <w:snapToGrid w:val="0"/>
              <w:spacing w:after="20"/>
              <w:rPr>
                <w:lang w:bidi="x-none"/>
              </w:rPr>
            </w:pPr>
            <w:r>
              <w:rPr>
                <w:lang w:bidi="x-none"/>
              </w:rPr>
              <w:t>June 19,</w:t>
            </w:r>
            <w:r w:rsidR="00EE3E9F">
              <w:rPr>
                <w:lang w:bidi="x-none"/>
              </w:rPr>
              <w:t xml:space="preserve"> </w:t>
            </w:r>
            <w:r>
              <w:rPr>
                <w:lang w:bidi="x-none"/>
              </w:rPr>
              <w:t>2007</w:t>
            </w:r>
          </w:p>
        </w:tc>
        <w:tc>
          <w:tcPr>
            <w:tcW w:w="3678" w:type="dxa"/>
            <w:vAlign w:val="center"/>
          </w:tcPr>
          <w:p w14:paraId="5B7E8C07" w14:textId="77777777" w:rsidR="000A4841" w:rsidRDefault="000A4841" w:rsidP="0000291D">
            <w:pPr>
              <w:pStyle w:val="Tabletext"/>
              <w:snapToGrid w:val="0"/>
              <w:spacing w:after="20"/>
              <w:rPr>
                <w:lang w:bidi="x-none"/>
              </w:rPr>
            </w:pPr>
            <w:r>
              <w:rPr>
                <w:lang w:bidi="x-none"/>
              </w:rPr>
              <w:t>3</w:t>
            </w:r>
            <w:r>
              <w:rPr>
                <w:vertAlign w:val="superscript"/>
                <w:lang w:bidi="x-none"/>
              </w:rPr>
              <w:t>rd</w:t>
            </w:r>
            <w:r>
              <w:rPr>
                <w:lang w:bidi="x-none"/>
              </w:rPr>
              <w:t xml:space="preserve"> draft.  Added new grid variables to GV netCDF file format description.</w:t>
            </w:r>
          </w:p>
        </w:tc>
      </w:tr>
      <w:tr w:rsidR="000A4841" w14:paraId="4FDC0A7C" w14:textId="77777777" w:rsidTr="0000291D">
        <w:trPr>
          <w:cantSplit/>
          <w:trHeight w:val="413"/>
          <w:jc w:val="center"/>
        </w:trPr>
        <w:tc>
          <w:tcPr>
            <w:tcW w:w="1689" w:type="dxa"/>
            <w:vAlign w:val="center"/>
          </w:tcPr>
          <w:p w14:paraId="3AEF2E24" w14:textId="77777777" w:rsidR="000A4841" w:rsidRDefault="000A4841" w:rsidP="0000291D">
            <w:pPr>
              <w:pStyle w:val="Tabletext"/>
              <w:keepNext w:val="0"/>
              <w:snapToGrid w:val="0"/>
              <w:spacing w:after="20"/>
              <w:rPr>
                <w:lang w:bidi="x-none"/>
              </w:rPr>
            </w:pPr>
            <w:r>
              <w:rPr>
                <w:lang w:bidi="x-none"/>
              </w:rPr>
              <w:t>Version 1</w:t>
            </w:r>
          </w:p>
        </w:tc>
        <w:tc>
          <w:tcPr>
            <w:tcW w:w="2160" w:type="dxa"/>
            <w:vAlign w:val="center"/>
          </w:tcPr>
          <w:p w14:paraId="04C9E1AA" w14:textId="77777777" w:rsidR="000A4841" w:rsidRDefault="000A4841" w:rsidP="0000291D">
            <w:pPr>
              <w:pStyle w:val="Tabletext"/>
              <w:snapToGrid w:val="0"/>
              <w:spacing w:after="20"/>
              <w:rPr>
                <w:lang w:bidi="x-none"/>
              </w:rPr>
            </w:pPr>
            <w:r>
              <w:rPr>
                <w:lang w:bidi="x-none"/>
              </w:rPr>
              <w:t>August 13, 2007</w:t>
            </w:r>
          </w:p>
        </w:tc>
        <w:tc>
          <w:tcPr>
            <w:tcW w:w="3678" w:type="dxa"/>
            <w:vAlign w:val="center"/>
          </w:tcPr>
          <w:p w14:paraId="4FE2EE47" w14:textId="77777777" w:rsidR="000A4841" w:rsidRDefault="000A4841" w:rsidP="0000291D">
            <w:pPr>
              <w:pStyle w:val="Tabletext"/>
              <w:snapToGrid w:val="0"/>
              <w:spacing w:after="20"/>
              <w:rPr>
                <w:lang w:bidi="x-none"/>
              </w:rPr>
            </w:pPr>
            <w:r>
              <w:rPr>
                <w:lang w:bidi="x-none"/>
              </w:rPr>
              <w:t xml:space="preserve">Removed Draft designation.  Added 2b-31 </w:t>
            </w:r>
            <w:proofErr w:type="gramStart"/>
            <w:r>
              <w:rPr>
                <w:lang w:bidi="x-none"/>
              </w:rPr>
              <w:t>mention</w:t>
            </w:r>
            <w:proofErr w:type="gramEnd"/>
            <w:r>
              <w:rPr>
                <w:lang w:bidi="x-none"/>
              </w:rPr>
              <w:t xml:space="preserve"> to PRgrids section.</w:t>
            </w:r>
          </w:p>
        </w:tc>
      </w:tr>
      <w:tr w:rsidR="000A4841" w14:paraId="2CCCFB80" w14:textId="77777777" w:rsidTr="0000291D">
        <w:trPr>
          <w:cantSplit/>
          <w:trHeight w:val="413"/>
          <w:jc w:val="center"/>
        </w:trPr>
        <w:tc>
          <w:tcPr>
            <w:tcW w:w="1689" w:type="dxa"/>
            <w:vAlign w:val="center"/>
          </w:tcPr>
          <w:p w14:paraId="478B1814" w14:textId="77777777" w:rsidR="000A4841" w:rsidRDefault="000A4841" w:rsidP="0000291D">
            <w:pPr>
              <w:pStyle w:val="Tabletext"/>
              <w:keepNext w:val="0"/>
              <w:snapToGrid w:val="0"/>
              <w:spacing w:after="20"/>
              <w:rPr>
                <w:lang w:bidi="x-none"/>
              </w:rPr>
            </w:pPr>
            <w:r>
              <w:rPr>
                <w:lang w:bidi="x-none"/>
              </w:rPr>
              <w:t>Version 1.1</w:t>
            </w:r>
          </w:p>
        </w:tc>
        <w:tc>
          <w:tcPr>
            <w:tcW w:w="2160" w:type="dxa"/>
            <w:vAlign w:val="center"/>
          </w:tcPr>
          <w:p w14:paraId="3E2799B9" w14:textId="77777777" w:rsidR="000A4841" w:rsidRDefault="000A4841" w:rsidP="0000291D">
            <w:pPr>
              <w:pStyle w:val="Tabletext"/>
              <w:snapToGrid w:val="0"/>
              <w:spacing w:after="20"/>
              <w:rPr>
                <w:lang w:bidi="x-none"/>
              </w:rPr>
            </w:pPr>
            <w:r>
              <w:rPr>
                <w:lang w:bidi="x-none"/>
              </w:rPr>
              <w:t>July 8, 2008</w:t>
            </w:r>
          </w:p>
        </w:tc>
        <w:tc>
          <w:tcPr>
            <w:tcW w:w="3678" w:type="dxa"/>
            <w:vAlign w:val="center"/>
          </w:tcPr>
          <w:p w14:paraId="10411B9C" w14:textId="77777777" w:rsidR="000A4841" w:rsidRDefault="000A4841" w:rsidP="0000291D">
            <w:pPr>
              <w:pStyle w:val="Tabletext"/>
              <w:snapToGrid w:val="0"/>
              <w:spacing w:after="20"/>
              <w:rPr>
                <w:lang w:bidi="x-none"/>
              </w:rPr>
            </w:pPr>
            <w:r>
              <w:rPr>
                <w:lang w:bidi="x-none"/>
              </w:rPr>
              <w:t>Updated path to netCDF files for new GPMGV FTP site.  Corrected description of lat and lon variables for GVgridsREO (REORDER) netCDF files.  Other minor edits and corrections.</w:t>
            </w:r>
          </w:p>
        </w:tc>
      </w:tr>
      <w:tr w:rsidR="000A4841" w14:paraId="04A09345" w14:textId="77777777" w:rsidTr="0000291D">
        <w:trPr>
          <w:cantSplit/>
          <w:trHeight w:val="413"/>
          <w:jc w:val="center"/>
        </w:trPr>
        <w:tc>
          <w:tcPr>
            <w:tcW w:w="1689" w:type="dxa"/>
            <w:vAlign w:val="center"/>
          </w:tcPr>
          <w:p w14:paraId="4ED93072" w14:textId="77777777" w:rsidR="000A4841" w:rsidRDefault="000A4841" w:rsidP="0000291D">
            <w:pPr>
              <w:pStyle w:val="Tabletext"/>
              <w:keepNext w:val="0"/>
              <w:snapToGrid w:val="0"/>
              <w:spacing w:after="20"/>
              <w:rPr>
                <w:lang w:bidi="x-none"/>
              </w:rPr>
            </w:pPr>
            <w:r>
              <w:rPr>
                <w:lang w:bidi="x-none"/>
              </w:rPr>
              <w:t>Version 1.2</w:t>
            </w:r>
          </w:p>
        </w:tc>
        <w:tc>
          <w:tcPr>
            <w:tcW w:w="2160" w:type="dxa"/>
            <w:vAlign w:val="center"/>
          </w:tcPr>
          <w:p w14:paraId="7D24622C" w14:textId="77777777" w:rsidR="000A4841" w:rsidRDefault="000A4841" w:rsidP="0000291D">
            <w:pPr>
              <w:pStyle w:val="Tabletext"/>
              <w:snapToGrid w:val="0"/>
              <w:spacing w:after="20"/>
              <w:rPr>
                <w:lang w:bidi="x-none"/>
              </w:rPr>
            </w:pPr>
            <w:r>
              <w:rPr>
                <w:lang w:bidi="x-none"/>
              </w:rPr>
              <w:t>August 11, 2008</w:t>
            </w:r>
          </w:p>
        </w:tc>
        <w:tc>
          <w:tcPr>
            <w:tcW w:w="3678" w:type="dxa"/>
            <w:vAlign w:val="center"/>
          </w:tcPr>
          <w:p w14:paraId="77D72D3D" w14:textId="77777777" w:rsidR="000A4841" w:rsidRDefault="000A4841" w:rsidP="0000291D">
            <w:pPr>
              <w:pStyle w:val="Tabletext"/>
              <w:snapToGrid w:val="0"/>
              <w:spacing w:after="20"/>
              <w:rPr>
                <w:lang w:bidi="x-none"/>
              </w:rPr>
            </w:pPr>
            <w:r>
              <w:rPr>
                <w:lang w:bidi="x-none"/>
              </w:rPr>
              <w:t>- Updated to reflect that tar files organized either by month or by site are now stored on the ftp site in separate directories.</w:t>
            </w:r>
          </w:p>
          <w:p w14:paraId="14EF75B9" w14:textId="77777777" w:rsidR="000A4841" w:rsidRDefault="000A4841" w:rsidP="0000291D">
            <w:pPr>
              <w:pStyle w:val="Tabletext"/>
              <w:snapToGrid w:val="0"/>
              <w:spacing w:after="20"/>
              <w:rPr>
                <w:lang w:bidi="x-none"/>
              </w:rPr>
            </w:pPr>
            <w:r>
              <w:rPr>
                <w:lang w:bidi="x-none"/>
              </w:rPr>
              <w:t xml:space="preserve">- Described the new criteria </w:t>
            </w:r>
            <w:proofErr w:type="gramStart"/>
            <w:r>
              <w:rPr>
                <w:lang w:bidi="x-none"/>
              </w:rPr>
              <w:t>by which significant rain events are defined</w:t>
            </w:r>
            <w:proofErr w:type="gramEnd"/>
            <w:r>
              <w:rPr>
                <w:lang w:bidi="x-none"/>
              </w:rPr>
              <w:t xml:space="preserve"> in the VN.</w:t>
            </w:r>
          </w:p>
          <w:p w14:paraId="4183F7B9" w14:textId="77777777" w:rsidR="000A4841" w:rsidRDefault="000A4841" w:rsidP="0000291D">
            <w:pPr>
              <w:pStyle w:val="Tabletext"/>
              <w:snapToGrid w:val="0"/>
              <w:spacing w:after="20"/>
              <w:rPr>
                <w:lang w:bidi="x-none"/>
              </w:rPr>
            </w:pPr>
            <w:r>
              <w:rPr>
                <w:lang w:bidi="x-none"/>
              </w:rPr>
              <w:t>- Changed “NEXRAD” references to “WSR-88D” in the text.</w:t>
            </w:r>
          </w:p>
          <w:p w14:paraId="7EC352EA" w14:textId="77777777" w:rsidR="000A4841" w:rsidRDefault="000A4841" w:rsidP="0000291D">
            <w:pPr>
              <w:pStyle w:val="Tabletext"/>
              <w:snapToGrid w:val="0"/>
              <w:spacing w:after="20"/>
              <w:rPr>
                <w:lang w:bidi="x-none"/>
              </w:rPr>
            </w:pPr>
            <w:r>
              <w:rPr>
                <w:lang w:bidi="x-none"/>
              </w:rPr>
              <w:t>- Added the location information for “other” participating sites: ARMOR/UAH, Darwin/BOM, Gosan/KMA</w:t>
            </w:r>
          </w:p>
          <w:p w14:paraId="2650CBA0" w14:textId="77777777" w:rsidR="000A4841" w:rsidRDefault="000A4841" w:rsidP="0000291D">
            <w:pPr>
              <w:pStyle w:val="Tabletext"/>
              <w:snapToGrid w:val="0"/>
              <w:spacing w:after="20"/>
              <w:rPr>
                <w:lang w:bidi="x-none"/>
              </w:rPr>
            </w:pPr>
            <w:r>
              <w:rPr>
                <w:lang w:bidi="x-none"/>
              </w:rPr>
              <w:t>- Fixed KHTX latitude/longitude in Table 1-1.</w:t>
            </w:r>
          </w:p>
        </w:tc>
      </w:tr>
      <w:tr w:rsidR="000A4841" w14:paraId="1F7108D4" w14:textId="77777777" w:rsidTr="0000291D">
        <w:trPr>
          <w:cantSplit/>
          <w:trHeight w:val="413"/>
          <w:jc w:val="center"/>
        </w:trPr>
        <w:tc>
          <w:tcPr>
            <w:tcW w:w="1689" w:type="dxa"/>
            <w:vAlign w:val="center"/>
          </w:tcPr>
          <w:p w14:paraId="1F3E5EE3" w14:textId="77777777" w:rsidR="000A4841" w:rsidRDefault="000A4841" w:rsidP="0000291D">
            <w:pPr>
              <w:pStyle w:val="Tabletext"/>
              <w:keepNext w:val="0"/>
              <w:snapToGrid w:val="0"/>
              <w:spacing w:after="20"/>
              <w:rPr>
                <w:lang w:bidi="x-none"/>
              </w:rPr>
            </w:pPr>
            <w:r>
              <w:rPr>
                <w:lang w:bidi="x-none"/>
              </w:rPr>
              <w:t>Version 2</w:t>
            </w:r>
          </w:p>
        </w:tc>
        <w:tc>
          <w:tcPr>
            <w:tcW w:w="2160" w:type="dxa"/>
            <w:vAlign w:val="center"/>
          </w:tcPr>
          <w:p w14:paraId="36CAF35F" w14:textId="77777777" w:rsidR="000A4841" w:rsidRDefault="000A4841" w:rsidP="0000291D">
            <w:pPr>
              <w:pStyle w:val="Tabletext"/>
              <w:snapToGrid w:val="0"/>
              <w:spacing w:after="20"/>
              <w:rPr>
                <w:lang w:bidi="x-none"/>
              </w:rPr>
            </w:pPr>
            <w:r>
              <w:rPr>
                <w:lang w:bidi="x-none"/>
              </w:rPr>
              <w:t>November 5, 2008</w:t>
            </w:r>
          </w:p>
        </w:tc>
        <w:tc>
          <w:tcPr>
            <w:tcW w:w="3678" w:type="dxa"/>
            <w:vAlign w:val="center"/>
          </w:tcPr>
          <w:p w14:paraId="22E7533D" w14:textId="77777777" w:rsidR="000A4841" w:rsidRDefault="000A4841" w:rsidP="0000291D">
            <w:pPr>
              <w:pStyle w:val="Tabletext"/>
              <w:snapToGrid w:val="0"/>
              <w:spacing w:after="20"/>
              <w:rPr>
                <w:lang w:bidi="x-none"/>
              </w:rPr>
            </w:pPr>
            <w:r>
              <w:rPr>
                <w:lang w:bidi="x-none"/>
              </w:rPr>
              <w:t>- Added material and sections to document the origin and content of netCDF files from the new geometry matching technique.</w:t>
            </w:r>
          </w:p>
        </w:tc>
      </w:tr>
      <w:tr w:rsidR="000A4841" w14:paraId="355A30F5" w14:textId="77777777" w:rsidTr="0000291D">
        <w:trPr>
          <w:cantSplit/>
          <w:trHeight w:val="413"/>
          <w:jc w:val="center"/>
        </w:trPr>
        <w:tc>
          <w:tcPr>
            <w:tcW w:w="1689" w:type="dxa"/>
            <w:vAlign w:val="center"/>
          </w:tcPr>
          <w:p w14:paraId="4E6C734C" w14:textId="77777777" w:rsidR="000A4841" w:rsidRDefault="000A4841" w:rsidP="0000291D">
            <w:pPr>
              <w:pStyle w:val="Tabletext"/>
              <w:keepNext w:val="0"/>
              <w:snapToGrid w:val="0"/>
              <w:spacing w:after="20"/>
              <w:rPr>
                <w:lang w:bidi="x-none"/>
              </w:rPr>
            </w:pPr>
            <w:r>
              <w:rPr>
                <w:lang w:bidi="x-none"/>
              </w:rPr>
              <w:t>Version 2.1</w:t>
            </w:r>
          </w:p>
        </w:tc>
        <w:tc>
          <w:tcPr>
            <w:tcW w:w="2160" w:type="dxa"/>
            <w:vAlign w:val="center"/>
          </w:tcPr>
          <w:p w14:paraId="319012FC" w14:textId="77777777" w:rsidR="000A4841" w:rsidRDefault="000A4841" w:rsidP="0000291D">
            <w:pPr>
              <w:pStyle w:val="Tabletext"/>
              <w:snapToGrid w:val="0"/>
              <w:spacing w:after="20"/>
              <w:rPr>
                <w:lang w:bidi="x-none"/>
              </w:rPr>
            </w:pPr>
            <w:r>
              <w:rPr>
                <w:lang w:bidi="x-none"/>
              </w:rPr>
              <w:t>November 5, 2008</w:t>
            </w:r>
          </w:p>
        </w:tc>
        <w:tc>
          <w:tcPr>
            <w:tcW w:w="3678" w:type="dxa"/>
            <w:vAlign w:val="center"/>
          </w:tcPr>
          <w:p w14:paraId="7F35285B" w14:textId="77777777" w:rsidR="000A4841" w:rsidRDefault="000A4841" w:rsidP="0000291D">
            <w:pPr>
              <w:pStyle w:val="Tabletext"/>
              <w:snapToGrid w:val="0"/>
              <w:spacing w:after="20"/>
              <w:rPr>
                <w:lang w:bidi="x-none"/>
              </w:rPr>
            </w:pPr>
            <w:r>
              <w:rPr>
                <w:lang w:bidi="x-none"/>
              </w:rPr>
              <w:t>- Revised Section 2 and added Table 6-3.</w:t>
            </w:r>
          </w:p>
        </w:tc>
      </w:tr>
      <w:tr w:rsidR="000A4841" w14:paraId="4345D5A5" w14:textId="77777777" w:rsidTr="0000291D">
        <w:trPr>
          <w:cantSplit/>
          <w:trHeight w:val="413"/>
          <w:jc w:val="center"/>
        </w:trPr>
        <w:tc>
          <w:tcPr>
            <w:tcW w:w="1689" w:type="dxa"/>
            <w:vAlign w:val="center"/>
          </w:tcPr>
          <w:p w14:paraId="6014F142" w14:textId="77777777" w:rsidR="000A4841" w:rsidRDefault="000A4841" w:rsidP="0000291D">
            <w:pPr>
              <w:pStyle w:val="Tabletext"/>
              <w:keepNext w:val="0"/>
              <w:snapToGrid w:val="0"/>
              <w:spacing w:after="20"/>
              <w:rPr>
                <w:lang w:bidi="x-none"/>
              </w:rPr>
            </w:pPr>
            <w:r>
              <w:rPr>
                <w:lang w:bidi="x-none"/>
              </w:rPr>
              <w:lastRenderedPageBreak/>
              <w:t>Version 2.2</w:t>
            </w:r>
          </w:p>
        </w:tc>
        <w:tc>
          <w:tcPr>
            <w:tcW w:w="2160" w:type="dxa"/>
            <w:vAlign w:val="center"/>
          </w:tcPr>
          <w:p w14:paraId="1E784B0B" w14:textId="77777777" w:rsidR="000A4841" w:rsidRDefault="000A4841" w:rsidP="0000291D">
            <w:pPr>
              <w:pStyle w:val="Tabletext"/>
              <w:snapToGrid w:val="0"/>
              <w:spacing w:after="20"/>
              <w:rPr>
                <w:lang w:bidi="x-none"/>
              </w:rPr>
            </w:pPr>
            <w:r>
              <w:rPr>
                <w:lang w:bidi="x-none"/>
              </w:rPr>
              <w:t>September 19, 2009</w:t>
            </w:r>
          </w:p>
        </w:tc>
        <w:tc>
          <w:tcPr>
            <w:tcW w:w="3678" w:type="dxa"/>
            <w:vAlign w:val="center"/>
          </w:tcPr>
          <w:p w14:paraId="07E3A537" w14:textId="77777777" w:rsidR="000A4841" w:rsidRDefault="000A4841" w:rsidP="0000291D">
            <w:pPr>
              <w:pStyle w:val="Tabletext"/>
              <w:snapToGrid w:val="0"/>
              <w:spacing w:after="20"/>
              <w:rPr>
                <w:lang w:bidi="x-none"/>
              </w:rPr>
            </w:pPr>
            <w:r>
              <w:rPr>
                <w:lang w:bidi="x-none"/>
              </w:rPr>
              <w:t xml:space="preserve">- Added Section 4 on ftp site directory structure. Removed sections related to the gridded VN </w:t>
            </w:r>
            <w:proofErr w:type="gramStart"/>
            <w:r>
              <w:rPr>
                <w:lang w:bidi="x-none"/>
              </w:rPr>
              <w:t>method which</w:t>
            </w:r>
            <w:proofErr w:type="gramEnd"/>
            <w:r>
              <w:rPr>
                <w:lang w:bidi="x-none"/>
              </w:rPr>
              <w:t xml:space="preserve"> is no longer supported.  Change GV to GR when referring to the ground radar.</w:t>
            </w:r>
          </w:p>
        </w:tc>
      </w:tr>
      <w:tr w:rsidR="000A4841" w14:paraId="31A8CA83" w14:textId="77777777" w:rsidTr="0000291D">
        <w:trPr>
          <w:cantSplit/>
          <w:trHeight w:val="413"/>
          <w:jc w:val="center"/>
        </w:trPr>
        <w:tc>
          <w:tcPr>
            <w:tcW w:w="1689" w:type="dxa"/>
            <w:vAlign w:val="center"/>
          </w:tcPr>
          <w:p w14:paraId="6921EA4A" w14:textId="77777777" w:rsidR="000A4841" w:rsidRDefault="000A4841" w:rsidP="0000291D">
            <w:pPr>
              <w:pStyle w:val="Tabletext"/>
              <w:keepNext w:val="0"/>
              <w:snapToGrid w:val="0"/>
              <w:spacing w:after="20"/>
              <w:rPr>
                <w:lang w:bidi="x-none"/>
              </w:rPr>
            </w:pPr>
            <w:r>
              <w:rPr>
                <w:lang w:bidi="x-none"/>
              </w:rPr>
              <w:t>Version 2.3</w:t>
            </w:r>
          </w:p>
        </w:tc>
        <w:tc>
          <w:tcPr>
            <w:tcW w:w="2160" w:type="dxa"/>
            <w:vAlign w:val="center"/>
          </w:tcPr>
          <w:p w14:paraId="5526006F" w14:textId="77777777" w:rsidR="000A4841" w:rsidRDefault="000A4841" w:rsidP="0000291D">
            <w:pPr>
              <w:pStyle w:val="Tabletext"/>
              <w:snapToGrid w:val="0"/>
              <w:spacing w:after="20"/>
              <w:rPr>
                <w:lang w:bidi="x-none"/>
              </w:rPr>
            </w:pPr>
            <w:r>
              <w:rPr>
                <w:lang w:bidi="x-none"/>
              </w:rPr>
              <w:t>September 13, 2010</w:t>
            </w:r>
          </w:p>
        </w:tc>
        <w:tc>
          <w:tcPr>
            <w:tcW w:w="3678" w:type="dxa"/>
            <w:vAlign w:val="center"/>
          </w:tcPr>
          <w:p w14:paraId="2DEB7D37" w14:textId="77777777" w:rsidR="000A4841" w:rsidRDefault="000A4841" w:rsidP="0000291D">
            <w:pPr>
              <w:pStyle w:val="Tabletext"/>
              <w:snapToGrid w:val="0"/>
              <w:spacing w:after="20"/>
              <w:rPr>
                <w:lang w:bidi="x-none"/>
              </w:rPr>
            </w:pPr>
            <w:r>
              <w:rPr>
                <w:lang w:bidi="x-none"/>
              </w:rPr>
              <w:t>- Corrected table numbering of 7.1 and 7.2, changed to 3.1 and 3.2.  Fixed table number references in text for these and other tables.</w:t>
            </w:r>
          </w:p>
          <w:p w14:paraId="3E2F671F" w14:textId="77777777" w:rsidR="000A4841" w:rsidRDefault="000A4841" w:rsidP="0000291D">
            <w:pPr>
              <w:pStyle w:val="Tabletext"/>
              <w:snapToGrid w:val="0"/>
              <w:spacing w:after="20"/>
              <w:rPr>
                <w:lang w:bidi="x-none"/>
              </w:rPr>
            </w:pPr>
            <w:r>
              <w:rPr>
                <w:lang w:bidi="x-none"/>
              </w:rPr>
              <w:t>- Added Note for Table 3.1 describing the Scan and Range Edge point optionality in Version 1.1 of the POLAR2PR code.</w:t>
            </w:r>
          </w:p>
          <w:p w14:paraId="3B93D652" w14:textId="77777777" w:rsidR="000A4841" w:rsidRDefault="000A4841" w:rsidP="0000291D">
            <w:pPr>
              <w:pStyle w:val="Tabletext"/>
              <w:snapToGrid w:val="0"/>
              <w:spacing w:after="20"/>
              <w:rPr>
                <w:lang w:bidi="x-none"/>
              </w:rPr>
            </w:pPr>
            <w:r>
              <w:rPr>
                <w:lang w:bidi="x-none"/>
              </w:rPr>
              <w:t>- Added Note for Table 3.1 describing AGL vs. MSL units for height variables.</w:t>
            </w:r>
          </w:p>
          <w:p w14:paraId="3191DB43" w14:textId="77777777" w:rsidR="000A4841" w:rsidRDefault="000A4841" w:rsidP="0000291D">
            <w:pPr>
              <w:pStyle w:val="Tabletext"/>
              <w:snapToGrid w:val="0"/>
              <w:spacing w:after="20"/>
              <w:rPr>
                <w:lang w:bidi="x-none"/>
              </w:rPr>
            </w:pPr>
            <w:r>
              <w:rPr>
                <w:lang w:bidi="x-none"/>
              </w:rPr>
              <w:t>- Added site_elev variable definition to the netCDF file summary, and a note indicating it applies to version 1.1 of the file.</w:t>
            </w:r>
          </w:p>
          <w:p w14:paraId="43955A27" w14:textId="77777777" w:rsidR="000A4841" w:rsidRDefault="000A4841" w:rsidP="0000291D">
            <w:pPr>
              <w:pStyle w:val="Tabletext"/>
              <w:snapToGrid w:val="0"/>
              <w:spacing w:after="20"/>
              <w:rPr>
                <w:lang w:bidi="x-none"/>
              </w:rPr>
            </w:pPr>
            <w:r>
              <w:rPr>
                <w:lang w:bidi="x-none"/>
              </w:rPr>
              <w:t>- Corrected ‘units’ attribute of the BBheight variable, should have been ‘m’, not ‘km’.</w:t>
            </w:r>
          </w:p>
          <w:p w14:paraId="53B06894" w14:textId="77777777" w:rsidR="000A4841" w:rsidRDefault="000A4841" w:rsidP="0000291D">
            <w:pPr>
              <w:pStyle w:val="Tabletext"/>
              <w:snapToGrid w:val="0"/>
              <w:spacing w:after="20"/>
              <w:rPr>
                <w:lang w:bidi="x-none"/>
              </w:rPr>
            </w:pPr>
            <w:r>
              <w:rPr>
                <w:lang w:bidi="x-none"/>
              </w:rPr>
              <w:t>- Added missing Bold/Italics formatting to VN ftp site directory tree structure.</w:t>
            </w:r>
          </w:p>
        </w:tc>
      </w:tr>
      <w:tr w:rsidR="000A4841" w14:paraId="70617469" w14:textId="77777777" w:rsidTr="0000291D">
        <w:trPr>
          <w:cantSplit/>
          <w:trHeight w:val="413"/>
          <w:jc w:val="center"/>
        </w:trPr>
        <w:tc>
          <w:tcPr>
            <w:tcW w:w="1689" w:type="dxa"/>
            <w:vAlign w:val="center"/>
          </w:tcPr>
          <w:p w14:paraId="336DC7C7" w14:textId="77777777" w:rsidR="000A4841" w:rsidRDefault="000A4841" w:rsidP="0000291D">
            <w:pPr>
              <w:pStyle w:val="Tabletext"/>
              <w:keepNext w:val="0"/>
              <w:snapToGrid w:val="0"/>
              <w:spacing w:after="20"/>
              <w:rPr>
                <w:lang w:bidi="x-none"/>
              </w:rPr>
            </w:pPr>
            <w:r>
              <w:rPr>
                <w:lang w:bidi="x-none"/>
              </w:rPr>
              <w:t>Version 3</w:t>
            </w:r>
          </w:p>
        </w:tc>
        <w:tc>
          <w:tcPr>
            <w:tcW w:w="2160" w:type="dxa"/>
            <w:vAlign w:val="center"/>
          </w:tcPr>
          <w:p w14:paraId="1595DC03" w14:textId="77777777" w:rsidR="000A4841" w:rsidRDefault="000A4841" w:rsidP="0000291D">
            <w:pPr>
              <w:pStyle w:val="Tabletext"/>
              <w:snapToGrid w:val="0"/>
              <w:spacing w:after="20"/>
              <w:rPr>
                <w:lang w:bidi="x-none"/>
              </w:rPr>
            </w:pPr>
            <w:r>
              <w:rPr>
                <w:lang w:bidi="x-none"/>
              </w:rPr>
              <w:t>January 5, 2011</w:t>
            </w:r>
          </w:p>
        </w:tc>
        <w:tc>
          <w:tcPr>
            <w:tcW w:w="3678" w:type="dxa"/>
            <w:vAlign w:val="center"/>
          </w:tcPr>
          <w:p w14:paraId="312613D7" w14:textId="77777777" w:rsidR="000A4841" w:rsidRDefault="000A4841" w:rsidP="0000291D">
            <w:pPr>
              <w:pStyle w:val="Tabletext"/>
              <w:snapToGrid w:val="0"/>
              <w:spacing w:after="20"/>
              <w:rPr>
                <w:lang w:bidi="x-none"/>
              </w:rPr>
            </w:pPr>
            <w:r>
              <w:rPr>
                <w:lang w:bidi="x-none"/>
              </w:rPr>
              <w:t>- Describes Version 2.0 of the geometry match netCDF files, which adds four new data variables and their ‘presence’ flags:</w:t>
            </w:r>
          </w:p>
          <w:p w14:paraId="1CD3F427" w14:textId="77777777" w:rsidR="000A4841" w:rsidRDefault="000A4841" w:rsidP="0000291D">
            <w:pPr>
              <w:pStyle w:val="Tabletext"/>
              <w:snapToGrid w:val="0"/>
              <w:spacing w:after="20"/>
              <w:rPr>
                <w:lang w:bidi="x-none"/>
              </w:rPr>
            </w:pPr>
          </w:p>
          <w:p w14:paraId="0A4A35DE" w14:textId="77777777" w:rsidR="000A4841" w:rsidRDefault="000A4841" w:rsidP="0000291D">
            <w:pPr>
              <w:pStyle w:val="Tabletext"/>
              <w:snapToGrid w:val="0"/>
              <w:spacing w:after="20"/>
              <w:rPr>
                <w:lang w:bidi="x-none"/>
              </w:rPr>
            </w:pPr>
            <w:proofErr w:type="gramStart"/>
            <w:r>
              <w:rPr>
                <w:lang w:bidi="x-none"/>
              </w:rPr>
              <w:t>have</w:t>
            </w:r>
            <w:proofErr w:type="gramEnd"/>
            <w:r>
              <w:rPr>
                <w:lang w:bidi="x-none"/>
              </w:rPr>
              <w:t>_threeDreflectMax</w:t>
            </w:r>
          </w:p>
          <w:p w14:paraId="5C0133E1" w14:textId="77777777" w:rsidR="000A4841" w:rsidRDefault="000A4841" w:rsidP="0000291D">
            <w:pPr>
              <w:pStyle w:val="Tabletext"/>
              <w:snapToGrid w:val="0"/>
              <w:spacing w:after="20"/>
              <w:rPr>
                <w:lang w:bidi="x-none"/>
              </w:rPr>
            </w:pPr>
            <w:proofErr w:type="gramStart"/>
            <w:r>
              <w:rPr>
                <w:lang w:bidi="x-none"/>
              </w:rPr>
              <w:t>have</w:t>
            </w:r>
            <w:proofErr w:type="gramEnd"/>
            <w:r>
              <w:rPr>
                <w:lang w:bidi="x-none"/>
              </w:rPr>
              <w:t>_threeDreflectStdDev</w:t>
            </w:r>
          </w:p>
          <w:p w14:paraId="35301B5A" w14:textId="77777777" w:rsidR="000A4841" w:rsidRDefault="000A4841" w:rsidP="0000291D">
            <w:pPr>
              <w:pStyle w:val="Tabletext"/>
              <w:snapToGrid w:val="0"/>
              <w:spacing w:after="20"/>
              <w:rPr>
                <w:lang w:bidi="x-none"/>
              </w:rPr>
            </w:pPr>
            <w:proofErr w:type="gramStart"/>
            <w:r>
              <w:rPr>
                <w:lang w:bidi="x-none"/>
              </w:rPr>
              <w:t>have</w:t>
            </w:r>
            <w:proofErr w:type="gramEnd"/>
            <w:r>
              <w:rPr>
                <w:lang w:bidi="x-none"/>
              </w:rPr>
              <w:t>_BBstatus</w:t>
            </w:r>
          </w:p>
          <w:p w14:paraId="119612A8" w14:textId="77777777" w:rsidR="000A4841" w:rsidRDefault="000A4841" w:rsidP="0000291D">
            <w:pPr>
              <w:pStyle w:val="Tabletext"/>
              <w:snapToGrid w:val="0"/>
              <w:spacing w:after="20"/>
              <w:rPr>
                <w:lang w:bidi="x-none"/>
              </w:rPr>
            </w:pPr>
            <w:proofErr w:type="gramStart"/>
            <w:r>
              <w:rPr>
                <w:lang w:bidi="x-none"/>
              </w:rPr>
              <w:t>have</w:t>
            </w:r>
            <w:proofErr w:type="gramEnd"/>
            <w:r>
              <w:rPr>
                <w:lang w:bidi="x-none"/>
              </w:rPr>
              <w:t>_status</w:t>
            </w:r>
          </w:p>
          <w:p w14:paraId="45566B08" w14:textId="77777777" w:rsidR="000A4841" w:rsidRDefault="000A4841" w:rsidP="0000291D">
            <w:pPr>
              <w:pStyle w:val="Tabletext"/>
              <w:snapToGrid w:val="0"/>
              <w:spacing w:after="20"/>
              <w:rPr>
                <w:lang w:bidi="x-none"/>
              </w:rPr>
            </w:pPr>
            <w:proofErr w:type="gramStart"/>
            <w:r>
              <w:rPr>
                <w:lang w:bidi="x-none"/>
              </w:rPr>
              <w:t>threeDreflectMax</w:t>
            </w:r>
            <w:proofErr w:type="gramEnd"/>
          </w:p>
          <w:p w14:paraId="1F54EDFF" w14:textId="77777777" w:rsidR="000A4841" w:rsidRDefault="000A4841" w:rsidP="0000291D">
            <w:pPr>
              <w:pStyle w:val="Tabletext"/>
              <w:snapToGrid w:val="0"/>
              <w:spacing w:after="20"/>
              <w:rPr>
                <w:lang w:bidi="x-none"/>
              </w:rPr>
            </w:pPr>
            <w:proofErr w:type="gramStart"/>
            <w:r>
              <w:rPr>
                <w:lang w:bidi="x-none"/>
              </w:rPr>
              <w:t>threeDreflectStdDev</w:t>
            </w:r>
            <w:proofErr w:type="gramEnd"/>
          </w:p>
          <w:p w14:paraId="183B0C2E" w14:textId="77777777" w:rsidR="000A4841" w:rsidRDefault="000A4841" w:rsidP="0000291D">
            <w:pPr>
              <w:pStyle w:val="Tabletext"/>
              <w:snapToGrid w:val="0"/>
              <w:spacing w:after="20"/>
              <w:rPr>
                <w:lang w:bidi="x-none"/>
              </w:rPr>
            </w:pPr>
            <w:r>
              <w:rPr>
                <w:lang w:bidi="x-none"/>
              </w:rPr>
              <w:t>BBstatus</w:t>
            </w:r>
          </w:p>
          <w:p w14:paraId="2C4F118F" w14:textId="77777777" w:rsidR="000A4841" w:rsidRDefault="000A4841" w:rsidP="0000291D">
            <w:pPr>
              <w:pStyle w:val="Tabletext"/>
              <w:snapToGrid w:val="0"/>
              <w:spacing w:after="20"/>
              <w:rPr>
                <w:lang w:bidi="x-none"/>
              </w:rPr>
            </w:pPr>
            <w:proofErr w:type="gramStart"/>
            <w:r>
              <w:rPr>
                <w:lang w:bidi="x-none"/>
              </w:rPr>
              <w:t>status</w:t>
            </w:r>
            <w:proofErr w:type="gramEnd"/>
          </w:p>
        </w:tc>
      </w:tr>
      <w:tr w:rsidR="000A4841" w14:paraId="1866A692" w14:textId="77777777" w:rsidTr="0000291D">
        <w:trPr>
          <w:cantSplit/>
          <w:trHeight w:val="413"/>
          <w:jc w:val="center"/>
        </w:trPr>
        <w:tc>
          <w:tcPr>
            <w:tcW w:w="1689" w:type="dxa"/>
            <w:vAlign w:val="center"/>
          </w:tcPr>
          <w:p w14:paraId="65BBDBB3" w14:textId="77777777" w:rsidR="000A4841" w:rsidRDefault="000A4841" w:rsidP="0000291D">
            <w:pPr>
              <w:pStyle w:val="Tabletext"/>
              <w:keepNext w:val="0"/>
              <w:snapToGrid w:val="0"/>
              <w:spacing w:after="20"/>
              <w:rPr>
                <w:lang w:bidi="x-none"/>
              </w:rPr>
            </w:pPr>
            <w:r>
              <w:rPr>
                <w:lang w:bidi="x-none"/>
              </w:rPr>
              <w:lastRenderedPageBreak/>
              <w:t>Version 3.1</w:t>
            </w:r>
          </w:p>
        </w:tc>
        <w:tc>
          <w:tcPr>
            <w:tcW w:w="2160" w:type="dxa"/>
            <w:vAlign w:val="center"/>
          </w:tcPr>
          <w:p w14:paraId="72E85018" w14:textId="77777777" w:rsidR="000A4841" w:rsidRDefault="000A4841" w:rsidP="0000291D">
            <w:pPr>
              <w:pStyle w:val="Tabletext"/>
              <w:snapToGrid w:val="0"/>
              <w:spacing w:after="20"/>
              <w:rPr>
                <w:lang w:bidi="x-none"/>
              </w:rPr>
            </w:pPr>
            <w:r>
              <w:rPr>
                <w:lang w:bidi="x-none"/>
              </w:rPr>
              <w:t>October 14, 2011</w:t>
            </w:r>
          </w:p>
        </w:tc>
        <w:tc>
          <w:tcPr>
            <w:tcW w:w="3678" w:type="dxa"/>
            <w:vAlign w:val="center"/>
          </w:tcPr>
          <w:p w14:paraId="5555A267" w14:textId="77777777" w:rsidR="000A4841" w:rsidRDefault="000A4841" w:rsidP="0000291D">
            <w:pPr>
              <w:pStyle w:val="Tabletext"/>
              <w:snapToGrid w:val="0"/>
              <w:spacing w:after="20"/>
              <w:rPr>
                <w:lang w:bidi="x-none"/>
              </w:rPr>
            </w:pPr>
            <w:r>
              <w:rPr>
                <w:lang w:bidi="x-none"/>
              </w:rPr>
              <w:t>- Describes Version 2.1 of the geometry match netCDF files, which adds five additional global variables listing the names of the PR and GR data files used in the matchup.</w:t>
            </w:r>
          </w:p>
          <w:p w14:paraId="514422A8" w14:textId="77777777" w:rsidR="000A4841" w:rsidRDefault="000A4841" w:rsidP="0000291D">
            <w:pPr>
              <w:pStyle w:val="Tabletext"/>
              <w:snapToGrid w:val="0"/>
              <w:spacing w:after="20"/>
              <w:rPr>
                <w:lang w:bidi="x-none"/>
              </w:rPr>
            </w:pPr>
            <w:r>
              <w:rPr>
                <w:lang w:bidi="x-none"/>
              </w:rPr>
              <w:t>- Updated URL for the GPM ground validation web site.</w:t>
            </w:r>
          </w:p>
          <w:p w14:paraId="3DF26DAF" w14:textId="77777777" w:rsidR="000A4841" w:rsidRDefault="000A4841" w:rsidP="0000291D">
            <w:pPr>
              <w:pStyle w:val="Tabletext"/>
              <w:snapToGrid w:val="0"/>
              <w:spacing w:after="20"/>
              <w:rPr>
                <w:lang w:bidi="x-none"/>
              </w:rPr>
            </w:pPr>
            <w:r>
              <w:rPr>
                <w:lang w:bidi="x-none"/>
              </w:rPr>
              <w:t>- Noted change in PR data file name conventions for PR version 7 files from the PPS.</w:t>
            </w:r>
          </w:p>
        </w:tc>
      </w:tr>
      <w:tr w:rsidR="000A4841" w14:paraId="42A29EDC" w14:textId="77777777" w:rsidTr="0000291D">
        <w:trPr>
          <w:cantSplit/>
          <w:trHeight w:val="413"/>
          <w:jc w:val="center"/>
        </w:trPr>
        <w:tc>
          <w:tcPr>
            <w:tcW w:w="1689" w:type="dxa"/>
            <w:vAlign w:val="center"/>
          </w:tcPr>
          <w:p w14:paraId="3510FA45" w14:textId="400032E3" w:rsidR="000A4841" w:rsidRDefault="00D962EA" w:rsidP="0000291D">
            <w:pPr>
              <w:pStyle w:val="Tabletext"/>
              <w:keepNext w:val="0"/>
              <w:snapToGrid w:val="0"/>
              <w:spacing w:after="20"/>
              <w:rPr>
                <w:lang w:bidi="x-none"/>
              </w:rPr>
            </w:pPr>
            <w:r>
              <w:rPr>
                <w:lang w:bidi="x-none"/>
              </w:rPr>
              <w:t>Version 4</w:t>
            </w:r>
          </w:p>
        </w:tc>
        <w:tc>
          <w:tcPr>
            <w:tcW w:w="2160" w:type="dxa"/>
            <w:vAlign w:val="center"/>
          </w:tcPr>
          <w:p w14:paraId="675DEAA0" w14:textId="77777777" w:rsidR="000A4841" w:rsidRDefault="000A4841" w:rsidP="0000291D">
            <w:pPr>
              <w:pStyle w:val="Tabletext"/>
              <w:snapToGrid w:val="0"/>
              <w:spacing w:after="20"/>
              <w:rPr>
                <w:lang w:bidi="x-none"/>
              </w:rPr>
            </w:pPr>
            <w:r>
              <w:rPr>
                <w:lang w:bidi="x-none"/>
              </w:rPr>
              <w:t>January 4, 2012</w:t>
            </w:r>
          </w:p>
        </w:tc>
        <w:tc>
          <w:tcPr>
            <w:tcW w:w="3678" w:type="dxa"/>
            <w:vAlign w:val="center"/>
          </w:tcPr>
          <w:p w14:paraId="18FEF9DB" w14:textId="77777777" w:rsidR="000A4841" w:rsidRDefault="000A4841" w:rsidP="0000291D">
            <w:pPr>
              <w:pStyle w:val="Tabletext"/>
              <w:snapToGrid w:val="0"/>
              <w:spacing w:after="20"/>
              <w:rPr>
                <w:lang w:bidi="x-none"/>
              </w:rPr>
            </w:pPr>
            <w:r>
              <w:rPr>
                <w:lang w:bidi="x-none"/>
              </w:rPr>
              <w:t>- Updated description of GR-PR matchup netCDF file naming convention, adding PR product version.</w:t>
            </w:r>
          </w:p>
          <w:p w14:paraId="08C41875" w14:textId="77777777" w:rsidR="000A4841" w:rsidRDefault="000A4841" w:rsidP="0000291D">
            <w:pPr>
              <w:pStyle w:val="Tabletext"/>
              <w:snapToGrid w:val="0"/>
              <w:spacing w:after="20"/>
              <w:rPr>
                <w:lang w:bidi="x-none"/>
              </w:rPr>
            </w:pPr>
            <w:r>
              <w:rPr>
                <w:lang w:bidi="x-none"/>
              </w:rPr>
              <w:t xml:space="preserve">- Added descriptions of Version 1.0 GR-TMI matchup netCDF file, its naming convention, and the basic GR-TMI </w:t>
            </w:r>
            <w:proofErr w:type="gramStart"/>
            <w:r>
              <w:rPr>
                <w:lang w:bidi="x-none"/>
              </w:rPr>
              <w:t>geometry matching</w:t>
            </w:r>
            <w:proofErr w:type="gramEnd"/>
            <w:r>
              <w:rPr>
                <w:lang w:bidi="x-none"/>
              </w:rPr>
              <w:t xml:space="preserve"> algorithm.</w:t>
            </w:r>
          </w:p>
          <w:p w14:paraId="65EB086F" w14:textId="77777777" w:rsidR="000A4841" w:rsidRDefault="000A4841" w:rsidP="0000291D">
            <w:pPr>
              <w:pStyle w:val="Tabletext"/>
              <w:snapToGrid w:val="0"/>
              <w:spacing w:after="20"/>
              <w:rPr>
                <w:lang w:bidi="x-none"/>
              </w:rPr>
            </w:pPr>
            <w:r>
              <w:rPr>
                <w:lang w:bidi="x-none"/>
              </w:rPr>
              <w:t>- Split Section 3 into subsections 3.1 and 3.2 for the TMI additions, and renumbered Tables 3-1 and 3-2 to 3.1-1 and 3.1-2.</w:t>
            </w:r>
          </w:p>
          <w:p w14:paraId="04AF728E" w14:textId="77777777" w:rsidR="000A4841" w:rsidRDefault="000A4841" w:rsidP="0000291D">
            <w:pPr>
              <w:pStyle w:val="Tabletext"/>
              <w:snapToGrid w:val="0"/>
              <w:spacing w:after="20"/>
              <w:rPr>
                <w:lang w:bidi="x-none"/>
              </w:rPr>
            </w:pPr>
            <w:r>
              <w:rPr>
                <w:lang w:bidi="x-none"/>
              </w:rPr>
              <w:t>- Fixed definition of the have_XXX “flag” variable values in section 2.3.</w:t>
            </w:r>
          </w:p>
          <w:p w14:paraId="59CA5819" w14:textId="77777777" w:rsidR="000A4841" w:rsidRDefault="000A4841" w:rsidP="0000291D">
            <w:pPr>
              <w:pStyle w:val="Tabletext"/>
              <w:snapToGrid w:val="0"/>
              <w:spacing w:after="20"/>
              <w:rPr>
                <w:lang w:bidi="x-none"/>
              </w:rPr>
            </w:pPr>
            <w:r>
              <w:rPr>
                <w:lang w:bidi="x-none"/>
              </w:rPr>
              <w:t>- Added Appendix, copy of the 35</w:t>
            </w:r>
            <w:r w:rsidRPr="006152B7">
              <w:rPr>
                <w:vertAlign w:val="superscript"/>
                <w:lang w:bidi="x-none"/>
              </w:rPr>
              <w:t>th</w:t>
            </w:r>
            <w:r>
              <w:rPr>
                <w:lang w:bidi="x-none"/>
              </w:rPr>
              <w:t xml:space="preserve"> Radar Conference extended abstract by Morris and Schwaller.</w:t>
            </w:r>
          </w:p>
        </w:tc>
      </w:tr>
      <w:tr w:rsidR="007D53A3" w14:paraId="654475FA" w14:textId="77777777" w:rsidTr="0000291D">
        <w:trPr>
          <w:cantSplit/>
          <w:trHeight w:val="413"/>
          <w:jc w:val="center"/>
        </w:trPr>
        <w:tc>
          <w:tcPr>
            <w:tcW w:w="1689" w:type="dxa"/>
            <w:vAlign w:val="center"/>
          </w:tcPr>
          <w:p w14:paraId="73B52759" w14:textId="77777777" w:rsidR="007D53A3" w:rsidRDefault="007D53A3" w:rsidP="0000291D">
            <w:pPr>
              <w:pStyle w:val="Tabletext"/>
              <w:keepNext w:val="0"/>
              <w:snapToGrid w:val="0"/>
              <w:spacing w:after="20"/>
              <w:rPr>
                <w:lang w:bidi="x-none"/>
              </w:rPr>
            </w:pPr>
            <w:r>
              <w:rPr>
                <w:lang w:bidi="x-none"/>
              </w:rPr>
              <w:lastRenderedPageBreak/>
              <w:t>Version 4.1</w:t>
            </w:r>
          </w:p>
        </w:tc>
        <w:tc>
          <w:tcPr>
            <w:tcW w:w="2160" w:type="dxa"/>
            <w:vAlign w:val="center"/>
          </w:tcPr>
          <w:p w14:paraId="07B381D6" w14:textId="77777777" w:rsidR="007D53A3" w:rsidRDefault="007D53A3" w:rsidP="0000291D">
            <w:pPr>
              <w:pStyle w:val="Tabletext"/>
              <w:snapToGrid w:val="0"/>
              <w:spacing w:after="20"/>
              <w:rPr>
                <w:lang w:bidi="x-none"/>
              </w:rPr>
            </w:pPr>
            <w:r>
              <w:rPr>
                <w:lang w:bidi="x-none"/>
              </w:rPr>
              <w:t>August 16, 2013</w:t>
            </w:r>
          </w:p>
        </w:tc>
        <w:tc>
          <w:tcPr>
            <w:tcW w:w="3678" w:type="dxa"/>
            <w:vAlign w:val="center"/>
          </w:tcPr>
          <w:p w14:paraId="0C88B601" w14:textId="77777777" w:rsidR="007D53A3" w:rsidRDefault="007D53A3" w:rsidP="0000291D">
            <w:pPr>
              <w:pStyle w:val="Tabletext"/>
              <w:snapToGrid w:val="0"/>
              <w:spacing w:after="20"/>
              <w:rPr>
                <w:lang w:bidi="x-none"/>
              </w:rPr>
            </w:pPr>
            <w:r>
              <w:rPr>
                <w:lang w:bidi="x-none"/>
              </w:rPr>
              <w:t>- Added GR rainrate and data presence variables definitions for version 2.2 PR-GR matchup netCDF file, in Section 3.1.</w:t>
            </w:r>
          </w:p>
          <w:p w14:paraId="6215F9A3" w14:textId="77777777" w:rsidR="007D53A3" w:rsidRDefault="007D53A3" w:rsidP="0000291D">
            <w:pPr>
              <w:pStyle w:val="Tabletext"/>
              <w:snapToGrid w:val="0"/>
              <w:spacing w:after="20"/>
              <w:rPr>
                <w:lang w:bidi="x-none"/>
              </w:rPr>
            </w:pPr>
            <w:r>
              <w:rPr>
                <w:lang w:bidi="x-none"/>
              </w:rPr>
              <w:t>- Added new naming convention for 1CUF ground radar files containing dual-polarization data fields, in Section 4.</w:t>
            </w:r>
          </w:p>
          <w:p w14:paraId="791C3775" w14:textId="77777777" w:rsidR="00451489" w:rsidRDefault="00181F21" w:rsidP="0000291D">
            <w:pPr>
              <w:pStyle w:val="Tabletext"/>
              <w:snapToGrid w:val="0"/>
              <w:spacing w:after="20"/>
              <w:rPr>
                <w:lang w:bidi="x-none"/>
              </w:rPr>
            </w:pPr>
            <w:r>
              <w:rPr>
                <w:lang w:bidi="x-none"/>
              </w:rPr>
              <w:t>- Added Figs. 2-3, 5.4-1, and 5.4-2 to illustrate the GR mapping to PR and TMI.</w:t>
            </w:r>
            <w:r w:rsidR="00451489">
              <w:rPr>
                <w:lang w:bidi="x-none"/>
              </w:rPr>
              <w:t xml:space="preserve"> </w:t>
            </w:r>
          </w:p>
          <w:p w14:paraId="73BAEDDF" w14:textId="73623ACA" w:rsidR="00181F21" w:rsidRDefault="00451489" w:rsidP="0000291D">
            <w:pPr>
              <w:pStyle w:val="Tabletext"/>
              <w:snapToGrid w:val="0"/>
              <w:spacing w:after="20"/>
              <w:rPr>
                <w:lang w:bidi="x-none"/>
              </w:rPr>
            </w:pPr>
            <w:r>
              <w:rPr>
                <w:lang w:bidi="x-none"/>
              </w:rPr>
              <w:t>- Added a step to the PR and TMI matchup d</w:t>
            </w:r>
            <w:bookmarkStart w:id="0" w:name="_GoBack"/>
            <w:bookmarkEnd w:id="0"/>
            <w:r>
              <w:rPr>
                <w:lang w:bidi="x-none"/>
              </w:rPr>
              <w:t>escriptions for the x- and y-corner calculations.</w:t>
            </w:r>
          </w:p>
        </w:tc>
      </w:tr>
      <w:tr w:rsidR="00616564" w14:paraId="779FC35D" w14:textId="77777777" w:rsidTr="0000291D">
        <w:trPr>
          <w:cantSplit/>
          <w:trHeight w:val="413"/>
          <w:jc w:val="center"/>
        </w:trPr>
        <w:tc>
          <w:tcPr>
            <w:tcW w:w="1689" w:type="dxa"/>
            <w:vAlign w:val="center"/>
          </w:tcPr>
          <w:p w14:paraId="28747C39" w14:textId="3CC68528" w:rsidR="00616564" w:rsidRDefault="00D962EA" w:rsidP="0000291D">
            <w:pPr>
              <w:pStyle w:val="Tabletext"/>
              <w:keepNext w:val="0"/>
              <w:snapToGrid w:val="0"/>
              <w:spacing w:after="20"/>
              <w:rPr>
                <w:lang w:bidi="x-none"/>
              </w:rPr>
            </w:pPr>
            <w:r>
              <w:rPr>
                <w:lang w:bidi="x-none"/>
              </w:rPr>
              <w:t>Version 5</w:t>
            </w:r>
          </w:p>
        </w:tc>
        <w:tc>
          <w:tcPr>
            <w:tcW w:w="2160" w:type="dxa"/>
            <w:vAlign w:val="center"/>
          </w:tcPr>
          <w:p w14:paraId="17CE5E57" w14:textId="5CBDCA46" w:rsidR="00616564" w:rsidRDefault="00616564" w:rsidP="0000291D">
            <w:pPr>
              <w:pStyle w:val="Tabletext"/>
              <w:snapToGrid w:val="0"/>
              <w:spacing w:after="20"/>
              <w:rPr>
                <w:lang w:bidi="x-none"/>
              </w:rPr>
            </w:pPr>
            <w:r>
              <w:rPr>
                <w:lang w:bidi="x-none"/>
              </w:rPr>
              <w:t>July 15, 2014</w:t>
            </w:r>
          </w:p>
        </w:tc>
        <w:tc>
          <w:tcPr>
            <w:tcW w:w="3678" w:type="dxa"/>
            <w:vAlign w:val="center"/>
          </w:tcPr>
          <w:p w14:paraId="102EFB2C" w14:textId="7AE7B24D" w:rsidR="00C852FB" w:rsidRDefault="00C852FB" w:rsidP="0000291D">
            <w:pPr>
              <w:pStyle w:val="Tabletext"/>
              <w:snapToGrid w:val="0"/>
              <w:spacing w:after="20"/>
              <w:rPr>
                <w:lang w:bidi="x-none"/>
              </w:rPr>
            </w:pPr>
            <w:r>
              <w:rPr>
                <w:lang w:bidi="x-none"/>
              </w:rPr>
              <w:t xml:space="preserve">- Renamed to include the document volume number and text description “Volume 1 – TRMM Data Products”. </w:t>
            </w:r>
            <w:r w:rsidR="0000291D">
              <w:rPr>
                <w:lang w:bidi="x-none"/>
              </w:rPr>
              <w:t>This is the first version in post-GPM-launch era.</w:t>
            </w:r>
          </w:p>
          <w:p w14:paraId="25B02ABC" w14:textId="77777777" w:rsidR="00C852FB" w:rsidRDefault="00C852FB" w:rsidP="0000291D">
            <w:pPr>
              <w:pStyle w:val="Tabletext"/>
              <w:snapToGrid w:val="0"/>
              <w:spacing w:after="20"/>
              <w:rPr>
                <w:lang w:bidi="x-none"/>
              </w:rPr>
            </w:pPr>
            <w:r>
              <w:rPr>
                <w:lang w:bidi="x-none"/>
              </w:rPr>
              <w:t xml:space="preserve">- </w:t>
            </w:r>
            <w:r w:rsidR="00616564">
              <w:rPr>
                <w:lang w:bidi="x-none"/>
              </w:rPr>
              <w:t>Describes version 3.0 of the GRtoPR netCDF matchup file, which includes</w:t>
            </w:r>
            <w:r w:rsidR="0085419D">
              <w:rPr>
                <w:lang w:bidi="x-none"/>
              </w:rPr>
              <w:t xml:space="preserve"> ground radar dual-polarization variables </w:t>
            </w:r>
            <w:r w:rsidR="0085419D" w:rsidRPr="0085419D">
              <w:rPr>
                <w:lang w:bidi="x-none"/>
              </w:rPr>
              <w:t>Zdr, Kdp, and RHOhv,</w:t>
            </w:r>
            <w:r w:rsidR="0085419D">
              <w:rPr>
                <w:lang w:bidi="x-none"/>
              </w:rPr>
              <w:t xml:space="preserve"> </w:t>
            </w:r>
            <w:r w:rsidR="0085419D" w:rsidRPr="0085419D">
              <w:rPr>
                <w:lang w:bidi="x-none"/>
              </w:rPr>
              <w:t>HID, Dzero, and Nw</w:t>
            </w:r>
            <w:r w:rsidR="0085419D">
              <w:rPr>
                <w:lang w:bidi="x-none"/>
              </w:rPr>
              <w:t xml:space="preserve">, </w:t>
            </w:r>
            <w:r w:rsidR="0085419D" w:rsidRPr="0085419D">
              <w:rPr>
                <w:lang w:bidi="x-none"/>
              </w:rPr>
              <w:t xml:space="preserve">along with their presence flags and </w:t>
            </w:r>
            <w:r w:rsidR="0085419D">
              <w:rPr>
                <w:lang w:bidi="x-none"/>
              </w:rPr>
              <w:t xml:space="preserve">radar </w:t>
            </w:r>
            <w:r w:rsidR="0085419D" w:rsidRPr="0085419D">
              <w:rPr>
                <w:lang w:bidi="x-none"/>
              </w:rPr>
              <w:t>UF</w:t>
            </w:r>
            <w:r w:rsidR="0085419D">
              <w:rPr>
                <w:lang w:bidi="x-none"/>
              </w:rPr>
              <w:t xml:space="preserve"> file</w:t>
            </w:r>
            <w:r w:rsidR="0085419D" w:rsidRPr="0085419D">
              <w:rPr>
                <w:lang w:bidi="x-none"/>
              </w:rPr>
              <w:t xml:space="preserve"> IDs</w:t>
            </w:r>
            <w:r w:rsidR="0085419D">
              <w:rPr>
                <w:lang w:bidi="x-none"/>
              </w:rPr>
              <w:t xml:space="preserve">. </w:t>
            </w:r>
            <w:r>
              <w:rPr>
                <w:lang w:bidi="x-none"/>
              </w:rPr>
              <w:t xml:space="preserve"> Version 3.0 also eliminates</w:t>
            </w:r>
            <w:r w:rsidR="0085419D" w:rsidRPr="0085419D">
              <w:rPr>
                <w:lang w:bidi="x-none"/>
              </w:rPr>
              <w:t xml:space="preserve"> the redundant have_XXX_Max and have_XXX_StdDev variables.</w:t>
            </w:r>
          </w:p>
          <w:p w14:paraId="6305FBF5" w14:textId="4E59759C" w:rsidR="0000291D" w:rsidRDefault="0000291D" w:rsidP="0000291D">
            <w:pPr>
              <w:pStyle w:val="Tabletext"/>
              <w:snapToGrid w:val="0"/>
              <w:spacing w:after="20"/>
              <w:rPr>
                <w:lang w:bidi="x-none"/>
              </w:rPr>
            </w:pPr>
            <w:r>
              <w:rPr>
                <w:lang w:bidi="x-none"/>
              </w:rPr>
              <w:t>- Renames GR_DP_rainrate, GR_DP_rainrateMax, and GR_DP_rainrateStdDev without the “_DP” indicator.</w:t>
            </w:r>
          </w:p>
        </w:tc>
      </w:tr>
      <w:tr w:rsidR="00D049FF" w14:paraId="1641A38E" w14:textId="77777777" w:rsidTr="0000291D">
        <w:trPr>
          <w:cantSplit/>
          <w:trHeight w:val="413"/>
          <w:jc w:val="center"/>
        </w:trPr>
        <w:tc>
          <w:tcPr>
            <w:tcW w:w="1689" w:type="dxa"/>
            <w:vAlign w:val="center"/>
          </w:tcPr>
          <w:p w14:paraId="0329DDCD" w14:textId="6F2C30EF" w:rsidR="00D049FF" w:rsidRDefault="00D049FF" w:rsidP="0000291D">
            <w:pPr>
              <w:pStyle w:val="Tabletext"/>
              <w:keepNext w:val="0"/>
              <w:snapToGrid w:val="0"/>
              <w:spacing w:after="20"/>
              <w:rPr>
                <w:lang w:bidi="x-none"/>
              </w:rPr>
            </w:pPr>
            <w:r>
              <w:rPr>
                <w:lang w:bidi="x-none"/>
              </w:rPr>
              <w:t>Version 5.1</w:t>
            </w:r>
          </w:p>
        </w:tc>
        <w:tc>
          <w:tcPr>
            <w:tcW w:w="2160" w:type="dxa"/>
            <w:vAlign w:val="center"/>
          </w:tcPr>
          <w:p w14:paraId="782EA1D7" w14:textId="0D5E436D" w:rsidR="00D049FF" w:rsidRDefault="00D049FF" w:rsidP="0000291D">
            <w:pPr>
              <w:pStyle w:val="Tabletext"/>
              <w:snapToGrid w:val="0"/>
              <w:spacing w:after="20"/>
              <w:rPr>
                <w:lang w:bidi="x-none"/>
              </w:rPr>
            </w:pPr>
            <w:r>
              <w:rPr>
                <w:lang w:bidi="x-none"/>
              </w:rPr>
              <w:t>July 18, 2015</w:t>
            </w:r>
          </w:p>
        </w:tc>
        <w:tc>
          <w:tcPr>
            <w:tcW w:w="3678" w:type="dxa"/>
            <w:vAlign w:val="center"/>
          </w:tcPr>
          <w:p w14:paraId="3003A0EE" w14:textId="5F1754A4" w:rsidR="00D049FF" w:rsidRDefault="00D049FF" w:rsidP="0000291D">
            <w:pPr>
              <w:pStyle w:val="Tabletext"/>
              <w:snapToGrid w:val="0"/>
              <w:spacing w:after="20"/>
              <w:rPr>
                <w:lang w:bidi="x-none"/>
              </w:rPr>
            </w:pPr>
            <w:r>
              <w:rPr>
                <w:lang w:bidi="x-none"/>
              </w:rPr>
              <w:t xml:space="preserve">Fixed description of GR_HID category definitions in Notes on Table 3.1-1. </w:t>
            </w:r>
          </w:p>
        </w:tc>
      </w:tr>
    </w:tbl>
    <w:p w14:paraId="0E6EDC4D" w14:textId="75668373" w:rsidR="000A4841" w:rsidRDefault="000A4841">
      <w:pPr>
        <w:pageBreakBefore/>
        <w:jc w:val="center"/>
        <w:rPr>
          <w:b/>
          <w:sz w:val="32"/>
        </w:rPr>
      </w:pPr>
      <w:r>
        <w:rPr>
          <w:b/>
          <w:sz w:val="32"/>
        </w:rPr>
        <w:lastRenderedPageBreak/>
        <w:t>Contact Information</w:t>
      </w:r>
    </w:p>
    <w:p w14:paraId="4E063FB4" w14:textId="77777777" w:rsidR="000A4841" w:rsidRDefault="000A4841" w:rsidP="000A4841">
      <w:pPr>
        <w:pStyle w:val="BodyText"/>
        <w:jc w:val="center"/>
      </w:pPr>
      <w:r>
        <w:t>Additional information, including information on VN points-of-contact, can be obtained from the GPM Ground Validation web site:</w:t>
      </w:r>
    </w:p>
    <w:p w14:paraId="60C6AC0A" w14:textId="77777777" w:rsidR="000A4841" w:rsidRDefault="000A4841" w:rsidP="000A4841">
      <w:pPr>
        <w:pStyle w:val="BodyText"/>
        <w:jc w:val="center"/>
      </w:pPr>
      <w:r>
        <w:t>http://pmm.nasa.gov/science/ground-validation</w:t>
      </w:r>
    </w:p>
    <w:p w14:paraId="40C2D8B2" w14:textId="77777777" w:rsidR="000A4841" w:rsidRDefault="000A4841">
      <w:pPr>
        <w:pStyle w:val="Sigstitle"/>
        <w:pageBreakBefore/>
      </w:pPr>
      <w:r>
        <w:lastRenderedPageBreak/>
        <w:t>Table of Contents</w:t>
      </w:r>
    </w:p>
    <w:p w14:paraId="0DFFEF12" w14:textId="77777777" w:rsidR="000A4841" w:rsidRDefault="000A4841">
      <w:pPr>
        <w:pStyle w:val="Sigstitle"/>
      </w:pPr>
    </w:p>
    <w:p w14:paraId="2E83472D" w14:textId="77777777" w:rsidR="000A4841" w:rsidRDefault="000A4841">
      <w:pPr>
        <w:sectPr w:rsidR="000A4841">
          <w:headerReference w:type="default" r:id="rId9"/>
          <w:footerReference w:type="default" r:id="rId10"/>
          <w:headerReference w:type="first" r:id="rId11"/>
          <w:footerReference w:type="first" r:id="rId12"/>
          <w:pgSz w:w="12240" w:h="15840"/>
          <w:pgMar w:top="1440" w:right="1800" w:bottom="1440" w:left="1800" w:header="720" w:footer="720" w:gutter="0"/>
          <w:pgNumType w:fmt="lowerRoman"/>
          <w:cols w:space="720"/>
          <w:docGrid w:linePitch="326"/>
        </w:sectPr>
      </w:pPr>
    </w:p>
    <w:p w14:paraId="3D3B2BEE" w14:textId="77777777" w:rsidR="00323E54" w:rsidRDefault="000A4841">
      <w:pPr>
        <w:pStyle w:val="TOC1"/>
        <w:tabs>
          <w:tab w:val="left" w:pos="438"/>
          <w:tab w:val="right" w:leader="dot" w:pos="8630"/>
        </w:tabs>
        <w:rPr>
          <w:rFonts w:asciiTheme="minorHAnsi" w:eastAsiaTheme="minorEastAsia" w:hAnsiTheme="minorHAnsi" w:cstheme="minorBidi"/>
          <w:b w:val="0"/>
          <w:noProof/>
          <w:lang w:eastAsia="ja-JP"/>
        </w:rPr>
      </w:pPr>
      <w:r>
        <w:lastRenderedPageBreak/>
        <w:fldChar w:fldCharType="begin"/>
      </w:r>
      <w:r>
        <w:instrText xml:space="preserve"> TOC \o "1-3" </w:instrText>
      </w:r>
      <w:r>
        <w:fldChar w:fldCharType="separate"/>
      </w:r>
      <w:r w:rsidR="00323E54">
        <w:rPr>
          <w:noProof/>
        </w:rPr>
        <w:t>1.</w:t>
      </w:r>
      <w:r w:rsidR="00323E54">
        <w:rPr>
          <w:rFonts w:asciiTheme="minorHAnsi" w:eastAsiaTheme="minorEastAsia" w:hAnsiTheme="minorHAnsi" w:cstheme="minorBidi"/>
          <w:b w:val="0"/>
          <w:noProof/>
          <w:lang w:eastAsia="ja-JP"/>
        </w:rPr>
        <w:tab/>
      </w:r>
      <w:r w:rsidR="00323E54">
        <w:rPr>
          <w:noProof/>
        </w:rPr>
        <w:t>Introduction</w:t>
      </w:r>
      <w:r w:rsidR="00323E54">
        <w:rPr>
          <w:noProof/>
        </w:rPr>
        <w:tab/>
      </w:r>
      <w:r w:rsidR="00323E54">
        <w:rPr>
          <w:noProof/>
        </w:rPr>
        <w:fldChar w:fldCharType="begin"/>
      </w:r>
      <w:r w:rsidR="00323E54">
        <w:rPr>
          <w:noProof/>
        </w:rPr>
        <w:instrText xml:space="preserve"> PAGEREF _Toc267218837 \h </w:instrText>
      </w:r>
      <w:r w:rsidR="00323E54">
        <w:rPr>
          <w:noProof/>
        </w:rPr>
      </w:r>
      <w:r w:rsidR="00323E54">
        <w:rPr>
          <w:noProof/>
        </w:rPr>
        <w:fldChar w:fldCharType="separate"/>
      </w:r>
      <w:r w:rsidR="00323E54">
        <w:rPr>
          <w:noProof/>
        </w:rPr>
        <w:t>1</w:t>
      </w:r>
      <w:r w:rsidR="00323E54">
        <w:rPr>
          <w:noProof/>
        </w:rPr>
        <w:fldChar w:fldCharType="end"/>
      </w:r>
    </w:p>
    <w:p w14:paraId="221110B8" w14:textId="77777777" w:rsidR="00323E54" w:rsidRDefault="00323E54">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1.1</w:t>
      </w:r>
      <w:r>
        <w:rPr>
          <w:rFonts w:asciiTheme="minorHAnsi" w:eastAsiaTheme="minorEastAsia" w:hAnsiTheme="minorHAnsi" w:cstheme="minorBidi"/>
          <w:b w:val="0"/>
          <w:noProof/>
          <w:sz w:val="24"/>
          <w:szCs w:val="24"/>
          <w:lang w:eastAsia="ja-JP"/>
        </w:rPr>
        <w:tab/>
      </w:r>
      <w:r>
        <w:rPr>
          <w:noProof/>
        </w:rPr>
        <w:t>Data Availability</w:t>
      </w:r>
      <w:r>
        <w:rPr>
          <w:noProof/>
        </w:rPr>
        <w:tab/>
      </w:r>
      <w:r>
        <w:rPr>
          <w:noProof/>
        </w:rPr>
        <w:fldChar w:fldCharType="begin"/>
      </w:r>
      <w:r>
        <w:rPr>
          <w:noProof/>
        </w:rPr>
        <w:instrText xml:space="preserve"> PAGEREF _Toc267218838 \h </w:instrText>
      </w:r>
      <w:r>
        <w:rPr>
          <w:noProof/>
        </w:rPr>
      </w:r>
      <w:r>
        <w:rPr>
          <w:noProof/>
        </w:rPr>
        <w:fldChar w:fldCharType="separate"/>
      </w:r>
      <w:r>
        <w:rPr>
          <w:noProof/>
        </w:rPr>
        <w:t>2</w:t>
      </w:r>
      <w:r>
        <w:rPr>
          <w:noProof/>
        </w:rPr>
        <w:fldChar w:fldCharType="end"/>
      </w:r>
    </w:p>
    <w:p w14:paraId="03BB32B9" w14:textId="77777777" w:rsidR="00323E54" w:rsidRDefault="00323E54">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1.2</w:t>
      </w:r>
      <w:r>
        <w:rPr>
          <w:rFonts w:asciiTheme="minorHAnsi" w:eastAsiaTheme="minorEastAsia" w:hAnsiTheme="minorHAnsi" w:cstheme="minorBidi"/>
          <w:b w:val="0"/>
          <w:noProof/>
          <w:sz w:val="24"/>
          <w:szCs w:val="24"/>
          <w:lang w:eastAsia="ja-JP"/>
        </w:rPr>
        <w:tab/>
      </w:r>
      <w:r>
        <w:rPr>
          <w:noProof/>
        </w:rPr>
        <w:t>Software Availability</w:t>
      </w:r>
      <w:r>
        <w:rPr>
          <w:noProof/>
        </w:rPr>
        <w:tab/>
      </w:r>
      <w:r>
        <w:rPr>
          <w:noProof/>
        </w:rPr>
        <w:fldChar w:fldCharType="begin"/>
      </w:r>
      <w:r>
        <w:rPr>
          <w:noProof/>
        </w:rPr>
        <w:instrText xml:space="preserve"> PAGEREF _Toc267218839 \h </w:instrText>
      </w:r>
      <w:r>
        <w:rPr>
          <w:noProof/>
        </w:rPr>
      </w:r>
      <w:r>
        <w:rPr>
          <w:noProof/>
        </w:rPr>
        <w:fldChar w:fldCharType="separate"/>
      </w:r>
      <w:r>
        <w:rPr>
          <w:noProof/>
        </w:rPr>
        <w:t>2</w:t>
      </w:r>
      <w:r>
        <w:rPr>
          <w:noProof/>
        </w:rPr>
        <w:fldChar w:fldCharType="end"/>
      </w:r>
    </w:p>
    <w:p w14:paraId="3F958872" w14:textId="77777777" w:rsidR="00323E54" w:rsidRDefault="00323E54">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1.3</w:t>
      </w:r>
      <w:r>
        <w:rPr>
          <w:rFonts w:asciiTheme="minorHAnsi" w:eastAsiaTheme="minorEastAsia" w:hAnsiTheme="minorHAnsi" w:cstheme="minorBidi"/>
          <w:b w:val="0"/>
          <w:noProof/>
          <w:sz w:val="24"/>
          <w:szCs w:val="24"/>
          <w:lang w:eastAsia="ja-JP"/>
        </w:rPr>
        <w:tab/>
      </w:r>
      <w:r>
        <w:rPr>
          <w:noProof/>
        </w:rPr>
        <w:t>Period of Record</w:t>
      </w:r>
      <w:r>
        <w:rPr>
          <w:noProof/>
        </w:rPr>
        <w:tab/>
      </w:r>
      <w:r>
        <w:rPr>
          <w:noProof/>
        </w:rPr>
        <w:fldChar w:fldCharType="begin"/>
      </w:r>
      <w:r>
        <w:rPr>
          <w:noProof/>
        </w:rPr>
        <w:instrText xml:space="preserve"> PAGEREF _Toc267218840 \h </w:instrText>
      </w:r>
      <w:r>
        <w:rPr>
          <w:noProof/>
        </w:rPr>
      </w:r>
      <w:r>
        <w:rPr>
          <w:noProof/>
        </w:rPr>
        <w:fldChar w:fldCharType="separate"/>
      </w:r>
      <w:r>
        <w:rPr>
          <w:noProof/>
        </w:rPr>
        <w:t>2</w:t>
      </w:r>
      <w:r>
        <w:rPr>
          <w:noProof/>
        </w:rPr>
        <w:fldChar w:fldCharType="end"/>
      </w:r>
    </w:p>
    <w:p w14:paraId="66A061D1" w14:textId="77777777" w:rsidR="00323E54" w:rsidRDefault="00323E54">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1.4</w:t>
      </w:r>
      <w:r>
        <w:rPr>
          <w:rFonts w:asciiTheme="minorHAnsi" w:eastAsiaTheme="minorEastAsia" w:hAnsiTheme="minorHAnsi" w:cstheme="minorBidi"/>
          <w:b w:val="0"/>
          <w:noProof/>
          <w:sz w:val="24"/>
          <w:szCs w:val="24"/>
          <w:lang w:eastAsia="ja-JP"/>
        </w:rPr>
        <w:tab/>
      </w:r>
      <w:r>
        <w:rPr>
          <w:noProof/>
        </w:rPr>
        <w:t>Match-up Sites</w:t>
      </w:r>
      <w:r>
        <w:rPr>
          <w:noProof/>
        </w:rPr>
        <w:tab/>
      </w:r>
      <w:r>
        <w:rPr>
          <w:noProof/>
        </w:rPr>
        <w:fldChar w:fldCharType="begin"/>
      </w:r>
      <w:r>
        <w:rPr>
          <w:noProof/>
        </w:rPr>
        <w:instrText xml:space="preserve"> PAGEREF _Toc267218841 \h </w:instrText>
      </w:r>
      <w:r>
        <w:rPr>
          <w:noProof/>
        </w:rPr>
      </w:r>
      <w:r>
        <w:rPr>
          <w:noProof/>
        </w:rPr>
        <w:fldChar w:fldCharType="separate"/>
      </w:r>
      <w:r>
        <w:rPr>
          <w:noProof/>
        </w:rPr>
        <w:t>2</w:t>
      </w:r>
      <w:r>
        <w:rPr>
          <w:noProof/>
        </w:rPr>
        <w:fldChar w:fldCharType="end"/>
      </w:r>
    </w:p>
    <w:p w14:paraId="31D5780D" w14:textId="77777777" w:rsidR="00323E54" w:rsidRDefault="00323E54">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1.5</w:t>
      </w:r>
      <w:r>
        <w:rPr>
          <w:rFonts w:asciiTheme="minorHAnsi" w:eastAsiaTheme="minorEastAsia" w:hAnsiTheme="minorHAnsi" w:cstheme="minorBidi"/>
          <w:b w:val="0"/>
          <w:noProof/>
          <w:sz w:val="24"/>
          <w:szCs w:val="24"/>
          <w:lang w:eastAsia="ja-JP"/>
        </w:rPr>
        <w:tab/>
      </w:r>
      <w:r>
        <w:rPr>
          <w:noProof/>
        </w:rPr>
        <w:t>The “100-in-100” Criterion</w:t>
      </w:r>
      <w:r>
        <w:rPr>
          <w:noProof/>
        </w:rPr>
        <w:tab/>
      </w:r>
      <w:r>
        <w:rPr>
          <w:noProof/>
        </w:rPr>
        <w:fldChar w:fldCharType="begin"/>
      </w:r>
      <w:r>
        <w:rPr>
          <w:noProof/>
        </w:rPr>
        <w:instrText xml:space="preserve"> PAGEREF _Toc267218842 \h </w:instrText>
      </w:r>
      <w:r>
        <w:rPr>
          <w:noProof/>
        </w:rPr>
      </w:r>
      <w:r>
        <w:rPr>
          <w:noProof/>
        </w:rPr>
        <w:fldChar w:fldCharType="separate"/>
      </w:r>
      <w:r>
        <w:rPr>
          <w:noProof/>
        </w:rPr>
        <w:t>4</w:t>
      </w:r>
      <w:r>
        <w:rPr>
          <w:noProof/>
        </w:rPr>
        <w:fldChar w:fldCharType="end"/>
      </w:r>
    </w:p>
    <w:p w14:paraId="656B5E7E" w14:textId="77777777" w:rsidR="00323E54" w:rsidRDefault="00323E54">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1.6</w:t>
      </w:r>
      <w:r>
        <w:rPr>
          <w:rFonts w:asciiTheme="minorHAnsi" w:eastAsiaTheme="minorEastAsia" w:hAnsiTheme="minorHAnsi" w:cstheme="minorBidi"/>
          <w:b w:val="0"/>
          <w:noProof/>
          <w:sz w:val="24"/>
          <w:szCs w:val="24"/>
          <w:lang w:eastAsia="ja-JP"/>
        </w:rPr>
        <w:tab/>
      </w:r>
      <w:r>
        <w:rPr>
          <w:noProof/>
        </w:rPr>
        <w:t>Validation Network data product netCDF format</w:t>
      </w:r>
      <w:r>
        <w:rPr>
          <w:noProof/>
        </w:rPr>
        <w:tab/>
      </w:r>
      <w:r>
        <w:rPr>
          <w:noProof/>
        </w:rPr>
        <w:fldChar w:fldCharType="begin"/>
      </w:r>
      <w:r>
        <w:rPr>
          <w:noProof/>
        </w:rPr>
        <w:instrText xml:space="preserve"> PAGEREF _Toc267218843 \h </w:instrText>
      </w:r>
      <w:r>
        <w:rPr>
          <w:noProof/>
        </w:rPr>
      </w:r>
      <w:r>
        <w:rPr>
          <w:noProof/>
        </w:rPr>
        <w:fldChar w:fldCharType="separate"/>
      </w:r>
      <w:r>
        <w:rPr>
          <w:noProof/>
        </w:rPr>
        <w:t>4</w:t>
      </w:r>
      <w:r>
        <w:rPr>
          <w:noProof/>
        </w:rPr>
        <w:fldChar w:fldCharType="end"/>
      </w:r>
    </w:p>
    <w:p w14:paraId="6314E475" w14:textId="77777777" w:rsidR="00323E54" w:rsidRDefault="00323E54">
      <w:pPr>
        <w:pStyle w:val="TOC1"/>
        <w:tabs>
          <w:tab w:val="left" w:pos="438"/>
          <w:tab w:val="right" w:leader="dot" w:pos="8630"/>
        </w:tabs>
        <w:rPr>
          <w:rFonts w:asciiTheme="minorHAnsi" w:eastAsiaTheme="minorEastAsia" w:hAnsiTheme="minorHAnsi" w:cstheme="minorBidi"/>
          <w:b w:val="0"/>
          <w:noProof/>
          <w:lang w:eastAsia="ja-JP"/>
        </w:rPr>
      </w:pPr>
      <w:r>
        <w:rPr>
          <w:noProof/>
        </w:rPr>
        <w:t>2.</w:t>
      </w:r>
      <w:r>
        <w:rPr>
          <w:rFonts w:asciiTheme="minorHAnsi" w:eastAsiaTheme="minorEastAsia" w:hAnsiTheme="minorHAnsi" w:cstheme="minorBidi"/>
          <w:b w:val="0"/>
          <w:noProof/>
          <w:lang w:eastAsia="ja-JP"/>
        </w:rPr>
        <w:tab/>
      </w:r>
      <w:r>
        <w:rPr>
          <w:noProof/>
        </w:rPr>
        <w:t>Geometry-Matched Data Products</w:t>
      </w:r>
      <w:r>
        <w:rPr>
          <w:noProof/>
        </w:rPr>
        <w:tab/>
      </w:r>
      <w:r>
        <w:rPr>
          <w:noProof/>
        </w:rPr>
        <w:fldChar w:fldCharType="begin"/>
      </w:r>
      <w:r>
        <w:rPr>
          <w:noProof/>
        </w:rPr>
        <w:instrText xml:space="preserve"> PAGEREF _Toc267218844 \h </w:instrText>
      </w:r>
      <w:r>
        <w:rPr>
          <w:noProof/>
        </w:rPr>
      </w:r>
      <w:r>
        <w:rPr>
          <w:noProof/>
        </w:rPr>
        <w:fldChar w:fldCharType="separate"/>
      </w:r>
      <w:r>
        <w:rPr>
          <w:noProof/>
        </w:rPr>
        <w:t>6</w:t>
      </w:r>
      <w:r>
        <w:rPr>
          <w:noProof/>
        </w:rPr>
        <w:fldChar w:fldCharType="end"/>
      </w:r>
    </w:p>
    <w:p w14:paraId="338D50CB" w14:textId="77777777" w:rsidR="00323E54" w:rsidRDefault="00323E54">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2.1</w:t>
      </w:r>
      <w:r>
        <w:rPr>
          <w:rFonts w:asciiTheme="minorHAnsi" w:eastAsiaTheme="minorEastAsia" w:hAnsiTheme="minorHAnsi" w:cstheme="minorBidi"/>
          <w:b w:val="0"/>
          <w:noProof/>
          <w:sz w:val="24"/>
          <w:szCs w:val="24"/>
          <w:lang w:eastAsia="ja-JP"/>
        </w:rPr>
        <w:tab/>
      </w:r>
      <w:r>
        <w:rPr>
          <w:noProof/>
        </w:rPr>
        <w:t>Archive site directory</w:t>
      </w:r>
      <w:r>
        <w:rPr>
          <w:noProof/>
        </w:rPr>
        <w:tab/>
      </w:r>
      <w:r>
        <w:rPr>
          <w:noProof/>
        </w:rPr>
        <w:fldChar w:fldCharType="begin"/>
      </w:r>
      <w:r>
        <w:rPr>
          <w:noProof/>
        </w:rPr>
        <w:instrText xml:space="preserve"> PAGEREF _Toc267218845 \h </w:instrText>
      </w:r>
      <w:r>
        <w:rPr>
          <w:noProof/>
        </w:rPr>
      </w:r>
      <w:r>
        <w:rPr>
          <w:noProof/>
        </w:rPr>
        <w:fldChar w:fldCharType="separate"/>
      </w:r>
      <w:r>
        <w:rPr>
          <w:noProof/>
        </w:rPr>
        <w:t>6</w:t>
      </w:r>
      <w:r>
        <w:rPr>
          <w:noProof/>
        </w:rPr>
        <w:fldChar w:fldCharType="end"/>
      </w:r>
    </w:p>
    <w:p w14:paraId="4F6151FD" w14:textId="77777777" w:rsidR="00323E54" w:rsidRDefault="00323E54">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2.2</w:t>
      </w:r>
      <w:r>
        <w:rPr>
          <w:rFonts w:asciiTheme="minorHAnsi" w:eastAsiaTheme="minorEastAsia" w:hAnsiTheme="minorHAnsi" w:cstheme="minorBidi"/>
          <w:b w:val="0"/>
          <w:noProof/>
          <w:sz w:val="24"/>
          <w:szCs w:val="24"/>
          <w:lang w:eastAsia="ja-JP"/>
        </w:rPr>
        <w:tab/>
      </w:r>
      <w:r>
        <w:rPr>
          <w:noProof/>
        </w:rPr>
        <w:t>File Name Convention</w:t>
      </w:r>
      <w:r>
        <w:rPr>
          <w:noProof/>
        </w:rPr>
        <w:tab/>
      </w:r>
      <w:r>
        <w:rPr>
          <w:noProof/>
        </w:rPr>
        <w:fldChar w:fldCharType="begin"/>
      </w:r>
      <w:r>
        <w:rPr>
          <w:noProof/>
        </w:rPr>
        <w:instrText xml:space="preserve"> PAGEREF _Toc267218846 \h </w:instrText>
      </w:r>
      <w:r>
        <w:rPr>
          <w:noProof/>
        </w:rPr>
      </w:r>
      <w:r>
        <w:rPr>
          <w:noProof/>
        </w:rPr>
        <w:fldChar w:fldCharType="separate"/>
      </w:r>
      <w:r>
        <w:rPr>
          <w:noProof/>
        </w:rPr>
        <w:t>6</w:t>
      </w:r>
      <w:r>
        <w:rPr>
          <w:noProof/>
        </w:rPr>
        <w:fldChar w:fldCharType="end"/>
      </w:r>
    </w:p>
    <w:p w14:paraId="6393335F" w14:textId="77777777" w:rsidR="00323E54" w:rsidRDefault="00323E54">
      <w:pPr>
        <w:pStyle w:val="TOC2"/>
        <w:tabs>
          <w:tab w:val="left" w:pos="792"/>
          <w:tab w:val="right" w:leader="dot" w:pos="8630"/>
        </w:tabs>
        <w:rPr>
          <w:rFonts w:asciiTheme="minorHAnsi" w:eastAsiaTheme="minorEastAsia" w:hAnsiTheme="minorHAnsi" w:cstheme="minorBidi"/>
          <w:b w:val="0"/>
          <w:noProof/>
          <w:sz w:val="24"/>
          <w:szCs w:val="24"/>
          <w:lang w:eastAsia="ja-JP"/>
        </w:rPr>
      </w:pPr>
      <w:r w:rsidRPr="006C44BB">
        <w:rPr>
          <w:rFonts w:cs="Arial"/>
          <w:noProof/>
        </w:rPr>
        <w:t>2.3</w:t>
      </w:r>
      <w:r>
        <w:rPr>
          <w:rFonts w:asciiTheme="minorHAnsi" w:eastAsiaTheme="minorEastAsia" w:hAnsiTheme="minorHAnsi" w:cstheme="minorBidi"/>
          <w:b w:val="0"/>
          <w:noProof/>
          <w:sz w:val="24"/>
          <w:szCs w:val="24"/>
          <w:lang w:eastAsia="ja-JP"/>
        </w:rPr>
        <w:tab/>
      </w:r>
      <w:r w:rsidRPr="006C44BB">
        <w:rPr>
          <w:rFonts w:cs="Arial"/>
          <w:noProof/>
        </w:rPr>
        <w:t>PR-GR Geometry Matching Data Characteristics</w:t>
      </w:r>
      <w:r>
        <w:rPr>
          <w:noProof/>
        </w:rPr>
        <w:tab/>
      </w:r>
      <w:r>
        <w:rPr>
          <w:noProof/>
        </w:rPr>
        <w:fldChar w:fldCharType="begin"/>
      </w:r>
      <w:r>
        <w:rPr>
          <w:noProof/>
        </w:rPr>
        <w:instrText xml:space="preserve"> PAGEREF _Toc267218847 \h </w:instrText>
      </w:r>
      <w:r>
        <w:rPr>
          <w:noProof/>
        </w:rPr>
      </w:r>
      <w:r>
        <w:rPr>
          <w:noProof/>
        </w:rPr>
        <w:fldChar w:fldCharType="separate"/>
      </w:r>
      <w:r>
        <w:rPr>
          <w:noProof/>
        </w:rPr>
        <w:t>7</w:t>
      </w:r>
      <w:r>
        <w:rPr>
          <w:noProof/>
        </w:rPr>
        <w:fldChar w:fldCharType="end"/>
      </w:r>
    </w:p>
    <w:p w14:paraId="2126A2E6" w14:textId="77777777" w:rsidR="00323E54" w:rsidRDefault="00323E54">
      <w:pPr>
        <w:pStyle w:val="TOC2"/>
        <w:tabs>
          <w:tab w:val="left" w:pos="792"/>
          <w:tab w:val="right" w:leader="dot" w:pos="8630"/>
        </w:tabs>
        <w:rPr>
          <w:rFonts w:asciiTheme="minorHAnsi" w:eastAsiaTheme="minorEastAsia" w:hAnsiTheme="minorHAnsi" w:cstheme="minorBidi"/>
          <w:b w:val="0"/>
          <w:noProof/>
          <w:sz w:val="24"/>
          <w:szCs w:val="24"/>
          <w:lang w:eastAsia="ja-JP"/>
        </w:rPr>
      </w:pPr>
      <w:r w:rsidRPr="006C44BB">
        <w:rPr>
          <w:rFonts w:cs="Arial"/>
          <w:noProof/>
        </w:rPr>
        <w:t>2.4</w:t>
      </w:r>
      <w:r>
        <w:rPr>
          <w:rFonts w:asciiTheme="minorHAnsi" w:eastAsiaTheme="minorEastAsia" w:hAnsiTheme="minorHAnsi" w:cstheme="minorBidi"/>
          <w:b w:val="0"/>
          <w:noProof/>
          <w:sz w:val="24"/>
          <w:szCs w:val="24"/>
          <w:lang w:eastAsia="ja-JP"/>
        </w:rPr>
        <w:tab/>
      </w:r>
      <w:r w:rsidRPr="006C44BB">
        <w:rPr>
          <w:rFonts w:cs="Arial"/>
          <w:noProof/>
        </w:rPr>
        <w:t>The “expected/rejected” Matchup Variables</w:t>
      </w:r>
      <w:r>
        <w:rPr>
          <w:noProof/>
        </w:rPr>
        <w:tab/>
      </w:r>
      <w:r>
        <w:rPr>
          <w:noProof/>
        </w:rPr>
        <w:fldChar w:fldCharType="begin"/>
      </w:r>
      <w:r>
        <w:rPr>
          <w:noProof/>
        </w:rPr>
        <w:instrText xml:space="preserve"> PAGEREF _Toc267218848 \h </w:instrText>
      </w:r>
      <w:r>
        <w:rPr>
          <w:noProof/>
        </w:rPr>
      </w:r>
      <w:r>
        <w:rPr>
          <w:noProof/>
        </w:rPr>
        <w:fldChar w:fldCharType="separate"/>
      </w:r>
      <w:r>
        <w:rPr>
          <w:noProof/>
        </w:rPr>
        <w:t>8</w:t>
      </w:r>
      <w:r>
        <w:rPr>
          <w:noProof/>
        </w:rPr>
        <w:fldChar w:fldCharType="end"/>
      </w:r>
    </w:p>
    <w:p w14:paraId="62440DCC" w14:textId="77777777" w:rsidR="00323E54" w:rsidRDefault="00323E54">
      <w:pPr>
        <w:pStyle w:val="TOC1"/>
        <w:tabs>
          <w:tab w:val="left" w:pos="438"/>
          <w:tab w:val="right" w:leader="dot" w:pos="8630"/>
        </w:tabs>
        <w:rPr>
          <w:rFonts w:asciiTheme="minorHAnsi" w:eastAsiaTheme="minorEastAsia" w:hAnsiTheme="minorHAnsi" w:cstheme="minorBidi"/>
          <w:b w:val="0"/>
          <w:noProof/>
          <w:lang w:eastAsia="ja-JP"/>
        </w:rPr>
      </w:pPr>
      <w:r>
        <w:rPr>
          <w:noProof/>
        </w:rPr>
        <w:t>3.</w:t>
      </w:r>
      <w:r>
        <w:rPr>
          <w:rFonts w:asciiTheme="minorHAnsi" w:eastAsiaTheme="minorEastAsia" w:hAnsiTheme="minorHAnsi" w:cstheme="minorBidi"/>
          <w:b w:val="0"/>
          <w:noProof/>
          <w:lang w:eastAsia="ja-JP"/>
        </w:rPr>
        <w:tab/>
      </w:r>
      <w:r>
        <w:rPr>
          <w:noProof/>
        </w:rPr>
        <w:t>Summary of the Geometry Match netCDF files</w:t>
      </w:r>
      <w:r>
        <w:rPr>
          <w:noProof/>
        </w:rPr>
        <w:tab/>
      </w:r>
      <w:r>
        <w:rPr>
          <w:noProof/>
        </w:rPr>
        <w:fldChar w:fldCharType="begin"/>
      </w:r>
      <w:r>
        <w:rPr>
          <w:noProof/>
        </w:rPr>
        <w:instrText xml:space="preserve"> PAGEREF _Toc267218849 \h </w:instrText>
      </w:r>
      <w:r>
        <w:rPr>
          <w:noProof/>
        </w:rPr>
      </w:r>
      <w:r>
        <w:rPr>
          <w:noProof/>
        </w:rPr>
        <w:fldChar w:fldCharType="separate"/>
      </w:r>
      <w:r>
        <w:rPr>
          <w:noProof/>
        </w:rPr>
        <w:t>11</w:t>
      </w:r>
      <w:r>
        <w:rPr>
          <w:noProof/>
        </w:rPr>
        <w:fldChar w:fldCharType="end"/>
      </w:r>
    </w:p>
    <w:p w14:paraId="67D22672" w14:textId="77777777" w:rsidR="00323E54" w:rsidRDefault="00323E54">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3.1</w:t>
      </w:r>
      <w:r>
        <w:rPr>
          <w:rFonts w:asciiTheme="minorHAnsi" w:eastAsiaTheme="minorEastAsia" w:hAnsiTheme="minorHAnsi" w:cstheme="minorBidi"/>
          <w:b w:val="0"/>
          <w:noProof/>
          <w:sz w:val="24"/>
          <w:szCs w:val="24"/>
          <w:lang w:eastAsia="ja-JP"/>
        </w:rPr>
        <w:tab/>
      </w:r>
      <w:r>
        <w:rPr>
          <w:noProof/>
        </w:rPr>
        <w:t>PR-GR Geometry Match netCDF file description</w:t>
      </w:r>
      <w:r>
        <w:rPr>
          <w:noProof/>
        </w:rPr>
        <w:tab/>
      </w:r>
      <w:r>
        <w:rPr>
          <w:noProof/>
        </w:rPr>
        <w:fldChar w:fldCharType="begin"/>
      </w:r>
      <w:r>
        <w:rPr>
          <w:noProof/>
        </w:rPr>
        <w:instrText xml:space="preserve"> PAGEREF _Toc267218850 \h </w:instrText>
      </w:r>
      <w:r>
        <w:rPr>
          <w:noProof/>
        </w:rPr>
      </w:r>
      <w:r>
        <w:rPr>
          <w:noProof/>
        </w:rPr>
        <w:fldChar w:fldCharType="separate"/>
      </w:r>
      <w:r>
        <w:rPr>
          <w:noProof/>
        </w:rPr>
        <w:t>11</w:t>
      </w:r>
      <w:r>
        <w:rPr>
          <w:noProof/>
        </w:rPr>
        <w:fldChar w:fldCharType="end"/>
      </w:r>
    </w:p>
    <w:p w14:paraId="0419CD5E" w14:textId="77777777" w:rsidR="00323E54" w:rsidRDefault="00323E54">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3.2</w:t>
      </w:r>
      <w:r>
        <w:rPr>
          <w:rFonts w:asciiTheme="minorHAnsi" w:eastAsiaTheme="minorEastAsia" w:hAnsiTheme="minorHAnsi" w:cstheme="minorBidi"/>
          <w:b w:val="0"/>
          <w:noProof/>
          <w:sz w:val="24"/>
          <w:szCs w:val="24"/>
          <w:lang w:eastAsia="ja-JP"/>
        </w:rPr>
        <w:tab/>
      </w:r>
      <w:r>
        <w:rPr>
          <w:noProof/>
        </w:rPr>
        <w:t>TMI-GR Geometry Match netCDF file description</w:t>
      </w:r>
      <w:r>
        <w:rPr>
          <w:noProof/>
        </w:rPr>
        <w:tab/>
      </w:r>
      <w:r>
        <w:rPr>
          <w:noProof/>
        </w:rPr>
        <w:fldChar w:fldCharType="begin"/>
      </w:r>
      <w:r>
        <w:rPr>
          <w:noProof/>
        </w:rPr>
        <w:instrText xml:space="preserve"> PAGEREF _Toc267218851 \h </w:instrText>
      </w:r>
      <w:r>
        <w:rPr>
          <w:noProof/>
        </w:rPr>
      </w:r>
      <w:r>
        <w:rPr>
          <w:noProof/>
        </w:rPr>
        <w:fldChar w:fldCharType="separate"/>
      </w:r>
      <w:r>
        <w:rPr>
          <w:noProof/>
        </w:rPr>
        <w:t>29</w:t>
      </w:r>
      <w:r>
        <w:rPr>
          <w:noProof/>
        </w:rPr>
        <w:fldChar w:fldCharType="end"/>
      </w:r>
    </w:p>
    <w:p w14:paraId="6CE83C7A" w14:textId="77777777" w:rsidR="00323E54" w:rsidRDefault="00323E54">
      <w:pPr>
        <w:pStyle w:val="TOC1"/>
        <w:tabs>
          <w:tab w:val="left" w:pos="438"/>
          <w:tab w:val="right" w:leader="dot" w:pos="8630"/>
        </w:tabs>
        <w:rPr>
          <w:rFonts w:asciiTheme="minorHAnsi" w:eastAsiaTheme="minorEastAsia" w:hAnsiTheme="minorHAnsi" w:cstheme="minorBidi"/>
          <w:b w:val="0"/>
          <w:noProof/>
          <w:lang w:eastAsia="ja-JP"/>
        </w:rPr>
      </w:pPr>
      <w:r>
        <w:rPr>
          <w:noProof/>
        </w:rPr>
        <w:t>4.</w:t>
      </w:r>
      <w:r>
        <w:rPr>
          <w:rFonts w:asciiTheme="minorHAnsi" w:eastAsiaTheme="minorEastAsia" w:hAnsiTheme="minorHAnsi" w:cstheme="minorBidi"/>
          <w:b w:val="0"/>
          <w:noProof/>
          <w:lang w:eastAsia="ja-JP"/>
        </w:rPr>
        <w:tab/>
      </w:r>
      <w:r>
        <w:rPr>
          <w:noProof/>
        </w:rPr>
        <w:t>Directory Structure of the VN ftp site</w:t>
      </w:r>
      <w:r>
        <w:rPr>
          <w:noProof/>
        </w:rPr>
        <w:tab/>
      </w:r>
      <w:r>
        <w:rPr>
          <w:noProof/>
        </w:rPr>
        <w:fldChar w:fldCharType="begin"/>
      </w:r>
      <w:r>
        <w:rPr>
          <w:noProof/>
        </w:rPr>
        <w:instrText xml:space="preserve"> PAGEREF _Toc267218852 \h </w:instrText>
      </w:r>
      <w:r>
        <w:rPr>
          <w:noProof/>
        </w:rPr>
      </w:r>
      <w:r>
        <w:rPr>
          <w:noProof/>
        </w:rPr>
        <w:fldChar w:fldCharType="separate"/>
      </w:r>
      <w:r>
        <w:rPr>
          <w:noProof/>
        </w:rPr>
        <w:t>40</w:t>
      </w:r>
      <w:r>
        <w:rPr>
          <w:noProof/>
        </w:rPr>
        <w:fldChar w:fldCharType="end"/>
      </w:r>
    </w:p>
    <w:p w14:paraId="24651067" w14:textId="77777777" w:rsidR="00323E54" w:rsidRDefault="00323E54">
      <w:pPr>
        <w:pStyle w:val="TOC1"/>
        <w:tabs>
          <w:tab w:val="left" w:pos="438"/>
          <w:tab w:val="right" w:leader="dot" w:pos="8630"/>
        </w:tabs>
        <w:rPr>
          <w:rFonts w:asciiTheme="minorHAnsi" w:eastAsiaTheme="minorEastAsia" w:hAnsiTheme="minorHAnsi" w:cstheme="minorBidi"/>
          <w:b w:val="0"/>
          <w:noProof/>
          <w:lang w:eastAsia="ja-JP"/>
        </w:rPr>
      </w:pPr>
      <w:r>
        <w:rPr>
          <w:noProof/>
        </w:rPr>
        <w:t>5.</w:t>
      </w:r>
      <w:r>
        <w:rPr>
          <w:rFonts w:asciiTheme="minorHAnsi" w:eastAsiaTheme="minorEastAsia" w:hAnsiTheme="minorHAnsi" w:cstheme="minorBidi"/>
          <w:b w:val="0"/>
          <w:noProof/>
          <w:lang w:eastAsia="ja-JP"/>
        </w:rPr>
        <w:tab/>
      </w:r>
      <w:r>
        <w:rPr>
          <w:noProof/>
        </w:rPr>
        <w:t>Geometry Matching Algorithm Descriptions</w:t>
      </w:r>
      <w:r>
        <w:rPr>
          <w:noProof/>
        </w:rPr>
        <w:tab/>
      </w:r>
      <w:r>
        <w:rPr>
          <w:noProof/>
        </w:rPr>
        <w:fldChar w:fldCharType="begin"/>
      </w:r>
      <w:r>
        <w:rPr>
          <w:noProof/>
        </w:rPr>
        <w:instrText xml:space="preserve"> PAGEREF _Toc267218853 \h </w:instrText>
      </w:r>
      <w:r>
        <w:rPr>
          <w:noProof/>
        </w:rPr>
      </w:r>
      <w:r>
        <w:rPr>
          <w:noProof/>
        </w:rPr>
        <w:fldChar w:fldCharType="separate"/>
      </w:r>
      <w:r>
        <w:rPr>
          <w:noProof/>
        </w:rPr>
        <w:t>48</w:t>
      </w:r>
      <w:r>
        <w:rPr>
          <w:noProof/>
        </w:rPr>
        <w:fldChar w:fldCharType="end"/>
      </w:r>
    </w:p>
    <w:p w14:paraId="54331177" w14:textId="77777777" w:rsidR="00323E54" w:rsidRDefault="00323E54">
      <w:pPr>
        <w:pStyle w:val="TOC2"/>
        <w:tabs>
          <w:tab w:val="left" w:pos="792"/>
          <w:tab w:val="right" w:leader="dot" w:pos="8630"/>
        </w:tabs>
        <w:rPr>
          <w:rFonts w:asciiTheme="minorHAnsi" w:eastAsiaTheme="minorEastAsia" w:hAnsiTheme="minorHAnsi" w:cstheme="minorBidi"/>
          <w:b w:val="0"/>
          <w:noProof/>
          <w:sz w:val="24"/>
          <w:szCs w:val="24"/>
          <w:lang w:eastAsia="ja-JP"/>
        </w:rPr>
      </w:pPr>
      <w:r w:rsidRPr="006C44BB">
        <w:rPr>
          <w:rFonts w:eastAsia="Helvetica"/>
          <w:noProof/>
        </w:rPr>
        <w:t>5.1</w:t>
      </w:r>
      <w:r>
        <w:rPr>
          <w:rFonts w:asciiTheme="minorHAnsi" w:eastAsiaTheme="minorEastAsia" w:hAnsiTheme="minorHAnsi" w:cstheme="minorBidi"/>
          <w:b w:val="0"/>
          <w:noProof/>
          <w:sz w:val="24"/>
          <w:szCs w:val="24"/>
          <w:lang w:eastAsia="ja-JP"/>
        </w:rPr>
        <w:tab/>
      </w:r>
      <w:r w:rsidRPr="006C44BB">
        <w:rPr>
          <w:rFonts w:eastAsia="Helvetica"/>
          <w:noProof/>
        </w:rPr>
        <w:t>PR match-up sampling to GR</w:t>
      </w:r>
      <w:r>
        <w:rPr>
          <w:noProof/>
        </w:rPr>
        <w:tab/>
      </w:r>
      <w:r>
        <w:rPr>
          <w:noProof/>
        </w:rPr>
        <w:fldChar w:fldCharType="begin"/>
      </w:r>
      <w:r>
        <w:rPr>
          <w:noProof/>
        </w:rPr>
        <w:instrText xml:space="preserve"> PAGEREF _Toc267218854 \h </w:instrText>
      </w:r>
      <w:r>
        <w:rPr>
          <w:noProof/>
        </w:rPr>
      </w:r>
      <w:r>
        <w:rPr>
          <w:noProof/>
        </w:rPr>
        <w:fldChar w:fldCharType="separate"/>
      </w:r>
      <w:r>
        <w:rPr>
          <w:noProof/>
        </w:rPr>
        <w:t>48</w:t>
      </w:r>
      <w:r>
        <w:rPr>
          <w:noProof/>
        </w:rPr>
        <w:fldChar w:fldCharType="end"/>
      </w:r>
    </w:p>
    <w:p w14:paraId="4631D819" w14:textId="77777777" w:rsidR="00323E54" w:rsidRDefault="00323E54">
      <w:pPr>
        <w:pStyle w:val="TOC2"/>
        <w:tabs>
          <w:tab w:val="left" w:pos="792"/>
          <w:tab w:val="right" w:leader="dot" w:pos="8630"/>
        </w:tabs>
        <w:rPr>
          <w:rFonts w:asciiTheme="minorHAnsi" w:eastAsiaTheme="minorEastAsia" w:hAnsiTheme="minorHAnsi" w:cstheme="minorBidi"/>
          <w:b w:val="0"/>
          <w:noProof/>
          <w:sz w:val="24"/>
          <w:szCs w:val="24"/>
          <w:lang w:eastAsia="ja-JP"/>
        </w:rPr>
      </w:pPr>
      <w:r w:rsidRPr="006C44BB">
        <w:rPr>
          <w:rFonts w:eastAsia="Helvetica"/>
          <w:noProof/>
        </w:rPr>
        <w:t>5.2</w:t>
      </w:r>
      <w:r>
        <w:rPr>
          <w:rFonts w:asciiTheme="minorHAnsi" w:eastAsiaTheme="minorEastAsia" w:hAnsiTheme="minorHAnsi" w:cstheme="minorBidi"/>
          <w:b w:val="0"/>
          <w:noProof/>
          <w:sz w:val="24"/>
          <w:szCs w:val="24"/>
          <w:lang w:eastAsia="ja-JP"/>
        </w:rPr>
        <w:tab/>
      </w:r>
      <w:r w:rsidRPr="006C44BB">
        <w:rPr>
          <w:rFonts w:eastAsia="Helvetica"/>
          <w:noProof/>
        </w:rPr>
        <w:t>GR match-up sampling to PR</w:t>
      </w:r>
      <w:r>
        <w:rPr>
          <w:noProof/>
        </w:rPr>
        <w:tab/>
      </w:r>
      <w:r>
        <w:rPr>
          <w:noProof/>
        </w:rPr>
        <w:fldChar w:fldCharType="begin"/>
      </w:r>
      <w:r>
        <w:rPr>
          <w:noProof/>
        </w:rPr>
        <w:instrText xml:space="preserve"> PAGEREF _Toc267218855 \h </w:instrText>
      </w:r>
      <w:r>
        <w:rPr>
          <w:noProof/>
        </w:rPr>
      </w:r>
      <w:r>
        <w:rPr>
          <w:noProof/>
        </w:rPr>
        <w:fldChar w:fldCharType="separate"/>
      </w:r>
      <w:r>
        <w:rPr>
          <w:noProof/>
        </w:rPr>
        <w:t>49</w:t>
      </w:r>
      <w:r>
        <w:rPr>
          <w:noProof/>
        </w:rPr>
        <w:fldChar w:fldCharType="end"/>
      </w:r>
    </w:p>
    <w:p w14:paraId="013C1712" w14:textId="77777777" w:rsidR="00323E54" w:rsidRDefault="00323E54">
      <w:pPr>
        <w:pStyle w:val="TOC2"/>
        <w:tabs>
          <w:tab w:val="left" w:pos="792"/>
          <w:tab w:val="right" w:leader="dot" w:pos="8630"/>
        </w:tabs>
        <w:rPr>
          <w:rFonts w:asciiTheme="minorHAnsi" w:eastAsiaTheme="minorEastAsia" w:hAnsiTheme="minorHAnsi" w:cstheme="minorBidi"/>
          <w:b w:val="0"/>
          <w:noProof/>
          <w:sz w:val="24"/>
          <w:szCs w:val="24"/>
          <w:lang w:eastAsia="ja-JP"/>
        </w:rPr>
      </w:pPr>
      <w:r w:rsidRPr="006C44BB">
        <w:rPr>
          <w:rFonts w:eastAsia="Helvetica"/>
          <w:noProof/>
        </w:rPr>
        <w:t>5.3</w:t>
      </w:r>
      <w:r>
        <w:rPr>
          <w:rFonts w:asciiTheme="minorHAnsi" w:eastAsiaTheme="minorEastAsia" w:hAnsiTheme="minorHAnsi" w:cstheme="minorBidi"/>
          <w:b w:val="0"/>
          <w:noProof/>
          <w:sz w:val="24"/>
          <w:szCs w:val="24"/>
          <w:lang w:eastAsia="ja-JP"/>
        </w:rPr>
        <w:tab/>
      </w:r>
      <w:r w:rsidRPr="006C44BB">
        <w:rPr>
          <w:rFonts w:eastAsia="Helvetica"/>
          <w:noProof/>
        </w:rPr>
        <w:t>TMI match-up sampling</w:t>
      </w:r>
      <w:r>
        <w:rPr>
          <w:noProof/>
        </w:rPr>
        <w:tab/>
      </w:r>
      <w:r>
        <w:rPr>
          <w:noProof/>
        </w:rPr>
        <w:fldChar w:fldCharType="begin"/>
      </w:r>
      <w:r>
        <w:rPr>
          <w:noProof/>
        </w:rPr>
        <w:instrText xml:space="preserve"> PAGEREF _Toc267218856 \h </w:instrText>
      </w:r>
      <w:r>
        <w:rPr>
          <w:noProof/>
        </w:rPr>
      </w:r>
      <w:r>
        <w:rPr>
          <w:noProof/>
        </w:rPr>
        <w:fldChar w:fldCharType="separate"/>
      </w:r>
      <w:r>
        <w:rPr>
          <w:noProof/>
        </w:rPr>
        <w:t>50</w:t>
      </w:r>
      <w:r>
        <w:rPr>
          <w:noProof/>
        </w:rPr>
        <w:fldChar w:fldCharType="end"/>
      </w:r>
    </w:p>
    <w:p w14:paraId="794DB4CC" w14:textId="77777777" w:rsidR="00323E54" w:rsidRDefault="00323E54">
      <w:pPr>
        <w:pStyle w:val="TOC2"/>
        <w:tabs>
          <w:tab w:val="left" w:pos="792"/>
          <w:tab w:val="right" w:leader="dot" w:pos="8630"/>
        </w:tabs>
        <w:rPr>
          <w:rFonts w:asciiTheme="minorHAnsi" w:eastAsiaTheme="minorEastAsia" w:hAnsiTheme="minorHAnsi" w:cstheme="minorBidi"/>
          <w:b w:val="0"/>
          <w:noProof/>
          <w:sz w:val="24"/>
          <w:szCs w:val="24"/>
          <w:lang w:eastAsia="ja-JP"/>
        </w:rPr>
      </w:pPr>
      <w:r w:rsidRPr="006C44BB">
        <w:rPr>
          <w:rFonts w:eastAsia="Helvetica"/>
          <w:noProof/>
        </w:rPr>
        <w:t>5.4</w:t>
      </w:r>
      <w:r>
        <w:rPr>
          <w:rFonts w:asciiTheme="minorHAnsi" w:eastAsiaTheme="minorEastAsia" w:hAnsiTheme="minorHAnsi" w:cstheme="minorBidi"/>
          <w:b w:val="0"/>
          <w:noProof/>
          <w:sz w:val="24"/>
          <w:szCs w:val="24"/>
          <w:lang w:eastAsia="ja-JP"/>
        </w:rPr>
        <w:tab/>
      </w:r>
      <w:r w:rsidRPr="006C44BB">
        <w:rPr>
          <w:rFonts w:eastAsia="Helvetica"/>
          <w:noProof/>
        </w:rPr>
        <w:t>GR match-up sampling to TMI</w:t>
      </w:r>
      <w:r>
        <w:rPr>
          <w:noProof/>
        </w:rPr>
        <w:tab/>
      </w:r>
      <w:r>
        <w:rPr>
          <w:noProof/>
        </w:rPr>
        <w:fldChar w:fldCharType="begin"/>
      </w:r>
      <w:r>
        <w:rPr>
          <w:noProof/>
        </w:rPr>
        <w:instrText xml:space="preserve"> PAGEREF _Toc267218857 \h </w:instrText>
      </w:r>
      <w:r>
        <w:rPr>
          <w:noProof/>
        </w:rPr>
      </w:r>
      <w:r>
        <w:rPr>
          <w:noProof/>
        </w:rPr>
        <w:fldChar w:fldCharType="separate"/>
      </w:r>
      <w:r>
        <w:rPr>
          <w:noProof/>
        </w:rPr>
        <w:t>51</w:t>
      </w:r>
      <w:r>
        <w:rPr>
          <w:noProof/>
        </w:rPr>
        <w:fldChar w:fldCharType="end"/>
      </w:r>
    </w:p>
    <w:p w14:paraId="351DFD35" w14:textId="77777777" w:rsidR="00323E54" w:rsidRDefault="00323E54">
      <w:pPr>
        <w:pStyle w:val="TOC1"/>
        <w:tabs>
          <w:tab w:val="left" w:pos="438"/>
          <w:tab w:val="right" w:leader="dot" w:pos="8630"/>
        </w:tabs>
        <w:rPr>
          <w:rFonts w:asciiTheme="minorHAnsi" w:eastAsiaTheme="minorEastAsia" w:hAnsiTheme="minorHAnsi" w:cstheme="minorBidi"/>
          <w:b w:val="0"/>
          <w:noProof/>
          <w:lang w:eastAsia="ja-JP"/>
        </w:rPr>
      </w:pPr>
      <w:r>
        <w:rPr>
          <w:noProof/>
        </w:rPr>
        <w:t>6.</w:t>
      </w:r>
      <w:r>
        <w:rPr>
          <w:rFonts w:asciiTheme="minorHAnsi" w:eastAsiaTheme="minorEastAsia" w:hAnsiTheme="minorHAnsi" w:cstheme="minorBidi"/>
          <w:b w:val="0"/>
          <w:noProof/>
          <w:lang w:eastAsia="ja-JP"/>
        </w:rPr>
        <w:tab/>
      </w:r>
      <w:r>
        <w:rPr>
          <w:noProof/>
        </w:rPr>
        <w:t>Acronyms and Symbols</w:t>
      </w:r>
      <w:r>
        <w:rPr>
          <w:noProof/>
        </w:rPr>
        <w:tab/>
      </w:r>
      <w:r>
        <w:rPr>
          <w:noProof/>
        </w:rPr>
        <w:fldChar w:fldCharType="begin"/>
      </w:r>
      <w:r>
        <w:rPr>
          <w:noProof/>
        </w:rPr>
        <w:instrText xml:space="preserve"> PAGEREF _Toc267218858 \h </w:instrText>
      </w:r>
      <w:r>
        <w:rPr>
          <w:noProof/>
        </w:rPr>
      </w:r>
      <w:r>
        <w:rPr>
          <w:noProof/>
        </w:rPr>
        <w:fldChar w:fldCharType="separate"/>
      </w:r>
      <w:r>
        <w:rPr>
          <w:noProof/>
        </w:rPr>
        <w:t>54</w:t>
      </w:r>
      <w:r>
        <w:rPr>
          <w:noProof/>
        </w:rPr>
        <w:fldChar w:fldCharType="end"/>
      </w:r>
    </w:p>
    <w:p w14:paraId="5A87AC73" w14:textId="77777777" w:rsidR="00323E54" w:rsidRDefault="00323E54">
      <w:pPr>
        <w:pStyle w:val="TOC1"/>
        <w:tabs>
          <w:tab w:val="left" w:pos="438"/>
          <w:tab w:val="right" w:leader="dot" w:pos="8630"/>
        </w:tabs>
        <w:rPr>
          <w:rFonts w:asciiTheme="minorHAnsi" w:eastAsiaTheme="minorEastAsia" w:hAnsiTheme="minorHAnsi" w:cstheme="minorBidi"/>
          <w:b w:val="0"/>
          <w:noProof/>
          <w:lang w:eastAsia="ja-JP"/>
        </w:rPr>
      </w:pPr>
      <w:r>
        <w:rPr>
          <w:noProof/>
        </w:rPr>
        <w:t>7.</w:t>
      </w:r>
      <w:r>
        <w:rPr>
          <w:rFonts w:asciiTheme="minorHAnsi" w:eastAsiaTheme="minorEastAsia" w:hAnsiTheme="minorHAnsi" w:cstheme="minorBidi"/>
          <w:b w:val="0"/>
          <w:noProof/>
          <w:lang w:eastAsia="ja-JP"/>
        </w:rPr>
        <w:tab/>
      </w:r>
      <w:r>
        <w:rPr>
          <w:noProof/>
        </w:rPr>
        <w:t>Appendix</w:t>
      </w:r>
      <w:r>
        <w:rPr>
          <w:noProof/>
        </w:rPr>
        <w:tab/>
      </w:r>
      <w:r>
        <w:rPr>
          <w:noProof/>
        </w:rPr>
        <w:fldChar w:fldCharType="begin"/>
      </w:r>
      <w:r>
        <w:rPr>
          <w:noProof/>
        </w:rPr>
        <w:instrText xml:space="preserve"> PAGEREF _Toc267218859 \h </w:instrText>
      </w:r>
      <w:r>
        <w:rPr>
          <w:noProof/>
        </w:rPr>
      </w:r>
      <w:r>
        <w:rPr>
          <w:noProof/>
        </w:rPr>
        <w:fldChar w:fldCharType="separate"/>
      </w:r>
      <w:r>
        <w:rPr>
          <w:noProof/>
        </w:rPr>
        <w:t>56</w:t>
      </w:r>
      <w:r>
        <w:rPr>
          <w:noProof/>
        </w:rPr>
        <w:fldChar w:fldCharType="end"/>
      </w:r>
    </w:p>
    <w:p w14:paraId="2DA7F466" w14:textId="77777777" w:rsidR="000A4841" w:rsidRPr="00B71FF7" w:rsidRDefault="000A4841" w:rsidP="000A4841">
      <w:pPr>
        <w:pStyle w:val="TOC1"/>
        <w:tabs>
          <w:tab w:val="right" w:leader="dot" w:pos="8640"/>
          <w:tab w:val="right" w:leader="dot" w:pos="8820"/>
          <w:tab w:val="right" w:leader="dot" w:pos="9090"/>
        </w:tabs>
        <w:sectPr w:rsidR="000A4841" w:rsidRPr="00B71FF7">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440" w:right="1800" w:bottom="1440" w:left="1800" w:header="720" w:footer="720" w:gutter="0"/>
          <w:cols w:space="720"/>
          <w:docGrid w:linePitch="326"/>
        </w:sectPr>
      </w:pPr>
      <w:r>
        <w:fldChar w:fldCharType="end"/>
      </w:r>
    </w:p>
    <w:p w14:paraId="1F57B36A" w14:textId="77777777" w:rsidR="000A4841" w:rsidRPr="00B71FF7" w:rsidRDefault="000A4841" w:rsidP="000A4841">
      <w:pPr>
        <w:pStyle w:val="Header"/>
        <w:tabs>
          <w:tab w:val="right" w:leader="dot" w:pos="8640"/>
          <w:tab w:val="right" w:leader="dot" w:pos="8820"/>
        </w:tabs>
        <w:spacing w:before="60"/>
        <w:rPr>
          <w:rFonts w:ascii="Times New Roman" w:hAnsi="Times New Roman"/>
          <w:b w:val="0"/>
          <w:sz w:val="24"/>
        </w:rPr>
      </w:pPr>
    </w:p>
    <w:p w14:paraId="028AB27E" w14:textId="77777777" w:rsidR="000A4841" w:rsidRDefault="000A4841">
      <w:pPr>
        <w:pStyle w:val="Header"/>
        <w:tabs>
          <w:tab w:val="right" w:leader="dot" w:pos="8640"/>
        </w:tabs>
        <w:spacing w:before="60"/>
        <w:rPr>
          <w:rFonts w:ascii="Times New Roman" w:hAnsi="Times New Roman"/>
          <w:sz w:val="32"/>
        </w:rPr>
      </w:pPr>
    </w:p>
    <w:p w14:paraId="1DEE3C1B" w14:textId="77777777" w:rsidR="000A4841" w:rsidRDefault="000A4841">
      <w:pPr>
        <w:pStyle w:val="TOC1"/>
        <w:tabs>
          <w:tab w:val="right" w:leader="dot" w:pos="8640"/>
        </w:tabs>
        <w:sectPr w:rsidR="000A4841">
          <w:headerReference w:type="even" r:id="rId19"/>
          <w:headerReference w:type="default" r:id="rId20"/>
          <w:footerReference w:type="even" r:id="rId21"/>
          <w:footerReference w:type="default" r:id="rId22"/>
          <w:headerReference w:type="first" r:id="rId23"/>
          <w:footerReference w:type="first" r:id="rId24"/>
          <w:type w:val="continuous"/>
          <w:pgSz w:w="12240" w:h="15840"/>
          <w:pgMar w:top="1440" w:right="1800" w:bottom="1440" w:left="1800" w:header="720" w:footer="720" w:gutter="0"/>
          <w:cols w:space="720"/>
          <w:docGrid w:linePitch="326"/>
        </w:sectPr>
      </w:pPr>
    </w:p>
    <w:p w14:paraId="5784915B" w14:textId="77777777" w:rsidR="000A4841" w:rsidRDefault="000A4841">
      <w:pPr>
        <w:sectPr w:rsidR="000A4841">
          <w:headerReference w:type="even" r:id="rId25"/>
          <w:headerReference w:type="default" r:id="rId26"/>
          <w:footerReference w:type="even" r:id="rId27"/>
          <w:footerReference w:type="default" r:id="rId28"/>
          <w:headerReference w:type="first" r:id="rId29"/>
          <w:footerReference w:type="first" r:id="rId30"/>
          <w:type w:val="continuous"/>
          <w:pgSz w:w="12240" w:h="15840"/>
          <w:pgMar w:top="1440" w:right="1800" w:bottom="1440" w:left="1800" w:header="720" w:footer="720" w:gutter="0"/>
          <w:pgNumType w:fmt="lowerRoman"/>
          <w:cols w:space="720"/>
          <w:docGrid w:linePitch="326"/>
        </w:sectPr>
      </w:pPr>
    </w:p>
    <w:p w14:paraId="13C92DB9" w14:textId="77777777" w:rsidR="000A4841" w:rsidRDefault="000A4841">
      <w:pPr>
        <w:pStyle w:val="Heading1"/>
        <w:tabs>
          <w:tab w:val="clear" w:pos="2304"/>
          <w:tab w:val="left" w:pos="2268"/>
          <w:tab w:val="left" w:pos="2412"/>
        </w:tabs>
        <w:ind w:left="540" w:hanging="540"/>
        <w:jc w:val="both"/>
      </w:pPr>
      <w:bookmarkStart w:id="1" w:name="_Toc267218837"/>
      <w:r>
        <w:lastRenderedPageBreak/>
        <w:t>Introduction</w:t>
      </w:r>
      <w:bookmarkEnd w:id="1"/>
    </w:p>
    <w:p w14:paraId="27EBC7A2" w14:textId="7B49B07B" w:rsidR="000A4841" w:rsidRDefault="000A4841">
      <w:pPr>
        <w:pStyle w:val="BodyText"/>
      </w:pPr>
      <w:r>
        <w:t>This document provides a basic set of documentation for the data products available from the GPM Ground Validation System (GVS) Validation Network (VN). In the GPM era the VN perform</w:t>
      </w:r>
      <w:r w:rsidR="00827358">
        <w:t>s</w:t>
      </w:r>
      <w:r>
        <w:t xml:space="preserve"> a direct match-up of GPM’s space-based Dual-frequency Precipitation Radar (DPR) data with ground radar data from the U.S. network of NOAA Weather Surveillance Radar-1988 Doppler (WSR-88D, or “NEXRAD”). Ground radar networks from international partners </w:t>
      </w:r>
      <w:r w:rsidR="00827358">
        <w:t>are</w:t>
      </w:r>
      <w:r>
        <w:t xml:space="preserve"> also part of the VN. The VN match-up wi</w:t>
      </w:r>
      <w:r w:rsidR="00827358">
        <w:t>ll help evaluate the radar reflectivity</w:t>
      </w:r>
      <w:r>
        <w:t xml:space="preserve"> attenuation correction algorithms of the DPR and will identify biases between ground observations and satellite retrievals as they occur in different meteorological regimes. A prototype of the </w:t>
      </w:r>
      <w:r w:rsidR="00827358">
        <w:t xml:space="preserve">required </w:t>
      </w:r>
      <w:r>
        <w:t xml:space="preserve">capability </w:t>
      </w:r>
      <w:r w:rsidR="00827358">
        <w:t>was developed</w:t>
      </w:r>
      <w:r>
        <w:t xml:space="preserve"> </w:t>
      </w:r>
      <w:r w:rsidR="00827358">
        <w:t xml:space="preserve">using a </w:t>
      </w:r>
      <w:r>
        <w:t>match-up of Tropical Rainfall Measuring Mission (TRMM) Precipitation Radar (PR) data with ground-based radar (GR) measurements</w:t>
      </w:r>
      <w:r w:rsidRPr="00CF5BB7">
        <w:t xml:space="preserve"> </w:t>
      </w:r>
      <w:r>
        <w:t xml:space="preserve">from a set of WSR-88D sites, plus data from meteorological agency radars in Korea and Australia, and a </w:t>
      </w:r>
      <w:r w:rsidR="00DF6238">
        <w:t xml:space="preserve">university research </w:t>
      </w:r>
      <w:r>
        <w:t>radar in Huntsville, Alabama.</w:t>
      </w:r>
    </w:p>
    <w:p w14:paraId="1B5658E3" w14:textId="77777777" w:rsidR="000A4841" w:rsidRDefault="000A4841">
      <w:pPr>
        <w:pStyle w:val="BodyText"/>
      </w:pPr>
      <w:r>
        <w:t xml:space="preserve">Two approaches to the PR-to-GR data matching have been developed.  The original technique, described in earlier versions of this document, involves resampling PR and GR data to a fixed, common, 3-dimensional Cartesian grid centered on the GR site.  This method, referred to as the </w:t>
      </w:r>
      <w:r>
        <w:rPr>
          <w:i/>
        </w:rPr>
        <w:t>gridding technique</w:t>
      </w:r>
      <w:r>
        <w:t xml:space="preserve">, is no longer actively supported as a VN method. Descriptions of this method are therefore not included in this document. A new (as of October, 2008) technique, the </w:t>
      </w:r>
      <w:r>
        <w:rPr>
          <w:i/>
        </w:rPr>
        <w:t>geometry matching technique</w:t>
      </w:r>
      <w:r>
        <w:t xml:space="preserve">, is based on determining the intersection of the individual PR rays with each of the elevation sweeps of the circularly-scanning ground radar.  The horizontal and vertical locations and number of data points in the geometry matching technique are different for each case due to the randomness of the ray-to-sweep intersections. Section 5 of this document describes the algorithm used to generate geometry-matched data. Data output from the geometry matching technique are stored as netCDF files, with each netCDF file being specific to the TRMM overpass of an individual GR site. </w:t>
      </w:r>
    </w:p>
    <w:p w14:paraId="5A9CB76F" w14:textId="550453CC" w:rsidR="000A4841" w:rsidRDefault="000A4841">
      <w:pPr>
        <w:pStyle w:val="BodyText"/>
      </w:pPr>
      <w:r>
        <w:t xml:space="preserve">A TRMM Microwave Imager (TMI)-to-GR geometry matching technique has also been developed.  For this product, the TMI near-surface rain rate field is matched to the GR reflectivity field in two manners.  First, the GR data are matched to the TMI at the intersections of the TMI line-of-sight with the GR elevation sweeps, in a similar manner to how the PR ray intersections with the GR sweeps are computed.  Second, the GR sweep intersections with a vertical column above the TMI surface footprint are computed to give the vertical profile of GR reflectivity above the </w:t>
      </w:r>
      <w:r w:rsidR="00DF6238">
        <w:t>location</w:t>
      </w:r>
      <w:r>
        <w:t xml:space="preserve"> where the TMI rain rate estimate is assigned in the TRMM 2A-12 </w:t>
      </w:r>
      <w:proofErr w:type="gramStart"/>
      <w:r>
        <w:t>product</w:t>
      </w:r>
      <w:proofErr w:type="gramEnd"/>
      <w:r>
        <w:t>.  The GPM Microwave Imager (GMI) data will replace the TMI data for GPM ground validation in the operational Validation Network.  The utility of the TMI-GR or GMI-GR geometry match data has not been vetted by the GPM GMI algorithm developers and is to be considered an experimental product.</w:t>
      </w:r>
    </w:p>
    <w:p w14:paraId="4935F54A" w14:textId="77777777" w:rsidR="000A4841" w:rsidRDefault="000A4841" w:rsidP="006152B7">
      <w:pPr>
        <w:pStyle w:val="Heading2"/>
        <w:pageBreakBefore/>
        <w:tabs>
          <w:tab w:val="left" w:pos="2880"/>
        </w:tabs>
      </w:pPr>
      <w:bookmarkStart w:id="2" w:name="_Toc267218838"/>
      <w:r>
        <w:lastRenderedPageBreak/>
        <w:t>Data Availability</w:t>
      </w:r>
      <w:bookmarkEnd w:id="2"/>
    </w:p>
    <w:p w14:paraId="360FFB2A" w14:textId="77777777" w:rsidR="000A4841" w:rsidRDefault="000A4841">
      <w:pPr>
        <w:pStyle w:val="BodyText"/>
      </w:pPr>
      <w:r>
        <w:t>VN match-up, input, and ancillary data are available via anonymous ftp from this site:</w:t>
      </w:r>
    </w:p>
    <w:p w14:paraId="1E234796" w14:textId="35F9004B" w:rsidR="000A4841" w:rsidRDefault="00D049FF" w:rsidP="000A4841">
      <w:hyperlink r:id="rId31" w:history="1">
        <w:r w:rsidR="000A4841" w:rsidRPr="00CF5BB7">
          <w:rPr>
            <w:rStyle w:val="Hyperlink"/>
            <w:rFonts w:ascii="Courier" w:hAnsi="Courier"/>
            <w:b/>
            <w:sz w:val="22"/>
          </w:rPr>
          <w:t>f</w:t>
        </w:r>
        <w:r w:rsidR="000A4841" w:rsidRPr="00CF5BB7">
          <w:rPr>
            <w:rStyle w:val="Hyperlink"/>
            <w:rFonts w:ascii="Courier" w:eastAsia="Times" w:hAnsi="Courier"/>
            <w:b/>
            <w:sz w:val="22"/>
          </w:rPr>
          <w:t>tp://hector.gsfc.nasa.gov/gpm-validation/data</w:t>
        </w:r>
      </w:hyperlink>
      <w:r w:rsidR="000A4841" w:rsidRPr="00CF5BB7">
        <w:rPr>
          <w:rFonts w:ascii="Courier" w:hAnsi="Courier"/>
          <w:b/>
          <w:sz w:val="22"/>
        </w:rPr>
        <w:t>.</w:t>
      </w:r>
      <w:r w:rsidR="000A4841">
        <w:t xml:space="preserve"> The site provides access to the raw TRMM PR and TMI data, raw ground radar </w:t>
      </w:r>
      <w:proofErr w:type="gramStart"/>
      <w:r w:rsidR="000A4841">
        <w:t>data,</w:t>
      </w:r>
      <w:proofErr w:type="gramEnd"/>
      <w:r w:rsidR="000A4841">
        <w:t xml:space="preserve"> quality controlled ground radar data, as well as geometrically matched PR-GR and TMI-GR data. The directory structure of the ftp site is described in detail in Section 4 of this document.</w:t>
      </w:r>
    </w:p>
    <w:p w14:paraId="4A7E0A5A" w14:textId="77777777" w:rsidR="000A4841" w:rsidRDefault="000A4841">
      <w:pPr>
        <w:pStyle w:val="Heading2"/>
        <w:tabs>
          <w:tab w:val="left" w:pos="2880"/>
        </w:tabs>
      </w:pPr>
      <w:bookmarkStart w:id="3" w:name="_Toc267218839"/>
      <w:r>
        <w:t>Software Availability</w:t>
      </w:r>
      <w:bookmarkEnd w:id="3"/>
    </w:p>
    <w:p w14:paraId="605FF5C3" w14:textId="77777777" w:rsidR="000A4841" w:rsidRPr="00BD0219" w:rsidRDefault="000A4841" w:rsidP="000A4841">
      <w:r>
        <w:t>Software to perform the PR-to-GR and TMI-to-GR geometry matching, and to display and compute PR-GR reflectivity and rainrate and TMI-GR rainrate statistics and analysis products from the data is available.  Contact a member of the GPM GV team listed at http://pmm.nasa.gov/science/ground-validation.</w:t>
      </w:r>
    </w:p>
    <w:p w14:paraId="5C64163A" w14:textId="77777777" w:rsidR="000A4841" w:rsidRDefault="000A4841">
      <w:pPr>
        <w:pStyle w:val="Heading2"/>
        <w:tabs>
          <w:tab w:val="left" w:pos="2880"/>
        </w:tabs>
      </w:pPr>
      <w:bookmarkStart w:id="4" w:name="_Toc267218840"/>
      <w:r>
        <w:t>Period of Record</w:t>
      </w:r>
      <w:bookmarkEnd w:id="4"/>
      <w:r>
        <w:t xml:space="preserve"> </w:t>
      </w:r>
    </w:p>
    <w:p w14:paraId="06B5877D" w14:textId="2C8D1BBB" w:rsidR="000A4841" w:rsidRDefault="000A4841">
      <w:pPr>
        <w:pStyle w:val="BodyText"/>
      </w:pPr>
      <w:r>
        <w:t xml:space="preserve">The current period of record for the VN match-up datasets starts on August 8, 2006 and runs to the present. TRMM Version 7 PR and TMI products superseded the Version 6 products beginning in </w:t>
      </w:r>
      <w:proofErr w:type="gramStart"/>
      <w:r>
        <w:t>July,</w:t>
      </w:r>
      <w:proofErr w:type="gramEnd"/>
      <w:r>
        <w:t xml:space="preserve"> 2011.  Data for all dates have been reprocessed to produce Version 7 products, so both Version 6 and 7 TRMM PR and TMI products are available prior to </w:t>
      </w:r>
      <w:proofErr w:type="gramStart"/>
      <w:r>
        <w:t>July,</w:t>
      </w:r>
      <w:proofErr w:type="gramEnd"/>
      <w:r>
        <w:t xml:space="preserve"> 2011.  Because the input ground radar data for the VN match-ups are quality controlled by a human analyst there is a time lag of up to several weeks from observation to VN product generation. </w:t>
      </w:r>
    </w:p>
    <w:p w14:paraId="7D1B86C5" w14:textId="77777777" w:rsidR="000A4841" w:rsidRDefault="000A4841">
      <w:pPr>
        <w:pStyle w:val="Heading2"/>
        <w:tabs>
          <w:tab w:val="left" w:pos="2880"/>
        </w:tabs>
      </w:pPr>
      <w:bookmarkStart w:id="5" w:name="_Toc267218841"/>
      <w:r>
        <w:t>Match-up Sites</w:t>
      </w:r>
      <w:bookmarkEnd w:id="5"/>
    </w:p>
    <w:p w14:paraId="1ED31751" w14:textId="197821C7" w:rsidR="00122A27" w:rsidRDefault="000F49FA" w:rsidP="000A4841">
      <w:pPr>
        <w:pStyle w:val="BodyText"/>
      </w:pPr>
      <w:r>
        <w:t>T</w:t>
      </w:r>
      <w:r w:rsidR="000A4841">
        <w:t xml:space="preserve">here </w:t>
      </w:r>
      <w:r>
        <w:t xml:space="preserve">are </w:t>
      </w:r>
      <w:r w:rsidR="000A4841">
        <w:t>21 WSR-88D sites included in the VN</w:t>
      </w:r>
      <w:r>
        <w:t xml:space="preserve"> for TRMM data matchup processing</w:t>
      </w:r>
      <w:r w:rsidR="000A4841">
        <w:t>. These are all located within the southeastern U.S. as illustrated in Figure 1-1.  In addition to these WSR-88D sites, there are four additional GR sites with selected periods/dates of data included in the VN data set.  These include the Darwin, Australia, Bureau of Meteorology CPOL (C-band polarimetric) radar (VN site ID: DARW); the ARMOR CPOL radar of University of Alabama, Huntsville (VN site ID: RMOR); the SPOL (S-band polarimetric) radar on Kwajalein atoll (KWAJ), and the Korean Meteorological Agency (KMA) S-band radar at Gosan, Jeju Island, South Korea (VN site ID: RGSN).  Table 1-1 lists the VN site identifiers, long names, and the latitude and longitude of each. The VN short names are used in the VN product file naming convention described in Section 2 of this document. Although the list below was current at the time that this document was written, it is expected that additional VN sites will be added from time to time. More up-to-date information may be available on the GPM GV web site</w:t>
      </w:r>
      <w:r w:rsidR="00122A27">
        <w:t>:</w:t>
      </w:r>
      <w:r w:rsidR="000A4841">
        <w:t xml:space="preserve"> </w:t>
      </w:r>
    </w:p>
    <w:p w14:paraId="5B8E101A" w14:textId="08A6B093" w:rsidR="00122A27" w:rsidRDefault="00D049FF" w:rsidP="000A4841">
      <w:pPr>
        <w:pStyle w:val="BodyText"/>
      </w:pPr>
      <w:hyperlink r:id="rId32" w:history="1">
        <w:r w:rsidR="00122A27" w:rsidRPr="00154EE3">
          <w:rPr>
            <w:rStyle w:val="Hyperlink"/>
            <w:rFonts w:ascii="Courier" w:hAnsi="Courier"/>
            <w:b/>
            <w:sz w:val="22"/>
          </w:rPr>
          <w:t>http://pmm.nasa.gov/science/ground-validation</w:t>
        </w:r>
      </w:hyperlink>
      <w:r w:rsidR="000A4841">
        <w:t xml:space="preserve"> </w:t>
      </w:r>
    </w:p>
    <w:p w14:paraId="184AAD46" w14:textId="740C90A1" w:rsidR="000A4841" w:rsidRDefault="000A4841" w:rsidP="000A4841">
      <w:pPr>
        <w:pStyle w:val="BodyText"/>
      </w:pPr>
      <w:r>
        <w:t>Check with the GPM GV points-of-contact for current status.</w:t>
      </w:r>
    </w:p>
    <w:p w14:paraId="03E61479" w14:textId="77777777" w:rsidR="00F72EAA" w:rsidRDefault="00F72EAA" w:rsidP="00F72EAA">
      <w:pPr>
        <w:pStyle w:val="BodyText"/>
        <w:spacing w:before="0"/>
        <w:rPr>
          <w:b/>
          <w:sz w:val="20"/>
        </w:rPr>
      </w:pPr>
      <w:bookmarkStart w:id="6" w:name="_Toc115325586"/>
      <w:r w:rsidRPr="006152B7">
        <w:rPr>
          <w:b/>
          <w:noProof/>
          <w:sz w:val="20"/>
        </w:rPr>
        <w:lastRenderedPageBreak/>
        <w:drawing>
          <wp:inline distT="0" distB="0" distL="0" distR="0" wp14:anchorId="6E0227E2" wp14:editId="63C0E962">
            <wp:extent cx="5486400" cy="3576320"/>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t="8235" b="7059"/>
                    <a:stretch>
                      <a:fillRect/>
                    </a:stretch>
                  </pic:blipFill>
                  <pic:spPr bwMode="auto">
                    <a:xfrm>
                      <a:off x="0" y="0"/>
                      <a:ext cx="5486400" cy="3576320"/>
                    </a:xfrm>
                    <a:prstGeom prst="rect">
                      <a:avLst/>
                    </a:prstGeom>
                    <a:solidFill>
                      <a:srgbClr val="FFFFFF"/>
                    </a:solidFill>
                    <a:ln>
                      <a:noFill/>
                    </a:ln>
                  </pic:spPr>
                </pic:pic>
              </a:graphicData>
            </a:graphic>
          </wp:inline>
        </w:drawing>
      </w:r>
    </w:p>
    <w:p w14:paraId="2CAC28B8" w14:textId="5BBAC357" w:rsidR="000A4841" w:rsidRDefault="00F72EAA" w:rsidP="006152B7">
      <w:pPr>
        <w:pStyle w:val="Table"/>
        <w:keepNext/>
        <w:ind w:left="432" w:hanging="432"/>
        <w:rPr>
          <w:b w:val="0"/>
          <w:bCs w:val="0"/>
          <w:sz w:val="24"/>
          <w:szCs w:val="24"/>
        </w:rPr>
      </w:pPr>
      <w:r w:rsidRPr="009169BB">
        <w:rPr>
          <w:sz w:val="24"/>
        </w:rPr>
        <w:t xml:space="preserve">Figure </w:t>
      </w:r>
      <w:r w:rsidRPr="009169BB">
        <w:rPr>
          <w:sz w:val="24"/>
        </w:rPr>
        <w:fldChar w:fldCharType="begin"/>
      </w:r>
      <w:r w:rsidRPr="009169BB">
        <w:rPr>
          <w:sz w:val="24"/>
        </w:rPr>
        <w:instrText xml:space="preserve"> SEQ "Figure" \*Arabic </w:instrText>
      </w:r>
      <w:r w:rsidRPr="009169BB">
        <w:rPr>
          <w:sz w:val="24"/>
        </w:rPr>
        <w:fldChar w:fldCharType="separate"/>
      </w:r>
      <w:r>
        <w:rPr>
          <w:noProof/>
          <w:sz w:val="24"/>
        </w:rPr>
        <w:t>1</w:t>
      </w:r>
      <w:r w:rsidRPr="009169BB">
        <w:rPr>
          <w:sz w:val="24"/>
        </w:rPr>
        <w:fldChar w:fldCharType="end"/>
      </w:r>
      <w:r w:rsidRPr="009169BB">
        <w:rPr>
          <w:sz w:val="24"/>
        </w:rPr>
        <w:t xml:space="preserve">-1.  </w:t>
      </w:r>
      <w:proofErr w:type="gramStart"/>
      <w:r w:rsidRPr="006152B7">
        <w:rPr>
          <w:b w:val="0"/>
          <w:sz w:val="24"/>
        </w:rPr>
        <w:t xml:space="preserve">Location of VN </w:t>
      </w:r>
      <w:r w:rsidR="00163CE2">
        <w:rPr>
          <w:b w:val="0"/>
          <w:sz w:val="24"/>
        </w:rPr>
        <w:t xml:space="preserve">WSR-88D </w:t>
      </w:r>
      <w:r w:rsidR="000F49FA">
        <w:rPr>
          <w:b w:val="0"/>
          <w:sz w:val="24"/>
        </w:rPr>
        <w:t xml:space="preserve">ground radar </w:t>
      </w:r>
      <w:r w:rsidRPr="006152B7">
        <w:rPr>
          <w:b w:val="0"/>
          <w:sz w:val="24"/>
        </w:rPr>
        <w:t>sites in the southeastern U.S.</w:t>
      </w:r>
      <w:r w:rsidR="00EB1CBA">
        <w:rPr>
          <w:b w:val="0"/>
          <w:sz w:val="24"/>
        </w:rPr>
        <w:t>, for TRMM data matches.</w:t>
      </w:r>
      <w:proofErr w:type="gramEnd"/>
      <w:r w:rsidR="00EB1CBA" w:rsidRPr="006152B7">
        <w:rPr>
          <w:b w:val="0"/>
          <w:sz w:val="24"/>
        </w:rPr>
        <w:t xml:space="preserve"> </w:t>
      </w:r>
      <w:r w:rsidR="00EB1CBA">
        <w:rPr>
          <w:b w:val="0"/>
          <w:sz w:val="24"/>
        </w:rPr>
        <w:t xml:space="preserve"> For each site the</w:t>
      </w:r>
      <w:r w:rsidRPr="006152B7">
        <w:rPr>
          <w:b w:val="0"/>
          <w:sz w:val="24"/>
        </w:rPr>
        <w:t xml:space="preserve"> 100 km observation limit</w:t>
      </w:r>
      <w:r w:rsidR="00EB1CBA">
        <w:rPr>
          <w:b w:val="0"/>
          <w:sz w:val="24"/>
        </w:rPr>
        <w:t xml:space="preserve"> i</w:t>
      </w:r>
      <w:r w:rsidRPr="006152B7">
        <w:rPr>
          <w:b w:val="0"/>
          <w:sz w:val="24"/>
        </w:rPr>
        <w:t>s illustrated.</w:t>
      </w:r>
    </w:p>
    <w:p w14:paraId="63A2EE9D" w14:textId="77777777" w:rsidR="000A4841" w:rsidRDefault="000A4841">
      <w:pPr>
        <w:pStyle w:val="Table"/>
        <w:keepNext/>
        <w:rPr>
          <w:b w:val="0"/>
          <w:bCs w:val="0"/>
          <w:sz w:val="24"/>
          <w:szCs w:val="24"/>
        </w:rPr>
      </w:pPr>
    </w:p>
    <w:p w14:paraId="7CA8D9B8" w14:textId="77777777" w:rsidR="00F72EAA" w:rsidRDefault="00F72EAA">
      <w:pPr>
        <w:pStyle w:val="Table"/>
        <w:keepNext/>
        <w:rPr>
          <w:b w:val="0"/>
          <w:bCs w:val="0"/>
          <w:sz w:val="24"/>
          <w:szCs w:val="24"/>
        </w:rPr>
      </w:pPr>
    </w:p>
    <w:p w14:paraId="74B55C21" w14:textId="30B49341" w:rsidR="000A4841" w:rsidRDefault="000A4841" w:rsidP="006152B7">
      <w:pPr>
        <w:pStyle w:val="Table"/>
        <w:keepNext/>
        <w:ind w:left="432" w:hanging="432"/>
        <w:rPr>
          <w:b w:val="0"/>
          <w:bCs w:val="0"/>
          <w:sz w:val="24"/>
          <w:szCs w:val="24"/>
        </w:rPr>
      </w:pPr>
      <w:r>
        <w:rPr>
          <w:bCs w:val="0"/>
          <w:sz w:val="24"/>
          <w:szCs w:val="24"/>
        </w:rPr>
        <w:t xml:space="preserve">Table </w:t>
      </w:r>
      <w:r>
        <w:rPr>
          <w:bCs w:val="0"/>
          <w:sz w:val="24"/>
          <w:szCs w:val="24"/>
        </w:rPr>
        <w:fldChar w:fldCharType="begin"/>
      </w:r>
      <w:r>
        <w:rPr>
          <w:bCs w:val="0"/>
          <w:sz w:val="24"/>
          <w:szCs w:val="24"/>
        </w:rPr>
        <w:instrText xml:space="preserve"> SEQ "Table" \*Arabic </w:instrText>
      </w:r>
      <w:r>
        <w:rPr>
          <w:bCs w:val="0"/>
          <w:sz w:val="24"/>
          <w:szCs w:val="24"/>
        </w:rPr>
        <w:fldChar w:fldCharType="separate"/>
      </w:r>
      <w:r>
        <w:rPr>
          <w:bCs w:val="0"/>
          <w:noProof/>
          <w:sz w:val="24"/>
          <w:szCs w:val="24"/>
        </w:rPr>
        <w:t>1</w:t>
      </w:r>
      <w:r>
        <w:rPr>
          <w:bCs w:val="0"/>
          <w:sz w:val="24"/>
          <w:szCs w:val="24"/>
        </w:rPr>
        <w:fldChar w:fldCharType="end"/>
      </w:r>
      <w:r>
        <w:rPr>
          <w:bCs w:val="0"/>
          <w:sz w:val="24"/>
          <w:szCs w:val="24"/>
        </w:rPr>
        <w:t>-1.</w:t>
      </w:r>
      <w:r>
        <w:rPr>
          <w:b w:val="0"/>
          <w:bCs w:val="0"/>
          <w:sz w:val="24"/>
          <w:szCs w:val="24"/>
        </w:rPr>
        <w:t xml:space="preserve">  </w:t>
      </w:r>
      <w:proofErr w:type="gramStart"/>
      <w:r>
        <w:rPr>
          <w:b w:val="0"/>
          <w:bCs w:val="0"/>
          <w:sz w:val="24"/>
          <w:szCs w:val="24"/>
        </w:rPr>
        <w:t>WSR-88D and other (in italics) ground radar sites used in the GPM GVS Validation Network</w:t>
      </w:r>
      <w:r w:rsidR="000F49FA">
        <w:rPr>
          <w:b w:val="0"/>
          <w:bCs w:val="0"/>
          <w:sz w:val="24"/>
          <w:szCs w:val="24"/>
        </w:rPr>
        <w:t xml:space="preserve"> for TRMM data matches</w:t>
      </w:r>
      <w:r>
        <w:rPr>
          <w:b w:val="0"/>
          <w:bCs w:val="0"/>
          <w:sz w:val="24"/>
          <w:szCs w:val="24"/>
        </w:rPr>
        <w:t>.</w:t>
      </w:r>
      <w:bookmarkEnd w:id="6"/>
      <w:proofErr w:type="gramEnd"/>
    </w:p>
    <w:p w14:paraId="6C9C5A97" w14:textId="77777777" w:rsidR="000A4841" w:rsidRDefault="000A4841">
      <w:pPr>
        <w:pStyle w:val="Table"/>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4"/>
        <w:gridCol w:w="3496"/>
        <w:gridCol w:w="1230"/>
        <w:gridCol w:w="1323"/>
      </w:tblGrid>
      <w:tr w:rsidR="000A4841" w14:paraId="2C59C06F" w14:textId="77777777" w:rsidTr="006152B7">
        <w:trPr>
          <w:cantSplit/>
          <w:trHeight w:val="300"/>
          <w:tblHeader/>
          <w:jc w:val="center"/>
        </w:trPr>
        <w:tc>
          <w:tcPr>
            <w:tcW w:w="1014" w:type="dxa"/>
            <w:tcBorders>
              <w:right w:val="single" w:sz="4" w:space="0" w:color="FFFFFF"/>
            </w:tcBorders>
            <w:shd w:val="clear" w:color="auto" w:fill="000000"/>
            <w:vAlign w:val="bottom"/>
          </w:tcPr>
          <w:p w14:paraId="454C55C1" w14:textId="77777777" w:rsidR="000A4841" w:rsidRPr="006152B7" w:rsidRDefault="000A4841">
            <w:pPr>
              <w:snapToGrid w:val="0"/>
              <w:jc w:val="center"/>
              <w:rPr>
                <w:b/>
                <w:color w:val="FFFFFF"/>
                <w:lang w:bidi="x-none"/>
              </w:rPr>
            </w:pPr>
            <w:r w:rsidRPr="006152B7">
              <w:rPr>
                <w:b/>
                <w:color w:val="FFFFFF"/>
                <w:lang w:bidi="x-none"/>
              </w:rPr>
              <w:t>Site ID</w:t>
            </w:r>
          </w:p>
        </w:tc>
        <w:tc>
          <w:tcPr>
            <w:tcW w:w="3496" w:type="dxa"/>
            <w:tcBorders>
              <w:left w:val="single" w:sz="4" w:space="0" w:color="FFFFFF"/>
              <w:right w:val="single" w:sz="4" w:space="0" w:color="FFFFFF"/>
            </w:tcBorders>
            <w:shd w:val="clear" w:color="auto" w:fill="000000"/>
            <w:vAlign w:val="bottom"/>
          </w:tcPr>
          <w:p w14:paraId="1C82B38B" w14:textId="77777777" w:rsidR="000A4841" w:rsidRPr="006152B7" w:rsidRDefault="000A4841">
            <w:pPr>
              <w:snapToGrid w:val="0"/>
              <w:jc w:val="center"/>
              <w:rPr>
                <w:b/>
                <w:color w:val="FFFFFF"/>
                <w:lang w:bidi="x-none"/>
              </w:rPr>
            </w:pPr>
            <w:r w:rsidRPr="006152B7">
              <w:rPr>
                <w:b/>
                <w:color w:val="FFFFFF"/>
                <w:lang w:bidi="x-none"/>
              </w:rPr>
              <w:t>Site Full Name</w:t>
            </w:r>
          </w:p>
        </w:tc>
        <w:tc>
          <w:tcPr>
            <w:tcW w:w="1230" w:type="dxa"/>
            <w:tcBorders>
              <w:left w:val="single" w:sz="4" w:space="0" w:color="FFFFFF"/>
              <w:right w:val="single" w:sz="4" w:space="0" w:color="FFFFFF"/>
            </w:tcBorders>
            <w:shd w:val="clear" w:color="auto" w:fill="000000"/>
            <w:vAlign w:val="bottom"/>
          </w:tcPr>
          <w:p w14:paraId="5D2E9A96" w14:textId="77777777" w:rsidR="000A4841" w:rsidRPr="006152B7" w:rsidRDefault="000A4841">
            <w:pPr>
              <w:snapToGrid w:val="0"/>
              <w:jc w:val="center"/>
              <w:rPr>
                <w:b/>
                <w:color w:val="FFFFFF"/>
                <w:lang w:bidi="x-none"/>
              </w:rPr>
            </w:pPr>
            <w:r w:rsidRPr="006152B7">
              <w:rPr>
                <w:b/>
                <w:color w:val="FFFFFF"/>
                <w:lang w:bidi="x-none"/>
              </w:rPr>
              <w:t>Latitude</w:t>
            </w:r>
          </w:p>
        </w:tc>
        <w:tc>
          <w:tcPr>
            <w:tcW w:w="1323" w:type="dxa"/>
            <w:tcBorders>
              <w:left w:val="single" w:sz="4" w:space="0" w:color="FFFFFF"/>
            </w:tcBorders>
            <w:shd w:val="clear" w:color="auto" w:fill="000000"/>
            <w:vAlign w:val="bottom"/>
          </w:tcPr>
          <w:p w14:paraId="5FED4415" w14:textId="77777777" w:rsidR="000A4841" w:rsidRPr="006152B7" w:rsidRDefault="000A4841">
            <w:pPr>
              <w:snapToGrid w:val="0"/>
              <w:jc w:val="center"/>
              <w:rPr>
                <w:b/>
                <w:color w:val="FFFFFF"/>
                <w:lang w:bidi="x-none"/>
              </w:rPr>
            </w:pPr>
            <w:r w:rsidRPr="006152B7">
              <w:rPr>
                <w:b/>
                <w:color w:val="FFFFFF"/>
                <w:lang w:bidi="x-none"/>
              </w:rPr>
              <w:t>Longitude</w:t>
            </w:r>
          </w:p>
        </w:tc>
      </w:tr>
      <w:tr w:rsidR="000A4841" w14:paraId="2CDE71EA" w14:textId="77777777" w:rsidTr="006152B7">
        <w:trPr>
          <w:cantSplit/>
          <w:trHeight w:val="300"/>
          <w:jc w:val="center"/>
        </w:trPr>
        <w:tc>
          <w:tcPr>
            <w:tcW w:w="1014" w:type="dxa"/>
            <w:vAlign w:val="bottom"/>
          </w:tcPr>
          <w:p w14:paraId="0A381DE5" w14:textId="77777777" w:rsidR="000A4841" w:rsidRDefault="000A4841">
            <w:pPr>
              <w:snapToGrid w:val="0"/>
              <w:ind w:left="64"/>
              <w:rPr>
                <w:lang w:bidi="x-none"/>
              </w:rPr>
            </w:pPr>
            <w:r>
              <w:rPr>
                <w:lang w:bidi="x-none"/>
              </w:rPr>
              <w:t>KAMX</w:t>
            </w:r>
          </w:p>
        </w:tc>
        <w:tc>
          <w:tcPr>
            <w:tcW w:w="3496" w:type="dxa"/>
            <w:vAlign w:val="bottom"/>
          </w:tcPr>
          <w:p w14:paraId="25DF9D2E" w14:textId="77777777" w:rsidR="000A4841" w:rsidRDefault="000A4841">
            <w:pPr>
              <w:snapToGrid w:val="0"/>
              <w:ind w:firstLine="162"/>
              <w:rPr>
                <w:color w:val="000000"/>
                <w:lang w:bidi="x-none"/>
              </w:rPr>
            </w:pPr>
            <w:r>
              <w:rPr>
                <w:color w:val="000000"/>
                <w:lang w:bidi="x-none"/>
              </w:rPr>
              <w:t>Miami, FL</w:t>
            </w:r>
          </w:p>
        </w:tc>
        <w:tc>
          <w:tcPr>
            <w:tcW w:w="1230" w:type="dxa"/>
            <w:vAlign w:val="bottom"/>
          </w:tcPr>
          <w:p w14:paraId="0E9DB007" w14:textId="77777777" w:rsidR="000A4841" w:rsidRDefault="000A4841">
            <w:pPr>
              <w:snapToGrid w:val="0"/>
              <w:jc w:val="center"/>
              <w:rPr>
                <w:lang w:bidi="x-none"/>
              </w:rPr>
            </w:pPr>
            <w:r>
              <w:rPr>
                <w:lang w:bidi="x-none"/>
              </w:rPr>
              <w:t>25.6111 N</w:t>
            </w:r>
          </w:p>
        </w:tc>
        <w:tc>
          <w:tcPr>
            <w:tcW w:w="1323" w:type="dxa"/>
            <w:vAlign w:val="bottom"/>
          </w:tcPr>
          <w:p w14:paraId="5276A681" w14:textId="77777777" w:rsidR="000A4841" w:rsidRDefault="000A4841">
            <w:pPr>
              <w:snapToGrid w:val="0"/>
              <w:jc w:val="center"/>
              <w:rPr>
                <w:lang w:bidi="x-none"/>
              </w:rPr>
            </w:pPr>
            <w:r>
              <w:rPr>
                <w:lang w:bidi="x-none"/>
              </w:rPr>
              <w:t>80.4128 W</w:t>
            </w:r>
          </w:p>
        </w:tc>
      </w:tr>
      <w:tr w:rsidR="000A4841" w14:paraId="76025F01" w14:textId="77777777" w:rsidTr="006152B7">
        <w:trPr>
          <w:cantSplit/>
          <w:trHeight w:val="300"/>
          <w:jc w:val="center"/>
        </w:trPr>
        <w:tc>
          <w:tcPr>
            <w:tcW w:w="1014" w:type="dxa"/>
            <w:vAlign w:val="bottom"/>
          </w:tcPr>
          <w:p w14:paraId="6CC4E9AF" w14:textId="77777777" w:rsidR="000A4841" w:rsidRDefault="000A4841">
            <w:pPr>
              <w:snapToGrid w:val="0"/>
              <w:ind w:left="64"/>
              <w:rPr>
                <w:lang w:bidi="x-none"/>
              </w:rPr>
            </w:pPr>
            <w:r>
              <w:rPr>
                <w:lang w:bidi="x-none"/>
              </w:rPr>
              <w:t>KBMX</w:t>
            </w:r>
          </w:p>
        </w:tc>
        <w:tc>
          <w:tcPr>
            <w:tcW w:w="3496" w:type="dxa"/>
            <w:vAlign w:val="bottom"/>
          </w:tcPr>
          <w:p w14:paraId="5945C9F2" w14:textId="77777777" w:rsidR="000A4841" w:rsidRDefault="000A4841">
            <w:pPr>
              <w:snapToGrid w:val="0"/>
              <w:ind w:firstLine="162"/>
              <w:rPr>
                <w:color w:val="000000"/>
                <w:lang w:bidi="x-none"/>
              </w:rPr>
            </w:pPr>
            <w:r>
              <w:rPr>
                <w:color w:val="000000"/>
                <w:lang w:bidi="x-none"/>
              </w:rPr>
              <w:t>Birmingham, AL</w:t>
            </w:r>
          </w:p>
        </w:tc>
        <w:tc>
          <w:tcPr>
            <w:tcW w:w="1230" w:type="dxa"/>
            <w:vAlign w:val="bottom"/>
          </w:tcPr>
          <w:p w14:paraId="65612DFE" w14:textId="77777777" w:rsidR="000A4841" w:rsidRDefault="000A4841">
            <w:pPr>
              <w:snapToGrid w:val="0"/>
              <w:jc w:val="center"/>
              <w:rPr>
                <w:lang w:bidi="x-none"/>
              </w:rPr>
            </w:pPr>
            <w:r>
              <w:rPr>
                <w:lang w:bidi="x-none"/>
              </w:rPr>
              <w:t>33.1722 N</w:t>
            </w:r>
          </w:p>
        </w:tc>
        <w:tc>
          <w:tcPr>
            <w:tcW w:w="1323" w:type="dxa"/>
            <w:vAlign w:val="bottom"/>
          </w:tcPr>
          <w:p w14:paraId="5C2E4463" w14:textId="77777777" w:rsidR="000A4841" w:rsidRDefault="000A4841">
            <w:pPr>
              <w:snapToGrid w:val="0"/>
              <w:jc w:val="center"/>
              <w:rPr>
                <w:lang w:bidi="x-none"/>
              </w:rPr>
            </w:pPr>
            <w:r>
              <w:rPr>
                <w:lang w:bidi="x-none"/>
              </w:rPr>
              <w:t>86.7697 W</w:t>
            </w:r>
          </w:p>
        </w:tc>
      </w:tr>
      <w:tr w:rsidR="000A4841" w14:paraId="6FE9891B" w14:textId="77777777" w:rsidTr="006152B7">
        <w:trPr>
          <w:cantSplit/>
          <w:trHeight w:val="300"/>
          <w:jc w:val="center"/>
        </w:trPr>
        <w:tc>
          <w:tcPr>
            <w:tcW w:w="1014" w:type="dxa"/>
            <w:vAlign w:val="bottom"/>
          </w:tcPr>
          <w:p w14:paraId="5403AFC9" w14:textId="77777777" w:rsidR="000A4841" w:rsidRDefault="000A4841">
            <w:pPr>
              <w:snapToGrid w:val="0"/>
              <w:ind w:left="64"/>
              <w:rPr>
                <w:lang w:bidi="x-none"/>
              </w:rPr>
            </w:pPr>
            <w:r>
              <w:rPr>
                <w:lang w:bidi="x-none"/>
              </w:rPr>
              <w:t>KBRO</w:t>
            </w:r>
          </w:p>
        </w:tc>
        <w:tc>
          <w:tcPr>
            <w:tcW w:w="3496" w:type="dxa"/>
            <w:vAlign w:val="bottom"/>
          </w:tcPr>
          <w:p w14:paraId="2C7B86C4" w14:textId="77777777" w:rsidR="000A4841" w:rsidRDefault="000A4841">
            <w:pPr>
              <w:snapToGrid w:val="0"/>
              <w:ind w:firstLine="162"/>
              <w:rPr>
                <w:color w:val="000000"/>
                <w:lang w:bidi="x-none"/>
              </w:rPr>
            </w:pPr>
            <w:r>
              <w:rPr>
                <w:color w:val="000000"/>
                <w:lang w:bidi="x-none"/>
              </w:rPr>
              <w:t>Brownsville, TX</w:t>
            </w:r>
          </w:p>
        </w:tc>
        <w:tc>
          <w:tcPr>
            <w:tcW w:w="1230" w:type="dxa"/>
            <w:vAlign w:val="bottom"/>
          </w:tcPr>
          <w:p w14:paraId="19EDD164" w14:textId="77777777" w:rsidR="000A4841" w:rsidRDefault="000A4841">
            <w:pPr>
              <w:snapToGrid w:val="0"/>
              <w:jc w:val="center"/>
              <w:rPr>
                <w:lang w:bidi="x-none"/>
              </w:rPr>
            </w:pPr>
            <w:r>
              <w:rPr>
                <w:lang w:bidi="x-none"/>
              </w:rPr>
              <w:t>25.9161 N</w:t>
            </w:r>
          </w:p>
        </w:tc>
        <w:tc>
          <w:tcPr>
            <w:tcW w:w="1323" w:type="dxa"/>
            <w:vAlign w:val="bottom"/>
          </w:tcPr>
          <w:p w14:paraId="5386A80B" w14:textId="77777777" w:rsidR="000A4841" w:rsidRDefault="000A4841">
            <w:pPr>
              <w:snapToGrid w:val="0"/>
              <w:jc w:val="center"/>
              <w:rPr>
                <w:lang w:bidi="x-none"/>
              </w:rPr>
            </w:pPr>
            <w:r>
              <w:rPr>
                <w:lang w:bidi="x-none"/>
              </w:rPr>
              <w:t>97.4189 W</w:t>
            </w:r>
          </w:p>
        </w:tc>
      </w:tr>
      <w:tr w:rsidR="000A4841" w14:paraId="6223E97E" w14:textId="77777777" w:rsidTr="006152B7">
        <w:trPr>
          <w:cantSplit/>
          <w:trHeight w:val="300"/>
          <w:jc w:val="center"/>
        </w:trPr>
        <w:tc>
          <w:tcPr>
            <w:tcW w:w="1014" w:type="dxa"/>
            <w:vAlign w:val="bottom"/>
          </w:tcPr>
          <w:p w14:paraId="6D3DCC37" w14:textId="77777777" w:rsidR="000A4841" w:rsidRDefault="000A4841">
            <w:pPr>
              <w:snapToGrid w:val="0"/>
              <w:ind w:left="64"/>
              <w:rPr>
                <w:lang w:bidi="x-none"/>
              </w:rPr>
            </w:pPr>
            <w:r>
              <w:rPr>
                <w:lang w:bidi="x-none"/>
              </w:rPr>
              <w:t>KBYX</w:t>
            </w:r>
          </w:p>
        </w:tc>
        <w:tc>
          <w:tcPr>
            <w:tcW w:w="3496" w:type="dxa"/>
            <w:vAlign w:val="bottom"/>
          </w:tcPr>
          <w:p w14:paraId="76D03A1C" w14:textId="77777777" w:rsidR="000A4841" w:rsidRDefault="000A4841">
            <w:pPr>
              <w:snapToGrid w:val="0"/>
              <w:ind w:firstLine="162"/>
              <w:rPr>
                <w:color w:val="000000"/>
                <w:lang w:bidi="x-none"/>
              </w:rPr>
            </w:pPr>
            <w:r>
              <w:rPr>
                <w:color w:val="000000"/>
                <w:lang w:bidi="x-none"/>
              </w:rPr>
              <w:t>Key West, FL</w:t>
            </w:r>
          </w:p>
        </w:tc>
        <w:tc>
          <w:tcPr>
            <w:tcW w:w="1230" w:type="dxa"/>
            <w:vAlign w:val="bottom"/>
          </w:tcPr>
          <w:p w14:paraId="2D52462D" w14:textId="77777777" w:rsidR="000A4841" w:rsidRDefault="000A4841">
            <w:pPr>
              <w:snapToGrid w:val="0"/>
              <w:jc w:val="center"/>
              <w:rPr>
                <w:lang w:bidi="x-none"/>
              </w:rPr>
            </w:pPr>
            <w:r>
              <w:rPr>
                <w:lang w:bidi="x-none"/>
              </w:rPr>
              <w:t>24.5975 N</w:t>
            </w:r>
          </w:p>
        </w:tc>
        <w:tc>
          <w:tcPr>
            <w:tcW w:w="1323" w:type="dxa"/>
            <w:vAlign w:val="bottom"/>
          </w:tcPr>
          <w:p w14:paraId="485AE585" w14:textId="77777777" w:rsidR="000A4841" w:rsidRDefault="000A4841">
            <w:pPr>
              <w:snapToGrid w:val="0"/>
              <w:jc w:val="center"/>
              <w:rPr>
                <w:lang w:bidi="x-none"/>
              </w:rPr>
            </w:pPr>
            <w:r>
              <w:rPr>
                <w:lang w:bidi="x-none"/>
              </w:rPr>
              <w:t>81.7031 W</w:t>
            </w:r>
          </w:p>
        </w:tc>
      </w:tr>
      <w:tr w:rsidR="000A4841" w14:paraId="09565F98" w14:textId="77777777" w:rsidTr="006152B7">
        <w:trPr>
          <w:cantSplit/>
          <w:trHeight w:val="300"/>
          <w:jc w:val="center"/>
        </w:trPr>
        <w:tc>
          <w:tcPr>
            <w:tcW w:w="1014" w:type="dxa"/>
            <w:vAlign w:val="bottom"/>
          </w:tcPr>
          <w:p w14:paraId="16C1803C" w14:textId="77777777" w:rsidR="000A4841" w:rsidRDefault="000A4841">
            <w:pPr>
              <w:snapToGrid w:val="0"/>
              <w:ind w:left="64"/>
              <w:rPr>
                <w:lang w:bidi="x-none"/>
              </w:rPr>
            </w:pPr>
            <w:r>
              <w:rPr>
                <w:lang w:bidi="x-none"/>
              </w:rPr>
              <w:t>KCLX</w:t>
            </w:r>
          </w:p>
        </w:tc>
        <w:tc>
          <w:tcPr>
            <w:tcW w:w="3496" w:type="dxa"/>
            <w:vAlign w:val="bottom"/>
          </w:tcPr>
          <w:p w14:paraId="18614222" w14:textId="77777777" w:rsidR="000A4841" w:rsidRDefault="000A4841">
            <w:pPr>
              <w:snapToGrid w:val="0"/>
              <w:ind w:firstLine="162"/>
              <w:rPr>
                <w:color w:val="000000"/>
                <w:lang w:bidi="x-none"/>
              </w:rPr>
            </w:pPr>
            <w:r>
              <w:rPr>
                <w:color w:val="000000"/>
                <w:lang w:bidi="x-none"/>
              </w:rPr>
              <w:t>Charleston, SC</w:t>
            </w:r>
          </w:p>
        </w:tc>
        <w:tc>
          <w:tcPr>
            <w:tcW w:w="1230" w:type="dxa"/>
            <w:vAlign w:val="bottom"/>
          </w:tcPr>
          <w:p w14:paraId="6632DF00" w14:textId="77777777" w:rsidR="000A4841" w:rsidRDefault="000A4841">
            <w:pPr>
              <w:snapToGrid w:val="0"/>
              <w:jc w:val="center"/>
              <w:rPr>
                <w:lang w:bidi="x-none"/>
              </w:rPr>
            </w:pPr>
            <w:r>
              <w:rPr>
                <w:lang w:bidi="x-none"/>
              </w:rPr>
              <w:t>32.6556 N</w:t>
            </w:r>
          </w:p>
        </w:tc>
        <w:tc>
          <w:tcPr>
            <w:tcW w:w="1323" w:type="dxa"/>
            <w:vAlign w:val="bottom"/>
          </w:tcPr>
          <w:p w14:paraId="48A1FC3C" w14:textId="77777777" w:rsidR="000A4841" w:rsidRDefault="000A4841">
            <w:pPr>
              <w:snapToGrid w:val="0"/>
              <w:jc w:val="center"/>
              <w:rPr>
                <w:lang w:bidi="x-none"/>
              </w:rPr>
            </w:pPr>
            <w:r>
              <w:rPr>
                <w:lang w:bidi="x-none"/>
              </w:rPr>
              <w:t>81.0422 W</w:t>
            </w:r>
          </w:p>
        </w:tc>
      </w:tr>
      <w:tr w:rsidR="000A4841" w14:paraId="49B9C9F5" w14:textId="77777777" w:rsidTr="006152B7">
        <w:trPr>
          <w:cantSplit/>
          <w:trHeight w:val="300"/>
          <w:jc w:val="center"/>
        </w:trPr>
        <w:tc>
          <w:tcPr>
            <w:tcW w:w="1014" w:type="dxa"/>
            <w:vAlign w:val="bottom"/>
          </w:tcPr>
          <w:p w14:paraId="519DFCDF" w14:textId="77777777" w:rsidR="000A4841" w:rsidRDefault="000A4841">
            <w:pPr>
              <w:snapToGrid w:val="0"/>
              <w:ind w:left="64"/>
              <w:rPr>
                <w:lang w:bidi="x-none"/>
              </w:rPr>
            </w:pPr>
            <w:r>
              <w:rPr>
                <w:lang w:bidi="x-none"/>
              </w:rPr>
              <w:t>KCRP</w:t>
            </w:r>
          </w:p>
        </w:tc>
        <w:tc>
          <w:tcPr>
            <w:tcW w:w="3496" w:type="dxa"/>
            <w:vAlign w:val="bottom"/>
          </w:tcPr>
          <w:p w14:paraId="34FAC8C2" w14:textId="77777777" w:rsidR="000A4841" w:rsidRDefault="000A4841">
            <w:pPr>
              <w:snapToGrid w:val="0"/>
              <w:ind w:firstLine="162"/>
              <w:rPr>
                <w:color w:val="000000"/>
                <w:lang w:bidi="x-none"/>
              </w:rPr>
            </w:pPr>
            <w:r>
              <w:rPr>
                <w:color w:val="000000"/>
                <w:lang w:bidi="x-none"/>
              </w:rPr>
              <w:t>Corpus Christi, TX</w:t>
            </w:r>
          </w:p>
        </w:tc>
        <w:tc>
          <w:tcPr>
            <w:tcW w:w="1230" w:type="dxa"/>
            <w:vAlign w:val="bottom"/>
          </w:tcPr>
          <w:p w14:paraId="13F49AD6" w14:textId="77777777" w:rsidR="000A4841" w:rsidRDefault="000A4841">
            <w:pPr>
              <w:snapToGrid w:val="0"/>
              <w:jc w:val="center"/>
              <w:rPr>
                <w:lang w:bidi="x-none"/>
              </w:rPr>
            </w:pPr>
            <w:r>
              <w:rPr>
                <w:lang w:bidi="x-none"/>
              </w:rPr>
              <w:t>27.7842 N</w:t>
            </w:r>
          </w:p>
        </w:tc>
        <w:tc>
          <w:tcPr>
            <w:tcW w:w="1323" w:type="dxa"/>
            <w:vAlign w:val="bottom"/>
          </w:tcPr>
          <w:p w14:paraId="29E4CDD9" w14:textId="77777777" w:rsidR="000A4841" w:rsidRDefault="000A4841">
            <w:pPr>
              <w:snapToGrid w:val="0"/>
              <w:jc w:val="center"/>
              <w:rPr>
                <w:lang w:bidi="x-none"/>
              </w:rPr>
            </w:pPr>
            <w:r>
              <w:rPr>
                <w:lang w:bidi="x-none"/>
              </w:rPr>
              <w:t>97.5111 W</w:t>
            </w:r>
          </w:p>
        </w:tc>
      </w:tr>
      <w:tr w:rsidR="000A4841" w14:paraId="7725EF4A" w14:textId="77777777" w:rsidTr="006152B7">
        <w:trPr>
          <w:cantSplit/>
          <w:trHeight w:val="300"/>
          <w:jc w:val="center"/>
        </w:trPr>
        <w:tc>
          <w:tcPr>
            <w:tcW w:w="1014" w:type="dxa"/>
            <w:vAlign w:val="bottom"/>
          </w:tcPr>
          <w:p w14:paraId="7785AAD2" w14:textId="77777777" w:rsidR="000A4841" w:rsidRDefault="000A4841">
            <w:pPr>
              <w:snapToGrid w:val="0"/>
              <w:ind w:left="64"/>
              <w:rPr>
                <w:lang w:bidi="x-none"/>
              </w:rPr>
            </w:pPr>
            <w:r>
              <w:rPr>
                <w:lang w:bidi="x-none"/>
              </w:rPr>
              <w:t>KDGX</w:t>
            </w:r>
          </w:p>
        </w:tc>
        <w:tc>
          <w:tcPr>
            <w:tcW w:w="3496" w:type="dxa"/>
            <w:vAlign w:val="bottom"/>
          </w:tcPr>
          <w:p w14:paraId="5DF72CEE" w14:textId="77777777" w:rsidR="000A4841" w:rsidRDefault="000A4841">
            <w:pPr>
              <w:snapToGrid w:val="0"/>
              <w:ind w:firstLine="162"/>
              <w:rPr>
                <w:lang w:bidi="x-none"/>
              </w:rPr>
            </w:pPr>
            <w:r>
              <w:rPr>
                <w:lang w:bidi="x-none"/>
              </w:rPr>
              <w:t>Jackson, MS</w:t>
            </w:r>
          </w:p>
        </w:tc>
        <w:tc>
          <w:tcPr>
            <w:tcW w:w="1230" w:type="dxa"/>
            <w:vAlign w:val="bottom"/>
          </w:tcPr>
          <w:p w14:paraId="6E837D00" w14:textId="77777777" w:rsidR="000A4841" w:rsidRDefault="000A4841">
            <w:pPr>
              <w:snapToGrid w:val="0"/>
              <w:jc w:val="center"/>
              <w:rPr>
                <w:lang w:bidi="x-none"/>
              </w:rPr>
            </w:pPr>
            <w:r>
              <w:rPr>
                <w:lang w:bidi="x-none"/>
              </w:rPr>
              <w:t>32.3178 N</w:t>
            </w:r>
          </w:p>
        </w:tc>
        <w:tc>
          <w:tcPr>
            <w:tcW w:w="1323" w:type="dxa"/>
            <w:vAlign w:val="bottom"/>
          </w:tcPr>
          <w:p w14:paraId="455F6156" w14:textId="77777777" w:rsidR="000A4841" w:rsidRDefault="000A4841">
            <w:pPr>
              <w:snapToGrid w:val="0"/>
              <w:jc w:val="center"/>
              <w:rPr>
                <w:lang w:bidi="x-none"/>
              </w:rPr>
            </w:pPr>
            <w:r>
              <w:rPr>
                <w:lang w:bidi="x-none"/>
              </w:rPr>
              <w:t>89.9842 W</w:t>
            </w:r>
          </w:p>
        </w:tc>
      </w:tr>
      <w:tr w:rsidR="000A4841" w14:paraId="2B84E453" w14:textId="77777777" w:rsidTr="006152B7">
        <w:trPr>
          <w:cantSplit/>
          <w:trHeight w:val="300"/>
          <w:jc w:val="center"/>
        </w:trPr>
        <w:tc>
          <w:tcPr>
            <w:tcW w:w="1014" w:type="dxa"/>
            <w:vAlign w:val="bottom"/>
          </w:tcPr>
          <w:p w14:paraId="0559DBED" w14:textId="77777777" w:rsidR="000A4841" w:rsidRDefault="000A4841">
            <w:pPr>
              <w:snapToGrid w:val="0"/>
              <w:ind w:left="64"/>
              <w:rPr>
                <w:lang w:bidi="x-none"/>
              </w:rPr>
            </w:pPr>
            <w:r>
              <w:rPr>
                <w:lang w:bidi="x-none"/>
              </w:rPr>
              <w:t>KEVX</w:t>
            </w:r>
          </w:p>
        </w:tc>
        <w:tc>
          <w:tcPr>
            <w:tcW w:w="3496" w:type="dxa"/>
            <w:vAlign w:val="bottom"/>
          </w:tcPr>
          <w:p w14:paraId="6356D841" w14:textId="77777777" w:rsidR="000A4841" w:rsidRDefault="000A4841">
            <w:pPr>
              <w:snapToGrid w:val="0"/>
              <w:ind w:firstLine="162"/>
              <w:rPr>
                <w:color w:val="000000"/>
                <w:lang w:bidi="x-none"/>
              </w:rPr>
            </w:pPr>
            <w:r>
              <w:rPr>
                <w:color w:val="000000"/>
                <w:lang w:bidi="x-none"/>
              </w:rPr>
              <w:t>Red Bay/Eglin AFB, FL</w:t>
            </w:r>
          </w:p>
        </w:tc>
        <w:tc>
          <w:tcPr>
            <w:tcW w:w="1230" w:type="dxa"/>
            <w:vAlign w:val="bottom"/>
          </w:tcPr>
          <w:p w14:paraId="15B3288E" w14:textId="77777777" w:rsidR="000A4841" w:rsidRDefault="000A4841">
            <w:pPr>
              <w:snapToGrid w:val="0"/>
              <w:jc w:val="center"/>
              <w:rPr>
                <w:lang w:bidi="x-none"/>
              </w:rPr>
            </w:pPr>
            <w:r>
              <w:rPr>
                <w:lang w:bidi="x-none"/>
              </w:rPr>
              <w:t>30.5644 N</w:t>
            </w:r>
          </w:p>
        </w:tc>
        <w:tc>
          <w:tcPr>
            <w:tcW w:w="1323" w:type="dxa"/>
            <w:vAlign w:val="bottom"/>
          </w:tcPr>
          <w:p w14:paraId="15279B7E" w14:textId="77777777" w:rsidR="000A4841" w:rsidRDefault="000A4841">
            <w:pPr>
              <w:snapToGrid w:val="0"/>
              <w:jc w:val="center"/>
              <w:rPr>
                <w:lang w:bidi="x-none"/>
              </w:rPr>
            </w:pPr>
            <w:r>
              <w:rPr>
                <w:lang w:bidi="x-none"/>
              </w:rPr>
              <w:t>85.9214 W</w:t>
            </w:r>
          </w:p>
        </w:tc>
      </w:tr>
      <w:tr w:rsidR="000A4841" w14:paraId="6AE88729" w14:textId="77777777" w:rsidTr="006152B7">
        <w:trPr>
          <w:cantSplit/>
          <w:trHeight w:val="300"/>
          <w:jc w:val="center"/>
        </w:trPr>
        <w:tc>
          <w:tcPr>
            <w:tcW w:w="1014" w:type="dxa"/>
            <w:vAlign w:val="bottom"/>
          </w:tcPr>
          <w:p w14:paraId="24381CCB" w14:textId="77777777" w:rsidR="000A4841" w:rsidRDefault="000A4841">
            <w:pPr>
              <w:snapToGrid w:val="0"/>
              <w:ind w:left="64"/>
              <w:rPr>
                <w:lang w:bidi="x-none"/>
              </w:rPr>
            </w:pPr>
            <w:r>
              <w:rPr>
                <w:lang w:bidi="x-none"/>
              </w:rPr>
              <w:t>KFWS</w:t>
            </w:r>
          </w:p>
        </w:tc>
        <w:tc>
          <w:tcPr>
            <w:tcW w:w="3496" w:type="dxa"/>
            <w:vAlign w:val="bottom"/>
          </w:tcPr>
          <w:p w14:paraId="17B56D04" w14:textId="77777777" w:rsidR="000A4841" w:rsidRDefault="000A4841">
            <w:pPr>
              <w:snapToGrid w:val="0"/>
              <w:ind w:firstLine="162"/>
              <w:rPr>
                <w:color w:val="000000"/>
                <w:lang w:bidi="x-none"/>
              </w:rPr>
            </w:pPr>
            <w:r>
              <w:rPr>
                <w:color w:val="000000"/>
                <w:lang w:bidi="x-none"/>
              </w:rPr>
              <w:t>Dallas-Ft Worth, TX</w:t>
            </w:r>
          </w:p>
        </w:tc>
        <w:tc>
          <w:tcPr>
            <w:tcW w:w="1230" w:type="dxa"/>
            <w:vAlign w:val="bottom"/>
          </w:tcPr>
          <w:p w14:paraId="2624010E" w14:textId="77777777" w:rsidR="000A4841" w:rsidRDefault="000A4841">
            <w:pPr>
              <w:snapToGrid w:val="0"/>
              <w:jc w:val="center"/>
              <w:rPr>
                <w:lang w:bidi="x-none"/>
              </w:rPr>
            </w:pPr>
            <w:r>
              <w:rPr>
                <w:lang w:bidi="x-none"/>
              </w:rPr>
              <w:t>32.5731 N</w:t>
            </w:r>
          </w:p>
        </w:tc>
        <w:tc>
          <w:tcPr>
            <w:tcW w:w="1323" w:type="dxa"/>
            <w:vAlign w:val="bottom"/>
          </w:tcPr>
          <w:p w14:paraId="4E493E51" w14:textId="77777777" w:rsidR="000A4841" w:rsidRDefault="000A4841">
            <w:pPr>
              <w:snapToGrid w:val="0"/>
              <w:jc w:val="center"/>
              <w:rPr>
                <w:lang w:bidi="x-none"/>
              </w:rPr>
            </w:pPr>
            <w:r>
              <w:rPr>
                <w:lang w:bidi="x-none"/>
              </w:rPr>
              <w:t>97.3031 W</w:t>
            </w:r>
          </w:p>
        </w:tc>
      </w:tr>
      <w:tr w:rsidR="000A4841" w14:paraId="3CE00C64" w14:textId="77777777" w:rsidTr="006152B7">
        <w:trPr>
          <w:cantSplit/>
          <w:trHeight w:val="300"/>
          <w:jc w:val="center"/>
        </w:trPr>
        <w:tc>
          <w:tcPr>
            <w:tcW w:w="1014" w:type="dxa"/>
            <w:vAlign w:val="bottom"/>
          </w:tcPr>
          <w:p w14:paraId="759612A6" w14:textId="77777777" w:rsidR="000A4841" w:rsidRDefault="000A4841">
            <w:pPr>
              <w:snapToGrid w:val="0"/>
              <w:ind w:left="64"/>
              <w:rPr>
                <w:lang w:bidi="x-none"/>
              </w:rPr>
            </w:pPr>
            <w:r>
              <w:rPr>
                <w:lang w:bidi="x-none"/>
              </w:rPr>
              <w:t>KGRK</w:t>
            </w:r>
          </w:p>
        </w:tc>
        <w:tc>
          <w:tcPr>
            <w:tcW w:w="3496" w:type="dxa"/>
            <w:vAlign w:val="bottom"/>
          </w:tcPr>
          <w:p w14:paraId="195653BB" w14:textId="77777777" w:rsidR="000A4841" w:rsidRDefault="000A4841">
            <w:pPr>
              <w:snapToGrid w:val="0"/>
              <w:ind w:firstLine="162"/>
              <w:rPr>
                <w:color w:val="000000"/>
                <w:lang w:bidi="x-none"/>
              </w:rPr>
            </w:pPr>
            <w:r>
              <w:rPr>
                <w:color w:val="000000"/>
                <w:lang w:bidi="x-none"/>
              </w:rPr>
              <w:t>Central Texas (Ft Hood), TX</w:t>
            </w:r>
          </w:p>
        </w:tc>
        <w:tc>
          <w:tcPr>
            <w:tcW w:w="1230" w:type="dxa"/>
            <w:vAlign w:val="bottom"/>
          </w:tcPr>
          <w:p w14:paraId="1FD6F64A" w14:textId="77777777" w:rsidR="000A4841" w:rsidRDefault="000A4841">
            <w:pPr>
              <w:snapToGrid w:val="0"/>
              <w:jc w:val="center"/>
              <w:rPr>
                <w:lang w:bidi="x-none"/>
              </w:rPr>
            </w:pPr>
            <w:r>
              <w:rPr>
                <w:lang w:bidi="x-none"/>
              </w:rPr>
              <w:t>30.7219 N</w:t>
            </w:r>
          </w:p>
        </w:tc>
        <w:tc>
          <w:tcPr>
            <w:tcW w:w="1323" w:type="dxa"/>
            <w:vAlign w:val="bottom"/>
          </w:tcPr>
          <w:p w14:paraId="14B3480E" w14:textId="77777777" w:rsidR="000A4841" w:rsidRDefault="000A4841">
            <w:pPr>
              <w:snapToGrid w:val="0"/>
              <w:jc w:val="center"/>
              <w:rPr>
                <w:lang w:bidi="x-none"/>
              </w:rPr>
            </w:pPr>
            <w:r>
              <w:rPr>
                <w:lang w:bidi="x-none"/>
              </w:rPr>
              <w:t>97.3831 W</w:t>
            </w:r>
          </w:p>
        </w:tc>
      </w:tr>
      <w:tr w:rsidR="000A4841" w14:paraId="5778A474" w14:textId="77777777" w:rsidTr="006152B7">
        <w:trPr>
          <w:cantSplit/>
          <w:trHeight w:val="300"/>
          <w:jc w:val="center"/>
        </w:trPr>
        <w:tc>
          <w:tcPr>
            <w:tcW w:w="1014" w:type="dxa"/>
            <w:vAlign w:val="bottom"/>
          </w:tcPr>
          <w:p w14:paraId="7A4820DB" w14:textId="77777777" w:rsidR="000A4841" w:rsidRDefault="000A4841">
            <w:pPr>
              <w:snapToGrid w:val="0"/>
              <w:ind w:left="64"/>
              <w:rPr>
                <w:lang w:bidi="x-none"/>
              </w:rPr>
            </w:pPr>
            <w:r>
              <w:rPr>
                <w:lang w:bidi="x-none"/>
              </w:rPr>
              <w:t>KHGX</w:t>
            </w:r>
          </w:p>
        </w:tc>
        <w:tc>
          <w:tcPr>
            <w:tcW w:w="3496" w:type="dxa"/>
            <w:vAlign w:val="bottom"/>
          </w:tcPr>
          <w:p w14:paraId="3C216B2B" w14:textId="77777777" w:rsidR="000A4841" w:rsidRDefault="000A4841">
            <w:pPr>
              <w:snapToGrid w:val="0"/>
              <w:ind w:firstLine="162"/>
              <w:rPr>
                <w:color w:val="000000"/>
                <w:lang w:bidi="x-none"/>
              </w:rPr>
            </w:pPr>
            <w:r>
              <w:rPr>
                <w:color w:val="000000"/>
                <w:lang w:bidi="x-none"/>
              </w:rPr>
              <w:t>Houston/Galveston, TX</w:t>
            </w:r>
          </w:p>
        </w:tc>
        <w:tc>
          <w:tcPr>
            <w:tcW w:w="1230" w:type="dxa"/>
            <w:vAlign w:val="bottom"/>
          </w:tcPr>
          <w:p w14:paraId="691922F7" w14:textId="77777777" w:rsidR="000A4841" w:rsidRDefault="000A4841">
            <w:pPr>
              <w:snapToGrid w:val="0"/>
              <w:jc w:val="center"/>
              <w:rPr>
                <w:lang w:bidi="x-none"/>
              </w:rPr>
            </w:pPr>
            <w:r>
              <w:rPr>
                <w:lang w:bidi="x-none"/>
              </w:rPr>
              <w:t>29.4719 N</w:t>
            </w:r>
          </w:p>
        </w:tc>
        <w:tc>
          <w:tcPr>
            <w:tcW w:w="1323" w:type="dxa"/>
            <w:vAlign w:val="bottom"/>
          </w:tcPr>
          <w:p w14:paraId="045F4F7A" w14:textId="77777777" w:rsidR="000A4841" w:rsidRDefault="000A4841">
            <w:pPr>
              <w:snapToGrid w:val="0"/>
              <w:jc w:val="center"/>
              <w:rPr>
                <w:lang w:bidi="x-none"/>
              </w:rPr>
            </w:pPr>
            <w:r>
              <w:rPr>
                <w:lang w:bidi="x-none"/>
              </w:rPr>
              <w:t>95.0792 W</w:t>
            </w:r>
          </w:p>
        </w:tc>
      </w:tr>
      <w:tr w:rsidR="000A4841" w14:paraId="0BFB86C7" w14:textId="77777777" w:rsidTr="006152B7">
        <w:trPr>
          <w:cantSplit/>
          <w:trHeight w:val="300"/>
          <w:jc w:val="center"/>
        </w:trPr>
        <w:tc>
          <w:tcPr>
            <w:tcW w:w="1014" w:type="dxa"/>
            <w:vAlign w:val="bottom"/>
          </w:tcPr>
          <w:p w14:paraId="4A49EBA1" w14:textId="77777777" w:rsidR="000A4841" w:rsidRDefault="000A4841">
            <w:pPr>
              <w:snapToGrid w:val="0"/>
              <w:ind w:left="64"/>
              <w:rPr>
                <w:lang w:bidi="x-none"/>
              </w:rPr>
            </w:pPr>
            <w:r>
              <w:rPr>
                <w:lang w:bidi="x-none"/>
              </w:rPr>
              <w:t>KHTX</w:t>
            </w:r>
          </w:p>
        </w:tc>
        <w:tc>
          <w:tcPr>
            <w:tcW w:w="3496" w:type="dxa"/>
            <w:vAlign w:val="bottom"/>
          </w:tcPr>
          <w:p w14:paraId="10E15223" w14:textId="77777777" w:rsidR="000A4841" w:rsidRDefault="000A4841">
            <w:pPr>
              <w:snapToGrid w:val="0"/>
              <w:ind w:firstLine="162"/>
              <w:rPr>
                <w:color w:val="000000"/>
                <w:lang w:bidi="x-none"/>
              </w:rPr>
            </w:pPr>
            <w:r>
              <w:rPr>
                <w:color w:val="000000"/>
                <w:lang w:bidi="x-none"/>
              </w:rPr>
              <w:t>N.E./Hytop, AL</w:t>
            </w:r>
          </w:p>
        </w:tc>
        <w:tc>
          <w:tcPr>
            <w:tcW w:w="1230" w:type="dxa"/>
            <w:vAlign w:val="bottom"/>
          </w:tcPr>
          <w:p w14:paraId="2F18C99B" w14:textId="77777777" w:rsidR="000A4841" w:rsidRDefault="000A4841">
            <w:pPr>
              <w:snapToGrid w:val="0"/>
              <w:jc w:val="center"/>
              <w:rPr>
                <w:lang w:bidi="x-none"/>
              </w:rPr>
            </w:pPr>
            <w:r>
              <w:rPr>
                <w:lang w:bidi="x-none"/>
              </w:rPr>
              <w:t>34.9306 N</w:t>
            </w:r>
          </w:p>
        </w:tc>
        <w:tc>
          <w:tcPr>
            <w:tcW w:w="1323" w:type="dxa"/>
            <w:vAlign w:val="bottom"/>
          </w:tcPr>
          <w:p w14:paraId="64FAFE52" w14:textId="77777777" w:rsidR="000A4841" w:rsidRDefault="000A4841">
            <w:pPr>
              <w:snapToGrid w:val="0"/>
              <w:jc w:val="center"/>
              <w:rPr>
                <w:lang w:bidi="x-none"/>
              </w:rPr>
            </w:pPr>
            <w:r>
              <w:rPr>
                <w:lang w:bidi="x-none"/>
              </w:rPr>
              <w:t>86.0833 W</w:t>
            </w:r>
          </w:p>
        </w:tc>
      </w:tr>
      <w:tr w:rsidR="000A4841" w14:paraId="4680A5A9" w14:textId="77777777" w:rsidTr="006152B7">
        <w:trPr>
          <w:cantSplit/>
          <w:trHeight w:val="300"/>
          <w:jc w:val="center"/>
        </w:trPr>
        <w:tc>
          <w:tcPr>
            <w:tcW w:w="1014" w:type="dxa"/>
            <w:vAlign w:val="bottom"/>
          </w:tcPr>
          <w:p w14:paraId="4B6E44DA" w14:textId="77777777" w:rsidR="000A4841" w:rsidRDefault="000A4841">
            <w:pPr>
              <w:snapToGrid w:val="0"/>
              <w:ind w:left="64"/>
              <w:rPr>
                <w:lang w:bidi="x-none"/>
              </w:rPr>
            </w:pPr>
            <w:r>
              <w:rPr>
                <w:lang w:bidi="x-none"/>
              </w:rPr>
              <w:t>KJAX</w:t>
            </w:r>
          </w:p>
        </w:tc>
        <w:tc>
          <w:tcPr>
            <w:tcW w:w="3496" w:type="dxa"/>
            <w:vAlign w:val="bottom"/>
          </w:tcPr>
          <w:p w14:paraId="605440C0" w14:textId="77777777" w:rsidR="000A4841" w:rsidRDefault="000A4841">
            <w:pPr>
              <w:snapToGrid w:val="0"/>
              <w:ind w:firstLine="162"/>
              <w:rPr>
                <w:color w:val="000000"/>
                <w:lang w:bidi="x-none"/>
              </w:rPr>
            </w:pPr>
            <w:r>
              <w:rPr>
                <w:color w:val="000000"/>
                <w:lang w:bidi="x-none"/>
              </w:rPr>
              <w:t>Jacksonville, FL</w:t>
            </w:r>
          </w:p>
        </w:tc>
        <w:tc>
          <w:tcPr>
            <w:tcW w:w="1230" w:type="dxa"/>
            <w:vAlign w:val="bottom"/>
          </w:tcPr>
          <w:p w14:paraId="1B44F2A0" w14:textId="77777777" w:rsidR="000A4841" w:rsidRDefault="000A4841">
            <w:pPr>
              <w:snapToGrid w:val="0"/>
              <w:jc w:val="center"/>
              <w:rPr>
                <w:lang w:bidi="x-none"/>
              </w:rPr>
            </w:pPr>
            <w:r>
              <w:rPr>
                <w:lang w:bidi="x-none"/>
              </w:rPr>
              <w:t>30.4847 N</w:t>
            </w:r>
          </w:p>
        </w:tc>
        <w:tc>
          <w:tcPr>
            <w:tcW w:w="1323" w:type="dxa"/>
            <w:vAlign w:val="bottom"/>
          </w:tcPr>
          <w:p w14:paraId="3F1C94AE" w14:textId="77777777" w:rsidR="000A4841" w:rsidRDefault="000A4841">
            <w:pPr>
              <w:snapToGrid w:val="0"/>
              <w:jc w:val="center"/>
              <w:rPr>
                <w:lang w:bidi="x-none"/>
              </w:rPr>
            </w:pPr>
            <w:r>
              <w:rPr>
                <w:lang w:bidi="x-none"/>
              </w:rPr>
              <w:t>81.7019 W</w:t>
            </w:r>
          </w:p>
        </w:tc>
      </w:tr>
      <w:tr w:rsidR="000A4841" w14:paraId="4BA3B043" w14:textId="77777777" w:rsidTr="006152B7">
        <w:trPr>
          <w:cantSplit/>
          <w:trHeight w:val="300"/>
          <w:jc w:val="center"/>
        </w:trPr>
        <w:tc>
          <w:tcPr>
            <w:tcW w:w="1014" w:type="dxa"/>
            <w:vAlign w:val="bottom"/>
          </w:tcPr>
          <w:p w14:paraId="5060250D" w14:textId="77777777" w:rsidR="000A4841" w:rsidRDefault="000A4841">
            <w:pPr>
              <w:snapToGrid w:val="0"/>
              <w:ind w:left="64"/>
              <w:rPr>
                <w:lang w:bidi="x-none"/>
              </w:rPr>
            </w:pPr>
            <w:r>
              <w:rPr>
                <w:lang w:bidi="x-none"/>
              </w:rPr>
              <w:t>KJGX</w:t>
            </w:r>
          </w:p>
        </w:tc>
        <w:tc>
          <w:tcPr>
            <w:tcW w:w="3496" w:type="dxa"/>
            <w:vAlign w:val="bottom"/>
          </w:tcPr>
          <w:p w14:paraId="137A49B4" w14:textId="77777777" w:rsidR="000A4841" w:rsidRDefault="000A4841">
            <w:pPr>
              <w:snapToGrid w:val="0"/>
              <w:ind w:firstLine="162"/>
              <w:rPr>
                <w:color w:val="000000"/>
                <w:lang w:bidi="x-none"/>
              </w:rPr>
            </w:pPr>
            <w:r>
              <w:rPr>
                <w:color w:val="000000"/>
                <w:lang w:bidi="x-none"/>
              </w:rPr>
              <w:t>Robins AFB, GA</w:t>
            </w:r>
          </w:p>
        </w:tc>
        <w:tc>
          <w:tcPr>
            <w:tcW w:w="1230" w:type="dxa"/>
            <w:vAlign w:val="bottom"/>
          </w:tcPr>
          <w:p w14:paraId="556A3A08" w14:textId="77777777" w:rsidR="000A4841" w:rsidRDefault="000A4841">
            <w:pPr>
              <w:snapToGrid w:val="0"/>
              <w:jc w:val="center"/>
              <w:rPr>
                <w:lang w:bidi="x-none"/>
              </w:rPr>
            </w:pPr>
            <w:r>
              <w:rPr>
                <w:lang w:bidi="x-none"/>
              </w:rPr>
              <w:t>32.6753 N</w:t>
            </w:r>
          </w:p>
        </w:tc>
        <w:tc>
          <w:tcPr>
            <w:tcW w:w="1323" w:type="dxa"/>
            <w:vAlign w:val="bottom"/>
          </w:tcPr>
          <w:p w14:paraId="67413539" w14:textId="77777777" w:rsidR="000A4841" w:rsidRDefault="000A4841">
            <w:pPr>
              <w:snapToGrid w:val="0"/>
              <w:jc w:val="center"/>
              <w:rPr>
                <w:lang w:bidi="x-none"/>
              </w:rPr>
            </w:pPr>
            <w:r>
              <w:rPr>
                <w:lang w:bidi="x-none"/>
              </w:rPr>
              <w:t>83.3511 W</w:t>
            </w:r>
          </w:p>
        </w:tc>
      </w:tr>
      <w:tr w:rsidR="000A4841" w14:paraId="13B6673D" w14:textId="77777777" w:rsidTr="006152B7">
        <w:trPr>
          <w:cantSplit/>
          <w:trHeight w:val="300"/>
          <w:jc w:val="center"/>
        </w:trPr>
        <w:tc>
          <w:tcPr>
            <w:tcW w:w="1014" w:type="dxa"/>
            <w:vAlign w:val="bottom"/>
          </w:tcPr>
          <w:p w14:paraId="61ADCB09" w14:textId="77777777" w:rsidR="000A4841" w:rsidRDefault="000A4841">
            <w:pPr>
              <w:snapToGrid w:val="0"/>
              <w:ind w:left="64"/>
              <w:rPr>
                <w:lang w:bidi="x-none"/>
              </w:rPr>
            </w:pPr>
            <w:r>
              <w:rPr>
                <w:lang w:bidi="x-none"/>
              </w:rPr>
              <w:t>KLCH</w:t>
            </w:r>
          </w:p>
        </w:tc>
        <w:tc>
          <w:tcPr>
            <w:tcW w:w="3496" w:type="dxa"/>
            <w:vAlign w:val="bottom"/>
          </w:tcPr>
          <w:p w14:paraId="63530A29" w14:textId="77777777" w:rsidR="000A4841" w:rsidRDefault="000A4841">
            <w:pPr>
              <w:snapToGrid w:val="0"/>
              <w:ind w:firstLine="162"/>
              <w:rPr>
                <w:color w:val="000000"/>
                <w:lang w:bidi="x-none"/>
              </w:rPr>
            </w:pPr>
            <w:r>
              <w:rPr>
                <w:color w:val="000000"/>
                <w:lang w:bidi="x-none"/>
              </w:rPr>
              <w:t>Lake Charles, LA</w:t>
            </w:r>
          </w:p>
        </w:tc>
        <w:tc>
          <w:tcPr>
            <w:tcW w:w="1230" w:type="dxa"/>
            <w:vAlign w:val="bottom"/>
          </w:tcPr>
          <w:p w14:paraId="03B9A456" w14:textId="77777777" w:rsidR="000A4841" w:rsidRDefault="000A4841">
            <w:pPr>
              <w:snapToGrid w:val="0"/>
              <w:jc w:val="center"/>
              <w:rPr>
                <w:lang w:bidi="x-none"/>
              </w:rPr>
            </w:pPr>
            <w:r>
              <w:rPr>
                <w:lang w:bidi="x-none"/>
              </w:rPr>
              <w:t>30.1253 N</w:t>
            </w:r>
          </w:p>
        </w:tc>
        <w:tc>
          <w:tcPr>
            <w:tcW w:w="1323" w:type="dxa"/>
            <w:vAlign w:val="bottom"/>
          </w:tcPr>
          <w:p w14:paraId="03E217C4" w14:textId="77777777" w:rsidR="000A4841" w:rsidRDefault="000A4841">
            <w:pPr>
              <w:snapToGrid w:val="0"/>
              <w:jc w:val="center"/>
              <w:rPr>
                <w:lang w:bidi="x-none"/>
              </w:rPr>
            </w:pPr>
            <w:r>
              <w:rPr>
                <w:lang w:bidi="x-none"/>
              </w:rPr>
              <w:t>93.2158 W</w:t>
            </w:r>
          </w:p>
        </w:tc>
      </w:tr>
      <w:tr w:rsidR="000A4841" w14:paraId="7DB4CD22" w14:textId="77777777" w:rsidTr="006152B7">
        <w:trPr>
          <w:cantSplit/>
          <w:trHeight w:val="300"/>
          <w:jc w:val="center"/>
        </w:trPr>
        <w:tc>
          <w:tcPr>
            <w:tcW w:w="1014" w:type="dxa"/>
            <w:vAlign w:val="bottom"/>
          </w:tcPr>
          <w:p w14:paraId="57A34901" w14:textId="77777777" w:rsidR="000A4841" w:rsidRDefault="000A4841">
            <w:pPr>
              <w:snapToGrid w:val="0"/>
              <w:ind w:left="64"/>
              <w:rPr>
                <w:lang w:bidi="x-none"/>
              </w:rPr>
            </w:pPr>
            <w:r>
              <w:rPr>
                <w:lang w:bidi="x-none"/>
              </w:rPr>
              <w:t>KLIX</w:t>
            </w:r>
          </w:p>
        </w:tc>
        <w:tc>
          <w:tcPr>
            <w:tcW w:w="3496" w:type="dxa"/>
            <w:vAlign w:val="bottom"/>
          </w:tcPr>
          <w:p w14:paraId="2E348DE5" w14:textId="77777777" w:rsidR="000A4841" w:rsidRDefault="000A4841">
            <w:pPr>
              <w:snapToGrid w:val="0"/>
              <w:ind w:firstLine="162"/>
              <w:rPr>
                <w:color w:val="000000"/>
                <w:lang w:bidi="x-none"/>
              </w:rPr>
            </w:pPr>
            <w:r>
              <w:rPr>
                <w:color w:val="000000"/>
                <w:lang w:bidi="x-none"/>
              </w:rPr>
              <w:t>Slidell AP/New Orleans, LA</w:t>
            </w:r>
          </w:p>
        </w:tc>
        <w:tc>
          <w:tcPr>
            <w:tcW w:w="1230" w:type="dxa"/>
            <w:vAlign w:val="bottom"/>
          </w:tcPr>
          <w:p w14:paraId="31345E90" w14:textId="77777777" w:rsidR="000A4841" w:rsidRDefault="000A4841">
            <w:pPr>
              <w:snapToGrid w:val="0"/>
              <w:jc w:val="center"/>
              <w:rPr>
                <w:lang w:bidi="x-none"/>
              </w:rPr>
            </w:pPr>
            <w:r>
              <w:rPr>
                <w:lang w:bidi="x-none"/>
              </w:rPr>
              <w:t>30.3367 N</w:t>
            </w:r>
          </w:p>
        </w:tc>
        <w:tc>
          <w:tcPr>
            <w:tcW w:w="1323" w:type="dxa"/>
            <w:vAlign w:val="bottom"/>
          </w:tcPr>
          <w:p w14:paraId="411C8205" w14:textId="77777777" w:rsidR="000A4841" w:rsidRDefault="000A4841">
            <w:pPr>
              <w:snapToGrid w:val="0"/>
              <w:jc w:val="center"/>
              <w:rPr>
                <w:lang w:bidi="x-none"/>
              </w:rPr>
            </w:pPr>
            <w:r>
              <w:rPr>
                <w:lang w:bidi="x-none"/>
              </w:rPr>
              <w:t>89.8256 W</w:t>
            </w:r>
          </w:p>
        </w:tc>
      </w:tr>
      <w:tr w:rsidR="000A4841" w14:paraId="75EEDAE0" w14:textId="77777777" w:rsidTr="006152B7">
        <w:trPr>
          <w:cantSplit/>
          <w:trHeight w:val="300"/>
          <w:jc w:val="center"/>
        </w:trPr>
        <w:tc>
          <w:tcPr>
            <w:tcW w:w="1014" w:type="dxa"/>
            <w:vAlign w:val="bottom"/>
          </w:tcPr>
          <w:p w14:paraId="1C2E90F5" w14:textId="77777777" w:rsidR="000A4841" w:rsidRDefault="000A4841">
            <w:pPr>
              <w:snapToGrid w:val="0"/>
              <w:ind w:left="64"/>
              <w:rPr>
                <w:lang w:bidi="x-none"/>
              </w:rPr>
            </w:pPr>
            <w:r>
              <w:rPr>
                <w:lang w:bidi="x-none"/>
              </w:rPr>
              <w:lastRenderedPageBreak/>
              <w:t>KMLB</w:t>
            </w:r>
          </w:p>
        </w:tc>
        <w:tc>
          <w:tcPr>
            <w:tcW w:w="3496" w:type="dxa"/>
            <w:vAlign w:val="bottom"/>
          </w:tcPr>
          <w:p w14:paraId="417BC75E" w14:textId="77777777" w:rsidR="000A4841" w:rsidRDefault="000A4841">
            <w:pPr>
              <w:snapToGrid w:val="0"/>
              <w:ind w:firstLine="162"/>
              <w:rPr>
                <w:lang w:bidi="x-none"/>
              </w:rPr>
            </w:pPr>
            <w:r>
              <w:rPr>
                <w:lang w:bidi="x-none"/>
              </w:rPr>
              <w:t>Melbourne, Florida</w:t>
            </w:r>
          </w:p>
        </w:tc>
        <w:tc>
          <w:tcPr>
            <w:tcW w:w="1230" w:type="dxa"/>
            <w:vAlign w:val="bottom"/>
          </w:tcPr>
          <w:p w14:paraId="449C3C1D" w14:textId="77777777" w:rsidR="000A4841" w:rsidRDefault="000A4841">
            <w:pPr>
              <w:snapToGrid w:val="0"/>
              <w:jc w:val="center"/>
              <w:rPr>
                <w:lang w:bidi="x-none"/>
              </w:rPr>
            </w:pPr>
            <w:r>
              <w:rPr>
                <w:lang w:bidi="x-none"/>
              </w:rPr>
              <w:t>28.1133 N</w:t>
            </w:r>
          </w:p>
        </w:tc>
        <w:tc>
          <w:tcPr>
            <w:tcW w:w="1323" w:type="dxa"/>
            <w:vAlign w:val="bottom"/>
          </w:tcPr>
          <w:p w14:paraId="38BAEBA5" w14:textId="77777777" w:rsidR="000A4841" w:rsidRDefault="000A4841">
            <w:pPr>
              <w:snapToGrid w:val="0"/>
              <w:jc w:val="center"/>
              <w:rPr>
                <w:lang w:bidi="x-none"/>
              </w:rPr>
            </w:pPr>
            <w:r>
              <w:rPr>
                <w:lang w:bidi="x-none"/>
              </w:rPr>
              <w:t>80.6542 W</w:t>
            </w:r>
          </w:p>
        </w:tc>
      </w:tr>
      <w:tr w:rsidR="000A4841" w14:paraId="1DB248F4" w14:textId="77777777" w:rsidTr="006152B7">
        <w:trPr>
          <w:cantSplit/>
          <w:trHeight w:val="300"/>
          <w:jc w:val="center"/>
        </w:trPr>
        <w:tc>
          <w:tcPr>
            <w:tcW w:w="1014" w:type="dxa"/>
            <w:vAlign w:val="bottom"/>
          </w:tcPr>
          <w:p w14:paraId="674FBD95" w14:textId="77777777" w:rsidR="000A4841" w:rsidRDefault="000A4841">
            <w:pPr>
              <w:snapToGrid w:val="0"/>
              <w:ind w:left="64"/>
              <w:rPr>
                <w:lang w:bidi="x-none"/>
              </w:rPr>
            </w:pPr>
            <w:r>
              <w:rPr>
                <w:lang w:bidi="x-none"/>
              </w:rPr>
              <w:t>KMOB</w:t>
            </w:r>
          </w:p>
        </w:tc>
        <w:tc>
          <w:tcPr>
            <w:tcW w:w="3496" w:type="dxa"/>
            <w:vAlign w:val="bottom"/>
          </w:tcPr>
          <w:p w14:paraId="7928E0DB" w14:textId="77777777" w:rsidR="000A4841" w:rsidRDefault="000A4841">
            <w:pPr>
              <w:snapToGrid w:val="0"/>
              <w:ind w:firstLine="162"/>
              <w:rPr>
                <w:color w:val="000000"/>
                <w:lang w:bidi="x-none"/>
              </w:rPr>
            </w:pPr>
            <w:r>
              <w:rPr>
                <w:color w:val="000000"/>
                <w:lang w:bidi="x-none"/>
              </w:rPr>
              <w:t>Mobile, AL</w:t>
            </w:r>
          </w:p>
        </w:tc>
        <w:tc>
          <w:tcPr>
            <w:tcW w:w="1230" w:type="dxa"/>
            <w:vAlign w:val="bottom"/>
          </w:tcPr>
          <w:p w14:paraId="304728B2" w14:textId="77777777" w:rsidR="000A4841" w:rsidRDefault="000A4841">
            <w:pPr>
              <w:snapToGrid w:val="0"/>
              <w:jc w:val="center"/>
              <w:rPr>
                <w:lang w:bidi="x-none"/>
              </w:rPr>
            </w:pPr>
            <w:r>
              <w:rPr>
                <w:lang w:bidi="x-none"/>
              </w:rPr>
              <w:t>30.6794 N</w:t>
            </w:r>
          </w:p>
        </w:tc>
        <w:tc>
          <w:tcPr>
            <w:tcW w:w="1323" w:type="dxa"/>
            <w:vAlign w:val="bottom"/>
          </w:tcPr>
          <w:p w14:paraId="34F10750" w14:textId="77777777" w:rsidR="000A4841" w:rsidRDefault="000A4841">
            <w:pPr>
              <w:snapToGrid w:val="0"/>
              <w:jc w:val="center"/>
              <w:rPr>
                <w:lang w:bidi="x-none"/>
              </w:rPr>
            </w:pPr>
            <w:r>
              <w:rPr>
                <w:lang w:bidi="x-none"/>
              </w:rPr>
              <w:t>88.2397 W</w:t>
            </w:r>
          </w:p>
        </w:tc>
      </w:tr>
      <w:tr w:rsidR="000A4841" w14:paraId="606613E3" w14:textId="77777777" w:rsidTr="006152B7">
        <w:trPr>
          <w:cantSplit/>
          <w:trHeight w:val="300"/>
          <w:jc w:val="center"/>
        </w:trPr>
        <w:tc>
          <w:tcPr>
            <w:tcW w:w="1014" w:type="dxa"/>
            <w:vAlign w:val="bottom"/>
          </w:tcPr>
          <w:p w14:paraId="5BA577A7" w14:textId="77777777" w:rsidR="000A4841" w:rsidRDefault="000A4841">
            <w:pPr>
              <w:snapToGrid w:val="0"/>
              <w:ind w:left="64"/>
              <w:rPr>
                <w:lang w:bidi="x-none"/>
              </w:rPr>
            </w:pPr>
            <w:r>
              <w:rPr>
                <w:lang w:bidi="x-none"/>
              </w:rPr>
              <w:t>KSHV</w:t>
            </w:r>
          </w:p>
        </w:tc>
        <w:tc>
          <w:tcPr>
            <w:tcW w:w="3496" w:type="dxa"/>
            <w:vAlign w:val="bottom"/>
          </w:tcPr>
          <w:p w14:paraId="75EC38A7" w14:textId="77777777" w:rsidR="000A4841" w:rsidRDefault="000A4841">
            <w:pPr>
              <w:snapToGrid w:val="0"/>
              <w:ind w:firstLine="162"/>
              <w:rPr>
                <w:color w:val="000000"/>
                <w:lang w:bidi="x-none"/>
              </w:rPr>
            </w:pPr>
            <w:r>
              <w:rPr>
                <w:color w:val="000000"/>
                <w:lang w:bidi="x-none"/>
              </w:rPr>
              <w:t>Shreveport, LA</w:t>
            </w:r>
          </w:p>
        </w:tc>
        <w:tc>
          <w:tcPr>
            <w:tcW w:w="1230" w:type="dxa"/>
            <w:vAlign w:val="bottom"/>
          </w:tcPr>
          <w:p w14:paraId="02464998" w14:textId="77777777" w:rsidR="000A4841" w:rsidRDefault="000A4841">
            <w:pPr>
              <w:snapToGrid w:val="0"/>
              <w:jc w:val="center"/>
              <w:rPr>
                <w:lang w:bidi="x-none"/>
              </w:rPr>
            </w:pPr>
            <w:r>
              <w:rPr>
                <w:lang w:bidi="x-none"/>
              </w:rPr>
              <w:t>32.4508 N</w:t>
            </w:r>
          </w:p>
        </w:tc>
        <w:tc>
          <w:tcPr>
            <w:tcW w:w="1323" w:type="dxa"/>
            <w:vAlign w:val="bottom"/>
          </w:tcPr>
          <w:p w14:paraId="5D82077C" w14:textId="77777777" w:rsidR="000A4841" w:rsidRDefault="000A4841">
            <w:pPr>
              <w:snapToGrid w:val="0"/>
              <w:jc w:val="center"/>
              <w:rPr>
                <w:lang w:bidi="x-none"/>
              </w:rPr>
            </w:pPr>
            <w:r>
              <w:rPr>
                <w:lang w:bidi="x-none"/>
              </w:rPr>
              <w:t>93.8414 W</w:t>
            </w:r>
          </w:p>
        </w:tc>
      </w:tr>
      <w:tr w:rsidR="000A4841" w14:paraId="100FF6FA" w14:textId="77777777" w:rsidTr="006152B7">
        <w:trPr>
          <w:cantSplit/>
          <w:trHeight w:val="300"/>
          <w:jc w:val="center"/>
        </w:trPr>
        <w:tc>
          <w:tcPr>
            <w:tcW w:w="1014" w:type="dxa"/>
            <w:vAlign w:val="bottom"/>
          </w:tcPr>
          <w:p w14:paraId="4715D543" w14:textId="77777777" w:rsidR="000A4841" w:rsidRDefault="000A4841">
            <w:pPr>
              <w:snapToGrid w:val="0"/>
              <w:ind w:left="64"/>
              <w:rPr>
                <w:lang w:bidi="x-none"/>
              </w:rPr>
            </w:pPr>
            <w:r>
              <w:rPr>
                <w:lang w:bidi="x-none"/>
              </w:rPr>
              <w:t>KTBW</w:t>
            </w:r>
          </w:p>
        </w:tc>
        <w:tc>
          <w:tcPr>
            <w:tcW w:w="3496" w:type="dxa"/>
            <w:vAlign w:val="bottom"/>
          </w:tcPr>
          <w:p w14:paraId="2BA35777" w14:textId="77777777" w:rsidR="000A4841" w:rsidRDefault="000A4841">
            <w:pPr>
              <w:snapToGrid w:val="0"/>
              <w:ind w:firstLine="162"/>
              <w:rPr>
                <w:color w:val="000000"/>
                <w:lang w:bidi="x-none"/>
              </w:rPr>
            </w:pPr>
            <w:r>
              <w:rPr>
                <w:color w:val="000000"/>
                <w:lang w:bidi="x-none"/>
              </w:rPr>
              <w:t>Ruskin/Tampa Bay, FL</w:t>
            </w:r>
          </w:p>
        </w:tc>
        <w:tc>
          <w:tcPr>
            <w:tcW w:w="1230" w:type="dxa"/>
            <w:vAlign w:val="bottom"/>
          </w:tcPr>
          <w:p w14:paraId="345F27D4" w14:textId="77777777" w:rsidR="000A4841" w:rsidRDefault="000A4841">
            <w:pPr>
              <w:snapToGrid w:val="0"/>
              <w:jc w:val="center"/>
              <w:rPr>
                <w:lang w:bidi="x-none"/>
              </w:rPr>
            </w:pPr>
            <w:r>
              <w:rPr>
                <w:lang w:bidi="x-none"/>
              </w:rPr>
              <w:t>27.7056 N</w:t>
            </w:r>
          </w:p>
        </w:tc>
        <w:tc>
          <w:tcPr>
            <w:tcW w:w="1323" w:type="dxa"/>
            <w:vAlign w:val="bottom"/>
          </w:tcPr>
          <w:p w14:paraId="4187C150" w14:textId="77777777" w:rsidR="000A4841" w:rsidRDefault="000A4841">
            <w:pPr>
              <w:snapToGrid w:val="0"/>
              <w:jc w:val="center"/>
              <w:rPr>
                <w:lang w:bidi="x-none"/>
              </w:rPr>
            </w:pPr>
            <w:r>
              <w:rPr>
                <w:lang w:bidi="x-none"/>
              </w:rPr>
              <w:t>82.4017 W</w:t>
            </w:r>
          </w:p>
        </w:tc>
      </w:tr>
      <w:tr w:rsidR="000A4841" w14:paraId="79A11D05" w14:textId="77777777" w:rsidTr="006152B7">
        <w:trPr>
          <w:cantSplit/>
          <w:trHeight w:val="300"/>
          <w:jc w:val="center"/>
        </w:trPr>
        <w:tc>
          <w:tcPr>
            <w:tcW w:w="1014" w:type="dxa"/>
            <w:vAlign w:val="bottom"/>
          </w:tcPr>
          <w:p w14:paraId="4F829149" w14:textId="77777777" w:rsidR="000A4841" w:rsidRDefault="000A4841">
            <w:pPr>
              <w:snapToGrid w:val="0"/>
              <w:ind w:left="64"/>
              <w:rPr>
                <w:lang w:bidi="x-none"/>
              </w:rPr>
            </w:pPr>
            <w:r>
              <w:rPr>
                <w:lang w:bidi="x-none"/>
              </w:rPr>
              <w:t>KTLH</w:t>
            </w:r>
          </w:p>
        </w:tc>
        <w:tc>
          <w:tcPr>
            <w:tcW w:w="3496" w:type="dxa"/>
            <w:vAlign w:val="bottom"/>
          </w:tcPr>
          <w:p w14:paraId="5F0C8DC3" w14:textId="77777777" w:rsidR="000A4841" w:rsidRDefault="000A4841">
            <w:pPr>
              <w:snapToGrid w:val="0"/>
              <w:ind w:firstLine="162"/>
              <w:rPr>
                <w:color w:val="000000"/>
                <w:lang w:bidi="x-none"/>
              </w:rPr>
            </w:pPr>
            <w:r>
              <w:rPr>
                <w:color w:val="000000"/>
                <w:lang w:bidi="x-none"/>
              </w:rPr>
              <w:t>Tallahassee, FL</w:t>
            </w:r>
          </w:p>
        </w:tc>
        <w:tc>
          <w:tcPr>
            <w:tcW w:w="1230" w:type="dxa"/>
            <w:vAlign w:val="bottom"/>
          </w:tcPr>
          <w:p w14:paraId="7FA74F6C" w14:textId="77777777" w:rsidR="000A4841" w:rsidRDefault="000A4841">
            <w:pPr>
              <w:snapToGrid w:val="0"/>
              <w:jc w:val="center"/>
              <w:rPr>
                <w:lang w:bidi="x-none"/>
              </w:rPr>
            </w:pPr>
            <w:r>
              <w:rPr>
                <w:lang w:bidi="x-none"/>
              </w:rPr>
              <w:t>30.3975 N</w:t>
            </w:r>
          </w:p>
        </w:tc>
        <w:tc>
          <w:tcPr>
            <w:tcW w:w="1323" w:type="dxa"/>
            <w:vAlign w:val="bottom"/>
          </w:tcPr>
          <w:p w14:paraId="509EDD6A" w14:textId="77777777" w:rsidR="000A4841" w:rsidRDefault="000A4841">
            <w:pPr>
              <w:snapToGrid w:val="0"/>
              <w:jc w:val="center"/>
              <w:rPr>
                <w:lang w:bidi="x-none"/>
              </w:rPr>
            </w:pPr>
            <w:r>
              <w:rPr>
                <w:lang w:bidi="x-none"/>
              </w:rPr>
              <w:t>84.3289 W</w:t>
            </w:r>
          </w:p>
        </w:tc>
      </w:tr>
      <w:tr w:rsidR="000A4841" w14:paraId="57AC7B3D" w14:textId="77777777" w:rsidTr="006152B7">
        <w:trPr>
          <w:cantSplit/>
          <w:trHeight w:val="300"/>
          <w:jc w:val="center"/>
        </w:trPr>
        <w:tc>
          <w:tcPr>
            <w:tcW w:w="1014" w:type="dxa"/>
            <w:vAlign w:val="bottom"/>
          </w:tcPr>
          <w:p w14:paraId="34E35023" w14:textId="77777777" w:rsidR="000A4841" w:rsidRDefault="000A4841">
            <w:pPr>
              <w:snapToGrid w:val="0"/>
              <w:ind w:left="64"/>
              <w:rPr>
                <w:i/>
                <w:lang w:bidi="x-none"/>
              </w:rPr>
            </w:pPr>
            <w:r>
              <w:rPr>
                <w:i/>
                <w:lang w:bidi="x-none"/>
              </w:rPr>
              <w:t>DARW</w:t>
            </w:r>
          </w:p>
        </w:tc>
        <w:tc>
          <w:tcPr>
            <w:tcW w:w="3496" w:type="dxa"/>
            <w:vAlign w:val="bottom"/>
          </w:tcPr>
          <w:p w14:paraId="0F862A5B" w14:textId="77777777" w:rsidR="000A4841" w:rsidRDefault="000A4841">
            <w:pPr>
              <w:snapToGrid w:val="0"/>
              <w:ind w:firstLine="162"/>
              <w:rPr>
                <w:i/>
                <w:color w:val="000000"/>
                <w:lang w:bidi="x-none"/>
              </w:rPr>
            </w:pPr>
            <w:r>
              <w:rPr>
                <w:i/>
                <w:color w:val="000000"/>
                <w:lang w:bidi="x-none"/>
              </w:rPr>
              <w:t>Darwin, Australia</w:t>
            </w:r>
          </w:p>
        </w:tc>
        <w:tc>
          <w:tcPr>
            <w:tcW w:w="1230" w:type="dxa"/>
            <w:vAlign w:val="bottom"/>
          </w:tcPr>
          <w:p w14:paraId="29139E28" w14:textId="77777777" w:rsidR="000A4841" w:rsidRDefault="000A4841">
            <w:pPr>
              <w:snapToGrid w:val="0"/>
              <w:jc w:val="center"/>
              <w:rPr>
                <w:i/>
                <w:lang w:bidi="x-none"/>
              </w:rPr>
            </w:pPr>
            <w:r>
              <w:rPr>
                <w:i/>
                <w:lang w:bidi="x-none"/>
              </w:rPr>
              <w:t>12.2522 S</w:t>
            </w:r>
          </w:p>
        </w:tc>
        <w:tc>
          <w:tcPr>
            <w:tcW w:w="1323" w:type="dxa"/>
            <w:vAlign w:val="bottom"/>
          </w:tcPr>
          <w:p w14:paraId="70A727BD" w14:textId="77777777" w:rsidR="000A4841" w:rsidRDefault="000A4841">
            <w:pPr>
              <w:snapToGrid w:val="0"/>
              <w:jc w:val="center"/>
              <w:rPr>
                <w:i/>
                <w:lang w:bidi="x-none"/>
              </w:rPr>
            </w:pPr>
            <w:r>
              <w:rPr>
                <w:i/>
                <w:lang w:bidi="x-none"/>
              </w:rPr>
              <w:t>131.0430 E</w:t>
            </w:r>
          </w:p>
        </w:tc>
      </w:tr>
      <w:tr w:rsidR="000A4841" w14:paraId="77B5A0E0" w14:textId="77777777" w:rsidTr="006152B7">
        <w:trPr>
          <w:cantSplit/>
          <w:trHeight w:val="300"/>
          <w:jc w:val="center"/>
        </w:trPr>
        <w:tc>
          <w:tcPr>
            <w:tcW w:w="1014" w:type="dxa"/>
            <w:vAlign w:val="bottom"/>
          </w:tcPr>
          <w:p w14:paraId="0F00BD7D" w14:textId="77777777" w:rsidR="000A4841" w:rsidRDefault="000A4841">
            <w:pPr>
              <w:snapToGrid w:val="0"/>
              <w:ind w:left="64"/>
              <w:rPr>
                <w:i/>
                <w:lang w:bidi="x-none"/>
              </w:rPr>
            </w:pPr>
            <w:r>
              <w:rPr>
                <w:i/>
                <w:lang w:bidi="x-none"/>
              </w:rPr>
              <w:t>KWAJ</w:t>
            </w:r>
          </w:p>
        </w:tc>
        <w:tc>
          <w:tcPr>
            <w:tcW w:w="3496" w:type="dxa"/>
            <w:vAlign w:val="bottom"/>
          </w:tcPr>
          <w:p w14:paraId="2A720E39" w14:textId="77777777" w:rsidR="000A4841" w:rsidRDefault="000A4841">
            <w:pPr>
              <w:snapToGrid w:val="0"/>
              <w:ind w:firstLine="162"/>
              <w:rPr>
                <w:i/>
                <w:color w:val="000000"/>
                <w:lang w:bidi="x-none"/>
              </w:rPr>
            </w:pPr>
            <w:r>
              <w:rPr>
                <w:i/>
                <w:color w:val="000000"/>
                <w:lang w:bidi="x-none"/>
              </w:rPr>
              <w:t>Kwajalein atoll, Marshall Islands</w:t>
            </w:r>
          </w:p>
        </w:tc>
        <w:tc>
          <w:tcPr>
            <w:tcW w:w="1230" w:type="dxa"/>
            <w:vAlign w:val="bottom"/>
          </w:tcPr>
          <w:p w14:paraId="749861D1" w14:textId="77777777" w:rsidR="000A4841" w:rsidRDefault="000A4841">
            <w:pPr>
              <w:snapToGrid w:val="0"/>
              <w:jc w:val="center"/>
              <w:rPr>
                <w:i/>
                <w:lang w:bidi="x-none"/>
              </w:rPr>
            </w:pPr>
            <w:r>
              <w:rPr>
                <w:i/>
                <w:lang w:bidi="x-none"/>
              </w:rPr>
              <w:t>8.71796 N</w:t>
            </w:r>
          </w:p>
        </w:tc>
        <w:tc>
          <w:tcPr>
            <w:tcW w:w="1323" w:type="dxa"/>
            <w:vAlign w:val="bottom"/>
          </w:tcPr>
          <w:p w14:paraId="14ED8936" w14:textId="77777777" w:rsidR="000A4841" w:rsidRDefault="000A4841">
            <w:pPr>
              <w:snapToGrid w:val="0"/>
              <w:jc w:val="center"/>
              <w:rPr>
                <w:i/>
                <w:lang w:bidi="x-none"/>
              </w:rPr>
            </w:pPr>
            <w:r>
              <w:rPr>
                <w:i/>
                <w:lang w:bidi="x-none"/>
              </w:rPr>
              <w:t>167.733 E</w:t>
            </w:r>
          </w:p>
        </w:tc>
      </w:tr>
      <w:tr w:rsidR="000A4841" w14:paraId="6EA726AB" w14:textId="77777777" w:rsidTr="006152B7">
        <w:trPr>
          <w:cantSplit/>
          <w:trHeight w:val="300"/>
          <w:jc w:val="center"/>
        </w:trPr>
        <w:tc>
          <w:tcPr>
            <w:tcW w:w="1014" w:type="dxa"/>
            <w:vAlign w:val="bottom"/>
          </w:tcPr>
          <w:p w14:paraId="0DE99D6D" w14:textId="77777777" w:rsidR="000A4841" w:rsidRDefault="000A4841">
            <w:pPr>
              <w:snapToGrid w:val="0"/>
              <w:ind w:left="64"/>
              <w:rPr>
                <w:i/>
                <w:lang w:bidi="x-none"/>
              </w:rPr>
            </w:pPr>
            <w:r>
              <w:rPr>
                <w:i/>
                <w:lang w:bidi="x-none"/>
              </w:rPr>
              <w:t>RGSN</w:t>
            </w:r>
          </w:p>
        </w:tc>
        <w:tc>
          <w:tcPr>
            <w:tcW w:w="3496" w:type="dxa"/>
            <w:vAlign w:val="bottom"/>
          </w:tcPr>
          <w:p w14:paraId="56490F60" w14:textId="77777777" w:rsidR="000A4841" w:rsidRDefault="000A4841">
            <w:pPr>
              <w:snapToGrid w:val="0"/>
              <w:ind w:firstLine="162"/>
              <w:rPr>
                <w:i/>
                <w:color w:val="000000"/>
                <w:lang w:bidi="x-none"/>
              </w:rPr>
            </w:pPr>
            <w:r>
              <w:rPr>
                <w:i/>
                <w:color w:val="000000"/>
                <w:lang w:bidi="x-none"/>
              </w:rPr>
              <w:t>Gosan, South Korea</w:t>
            </w:r>
          </w:p>
        </w:tc>
        <w:tc>
          <w:tcPr>
            <w:tcW w:w="1230" w:type="dxa"/>
            <w:vAlign w:val="bottom"/>
          </w:tcPr>
          <w:p w14:paraId="4BDFB93B" w14:textId="77777777" w:rsidR="000A4841" w:rsidRDefault="000A4841">
            <w:pPr>
              <w:snapToGrid w:val="0"/>
              <w:jc w:val="center"/>
              <w:rPr>
                <w:i/>
                <w:lang w:bidi="x-none"/>
              </w:rPr>
            </w:pPr>
            <w:r>
              <w:rPr>
                <w:i/>
                <w:lang w:bidi="x-none"/>
              </w:rPr>
              <w:t>33.2942 N</w:t>
            </w:r>
          </w:p>
        </w:tc>
        <w:tc>
          <w:tcPr>
            <w:tcW w:w="1323" w:type="dxa"/>
            <w:vAlign w:val="bottom"/>
          </w:tcPr>
          <w:p w14:paraId="60D1E0BA" w14:textId="77777777" w:rsidR="000A4841" w:rsidRDefault="000A4841">
            <w:pPr>
              <w:snapToGrid w:val="0"/>
              <w:jc w:val="center"/>
              <w:rPr>
                <w:i/>
                <w:lang w:bidi="x-none"/>
              </w:rPr>
            </w:pPr>
            <w:r>
              <w:rPr>
                <w:i/>
                <w:lang w:bidi="x-none"/>
              </w:rPr>
              <w:t>126.1630 E</w:t>
            </w:r>
          </w:p>
        </w:tc>
      </w:tr>
      <w:tr w:rsidR="000A4841" w14:paraId="051629DC" w14:textId="77777777" w:rsidTr="006152B7">
        <w:trPr>
          <w:cantSplit/>
          <w:trHeight w:val="300"/>
          <w:jc w:val="center"/>
        </w:trPr>
        <w:tc>
          <w:tcPr>
            <w:tcW w:w="1014" w:type="dxa"/>
            <w:vAlign w:val="bottom"/>
          </w:tcPr>
          <w:p w14:paraId="1D836BEE" w14:textId="77777777" w:rsidR="000A4841" w:rsidRDefault="000A4841">
            <w:pPr>
              <w:snapToGrid w:val="0"/>
              <w:ind w:left="64"/>
              <w:rPr>
                <w:i/>
                <w:lang w:bidi="x-none"/>
              </w:rPr>
            </w:pPr>
            <w:r>
              <w:rPr>
                <w:i/>
                <w:lang w:bidi="x-none"/>
              </w:rPr>
              <w:t>RMOR</w:t>
            </w:r>
          </w:p>
        </w:tc>
        <w:tc>
          <w:tcPr>
            <w:tcW w:w="3496" w:type="dxa"/>
            <w:vAlign w:val="bottom"/>
          </w:tcPr>
          <w:p w14:paraId="55D03C09" w14:textId="3343F162" w:rsidR="000A4841" w:rsidRDefault="00163CE2">
            <w:pPr>
              <w:snapToGrid w:val="0"/>
              <w:ind w:firstLine="162"/>
              <w:rPr>
                <w:i/>
                <w:color w:val="000000"/>
                <w:lang w:bidi="x-none"/>
              </w:rPr>
            </w:pPr>
            <w:r>
              <w:rPr>
                <w:i/>
                <w:color w:val="000000"/>
                <w:lang w:bidi="x-none"/>
              </w:rPr>
              <w:t>Univ.</w:t>
            </w:r>
            <w:r w:rsidR="000A4841">
              <w:rPr>
                <w:i/>
                <w:color w:val="000000"/>
                <w:lang w:bidi="x-none"/>
              </w:rPr>
              <w:t xml:space="preserve"> of Alabama, Huntsville</w:t>
            </w:r>
          </w:p>
        </w:tc>
        <w:tc>
          <w:tcPr>
            <w:tcW w:w="1230" w:type="dxa"/>
            <w:vAlign w:val="bottom"/>
          </w:tcPr>
          <w:p w14:paraId="309C166A" w14:textId="77777777" w:rsidR="000A4841" w:rsidRDefault="000A4841">
            <w:pPr>
              <w:snapToGrid w:val="0"/>
              <w:jc w:val="center"/>
              <w:rPr>
                <w:i/>
                <w:lang w:bidi="x-none"/>
              </w:rPr>
            </w:pPr>
            <w:r>
              <w:rPr>
                <w:i/>
                <w:lang w:bidi="x-none"/>
              </w:rPr>
              <w:t>34.6460 N</w:t>
            </w:r>
          </w:p>
        </w:tc>
        <w:tc>
          <w:tcPr>
            <w:tcW w:w="1323" w:type="dxa"/>
            <w:vAlign w:val="bottom"/>
          </w:tcPr>
          <w:p w14:paraId="6F149E9F" w14:textId="77777777" w:rsidR="000A4841" w:rsidRDefault="000A4841">
            <w:pPr>
              <w:snapToGrid w:val="0"/>
              <w:jc w:val="center"/>
              <w:rPr>
                <w:i/>
                <w:lang w:bidi="x-none"/>
              </w:rPr>
            </w:pPr>
            <w:r>
              <w:rPr>
                <w:i/>
                <w:lang w:bidi="x-none"/>
              </w:rPr>
              <w:t>86.7713 W</w:t>
            </w:r>
          </w:p>
        </w:tc>
      </w:tr>
    </w:tbl>
    <w:p w14:paraId="3B16F299" w14:textId="77777777" w:rsidR="00323E54" w:rsidRDefault="00323E54" w:rsidP="00323E54">
      <w:pPr>
        <w:pStyle w:val="Heading2"/>
        <w:numPr>
          <w:ilvl w:val="0"/>
          <w:numId w:val="0"/>
        </w:numPr>
        <w:ind w:left="270"/>
      </w:pPr>
    </w:p>
    <w:p w14:paraId="6262F9D4" w14:textId="77777777" w:rsidR="000A4841" w:rsidRDefault="000A4841" w:rsidP="00323E54">
      <w:pPr>
        <w:pStyle w:val="Heading2"/>
      </w:pPr>
      <w:bookmarkStart w:id="7" w:name="_Toc267218842"/>
      <w:r>
        <w:t>The “100-in-100” Criterion</w:t>
      </w:r>
      <w:bookmarkEnd w:id="7"/>
    </w:p>
    <w:p w14:paraId="0A172205" w14:textId="156680E1" w:rsidR="000A4841" w:rsidRDefault="000A4841">
      <w:pPr>
        <w:pStyle w:val="BodyText"/>
      </w:pPr>
      <w:r>
        <w:t>In all cases, data products generated by the VN adhere to the “100-in-100” criterion. That is, event files described in subsequent sections of this document have 100 or more gridpoints indicating “Rain_Certain,” as defined by the TRMM PR 2A-25 product, that fall within 100 km of a ground radar. For this purpose, selected 2A-25 variables are analyzed to temporary 4-km-resolution grids of 300x300 km extent, one centered on each GR site overpassed in a given orbit. Metadata concerning the precipitation and PR/GR overlap statuses of each overpass event are computed from the temporary grids and stored in the GPM GV database, which can be queried to determine which events meet the “100-in-100” criterion, or other user-defined criteria.  Matched-up PR and GR data products and TMI and GR data products in the form of netCDF files are generated and stored on the VN ftp direc</w:t>
      </w:r>
      <w:r w:rsidRPr="009B75B0">
        <w:t>tor</w:t>
      </w:r>
      <w:r w:rsidRPr="009B75B0">
        <w:rPr>
          <w:b/>
        </w:rPr>
        <w:t>y</w:t>
      </w:r>
      <w:r w:rsidRPr="009B75B0">
        <w:rPr>
          <w:rFonts w:ascii="Courier" w:hAnsi="Courier"/>
          <w:b/>
          <w:sz w:val="22"/>
        </w:rPr>
        <w:t xml:space="preserve"> </w:t>
      </w:r>
      <w:r>
        <w:rPr>
          <w:rFonts w:ascii="Courier" w:hAnsi="Courier"/>
          <w:b/>
          <w:sz w:val="22"/>
        </w:rPr>
        <w:t>data/gpmgv/</w:t>
      </w:r>
      <w:r w:rsidRPr="009B75B0">
        <w:rPr>
          <w:rFonts w:ascii="Courier" w:hAnsi="Courier"/>
          <w:b/>
          <w:sz w:val="22"/>
        </w:rPr>
        <w:t>netCDF/geomatch/</w:t>
      </w:r>
      <w:r>
        <w:t xml:space="preserve"> for any event that meets the PR 100-in-100 criterion (see Section 4 for a complete description of the VN ftp directory structure and file naming conventions). </w:t>
      </w:r>
    </w:p>
    <w:p w14:paraId="3480D1CA" w14:textId="6CB23D9B" w:rsidR="000A4841" w:rsidRDefault="000A4841">
      <w:pPr>
        <w:pStyle w:val="BodyText"/>
      </w:pPr>
      <w:r w:rsidRPr="004564E1">
        <w:t>The VN’s internal database actually stores TRMM PR</w:t>
      </w:r>
      <w:r>
        <w:t xml:space="preserve"> and TMI</w:t>
      </w:r>
      <w:r w:rsidRPr="004564E1">
        <w:t xml:space="preserve"> and ground radar data for </w:t>
      </w:r>
      <w:r w:rsidRPr="004564E1">
        <w:rPr>
          <w:i/>
        </w:rPr>
        <w:t>all</w:t>
      </w:r>
      <w:r w:rsidRPr="004564E1">
        <w:t xml:space="preserve"> coincident events where the PR passes within 200 km of the ground radar, whethe</w:t>
      </w:r>
      <w:r>
        <w:t xml:space="preserve">r it is raining or not. Ground radar data are stored in the </w:t>
      </w:r>
      <w:r>
        <w:rPr>
          <w:rFonts w:ascii="Courier" w:hAnsi="Courier"/>
          <w:b/>
          <w:sz w:val="22"/>
        </w:rPr>
        <w:t>data/gpmgv/</w:t>
      </w:r>
      <w:r w:rsidRPr="009B75B0">
        <w:rPr>
          <w:rFonts w:ascii="Courier" w:hAnsi="Courier"/>
          <w:b/>
          <w:sz w:val="22"/>
        </w:rPr>
        <w:t>gv_radar</w:t>
      </w:r>
      <w:r>
        <w:t xml:space="preserve"> directory and Precipitation Radar and TMI data are stored in the </w:t>
      </w:r>
      <w:r>
        <w:rPr>
          <w:rFonts w:ascii="Courier" w:hAnsi="Courier"/>
          <w:b/>
          <w:sz w:val="22"/>
        </w:rPr>
        <w:t>data/gpmgv/</w:t>
      </w:r>
      <w:r w:rsidRPr="009B75B0">
        <w:rPr>
          <w:rFonts w:ascii="Courier" w:hAnsi="Courier"/>
          <w:b/>
          <w:sz w:val="22"/>
        </w:rPr>
        <w:t>prsubsets</w:t>
      </w:r>
      <w:r>
        <w:t xml:space="preserve"> directory of the VN ftp site. See Section 4 for a complete description of the VN ftp directory structure and file-naming conventions.</w:t>
      </w:r>
    </w:p>
    <w:p w14:paraId="4CFD0028" w14:textId="77777777" w:rsidR="000A4841" w:rsidRDefault="000A4841">
      <w:pPr>
        <w:pStyle w:val="Heading2"/>
        <w:tabs>
          <w:tab w:val="left" w:pos="2880"/>
        </w:tabs>
      </w:pPr>
      <w:bookmarkStart w:id="8" w:name="_Toc267218843"/>
      <w:r>
        <w:t>Validation Network data product netCDF format</w:t>
      </w:r>
      <w:bookmarkEnd w:id="8"/>
    </w:p>
    <w:p w14:paraId="14C1F596" w14:textId="0CF247A4" w:rsidR="00615DDD" w:rsidRDefault="000A4841">
      <w:pPr>
        <w:pStyle w:val="BodyText"/>
      </w:pPr>
      <w:r>
        <w:t xml:space="preserve">The gridded GR and PR data products, the PR-GR geometry match data product, and the TMI-GR geometry match data product are formatted according to the network Common Data Format (netCDF) standard. The </w:t>
      </w:r>
      <w:proofErr w:type="gramStart"/>
      <w:r>
        <w:t>netCDF is maintained by the Unidata Program of the University Corporation</w:t>
      </w:r>
      <w:proofErr w:type="gramEnd"/>
      <w:r>
        <w:t xml:space="preserve"> for Atmospheric Research (UCAR). More information on netCDF can be found on the Unidata website</w:t>
      </w:r>
      <w:r w:rsidR="00615DDD">
        <w:t>:</w:t>
      </w:r>
      <w:r>
        <w:t xml:space="preserve"> </w:t>
      </w:r>
    </w:p>
    <w:p w14:paraId="20FBED34" w14:textId="45B31A72" w:rsidR="000A4841" w:rsidRDefault="000A4841">
      <w:pPr>
        <w:pStyle w:val="BodyText"/>
      </w:pPr>
      <w:r w:rsidRPr="009B75B0">
        <w:rPr>
          <w:rFonts w:ascii="Courier" w:hAnsi="Courier"/>
          <w:b/>
          <w:sz w:val="22"/>
        </w:rPr>
        <w:t>http://www.unidata.ucar.edu/software/netcdf</w:t>
      </w:r>
    </w:p>
    <w:p w14:paraId="7BC7A23A" w14:textId="77777777" w:rsidR="000A4841" w:rsidRDefault="000A4841">
      <w:pPr>
        <w:pStyle w:val="BodyText"/>
      </w:pPr>
      <w:r>
        <w:lastRenderedPageBreak/>
        <w:t xml:space="preserve">There are three basic components of the netCDF files termed </w:t>
      </w:r>
      <w:r>
        <w:rPr>
          <w:i/>
        </w:rPr>
        <w:t>attributes, dimensions</w:t>
      </w:r>
      <w:r>
        <w:t xml:space="preserve"> and </w:t>
      </w:r>
      <w:r>
        <w:rPr>
          <w:i/>
        </w:rPr>
        <w:t>variables</w:t>
      </w:r>
      <w:r>
        <w:t>, which are described briefly below.</w:t>
      </w:r>
    </w:p>
    <w:p w14:paraId="34A79012" w14:textId="67E25CC2" w:rsidR="000A4841" w:rsidRDefault="000A4841">
      <w:pPr>
        <w:pStyle w:val="BodyText"/>
      </w:pPr>
      <w:r>
        <w:rPr>
          <w:i/>
          <w:u w:val="single"/>
        </w:rPr>
        <w:t>Attributes</w:t>
      </w:r>
      <w:r>
        <w:t xml:space="preserve"> contain auxiliary information about each netCDF </w:t>
      </w:r>
      <w:r>
        <w:rPr>
          <w:i/>
        </w:rPr>
        <w:t>variable</w:t>
      </w:r>
      <w:r>
        <w:t xml:space="preserve">. Each </w:t>
      </w:r>
      <w:r>
        <w:rPr>
          <w:i/>
        </w:rPr>
        <w:t>attribute</w:t>
      </w:r>
      <w:r>
        <w:t xml:space="preserve"> has a name, data type and length associated with it. </w:t>
      </w:r>
      <w:proofErr w:type="gramStart"/>
      <w:r>
        <w:t>netCDF</w:t>
      </w:r>
      <w:proofErr w:type="gramEnd"/>
      <w:r>
        <w:t xml:space="preserve"> also permits the definition of </w:t>
      </w:r>
      <w:r>
        <w:rPr>
          <w:i/>
        </w:rPr>
        <w:t>global attributes</w:t>
      </w:r>
      <w:r>
        <w:t xml:space="preserve">, which typically apply to the data set as a whole, rather than to individual variables in the data.  The PR-GR netCDF matchup files contain seven </w:t>
      </w:r>
      <w:r>
        <w:rPr>
          <w:i/>
        </w:rPr>
        <w:t>global attributes</w:t>
      </w:r>
      <w:r>
        <w:t>, and the TMI-GR netCDF matchup files contain four.</w:t>
      </w:r>
    </w:p>
    <w:p w14:paraId="1B4EC5E7" w14:textId="77777777" w:rsidR="000A4841" w:rsidRDefault="000A4841">
      <w:pPr>
        <w:pStyle w:val="BodyText"/>
      </w:pPr>
      <w:r>
        <w:rPr>
          <w:i/>
          <w:u w:val="single"/>
        </w:rPr>
        <w:t>Dimensions</w:t>
      </w:r>
      <w:r>
        <w:t xml:space="preserve"> are named integers that are use to specify the size (dimensionality) of one or more </w:t>
      </w:r>
      <w:r>
        <w:rPr>
          <w:i/>
        </w:rPr>
        <w:t>variables</w:t>
      </w:r>
      <w:r>
        <w:t xml:space="preserve">. </w:t>
      </w:r>
    </w:p>
    <w:p w14:paraId="380AEDB5" w14:textId="77777777" w:rsidR="000A4841" w:rsidRDefault="000A4841">
      <w:pPr>
        <w:pStyle w:val="BodyText"/>
      </w:pPr>
      <w:r>
        <w:rPr>
          <w:i/>
          <w:u w:val="single"/>
        </w:rPr>
        <w:t>Variables</w:t>
      </w:r>
      <w:r>
        <w:t xml:space="preserve"> are scalars or multidimensional arrays of values of the same data type. Each </w:t>
      </w:r>
      <w:r>
        <w:rPr>
          <w:i/>
        </w:rPr>
        <w:t>variable</w:t>
      </w:r>
      <w:r>
        <w:t xml:space="preserve"> has a size, type and name associated with it. </w:t>
      </w:r>
      <w:r>
        <w:rPr>
          <w:i/>
        </w:rPr>
        <w:t>Variables</w:t>
      </w:r>
      <w:r>
        <w:t xml:space="preserve"> also typically have </w:t>
      </w:r>
      <w:r>
        <w:rPr>
          <w:i/>
        </w:rPr>
        <w:t>attributes</w:t>
      </w:r>
      <w:r>
        <w:t xml:space="preserve"> that describe them.</w:t>
      </w:r>
    </w:p>
    <w:p w14:paraId="4D6854AA" w14:textId="77777777" w:rsidR="000A4841" w:rsidRDefault="000A4841">
      <w:pPr>
        <w:pStyle w:val="Heading1"/>
        <w:tabs>
          <w:tab w:val="left" w:pos="2160"/>
        </w:tabs>
      </w:pPr>
      <w:bookmarkStart w:id="9" w:name="_Toc267218844"/>
      <w:r>
        <w:lastRenderedPageBreak/>
        <w:t>Geometry-Matched Data Products</w:t>
      </w:r>
      <w:bookmarkEnd w:id="9"/>
    </w:p>
    <w:p w14:paraId="3684DE31" w14:textId="77777777" w:rsidR="000A4841" w:rsidRDefault="000A4841">
      <w:pPr>
        <w:pStyle w:val="Heading2"/>
        <w:tabs>
          <w:tab w:val="left" w:pos="2880"/>
        </w:tabs>
      </w:pPr>
      <w:bookmarkStart w:id="10" w:name="_Toc267218845"/>
      <w:r>
        <w:t>Archive site directory</w:t>
      </w:r>
      <w:bookmarkEnd w:id="10"/>
      <w:r>
        <w:t xml:space="preserve"> </w:t>
      </w:r>
    </w:p>
    <w:p w14:paraId="362145FB" w14:textId="07FE8AB3" w:rsidR="00122A27" w:rsidRDefault="000A4841" w:rsidP="000A4841">
      <w:pPr>
        <w:pStyle w:val="BodyText"/>
      </w:pPr>
      <w:r>
        <w:t>As previously described in Section 1.1, VN match-up data are available via anonymous ftp from</w:t>
      </w:r>
      <w:r w:rsidR="00122A27">
        <w:t>:</w:t>
      </w:r>
    </w:p>
    <w:p w14:paraId="224CCEE0" w14:textId="4B1BB863" w:rsidR="000A4841" w:rsidRDefault="00D049FF" w:rsidP="000A4841">
      <w:pPr>
        <w:pStyle w:val="BodyText"/>
      </w:pPr>
      <w:hyperlink r:id="rId34" w:history="1">
        <w:r w:rsidR="000A4841" w:rsidRPr="009B75B0">
          <w:rPr>
            <w:rFonts w:ascii="Courier" w:hAnsi="Courier"/>
            <w:b/>
            <w:sz w:val="22"/>
          </w:rPr>
          <w:t>ftp://hector.gsfc.nasa.gov/gpm-validation/data</w:t>
        </w:r>
      </w:hyperlink>
      <w:r w:rsidR="000A4841">
        <w:rPr>
          <w:rFonts w:ascii="Courier" w:hAnsi="Courier"/>
          <w:b/>
          <w:sz w:val="22"/>
        </w:rPr>
        <w:t>/gpmgv</w:t>
      </w:r>
    </w:p>
    <w:p w14:paraId="77A92F61" w14:textId="4981C7FB" w:rsidR="000A4841" w:rsidRDefault="000A4841">
      <w:pPr>
        <w:pStyle w:val="BodyText"/>
        <w:rPr>
          <w:rFonts w:cs="Courier New"/>
        </w:rPr>
      </w:pPr>
      <w:r>
        <w:t>Data from the geometry-matching techniques are located under the subdirectory</w:t>
      </w:r>
      <w:r>
        <w:rPr>
          <w:rFonts w:ascii="Courier New" w:hAnsi="Courier New" w:cs="Courier New"/>
          <w:b/>
        </w:rPr>
        <w:t xml:space="preserve"> </w:t>
      </w:r>
      <w:r w:rsidRPr="009B75B0">
        <w:rPr>
          <w:rFonts w:ascii="Courier New" w:hAnsi="Courier New"/>
          <w:b/>
          <w:sz w:val="22"/>
        </w:rPr>
        <w:t>netcdf/geo_match</w:t>
      </w:r>
      <w:r w:rsidRPr="009B75B0">
        <w:rPr>
          <w:rFonts w:ascii="Courier New" w:hAnsi="Courier New"/>
          <w:sz w:val="22"/>
        </w:rPr>
        <w:t>.</w:t>
      </w:r>
      <w:r>
        <w:rPr>
          <w:rFonts w:cs="Courier New"/>
        </w:rPr>
        <w:t xml:space="preserve"> The geometry-matching technique allows for comparison of actual space and ground network measurements (i.e., data are </w:t>
      </w:r>
      <w:r>
        <w:rPr>
          <w:rFonts w:cs="Courier New"/>
          <w:b/>
        </w:rPr>
        <w:t>not</w:t>
      </w:r>
      <w:r>
        <w:rPr>
          <w:rFonts w:cs="Courier New"/>
        </w:rPr>
        <w:t xml:space="preserve"> resampled in 3 dimensions). This method has replaced the heritage </w:t>
      </w:r>
      <w:r w:rsidRPr="00D95AE2">
        <w:t>gridding technique</w:t>
      </w:r>
      <w:r>
        <w:t>, which is no longer used as a VN data comparison method</w:t>
      </w:r>
      <w:r>
        <w:rPr>
          <w:rFonts w:cs="Courier New"/>
        </w:rPr>
        <w:t>.</w:t>
      </w:r>
    </w:p>
    <w:p w14:paraId="308B8B6F" w14:textId="77777777" w:rsidR="000A4841" w:rsidRDefault="000A4841">
      <w:pPr>
        <w:pStyle w:val="Heading2"/>
      </w:pPr>
      <w:bookmarkStart w:id="11" w:name="_Toc267218846"/>
      <w:r>
        <w:t>File Name Convention</w:t>
      </w:r>
      <w:bookmarkEnd w:id="11"/>
    </w:p>
    <w:p w14:paraId="7470EA14" w14:textId="21EF9B96" w:rsidR="000A4841" w:rsidRDefault="000A4841">
      <w:r>
        <w:t xml:space="preserve">Geometry matching data in the </w:t>
      </w:r>
      <w:r w:rsidRPr="009B75B0">
        <w:rPr>
          <w:rFonts w:ascii="Courier New" w:hAnsi="Courier New"/>
          <w:b/>
          <w:sz w:val="22"/>
        </w:rPr>
        <w:t>netcdf/geo_match</w:t>
      </w:r>
      <w:r>
        <w:t xml:space="preserve"> directory are stored as netCDF gzip-</w:t>
      </w:r>
      <w:r w:rsidR="00615DDD">
        <w:t>p</w:t>
      </w:r>
      <w:r>
        <w:t>ed files</w:t>
      </w:r>
      <w:r w:rsidR="00323E54">
        <w:t>, individualized</w:t>
      </w:r>
      <w:r>
        <w:t xml:space="preserve"> by site (4-letter site ID, see Table 1-1), event date, and orbit number (see Section 4). These files will contain data for roughly the same set of events as the grid data, for a given event, since the “100</w:t>
      </w:r>
      <w:r>
        <w:noBreakHyphen/>
        <w:t>in</w:t>
      </w:r>
      <w:r>
        <w:noBreakHyphen/>
        <w:t>100” criteria described above are used to determine the events for which geometry</w:t>
      </w:r>
      <w:r w:rsidR="00492597">
        <w:t>-</w:t>
      </w:r>
      <w:r>
        <w:t>matching data are computed. The data volume of each file varies depending on the number of ”rainy” points in each file, but files of 10 to 100 or more MByte are typical.</w:t>
      </w:r>
    </w:p>
    <w:p w14:paraId="2AD0E96B" w14:textId="3F5F8F41" w:rsidR="000A4841" w:rsidRDefault="000A4841">
      <w:pPr>
        <w:pStyle w:val="BodyText"/>
      </w:pPr>
      <w:r>
        <w:t>The site</w:t>
      </w:r>
      <w:r w:rsidR="00524422">
        <w:t>-</w:t>
      </w:r>
      <w:r>
        <w:t>specific gzip file unpack</w:t>
      </w:r>
      <w:r w:rsidR="00524422">
        <w:t>s</w:t>
      </w:r>
      <w:r>
        <w:t xml:space="preserve"> to a netCDF</w:t>
      </w:r>
      <w:r w:rsidR="00524422">
        <w:t>-format</w:t>
      </w:r>
      <w:r>
        <w:t xml:space="preserve"> file identifiable by matchup </w:t>
      </w:r>
      <w:r w:rsidR="00524422">
        <w:t xml:space="preserve">TRMM data </w:t>
      </w:r>
      <w:r>
        <w:t xml:space="preserve">type (PR or TMI), </w:t>
      </w:r>
      <w:r w:rsidR="00524422">
        <w:t xml:space="preserve">GR site, </w:t>
      </w:r>
      <w:r>
        <w:t xml:space="preserve">date, TRMM orbit number, </w:t>
      </w:r>
      <w:r w:rsidR="00524422">
        <w:t>TRMM</w:t>
      </w:r>
      <w:r>
        <w:t xml:space="preserve"> product version, and geometry match file version according to th</w:t>
      </w:r>
      <w:r w:rsidR="00524422">
        <w:t>e file naming</w:t>
      </w:r>
      <w:r>
        <w:t xml:space="preserve"> convention:</w:t>
      </w:r>
    </w:p>
    <w:p w14:paraId="2B9773EE" w14:textId="50077BC4" w:rsidR="000A4841" w:rsidRPr="006152B7" w:rsidRDefault="000A4841">
      <w:pPr>
        <w:pStyle w:val="BodyText"/>
        <w:rPr>
          <w:rFonts w:ascii="Courier" w:hAnsi="Courier"/>
        </w:rPr>
      </w:pPr>
      <w:r w:rsidRPr="006152B7">
        <w:rPr>
          <w:rFonts w:ascii="Courier" w:hAnsi="Courier"/>
        </w:rPr>
        <w:t>GRtoXXX.SHORTNAME.YYMMDD.ORBITNUMBER.V.F_f.nc.gz</w:t>
      </w:r>
    </w:p>
    <w:p w14:paraId="6C4744EE" w14:textId="77777777" w:rsidR="000A4841" w:rsidRDefault="000A4841" w:rsidP="000A4841">
      <w:pPr>
        <w:pStyle w:val="BodyText"/>
        <w:spacing w:before="0"/>
      </w:pPr>
    </w:p>
    <w:p w14:paraId="052C45A4" w14:textId="77777777" w:rsidR="000A4841" w:rsidRDefault="000A4841" w:rsidP="000A4841">
      <w:pPr>
        <w:pStyle w:val="BodyText"/>
        <w:spacing w:before="0"/>
      </w:pPr>
      <w:proofErr w:type="gramStart"/>
      <w:r>
        <w:t>where</w:t>
      </w:r>
      <w:proofErr w:type="gramEnd"/>
      <w:r>
        <w:t>:</w:t>
      </w:r>
    </w:p>
    <w:p w14:paraId="0E785CB4" w14:textId="77777777" w:rsidR="000A4841" w:rsidRDefault="000A4841" w:rsidP="000A4841">
      <w:pPr>
        <w:pStyle w:val="BodyText"/>
        <w:spacing w:before="0"/>
      </w:pPr>
    </w:p>
    <w:tbl>
      <w:tblPr>
        <w:tblW w:w="0" w:type="auto"/>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43" w:type="dxa"/>
          <w:left w:w="115" w:type="dxa"/>
          <w:bottom w:w="43" w:type="dxa"/>
          <w:right w:w="115" w:type="dxa"/>
        </w:tblCellMar>
        <w:tblLook w:val="0000" w:firstRow="0" w:lastRow="0" w:firstColumn="0" w:lastColumn="0" w:noHBand="0" w:noVBand="0"/>
      </w:tblPr>
      <w:tblGrid>
        <w:gridCol w:w="1980"/>
        <w:gridCol w:w="6761"/>
      </w:tblGrid>
      <w:tr w:rsidR="000A4841" w14:paraId="2B575072" w14:textId="77777777" w:rsidTr="006152B7">
        <w:tc>
          <w:tcPr>
            <w:tcW w:w="1980" w:type="dxa"/>
          </w:tcPr>
          <w:p w14:paraId="3A891ABD" w14:textId="77777777" w:rsidR="000A4841" w:rsidRPr="006152B7" w:rsidRDefault="000A4841">
            <w:pPr>
              <w:suppressAutoHyphens w:val="0"/>
              <w:snapToGrid w:val="0"/>
              <w:rPr>
                <w:rFonts w:ascii="Courier" w:hAnsi="Courier"/>
                <w:lang w:bidi="x-none"/>
              </w:rPr>
            </w:pPr>
            <w:r w:rsidRPr="006152B7">
              <w:rPr>
                <w:rFonts w:ascii="Courier" w:hAnsi="Courier"/>
                <w:lang w:bidi="x-none"/>
              </w:rPr>
              <w:t>GRtoXXX</w:t>
            </w:r>
          </w:p>
        </w:tc>
        <w:tc>
          <w:tcPr>
            <w:tcW w:w="6761" w:type="dxa"/>
          </w:tcPr>
          <w:p w14:paraId="38D3AB17" w14:textId="77777777" w:rsidR="000A4841" w:rsidRDefault="000A4841">
            <w:pPr>
              <w:suppressAutoHyphens w:val="0"/>
              <w:snapToGrid w:val="0"/>
              <w:rPr>
                <w:lang w:bidi="x-none"/>
              </w:rPr>
            </w:pPr>
            <w:r>
              <w:rPr>
                <w:lang w:bidi="x-none"/>
              </w:rPr>
              <w:t xml:space="preserve">= </w:t>
            </w:r>
            <w:proofErr w:type="gramStart"/>
            <w:r>
              <w:rPr>
                <w:lang w:bidi="x-none"/>
              </w:rPr>
              <w:t>matchup</w:t>
            </w:r>
            <w:proofErr w:type="gramEnd"/>
            <w:r>
              <w:rPr>
                <w:lang w:bidi="x-none"/>
              </w:rPr>
              <w:t xml:space="preserve"> type, literally either </w:t>
            </w:r>
            <w:r w:rsidRPr="006152B7">
              <w:rPr>
                <w:rFonts w:ascii="Courier" w:hAnsi="Courier"/>
                <w:lang w:bidi="x-none"/>
              </w:rPr>
              <w:t>GRtoPR</w:t>
            </w:r>
            <w:r>
              <w:rPr>
                <w:lang w:bidi="x-none"/>
              </w:rPr>
              <w:t xml:space="preserve"> or </w:t>
            </w:r>
            <w:r w:rsidRPr="006152B7">
              <w:rPr>
                <w:rFonts w:ascii="Courier" w:hAnsi="Courier"/>
                <w:lang w:bidi="x-none"/>
              </w:rPr>
              <w:t>GRtoTMI</w:t>
            </w:r>
          </w:p>
        </w:tc>
      </w:tr>
      <w:tr w:rsidR="000A4841" w14:paraId="136B8B31" w14:textId="77777777" w:rsidTr="006152B7">
        <w:tc>
          <w:tcPr>
            <w:tcW w:w="1980" w:type="dxa"/>
          </w:tcPr>
          <w:p w14:paraId="4FB5FD01" w14:textId="77777777" w:rsidR="000A4841" w:rsidRPr="006152B7" w:rsidRDefault="000A4841">
            <w:pPr>
              <w:suppressAutoHyphens w:val="0"/>
              <w:snapToGrid w:val="0"/>
              <w:rPr>
                <w:rFonts w:ascii="Courier" w:hAnsi="Courier"/>
                <w:lang w:bidi="x-none"/>
              </w:rPr>
            </w:pPr>
            <w:r w:rsidRPr="006152B7">
              <w:rPr>
                <w:rFonts w:ascii="Courier" w:hAnsi="Courier"/>
                <w:lang w:bidi="x-none"/>
              </w:rPr>
              <w:t>SHORTNAME</w:t>
            </w:r>
          </w:p>
        </w:tc>
        <w:tc>
          <w:tcPr>
            <w:tcW w:w="6761" w:type="dxa"/>
          </w:tcPr>
          <w:p w14:paraId="13B7F62B" w14:textId="77777777" w:rsidR="000A4841" w:rsidRDefault="000A4841">
            <w:pPr>
              <w:suppressAutoHyphens w:val="0"/>
              <w:snapToGrid w:val="0"/>
              <w:rPr>
                <w:lang w:bidi="x-none"/>
              </w:rPr>
            </w:pPr>
            <w:r>
              <w:rPr>
                <w:lang w:bidi="x-none"/>
              </w:rPr>
              <w:t>= 4-character GR site ID (see Table 1-1)</w:t>
            </w:r>
          </w:p>
        </w:tc>
      </w:tr>
      <w:tr w:rsidR="000A4841" w14:paraId="537F28FD" w14:textId="77777777" w:rsidTr="006152B7">
        <w:tc>
          <w:tcPr>
            <w:tcW w:w="1980" w:type="dxa"/>
          </w:tcPr>
          <w:p w14:paraId="1FC799CA" w14:textId="77777777" w:rsidR="000A4841" w:rsidRPr="006152B7" w:rsidRDefault="000A4841">
            <w:pPr>
              <w:suppressAutoHyphens w:val="0"/>
              <w:snapToGrid w:val="0"/>
              <w:rPr>
                <w:rFonts w:ascii="Courier" w:hAnsi="Courier"/>
                <w:lang w:bidi="x-none"/>
              </w:rPr>
            </w:pPr>
            <w:r w:rsidRPr="006152B7">
              <w:rPr>
                <w:rFonts w:ascii="Courier" w:hAnsi="Courier"/>
                <w:lang w:bidi="x-none"/>
              </w:rPr>
              <w:t>YY</w:t>
            </w:r>
          </w:p>
        </w:tc>
        <w:tc>
          <w:tcPr>
            <w:tcW w:w="6761" w:type="dxa"/>
          </w:tcPr>
          <w:p w14:paraId="47639CB2" w14:textId="77777777" w:rsidR="000A4841" w:rsidRDefault="000A4841">
            <w:pPr>
              <w:suppressAutoHyphens w:val="0"/>
              <w:snapToGrid w:val="0"/>
              <w:rPr>
                <w:lang w:bidi="x-none"/>
              </w:rPr>
            </w:pPr>
            <w:r>
              <w:rPr>
                <w:lang w:bidi="x-none"/>
              </w:rPr>
              <w:t>= 2-digit year</w:t>
            </w:r>
          </w:p>
        </w:tc>
      </w:tr>
      <w:tr w:rsidR="000A4841" w14:paraId="6095365E" w14:textId="77777777" w:rsidTr="006152B7">
        <w:tc>
          <w:tcPr>
            <w:tcW w:w="1980" w:type="dxa"/>
          </w:tcPr>
          <w:p w14:paraId="505440F5" w14:textId="77777777" w:rsidR="000A4841" w:rsidRPr="006152B7" w:rsidRDefault="000A4841">
            <w:pPr>
              <w:suppressAutoHyphens w:val="0"/>
              <w:snapToGrid w:val="0"/>
              <w:rPr>
                <w:rFonts w:ascii="Courier" w:hAnsi="Courier"/>
                <w:lang w:bidi="x-none"/>
              </w:rPr>
            </w:pPr>
            <w:r w:rsidRPr="006152B7">
              <w:rPr>
                <w:rFonts w:ascii="Courier" w:hAnsi="Courier"/>
                <w:lang w:bidi="x-none"/>
              </w:rPr>
              <w:t>MM</w:t>
            </w:r>
          </w:p>
        </w:tc>
        <w:tc>
          <w:tcPr>
            <w:tcW w:w="6761" w:type="dxa"/>
          </w:tcPr>
          <w:p w14:paraId="4B4CE90B" w14:textId="77777777" w:rsidR="000A4841" w:rsidRDefault="000A4841">
            <w:pPr>
              <w:suppressAutoHyphens w:val="0"/>
              <w:snapToGrid w:val="0"/>
              <w:rPr>
                <w:lang w:bidi="x-none"/>
              </w:rPr>
            </w:pPr>
            <w:r>
              <w:rPr>
                <w:lang w:bidi="x-none"/>
              </w:rPr>
              <w:t>= 2-digit month</w:t>
            </w:r>
          </w:p>
        </w:tc>
      </w:tr>
      <w:tr w:rsidR="000A4841" w14:paraId="2601733B" w14:textId="77777777" w:rsidTr="006152B7">
        <w:tc>
          <w:tcPr>
            <w:tcW w:w="1980" w:type="dxa"/>
          </w:tcPr>
          <w:p w14:paraId="57539927" w14:textId="77777777" w:rsidR="000A4841" w:rsidRPr="006152B7" w:rsidRDefault="000A4841">
            <w:pPr>
              <w:suppressAutoHyphens w:val="0"/>
              <w:snapToGrid w:val="0"/>
              <w:rPr>
                <w:rFonts w:ascii="Courier" w:hAnsi="Courier"/>
                <w:lang w:bidi="x-none"/>
              </w:rPr>
            </w:pPr>
            <w:r w:rsidRPr="006152B7">
              <w:rPr>
                <w:rFonts w:ascii="Courier" w:hAnsi="Courier"/>
                <w:lang w:bidi="x-none"/>
              </w:rPr>
              <w:t>DD</w:t>
            </w:r>
          </w:p>
        </w:tc>
        <w:tc>
          <w:tcPr>
            <w:tcW w:w="6761" w:type="dxa"/>
          </w:tcPr>
          <w:p w14:paraId="3D274150" w14:textId="77777777" w:rsidR="000A4841" w:rsidRDefault="000A4841">
            <w:pPr>
              <w:suppressAutoHyphens w:val="0"/>
              <w:snapToGrid w:val="0"/>
              <w:rPr>
                <w:lang w:bidi="x-none"/>
              </w:rPr>
            </w:pPr>
            <w:r>
              <w:rPr>
                <w:lang w:bidi="x-none"/>
              </w:rPr>
              <w:t>= 2-digit day (in UTM)</w:t>
            </w:r>
          </w:p>
        </w:tc>
      </w:tr>
      <w:tr w:rsidR="000A4841" w14:paraId="74772549" w14:textId="77777777" w:rsidTr="006152B7">
        <w:tc>
          <w:tcPr>
            <w:tcW w:w="1980" w:type="dxa"/>
          </w:tcPr>
          <w:p w14:paraId="20AE57C2" w14:textId="77777777" w:rsidR="000A4841" w:rsidRPr="006152B7" w:rsidRDefault="000A4841">
            <w:pPr>
              <w:suppressAutoHyphens w:val="0"/>
              <w:snapToGrid w:val="0"/>
              <w:rPr>
                <w:rFonts w:ascii="Courier" w:hAnsi="Courier"/>
                <w:lang w:bidi="x-none"/>
              </w:rPr>
            </w:pPr>
            <w:r w:rsidRPr="006152B7">
              <w:rPr>
                <w:rFonts w:ascii="Courier" w:hAnsi="Courier"/>
                <w:lang w:bidi="x-none"/>
              </w:rPr>
              <w:t>ORBITNUMBER</w:t>
            </w:r>
          </w:p>
        </w:tc>
        <w:tc>
          <w:tcPr>
            <w:tcW w:w="6761" w:type="dxa"/>
          </w:tcPr>
          <w:p w14:paraId="5B695F3A" w14:textId="77777777" w:rsidR="000A4841" w:rsidRDefault="000A4841">
            <w:pPr>
              <w:suppressAutoHyphens w:val="0"/>
              <w:snapToGrid w:val="0"/>
              <w:rPr>
                <w:lang w:bidi="x-none"/>
              </w:rPr>
            </w:pPr>
            <w:r>
              <w:rPr>
                <w:lang w:bidi="x-none"/>
              </w:rPr>
              <w:t>= 5-digit TRMM orbit number.</w:t>
            </w:r>
          </w:p>
        </w:tc>
      </w:tr>
      <w:tr w:rsidR="000A4841" w14:paraId="07710829" w14:textId="77777777" w:rsidTr="006152B7">
        <w:tc>
          <w:tcPr>
            <w:tcW w:w="1980" w:type="dxa"/>
          </w:tcPr>
          <w:p w14:paraId="19DE4CF8" w14:textId="77777777" w:rsidR="000A4841" w:rsidRPr="006152B7" w:rsidRDefault="000A4841">
            <w:pPr>
              <w:suppressAutoHyphens w:val="0"/>
              <w:snapToGrid w:val="0"/>
              <w:rPr>
                <w:rFonts w:ascii="Courier" w:hAnsi="Courier"/>
                <w:lang w:bidi="x-none"/>
              </w:rPr>
            </w:pPr>
            <w:r w:rsidRPr="006152B7">
              <w:rPr>
                <w:rFonts w:ascii="Courier" w:hAnsi="Courier"/>
                <w:lang w:bidi="x-none"/>
              </w:rPr>
              <w:t>V</w:t>
            </w:r>
          </w:p>
        </w:tc>
        <w:tc>
          <w:tcPr>
            <w:tcW w:w="6761" w:type="dxa"/>
          </w:tcPr>
          <w:p w14:paraId="003B8BDB" w14:textId="77777777" w:rsidR="000A4841" w:rsidRDefault="000A4841">
            <w:pPr>
              <w:suppressAutoHyphens w:val="0"/>
              <w:snapToGrid w:val="0"/>
              <w:rPr>
                <w:lang w:bidi="x-none"/>
              </w:rPr>
            </w:pPr>
            <w:r>
              <w:rPr>
                <w:lang w:bidi="x-none"/>
              </w:rPr>
              <w:t>= 1-digit TRMM processing product version (6 or 7)</w:t>
            </w:r>
          </w:p>
        </w:tc>
      </w:tr>
      <w:tr w:rsidR="000A4841" w14:paraId="3D811E20" w14:textId="77777777" w:rsidTr="006152B7">
        <w:tc>
          <w:tcPr>
            <w:tcW w:w="1980" w:type="dxa"/>
          </w:tcPr>
          <w:p w14:paraId="1652B7D5" w14:textId="77777777" w:rsidR="000A4841" w:rsidRPr="006152B7" w:rsidRDefault="000A4841">
            <w:pPr>
              <w:suppressAutoHyphens w:val="0"/>
              <w:snapToGrid w:val="0"/>
              <w:rPr>
                <w:rFonts w:ascii="Courier" w:hAnsi="Courier"/>
                <w:lang w:bidi="x-none"/>
              </w:rPr>
            </w:pPr>
            <w:r w:rsidRPr="006152B7">
              <w:rPr>
                <w:rFonts w:ascii="Courier" w:hAnsi="Courier"/>
                <w:lang w:bidi="x-none"/>
              </w:rPr>
              <w:t>F_f</w:t>
            </w:r>
          </w:p>
        </w:tc>
        <w:tc>
          <w:tcPr>
            <w:tcW w:w="6761" w:type="dxa"/>
          </w:tcPr>
          <w:p w14:paraId="7E632B4D" w14:textId="77777777" w:rsidR="000A4841" w:rsidRDefault="000A4841">
            <w:pPr>
              <w:suppressAutoHyphens w:val="0"/>
              <w:snapToGrid w:val="0"/>
              <w:rPr>
                <w:lang w:bidi="x-none"/>
              </w:rPr>
            </w:pPr>
            <w:r>
              <w:rPr>
                <w:lang w:bidi="x-none"/>
              </w:rPr>
              <w:t>= Geometry match file Major/minor file version indicator, e.g. 2_1 for version 2.1 matchup file</w:t>
            </w:r>
          </w:p>
        </w:tc>
      </w:tr>
    </w:tbl>
    <w:p w14:paraId="1D6D7823" w14:textId="77777777" w:rsidR="000A4841" w:rsidRDefault="000A4841">
      <w:pPr>
        <w:pStyle w:val="BodyText"/>
      </w:pPr>
      <w:r>
        <w:t xml:space="preserve">The .nc designation indicates that the files are in the netCDF format. The .gz extension, if present, indicates that the file is compressed using gzip. </w:t>
      </w:r>
    </w:p>
    <w:p w14:paraId="0BA68746" w14:textId="77777777" w:rsidR="000A4841" w:rsidRDefault="000A4841">
      <w:pPr>
        <w:pStyle w:val="BodyText"/>
      </w:pPr>
      <w:r>
        <w:lastRenderedPageBreak/>
        <w:t>Each GRtoPR file type includes TRMM PR and ground radar data stored in netCDF format as described in Section 3 of this document. PR reflectivity and rain rate data are obtained from the standard TRMM products as follows:</w:t>
      </w:r>
    </w:p>
    <w:p w14:paraId="0EA03085" w14:textId="77777777" w:rsidR="000A4841" w:rsidRDefault="000A4841">
      <w:pPr>
        <w:rPr>
          <w:rFonts w:eastAsia="MS Mincho"/>
        </w:rPr>
      </w:pPr>
    </w:p>
    <w:p w14:paraId="3272189D" w14:textId="77777777" w:rsidR="000A4841" w:rsidRDefault="000A4841">
      <w:pPr>
        <w:rPr>
          <w:rFonts w:eastAsia="MS Mincho"/>
        </w:rPr>
      </w:pPr>
      <w:proofErr w:type="gramStart"/>
      <w:r>
        <w:rPr>
          <w:rFonts w:eastAsia="MS Mincho"/>
        </w:rPr>
        <w:t>•</w:t>
      </w:r>
      <w:r>
        <w:rPr>
          <w:rFonts w:eastAsia="MS Mincho"/>
        </w:rPr>
        <w:tab/>
        <w:t>Raw PR radar reflectivity (Z</w:t>
      </w:r>
      <w:r w:rsidRPr="006152B7">
        <w:rPr>
          <w:rFonts w:eastAsia="MS Mincho"/>
          <w:vertAlign w:val="subscript"/>
        </w:rPr>
        <w:t>r</w:t>
      </w:r>
      <w:r>
        <w:rPr>
          <w:rFonts w:eastAsia="MS Mincho"/>
        </w:rPr>
        <w:t>) from TRMM product 1C-21.</w:t>
      </w:r>
      <w:proofErr w:type="gramEnd"/>
    </w:p>
    <w:p w14:paraId="5E26FEA6" w14:textId="77777777" w:rsidR="000A4841" w:rsidRDefault="000A4841">
      <w:pPr>
        <w:rPr>
          <w:rFonts w:eastAsia="MS Mincho"/>
        </w:rPr>
      </w:pPr>
      <w:proofErr w:type="gramStart"/>
      <w:r>
        <w:rPr>
          <w:rFonts w:eastAsia="MS Mincho"/>
        </w:rPr>
        <w:t>•</w:t>
      </w:r>
      <w:r>
        <w:rPr>
          <w:rFonts w:eastAsia="MS Mincho"/>
        </w:rPr>
        <w:tab/>
        <w:t>Attenuation-Corrected PR radar reflectivity (Z</w:t>
      </w:r>
      <w:r w:rsidRPr="006152B7">
        <w:rPr>
          <w:rFonts w:eastAsia="MS Mincho"/>
          <w:vertAlign w:val="subscript"/>
        </w:rPr>
        <w:t>c</w:t>
      </w:r>
      <w:r>
        <w:rPr>
          <w:rFonts w:eastAsia="MS Mincho"/>
        </w:rPr>
        <w:t>) from TRMM product 2A-25.</w:t>
      </w:r>
      <w:proofErr w:type="gramEnd"/>
    </w:p>
    <w:p w14:paraId="19040850" w14:textId="77777777" w:rsidR="000A4841" w:rsidRDefault="000A4841">
      <w:pPr>
        <w:rPr>
          <w:rFonts w:eastAsia="MS Mincho"/>
        </w:rPr>
      </w:pPr>
      <w:r>
        <w:rPr>
          <w:rFonts w:eastAsia="MS Mincho"/>
        </w:rPr>
        <w:t>•</w:t>
      </w:r>
      <w:r>
        <w:rPr>
          <w:rFonts w:eastAsia="MS Mincho"/>
        </w:rPr>
        <w:tab/>
        <w:t>3-D and Near-Surface Rain rate (mm/hr) from TRMM product 2A-25.</w:t>
      </w:r>
    </w:p>
    <w:p w14:paraId="4ABFAF04" w14:textId="77777777" w:rsidR="000A4841" w:rsidRDefault="000A4841">
      <w:pPr>
        <w:pStyle w:val="BodyText"/>
        <w:rPr>
          <w:rFonts w:eastAsia="MS Mincho"/>
        </w:rPr>
      </w:pPr>
      <w:r>
        <w:rPr>
          <w:rFonts w:eastAsia="MS Mincho"/>
        </w:rPr>
        <w:t>A land/ocean flag, near-surface rain rate, bright band height, rain type, rain/no-rain flag and other variables are also included from PR products 1C-21, 2A-23, and 2A-25.  See the geometry-match netCDF file summary in Section 3.</w:t>
      </w:r>
    </w:p>
    <w:p w14:paraId="36AA1102" w14:textId="77777777" w:rsidR="000A4841" w:rsidRDefault="000A4841">
      <w:pPr>
        <w:pStyle w:val="BodyText"/>
      </w:pPr>
      <w:r>
        <w:t>Ground radar data included in these files are derived from the horizontal-sweep-scanning radar data that has been quality-controlled and processed into an intermediate 1C</w:t>
      </w:r>
      <w:r>
        <w:noBreakHyphen/>
        <w:t>UF product data file in Universal Format (UF).</w:t>
      </w:r>
    </w:p>
    <w:p w14:paraId="355B4A6D" w14:textId="4A23EF29" w:rsidR="000A4841" w:rsidRDefault="000A4841">
      <w:pPr>
        <w:pStyle w:val="BodyText"/>
      </w:pPr>
      <w:r>
        <w:t xml:space="preserve">Geometry matchup of the PR and ground radar data </w:t>
      </w:r>
      <w:r w:rsidR="00615DDD">
        <w:t>i</w:t>
      </w:r>
      <w:r>
        <w:t>s performed using methods based on those described by Bolen and Chandrasekar</w:t>
      </w:r>
      <w:r>
        <w:rPr>
          <w:rStyle w:val="FootnoteReference"/>
        </w:rPr>
        <w:footnoteReference w:id="1"/>
      </w:r>
      <w:r>
        <w:t xml:space="preserve">. </w:t>
      </w:r>
      <w:r w:rsidR="00615DDD">
        <w:t xml:space="preserve"> See Section 5 for algorithm details.</w:t>
      </w:r>
    </w:p>
    <w:p w14:paraId="0A430321" w14:textId="16128ADC" w:rsidR="000A4841" w:rsidRDefault="000A4841">
      <w:pPr>
        <w:pStyle w:val="Heading2"/>
        <w:rPr>
          <w:rFonts w:cs="Arial"/>
        </w:rPr>
      </w:pPr>
      <w:bookmarkStart w:id="12" w:name="_Toc267218847"/>
      <w:r>
        <w:rPr>
          <w:rFonts w:cs="Arial"/>
        </w:rPr>
        <w:t>PR-GR Geometry Matching Data Characteristics</w:t>
      </w:r>
      <w:bookmarkEnd w:id="12"/>
    </w:p>
    <w:p w14:paraId="47DBC00F" w14:textId="1045F107" w:rsidR="000A4841" w:rsidRDefault="000A4841">
      <w:pPr>
        <w:pStyle w:val="BodyText"/>
        <w:tabs>
          <w:tab w:val="left" w:pos="1440"/>
          <w:tab w:val="left" w:pos="1584"/>
        </w:tabs>
      </w:pPr>
      <w:r>
        <w:t>The single- and multi-level spatial data fields in the geometry match data are not at fixed location as with the legacy gridded data.  Their horizontal locations are defined by the location of the PR rays within the PR scans.  The number of PR rays whose data are included in the product depends on the number of rays whose surface location is within 100 km of the corresponding ground radar location.  The vertical locations of the data points are defined by the intersections of the PR ray with each of the elevation sweeps of the ground radar. See Figure 2-1 for an illustration of the intersection of PR footprints with GR echoes.</w:t>
      </w:r>
    </w:p>
    <w:p w14:paraId="7118EBA8" w14:textId="77777777" w:rsidR="000A4841" w:rsidRDefault="000A4841">
      <w:pPr>
        <w:pStyle w:val="BodyText"/>
        <w:tabs>
          <w:tab w:val="left" w:pos="1440"/>
          <w:tab w:val="left" w:pos="1584"/>
        </w:tabs>
      </w:pPr>
      <w:r>
        <w:t>The multi-level, spatial data variables stored as 3-D grid fields in the gridded products instead are stored as 2-D arrays in the geo-match products, with dimensions of [elevationAngle, fpdim], where elevationAngle is the number of elevation sweeps in the ground radar volume scan, and fpdim is the number of PR rays (footprints) within the 100 km of the ground radar location.  The variables holding the x- and y-locations of the four corners of the PR footprints have the additional dimension ‘xydim’, and are the only multi-level variables in the file requiring 3 dimensions.</w:t>
      </w:r>
    </w:p>
    <w:p w14:paraId="64156E8F" w14:textId="4EA350B5" w:rsidR="000A4841" w:rsidRDefault="000A4841">
      <w:pPr>
        <w:pStyle w:val="BodyText"/>
        <w:tabs>
          <w:tab w:val="left" w:pos="1440"/>
          <w:tab w:val="left" w:pos="1584"/>
        </w:tabs>
      </w:pPr>
      <w:r>
        <w:t>The single-level, spatial data variables stored as 2-D grid fields in the gridded products are stored as 1-D arrays in the geo-match products, with dimension of [fpdim].  As in the grid data files, each single-level and multi-level “science” variable has an associated scalar ‘flag’ variable (e.g., have_rainType) that indicates whether the data array has been populated with actual values (flag = 1) or is just initialized with “Fill” values (flag = 0).</w:t>
      </w:r>
    </w:p>
    <w:p w14:paraId="253F5EC2" w14:textId="77777777" w:rsidR="000A4841" w:rsidRDefault="00AB3EE4" w:rsidP="000A4841">
      <w:pPr>
        <w:pStyle w:val="BodyText"/>
        <w:tabs>
          <w:tab w:val="left" w:pos="1440"/>
          <w:tab w:val="left" w:pos="1584"/>
        </w:tabs>
      </w:pPr>
      <w:r>
        <w:rPr>
          <w:noProof/>
        </w:rPr>
        <w:lastRenderedPageBreak/>
        <w:drawing>
          <wp:inline distT="0" distB="0" distL="0" distR="0" wp14:anchorId="5CCA4DA2" wp14:editId="58113663">
            <wp:extent cx="5486400" cy="2336800"/>
            <wp:effectExtent l="25400" t="25400" r="25400" b="25400"/>
            <wp:docPr id="2" name="Picture 2" descr="ge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o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2336800"/>
                    </a:xfrm>
                    <a:prstGeom prst="rect">
                      <a:avLst/>
                    </a:prstGeom>
                    <a:noFill/>
                    <a:ln w="12700" cmpd="sng">
                      <a:solidFill>
                        <a:srgbClr val="000000"/>
                      </a:solidFill>
                      <a:miter lim="800000"/>
                      <a:headEnd/>
                      <a:tailEnd/>
                    </a:ln>
                    <a:effectLst/>
                  </pic:spPr>
                </pic:pic>
              </a:graphicData>
            </a:graphic>
          </wp:inline>
        </w:drawing>
      </w:r>
    </w:p>
    <w:p w14:paraId="0B230728" w14:textId="77777777" w:rsidR="000A4841" w:rsidRPr="006152B7" w:rsidRDefault="000A4841" w:rsidP="006152B7">
      <w:pPr>
        <w:pStyle w:val="BodyText"/>
        <w:tabs>
          <w:tab w:val="left" w:pos="1440"/>
          <w:tab w:val="left" w:pos="1584"/>
        </w:tabs>
        <w:ind w:left="432" w:hanging="432"/>
        <w:rPr>
          <w:bCs/>
          <w:szCs w:val="24"/>
        </w:rPr>
      </w:pPr>
      <w:r w:rsidRPr="006152B7">
        <w:rPr>
          <w:b/>
          <w:bCs/>
          <w:szCs w:val="24"/>
        </w:rPr>
        <w:t>Figure 2-1.</w:t>
      </w:r>
      <w:r w:rsidRPr="001E2AA1">
        <w:rPr>
          <w:b/>
          <w:bCs/>
          <w:szCs w:val="24"/>
        </w:rPr>
        <w:t xml:space="preserve">  </w:t>
      </w:r>
      <w:proofErr w:type="gramStart"/>
      <w:r w:rsidRPr="006152B7">
        <w:rPr>
          <w:bCs/>
          <w:szCs w:val="24"/>
        </w:rPr>
        <w:t>An illustration of the intersection between Ground Radar sweeps and Precipitation Radar footprints.</w:t>
      </w:r>
      <w:proofErr w:type="gramEnd"/>
      <w:r w:rsidRPr="006152B7">
        <w:rPr>
          <w:bCs/>
          <w:szCs w:val="24"/>
        </w:rPr>
        <w:t xml:space="preserve"> Only a select number of radar echoes are illustrated in either case.</w:t>
      </w:r>
    </w:p>
    <w:p w14:paraId="59D6325E" w14:textId="7CE4DD0E" w:rsidR="000A4841" w:rsidRDefault="000A4841" w:rsidP="000A4841">
      <w:pPr>
        <w:pStyle w:val="BodyText"/>
        <w:tabs>
          <w:tab w:val="left" w:pos="1440"/>
          <w:tab w:val="left" w:pos="1584"/>
        </w:tabs>
      </w:pPr>
      <w:r>
        <w:t xml:space="preserve">Since the horizontal and vertical positions of each data point in the geometry matching data set are essentially random, each data value of the spatial data variables has a set of associated horizontal and (for the multi-level variables) vertical position variables.  All points have both </w:t>
      </w:r>
      <w:proofErr w:type="gramStart"/>
      <w:r>
        <w:t>a latitude</w:t>
      </w:r>
      <w:proofErr w:type="gramEnd"/>
      <w:r>
        <w:t xml:space="preserve"> and a longitude value, corrected for viewing angle in the case of the multi-level variables.  The multi-level variables also have associated variables specifying the x- and y-corners of the PR footprint</w:t>
      </w:r>
      <w:r w:rsidR="00524422">
        <w:t xml:space="preserve"> </w:t>
      </w:r>
      <w:r w:rsidR="00524422" w:rsidRPr="006152B7">
        <w:rPr>
          <w:b/>
        </w:rPr>
        <w:t xml:space="preserve">for </w:t>
      </w:r>
      <w:r w:rsidR="00524422">
        <w:rPr>
          <w:b/>
        </w:rPr>
        <w:t xml:space="preserve">data </w:t>
      </w:r>
      <w:r w:rsidR="00524422" w:rsidRPr="006152B7">
        <w:rPr>
          <w:b/>
        </w:rPr>
        <w:t>plotting purposes</w:t>
      </w:r>
      <w:r>
        <w:t xml:space="preserve"> (in km, relative to a Cartesian coordinate system centered at the location of the ground radar, with the +y axis pointing due north), and the top and bottom height of the ground radar elevation sweep at the PR ray intersection point, in km above the surface. A summary is provided in Section 3 of this document of all </w:t>
      </w:r>
      <w:r>
        <w:rPr>
          <w:i/>
        </w:rPr>
        <w:t xml:space="preserve">dimensions, attributes, </w:t>
      </w:r>
      <w:r>
        <w:t xml:space="preserve">and </w:t>
      </w:r>
      <w:r>
        <w:rPr>
          <w:i/>
        </w:rPr>
        <w:t xml:space="preserve">variables </w:t>
      </w:r>
      <w:r>
        <w:t>in the Geometry Matching netCDF files.</w:t>
      </w:r>
    </w:p>
    <w:p w14:paraId="095719C4" w14:textId="6A5BFDE7" w:rsidR="000A4841" w:rsidRDefault="000A4841">
      <w:pPr>
        <w:pStyle w:val="Heading2"/>
        <w:rPr>
          <w:rFonts w:cs="Arial"/>
        </w:rPr>
      </w:pPr>
      <w:bookmarkStart w:id="13" w:name="_Toc267218848"/>
      <w:r>
        <w:rPr>
          <w:rFonts w:cs="Arial"/>
        </w:rPr>
        <w:t>The “expected/rejected” Matchup Variables</w:t>
      </w:r>
      <w:bookmarkEnd w:id="13"/>
    </w:p>
    <w:p w14:paraId="6D8430F8" w14:textId="66287210" w:rsidR="000A4841" w:rsidRDefault="000A4841">
      <w:pPr>
        <w:pStyle w:val="BodyText"/>
        <w:tabs>
          <w:tab w:val="left" w:pos="1440"/>
          <w:tab w:val="left" w:pos="1584"/>
        </w:tabs>
      </w:pPr>
      <w:r>
        <w:t>One set of PR-GR geometry match variables in the netCDF files is concerned with the coincidence of ground radar (GR) and satellite precipitation radar (PR) range gates. These variables provide a metric that can be used to assess the “goodness” of the matchup between the radars. These “expected/rejected” variables are described in some detail below, because their content and meaning may otherwise be difficult to understand. As for the other geometry matchup variables, valid values for categorical variables are listed in Section 3 of this document. The meaning of all other variables can be deduced from the complete list of the geometry matchup variables and their associated units, which can also be found in Section 3 of this document.</w:t>
      </w:r>
    </w:p>
    <w:p w14:paraId="03577FDA" w14:textId="32510E3B" w:rsidR="000A4841" w:rsidRDefault="000A4841">
      <w:pPr>
        <w:pStyle w:val="BodyText"/>
        <w:tabs>
          <w:tab w:val="left" w:pos="1440"/>
          <w:tab w:val="left" w:pos="1584"/>
        </w:tabs>
      </w:pPr>
      <w:r>
        <w:t xml:space="preserve">For a given PR ray, several GR range gates and rays will typically intersect several PR range gates, as illustrated in vertical cross section in Figure 2-1, </w:t>
      </w:r>
      <w:r w:rsidR="00E7562E">
        <w:t>above</w:t>
      </w:r>
      <w:r>
        <w:t xml:space="preserve">. The geometry matching algorithm converts PR and GR dBZ to Z, and then </w:t>
      </w:r>
      <w:r w:rsidR="00E7562E">
        <w:t xml:space="preserve">vertically </w:t>
      </w:r>
      <w:r>
        <w:t xml:space="preserve">averages Z values for all PR range gates corresponding to an averaged GR volume for those areas where a </w:t>
      </w:r>
      <w:r>
        <w:lastRenderedPageBreak/>
        <w:t>GR elevation sweep intersects a PR ray</w:t>
      </w:r>
      <w:r w:rsidR="00FE0BD0">
        <w:t xml:space="preserve"> (Fig. 2.2)</w:t>
      </w:r>
      <w:r>
        <w:t>.</w:t>
      </w:r>
      <w:r w:rsidR="00FE0BD0">
        <w:t xml:space="preserve">  In contrast, GR data are averaged only in the horizontal</w:t>
      </w:r>
      <w:r w:rsidR="00C85AA5">
        <w:t xml:space="preserve"> in the area surrounding the matched PR field-of-view for each PR ray, treating each GR sweep as a separate entity, as show in F</w:t>
      </w:r>
      <w:r w:rsidR="0080166C">
        <w:t>igure 2-</w:t>
      </w:r>
      <w:r w:rsidR="00C85AA5">
        <w:t>3.</w:t>
      </w:r>
    </w:p>
    <w:p w14:paraId="4ED07515" w14:textId="77777777" w:rsidR="000A4841" w:rsidRDefault="000A4841" w:rsidP="000A4841">
      <w:pPr>
        <w:pStyle w:val="BodyText"/>
        <w:tabs>
          <w:tab w:val="left" w:pos="1440"/>
          <w:tab w:val="left" w:pos="1584"/>
        </w:tabs>
      </w:pPr>
      <w:r>
        <w:t>Only those gates at or above a specified reflectivity or rain rate threshold are included in the PR and GR gate averages (variables PR_dBZ_min, GV_dBZ_min, and rain_min). The VN algorithm calculates the number of PR and GR gates expected (from a strictly geometric standpoint) and rejected (below the applicable measurement threshold) in generating these averages and stores them in netCDF variables as defined below.</w:t>
      </w:r>
    </w:p>
    <w:p w14:paraId="2E288AE2" w14:textId="77777777" w:rsidR="000A4841" w:rsidRDefault="000A4841">
      <w:pPr>
        <w:pStyle w:val="WW-ListBullet"/>
      </w:pPr>
      <w:r>
        <w:rPr>
          <w:rFonts w:eastAsia="MS Mincho"/>
        </w:rPr>
        <w:t>•</w:t>
      </w:r>
      <w:r>
        <w:rPr>
          <w:rFonts w:eastAsia="MS Mincho"/>
        </w:rPr>
        <w:tab/>
        <w:t xml:space="preserve">GR reflectivity: </w:t>
      </w:r>
      <w:r>
        <w:t>n_gv_expected, n_gv_rejected</w:t>
      </w:r>
    </w:p>
    <w:p w14:paraId="6464DB4A" w14:textId="77777777" w:rsidR="000A4841" w:rsidRDefault="000A4841" w:rsidP="006152B7">
      <w:pPr>
        <w:pStyle w:val="WW-ListBullet"/>
        <w:spacing w:before="0"/>
      </w:pPr>
      <w:r>
        <w:rPr>
          <w:rFonts w:eastAsia="MS Mincho"/>
        </w:rPr>
        <w:t>•</w:t>
      </w:r>
      <w:r>
        <w:rPr>
          <w:rFonts w:eastAsia="MS Mincho"/>
        </w:rPr>
        <w:tab/>
      </w:r>
      <w:r>
        <w:t>PR uncorrected reflectivity: n_1c21_z_expected, n_1c21_z_rejected</w:t>
      </w:r>
    </w:p>
    <w:p w14:paraId="0C3D81E6" w14:textId="77777777" w:rsidR="000A4841" w:rsidRDefault="000A4841" w:rsidP="006152B7">
      <w:pPr>
        <w:pStyle w:val="WW-ListBullet"/>
        <w:spacing w:before="0"/>
        <w:rPr>
          <w:rFonts w:eastAsia="MS Mincho"/>
        </w:rPr>
      </w:pPr>
      <w:r>
        <w:rPr>
          <w:rFonts w:eastAsia="MS Mincho"/>
        </w:rPr>
        <w:t>•</w:t>
      </w:r>
      <w:r>
        <w:rPr>
          <w:rFonts w:eastAsia="MS Mincho"/>
        </w:rPr>
        <w:tab/>
      </w:r>
      <w:r>
        <w:t>PR corrected reflectivity: n_2A25_z_expected, n_1c21_z_rejected</w:t>
      </w:r>
      <w:r>
        <w:rPr>
          <w:rFonts w:eastAsia="MS Mincho"/>
        </w:rPr>
        <w:t>.</w:t>
      </w:r>
    </w:p>
    <w:p w14:paraId="2EAD0A21" w14:textId="77777777" w:rsidR="000A4841" w:rsidRDefault="000A4841">
      <w:pPr>
        <w:pStyle w:val="BodyText"/>
        <w:tabs>
          <w:tab w:val="left" w:pos="1440"/>
          <w:tab w:val="left" w:pos="1584"/>
        </w:tabs>
      </w:pPr>
      <w:r>
        <w:t>The effects of non-uniform beam filling can be minimized in cases where the number of rejected gates is zero in both of the GR and PR match-up volumes.  Use of the PR-GR expected/rejected variables and cutoff thresholds and their effects on the reflectivity comparisons results is presented in detail in Appendix 1.</w:t>
      </w:r>
    </w:p>
    <w:p w14:paraId="70495817" w14:textId="6A9BB151" w:rsidR="000A4841" w:rsidRDefault="000A4841" w:rsidP="006152B7">
      <w:pPr>
        <w:pStyle w:val="BodyText"/>
        <w:tabs>
          <w:tab w:val="left" w:pos="1440"/>
          <w:tab w:val="left" w:pos="1584"/>
        </w:tabs>
        <w:spacing w:after="120"/>
      </w:pPr>
      <w:r>
        <w:t xml:space="preserve">Only the GR expected/rejected variables are included in the TMI-GR matchup data, as there is no averaging of TMI data in the volume matching.  In the TMI matching algorithm, the </w:t>
      </w:r>
      <w:r w:rsidR="00E7562E">
        <w:t xml:space="preserve">quasi-vertical </w:t>
      </w:r>
      <w:r>
        <w:t>PR ray boundaries shown in Fig</w:t>
      </w:r>
      <w:r w:rsidR="0080166C">
        <w:t>s</w:t>
      </w:r>
      <w:r>
        <w:t xml:space="preserve">. 2-2 </w:t>
      </w:r>
      <w:r w:rsidR="0080166C">
        <w:t xml:space="preserve">and 2-3 </w:t>
      </w:r>
      <w:r w:rsidR="00E7562E">
        <w:t>would be replaced with</w:t>
      </w:r>
      <w:r>
        <w:t xml:space="preserve"> the highly sloping TMI line-of-sight from the satellite to the surface footprint</w:t>
      </w:r>
      <w:r w:rsidR="006D7935">
        <w:t xml:space="preserve"> for purposes of determining the GR intersections with the TMI</w:t>
      </w:r>
      <w:r>
        <w:t xml:space="preserve">.  </w:t>
      </w:r>
      <w:r w:rsidR="00E7562E">
        <w:t xml:space="preserve">In addition to the line-of-sight matchups, </w:t>
      </w:r>
      <w:r>
        <w:t xml:space="preserve">GR data are </w:t>
      </w:r>
      <w:r w:rsidR="006D7935">
        <w:t xml:space="preserve">also </w:t>
      </w:r>
      <w:r>
        <w:t>averaged along a vertical column above the TMI surface footprint, resulting in a second set of GR volume average and expected/rejected matchup variables in the TMI-GR data files.</w:t>
      </w:r>
    </w:p>
    <w:p w14:paraId="48C5696F" w14:textId="71EE5FFE" w:rsidR="000A4841" w:rsidRDefault="00AA6E2D" w:rsidP="006152B7">
      <w:pPr>
        <w:pStyle w:val="BodyText"/>
        <w:tabs>
          <w:tab w:val="left" w:pos="1440"/>
          <w:tab w:val="left" w:pos="1584"/>
        </w:tabs>
        <w:jc w:val="center"/>
      </w:pPr>
      <w:r>
        <w:rPr>
          <w:noProof/>
        </w:rPr>
        <w:drawing>
          <wp:inline distT="0" distB="0" distL="0" distR="0" wp14:anchorId="6B189A72" wp14:editId="2E0F503D">
            <wp:extent cx="3505200" cy="2788744"/>
            <wp:effectExtent l="25400" t="25400" r="25400" b="311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_averaging2crop2.png"/>
                    <pic:cNvPicPr/>
                  </pic:nvPicPr>
                  <pic:blipFill>
                    <a:blip r:embed="rId36">
                      <a:extLst>
                        <a:ext uri="{28A0092B-C50C-407E-A947-70E740481C1C}">
                          <a14:useLocalDpi xmlns:a14="http://schemas.microsoft.com/office/drawing/2010/main" val="0"/>
                        </a:ext>
                      </a:extLst>
                    </a:blip>
                    <a:stretch>
                      <a:fillRect/>
                    </a:stretch>
                  </pic:blipFill>
                  <pic:spPr>
                    <a:xfrm>
                      <a:off x="0" y="0"/>
                      <a:ext cx="3505200" cy="2788744"/>
                    </a:xfrm>
                    <a:prstGeom prst="rect">
                      <a:avLst/>
                    </a:prstGeom>
                    <a:ln>
                      <a:solidFill>
                        <a:schemeClr val="tx1"/>
                      </a:solidFill>
                    </a:ln>
                    <a:extLst>
                      <a:ext uri="{FAA26D3D-D897-4be2-8F04-BA451C77F1D7}">
                        <ma14:placeholderFlag xmlns:ma14="http://schemas.microsoft.com/office/mac/drawingml/2011/main"/>
                      </a:ext>
                    </a:extLst>
                  </pic:spPr>
                </pic:pic>
              </a:graphicData>
            </a:graphic>
          </wp:inline>
        </w:drawing>
      </w:r>
    </w:p>
    <w:p w14:paraId="4BA78565" w14:textId="77777777" w:rsidR="000A4841" w:rsidRPr="006152B7" w:rsidRDefault="000A4841" w:rsidP="006152B7">
      <w:pPr>
        <w:pStyle w:val="BodyText"/>
        <w:tabs>
          <w:tab w:val="left" w:pos="1440"/>
          <w:tab w:val="left" w:pos="1584"/>
        </w:tabs>
        <w:spacing w:before="0"/>
        <w:ind w:left="432" w:hanging="432"/>
      </w:pPr>
      <w:r w:rsidRPr="006152B7">
        <w:rPr>
          <w:b/>
        </w:rPr>
        <w:t>Figure 2-2.</w:t>
      </w:r>
      <w:r w:rsidRPr="006152B7">
        <w:t xml:space="preserve"> Schematic of PR gate averaging at GR sweep intersections.  Shaded areas are PR gates intersecting two GR sweeps (dashed) at different elevation angles.  Only one PR ray is shown.</w:t>
      </w:r>
    </w:p>
    <w:p w14:paraId="477A54A6" w14:textId="77777777" w:rsidR="00C85AA5" w:rsidRDefault="00C85AA5" w:rsidP="006152B7">
      <w:pPr>
        <w:pStyle w:val="BodyText"/>
        <w:keepNext/>
      </w:pPr>
      <w:r>
        <w:rPr>
          <w:noProof/>
        </w:rPr>
        <w:lastRenderedPageBreak/>
        <w:drawing>
          <wp:inline distT="0" distB="0" distL="0" distR="0" wp14:anchorId="04843906" wp14:editId="67F3FBB0">
            <wp:extent cx="5486400" cy="4193540"/>
            <wp:effectExtent l="25400" t="25400" r="25400" b="2286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toPRby1_CW.png"/>
                    <pic:cNvPicPr/>
                  </pic:nvPicPr>
                  <pic:blipFill>
                    <a:blip r:embed="rId37">
                      <a:extLst>
                        <a:ext uri="{28A0092B-C50C-407E-A947-70E740481C1C}">
                          <a14:useLocalDpi xmlns:a14="http://schemas.microsoft.com/office/drawing/2010/main" val="0"/>
                        </a:ext>
                      </a:extLst>
                    </a:blip>
                    <a:stretch>
                      <a:fillRect/>
                    </a:stretch>
                  </pic:blipFill>
                  <pic:spPr>
                    <a:xfrm>
                      <a:off x="0" y="0"/>
                      <a:ext cx="5486400" cy="4193540"/>
                    </a:xfrm>
                    <a:prstGeom prst="rect">
                      <a:avLst/>
                    </a:prstGeom>
                    <a:ln>
                      <a:solidFill>
                        <a:schemeClr val="tx1"/>
                      </a:solidFill>
                    </a:ln>
                    <a:extLst>
                      <a:ext uri="{FAA26D3D-D897-4be2-8F04-BA451C77F1D7}">
                        <ma14:placeholderFlag xmlns:ma14="http://schemas.microsoft.com/office/mac/drawingml/2011/main"/>
                      </a:ext>
                    </a:extLst>
                  </pic:spPr>
                </pic:pic>
              </a:graphicData>
            </a:graphic>
          </wp:inline>
        </w:drawing>
      </w:r>
    </w:p>
    <w:p w14:paraId="3EA7C8F3" w14:textId="5C58A9BB" w:rsidR="000A4841" w:rsidRDefault="00C85AA5" w:rsidP="006152B7">
      <w:pPr>
        <w:pStyle w:val="BodyText"/>
        <w:ind w:left="432" w:hanging="432"/>
        <w:sectPr w:rsidR="000A4841">
          <w:headerReference w:type="even" r:id="rId38"/>
          <w:headerReference w:type="default" r:id="rId39"/>
          <w:footerReference w:type="even" r:id="rId40"/>
          <w:footerReference w:type="default" r:id="rId41"/>
          <w:headerReference w:type="first" r:id="rId42"/>
          <w:footerReference w:type="first" r:id="rId43"/>
          <w:pgSz w:w="12240" w:h="15840"/>
          <w:pgMar w:top="1440" w:right="1800" w:bottom="1440" w:left="1800" w:header="720" w:footer="720" w:gutter="0"/>
          <w:pgNumType w:start="1"/>
          <w:cols w:space="720"/>
          <w:docGrid w:linePitch="326"/>
        </w:sectPr>
      </w:pPr>
      <w:r w:rsidRPr="006152B7">
        <w:rPr>
          <w:rFonts w:eastAsia="Times New Roman"/>
          <w:b/>
          <w:bCs/>
          <w:color w:val="auto"/>
          <w:sz w:val="20"/>
        </w:rPr>
        <w:t xml:space="preserve">Figure </w:t>
      </w:r>
      <w:r w:rsidR="0080166C" w:rsidRPr="006152B7">
        <w:rPr>
          <w:rFonts w:eastAsia="Times New Roman"/>
          <w:b/>
          <w:bCs/>
          <w:color w:val="auto"/>
          <w:sz w:val="20"/>
        </w:rPr>
        <w:t>2</w:t>
      </w:r>
      <w:r w:rsidRPr="006152B7">
        <w:rPr>
          <w:rFonts w:eastAsia="Times New Roman"/>
          <w:b/>
          <w:bCs/>
          <w:color w:val="auto"/>
          <w:sz w:val="20"/>
        </w:rPr>
        <w:t>-3.</w:t>
      </w:r>
      <w:r>
        <w:t xml:space="preserve">  </w:t>
      </w:r>
      <w:proofErr w:type="gramStart"/>
      <w:r>
        <w:t>Schematic representation of GR volume matching to PR.</w:t>
      </w:r>
      <w:proofErr w:type="gramEnd"/>
      <w:r>
        <w:t xml:space="preserve">  Square outline at surface</w:t>
      </w:r>
      <w:r w:rsidR="000013A3">
        <w:t>, plotted from the x- and y-corners of the PR footprint stored in the</w:t>
      </w:r>
      <w:r>
        <w:t xml:space="preserve"> </w:t>
      </w:r>
      <w:r w:rsidR="000013A3">
        <w:t xml:space="preserve">matchup netCDF file, </w:t>
      </w:r>
      <w:r w:rsidR="00EE5FF8">
        <w:t>locates the</w:t>
      </w:r>
      <w:r>
        <w:t xml:space="preserve"> surface intersection of a </w:t>
      </w:r>
      <w:r w:rsidR="00EE5FF8">
        <w:t xml:space="preserve">single </w:t>
      </w:r>
      <w:r>
        <w:t xml:space="preserve">PR ray whose centerline is shown as a vertical line.  The "waffle" areas show the </w:t>
      </w:r>
      <w:r w:rsidR="0080166C">
        <w:t xml:space="preserve">horizontal </w:t>
      </w:r>
      <w:r>
        <w:t xml:space="preserve">outline of GR gates </w:t>
      </w:r>
      <w:r w:rsidR="0080166C">
        <w:t>mapped to</w:t>
      </w:r>
      <w:r>
        <w:t xml:space="preserve"> the PR</w:t>
      </w:r>
      <w:r w:rsidR="0080166C">
        <w:t xml:space="preserve"> ray for each individual elevation sweep of the ground radar, which </w:t>
      </w:r>
      <w:r w:rsidR="00EA3525">
        <w:t xml:space="preserve">is </w:t>
      </w:r>
      <w:r w:rsidR="0080166C">
        <w:t>located off the right side of the figure at X=0, Y=0</w:t>
      </w:r>
      <w:r w:rsidR="00EE5FF8">
        <w:t>, where</w:t>
      </w:r>
      <w:r w:rsidR="0080166C">
        <w:t xml:space="preserve"> X, Y, and Z are in km.  </w:t>
      </w:r>
      <w:r w:rsidR="00EE5FF8">
        <w:t>Sloping lines are drawn between the GR sample volumes and the ground radar</w:t>
      </w:r>
      <w:r w:rsidR="00131C7A">
        <w:t xml:space="preserve"> along the sweep surfaces</w:t>
      </w:r>
      <w:r w:rsidR="00EE5FF8">
        <w:t xml:space="preserve">.  </w:t>
      </w:r>
      <w:r w:rsidR="0080166C">
        <w:t>GR range gates are inverse-distance-weighted from the PR ray to compute the GR averages for the matching volumes.  Vertical extent and overlap of the GR gates is not shown.</w:t>
      </w:r>
      <w:r w:rsidR="00E35454">
        <w:t xml:space="preserve">  GR azimuth/range resolution is 1° by 1 km in the plot.</w:t>
      </w:r>
    </w:p>
    <w:p w14:paraId="45D4DA22" w14:textId="77777777" w:rsidR="000A4841" w:rsidRDefault="000A4841">
      <w:pPr>
        <w:pStyle w:val="Heading1"/>
      </w:pPr>
      <w:bookmarkStart w:id="14" w:name="_Toc267218849"/>
      <w:r>
        <w:lastRenderedPageBreak/>
        <w:t>Summary of the Geometry Match netCDF files</w:t>
      </w:r>
      <w:bookmarkEnd w:id="14"/>
    </w:p>
    <w:p w14:paraId="11C12B9D" w14:textId="77777777" w:rsidR="000A4841" w:rsidRDefault="000A4841" w:rsidP="000A4841"/>
    <w:p w14:paraId="3AB2D0AC" w14:textId="3955784E" w:rsidR="000A4841" w:rsidRDefault="000A4841" w:rsidP="000A4841">
      <w:r>
        <w:t>Geometry matching netCDF</w:t>
      </w:r>
      <w:r w:rsidR="00533254">
        <w:t xml:space="preserve"> data files are formatted with 6 dimensions: 4</w:t>
      </w:r>
      <w:r>
        <w:t xml:space="preserve"> for data arrays, and 2 for character variables.  There are </w:t>
      </w:r>
      <w:r w:rsidR="00533254">
        <w:t>88 regular variables and 15</w:t>
      </w:r>
      <w:r>
        <w:t xml:space="preserve"> global attributes</w:t>
      </w:r>
      <w:r w:rsidRPr="00D84B51">
        <w:t xml:space="preserve"> </w:t>
      </w:r>
      <w:r>
        <w:t xml:space="preserve">in the </w:t>
      </w:r>
      <w:r w:rsidR="00533254">
        <w:t xml:space="preserve">Version 3.0 </w:t>
      </w:r>
      <w:r>
        <w:t>PR-GR matchup files, and 53 regular variables and 4 global attributes in the TMI-GR matchup files.  The two types of matchup files are described in detail in Sections 3.1 and 3.2, below.</w:t>
      </w:r>
    </w:p>
    <w:p w14:paraId="78FC1785" w14:textId="77777777" w:rsidR="000A4841" w:rsidRPr="00F351A6" w:rsidRDefault="000A4841" w:rsidP="006152B7">
      <w:pPr>
        <w:pStyle w:val="Heading2"/>
      </w:pPr>
      <w:bookmarkStart w:id="15" w:name="_Toc267218850"/>
      <w:r>
        <w:t>PR-GR Geometry Match netCDF file description</w:t>
      </w:r>
      <w:bookmarkEnd w:id="15"/>
    </w:p>
    <w:p w14:paraId="7A1F3CA1" w14:textId="77777777" w:rsidR="000A4841" w:rsidRDefault="000A4841"/>
    <w:p w14:paraId="1B65DB4F" w14:textId="0C245EC2" w:rsidR="000A4841" w:rsidRDefault="000A4841">
      <w:pPr>
        <w:rPr>
          <w:rFonts w:cs="Courier New"/>
        </w:rPr>
      </w:pPr>
      <w:r>
        <w:t>The format and content of the GRtoPR-type Geometry Match netCDF file</w:t>
      </w:r>
      <w:r w:rsidR="008A6169">
        <w:t xml:space="preserve"> for Version 3.0</w:t>
      </w:r>
      <w:r>
        <w:t xml:space="preserve"> is presented below, in the form of partial netCDF file creation instructions.  The values for dimensions having a fixed size for all files are specified, while those for dimensions which vary on a file by file basis by site overpass event (fpdim and elevationAngle) are left unspecified.  Note that the fill values for non-int variables have a type indicator appended to the numerical value, e.g. </w:t>
      </w:r>
      <w:r>
        <w:noBreakHyphen/>
        <w:t xml:space="preserve">888.f for a FLOAT fill value, </w:t>
      </w:r>
      <w:proofErr w:type="gramStart"/>
      <w:r>
        <w:t>1s</w:t>
      </w:r>
      <w:proofErr w:type="gramEnd"/>
      <w:r>
        <w:t xml:space="preserve"> for a SHORT integer fill value.  The global attributes PR_version and </w:t>
      </w:r>
      <w:r w:rsidR="00616564">
        <w:rPr>
          <w:rFonts w:cs="Courier New"/>
        </w:rPr>
        <w:t>PPS_version have been assigned value of 7 and "V07</w:t>
      </w:r>
      <w:r>
        <w:rPr>
          <w:rFonts w:cs="Courier New"/>
        </w:rPr>
        <w:t>" for purpose</w:t>
      </w:r>
      <w:r w:rsidR="00616564">
        <w:rPr>
          <w:rFonts w:cs="Courier New"/>
        </w:rPr>
        <w:t>s of the example.  Other GV_UF_XXX_field</w:t>
      </w:r>
      <w:r>
        <w:rPr>
          <w:rFonts w:cs="Courier New"/>
        </w:rPr>
        <w:t xml:space="preserve"> values </w:t>
      </w:r>
      <w:r w:rsidR="00616564">
        <w:rPr>
          <w:rFonts w:cs="Courier New"/>
        </w:rPr>
        <w:t>have been assigned to their typical values for quality-controlled 1C-UF files from the WSR-88D radars</w:t>
      </w:r>
      <w:r>
        <w:rPr>
          <w:rFonts w:cs="Courier New"/>
        </w:rPr>
        <w:t>.  All other global variables are left at their default values.</w:t>
      </w:r>
    </w:p>
    <w:p w14:paraId="2D9B320D" w14:textId="77777777" w:rsidR="000A4841" w:rsidRDefault="000A4841">
      <w:pPr>
        <w:rPr>
          <w:rFonts w:cs="Courier New"/>
        </w:rPr>
      </w:pPr>
    </w:p>
    <w:p w14:paraId="35DBFA16" w14:textId="77777777" w:rsidR="000A4841" w:rsidRDefault="000A4841">
      <w:pPr>
        <w:rPr>
          <w:rFonts w:cs="Courier New"/>
        </w:rPr>
      </w:pPr>
      <w:r>
        <w:rPr>
          <w:rFonts w:cs="Courier New"/>
        </w:rPr>
        <w:t xml:space="preserve">Table 3.1-1 summarizes the name, type, dimension, and special values (e.g., Missing Data) associated with each “science” and geolocation array variable in the </w:t>
      </w:r>
      <w:r>
        <w:t xml:space="preserve">GRtoPR-type </w:t>
      </w:r>
      <w:r>
        <w:rPr>
          <w:rFonts w:cs="Courier New"/>
        </w:rPr>
        <w:t>geo-match netCDF files.  Table 3.1-2 provides the definitions of the values of categorical variables.</w:t>
      </w:r>
    </w:p>
    <w:p w14:paraId="5315DDE8" w14:textId="77777777" w:rsidR="000A4841" w:rsidRDefault="000A4841"/>
    <w:p w14:paraId="08EEE4CD" w14:textId="77777777" w:rsidR="000A4841" w:rsidRPr="006152B7" w:rsidRDefault="000A4841" w:rsidP="000A4841">
      <w:pPr>
        <w:pStyle w:val="WW-PlainText"/>
        <w:rPr>
          <w:rFonts w:ascii="Arial" w:hAnsi="Arial" w:cs="Courier New"/>
          <w:sz w:val="24"/>
          <w:szCs w:val="18"/>
        </w:rPr>
      </w:pPr>
      <w:proofErr w:type="gramStart"/>
      <w:r w:rsidRPr="006152B7">
        <w:rPr>
          <w:rFonts w:ascii="Arial" w:hAnsi="Arial" w:cs="Courier New"/>
          <w:sz w:val="24"/>
          <w:szCs w:val="18"/>
        </w:rPr>
        <w:t>dimensions</w:t>
      </w:r>
      <w:proofErr w:type="gramEnd"/>
      <w:r w:rsidRPr="006152B7">
        <w:rPr>
          <w:rFonts w:ascii="Arial" w:hAnsi="Arial" w:cs="Courier New"/>
          <w:sz w:val="24"/>
          <w:szCs w:val="18"/>
        </w:rPr>
        <w:t>:</w:t>
      </w:r>
    </w:p>
    <w:p w14:paraId="4FCC45F1" w14:textId="77777777" w:rsidR="000A4841" w:rsidRPr="006152B7" w:rsidRDefault="000A4841" w:rsidP="000A4841">
      <w:pPr>
        <w:pStyle w:val="WW-PlainText"/>
        <w:rPr>
          <w:rFonts w:ascii="Arial" w:hAnsi="Arial" w:cs="Courier New"/>
          <w:sz w:val="24"/>
          <w:szCs w:val="18"/>
        </w:rPr>
      </w:pPr>
      <w:r w:rsidRPr="006152B7">
        <w:rPr>
          <w:rFonts w:ascii="Arial" w:hAnsi="Arial" w:cs="Courier New"/>
          <w:sz w:val="24"/>
          <w:szCs w:val="18"/>
        </w:rPr>
        <w:tab/>
      </w:r>
      <w:proofErr w:type="gramStart"/>
      <w:r w:rsidRPr="006152B7">
        <w:rPr>
          <w:rFonts w:ascii="Arial" w:hAnsi="Arial" w:cs="Courier New"/>
          <w:sz w:val="24"/>
          <w:szCs w:val="18"/>
        </w:rPr>
        <w:t>fpdim</w:t>
      </w:r>
      <w:proofErr w:type="gramEnd"/>
      <w:r w:rsidRPr="006152B7">
        <w:rPr>
          <w:rFonts w:ascii="Arial" w:hAnsi="Arial" w:cs="Courier New"/>
          <w:sz w:val="24"/>
          <w:szCs w:val="18"/>
        </w:rPr>
        <w:t xml:space="preserve"> =  ;</w:t>
      </w:r>
    </w:p>
    <w:p w14:paraId="6AA4149A" w14:textId="77777777" w:rsidR="000A4841" w:rsidRPr="006152B7" w:rsidRDefault="000A4841" w:rsidP="000A4841">
      <w:pPr>
        <w:pStyle w:val="WW-PlainText"/>
        <w:rPr>
          <w:rFonts w:ascii="Arial" w:hAnsi="Arial" w:cs="Courier New"/>
          <w:sz w:val="24"/>
          <w:szCs w:val="18"/>
        </w:rPr>
      </w:pPr>
      <w:r w:rsidRPr="006152B7">
        <w:rPr>
          <w:rFonts w:ascii="Arial" w:hAnsi="Arial" w:cs="Courier New"/>
          <w:sz w:val="24"/>
          <w:szCs w:val="18"/>
        </w:rPr>
        <w:tab/>
      </w:r>
      <w:proofErr w:type="gramStart"/>
      <w:r w:rsidRPr="006152B7">
        <w:rPr>
          <w:rFonts w:ascii="Arial" w:hAnsi="Arial" w:cs="Courier New"/>
          <w:sz w:val="24"/>
          <w:szCs w:val="18"/>
        </w:rPr>
        <w:t>elevationAngle</w:t>
      </w:r>
      <w:proofErr w:type="gramEnd"/>
      <w:r w:rsidRPr="006152B7">
        <w:rPr>
          <w:rFonts w:ascii="Arial" w:hAnsi="Arial" w:cs="Courier New"/>
          <w:sz w:val="24"/>
          <w:szCs w:val="18"/>
        </w:rPr>
        <w:t xml:space="preserve"> =  ;</w:t>
      </w:r>
    </w:p>
    <w:p w14:paraId="33B740EC" w14:textId="77777777" w:rsidR="000A4841" w:rsidRPr="006152B7" w:rsidRDefault="000A4841" w:rsidP="000A4841">
      <w:pPr>
        <w:pStyle w:val="WW-PlainText"/>
        <w:rPr>
          <w:rFonts w:ascii="Arial" w:hAnsi="Arial" w:cs="Courier New"/>
          <w:sz w:val="24"/>
          <w:szCs w:val="18"/>
        </w:rPr>
      </w:pPr>
      <w:r w:rsidRPr="006152B7">
        <w:rPr>
          <w:rFonts w:ascii="Arial" w:hAnsi="Arial" w:cs="Courier New"/>
          <w:sz w:val="24"/>
          <w:szCs w:val="18"/>
        </w:rPr>
        <w:tab/>
      </w:r>
      <w:proofErr w:type="gramStart"/>
      <w:r w:rsidRPr="006152B7">
        <w:rPr>
          <w:rFonts w:ascii="Arial" w:hAnsi="Arial" w:cs="Courier New"/>
          <w:sz w:val="24"/>
          <w:szCs w:val="18"/>
        </w:rPr>
        <w:t>xydim</w:t>
      </w:r>
      <w:proofErr w:type="gramEnd"/>
      <w:r w:rsidRPr="006152B7">
        <w:rPr>
          <w:rFonts w:ascii="Arial" w:hAnsi="Arial" w:cs="Courier New"/>
          <w:sz w:val="24"/>
          <w:szCs w:val="18"/>
        </w:rPr>
        <w:t xml:space="preserve"> = 4 ;</w:t>
      </w:r>
    </w:p>
    <w:p w14:paraId="5A69B2C9" w14:textId="77777777" w:rsidR="000D46F1" w:rsidRPr="000D46F1" w:rsidRDefault="000D46F1" w:rsidP="000D46F1">
      <w:pPr>
        <w:rPr>
          <w:ins w:id="16" w:author="Bob Morris" w:date="2014-07-15T22:25:00Z"/>
          <w:rFonts w:ascii="Arial" w:hAnsi="Arial" w:cs="Courier New"/>
          <w:szCs w:val="18"/>
        </w:rPr>
      </w:pPr>
      <w:ins w:id="17" w:author="Bob Morris" w:date="2014-07-15T22:25:00Z">
        <w:r w:rsidRPr="000D46F1">
          <w:rPr>
            <w:rFonts w:ascii="Arial" w:hAnsi="Arial" w:cs="Courier New"/>
            <w:szCs w:val="18"/>
          </w:rPr>
          <w:tab/>
        </w:r>
        <w:proofErr w:type="gramStart"/>
        <w:r w:rsidRPr="000D46F1">
          <w:rPr>
            <w:rFonts w:ascii="Arial" w:hAnsi="Arial" w:cs="Courier New"/>
            <w:szCs w:val="18"/>
          </w:rPr>
          <w:t>hidim</w:t>
        </w:r>
        <w:proofErr w:type="gramEnd"/>
        <w:r w:rsidRPr="000D46F1">
          <w:rPr>
            <w:rFonts w:ascii="Arial" w:hAnsi="Arial" w:cs="Courier New"/>
            <w:szCs w:val="18"/>
          </w:rPr>
          <w:t xml:space="preserve"> = 15 ;</w:t>
        </w:r>
      </w:ins>
    </w:p>
    <w:p w14:paraId="18426392" w14:textId="77777777" w:rsidR="000A4841" w:rsidRPr="006152B7" w:rsidRDefault="000A4841" w:rsidP="000A4841">
      <w:pPr>
        <w:pStyle w:val="WW-PlainText"/>
        <w:rPr>
          <w:rFonts w:ascii="Arial" w:hAnsi="Arial" w:cs="Courier New"/>
          <w:sz w:val="24"/>
          <w:szCs w:val="18"/>
        </w:rPr>
      </w:pPr>
      <w:r w:rsidRPr="006152B7">
        <w:rPr>
          <w:rFonts w:ascii="Arial" w:hAnsi="Arial" w:cs="Courier New"/>
          <w:sz w:val="24"/>
          <w:szCs w:val="18"/>
        </w:rPr>
        <w:tab/>
      </w:r>
      <w:proofErr w:type="gramStart"/>
      <w:r w:rsidRPr="006152B7">
        <w:rPr>
          <w:rFonts w:ascii="Arial" w:hAnsi="Arial" w:cs="Courier New"/>
          <w:sz w:val="24"/>
          <w:szCs w:val="18"/>
        </w:rPr>
        <w:t>len</w:t>
      </w:r>
      <w:proofErr w:type="gramEnd"/>
      <w:r w:rsidRPr="006152B7">
        <w:rPr>
          <w:rFonts w:ascii="Arial" w:hAnsi="Arial" w:cs="Courier New"/>
          <w:sz w:val="24"/>
          <w:szCs w:val="18"/>
        </w:rPr>
        <w:t>_atime_ID = 19 ;</w:t>
      </w:r>
    </w:p>
    <w:p w14:paraId="45F2969B" w14:textId="77777777" w:rsidR="000A4841" w:rsidRPr="006152B7" w:rsidRDefault="000A4841" w:rsidP="000A4841">
      <w:pPr>
        <w:pStyle w:val="WW-PlainText"/>
        <w:rPr>
          <w:rFonts w:ascii="Arial" w:hAnsi="Arial" w:cs="Courier New"/>
          <w:sz w:val="24"/>
          <w:szCs w:val="18"/>
        </w:rPr>
      </w:pPr>
      <w:r w:rsidRPr="006152B7">
        <w:rPr>
          <w:rFonts w:ascii="Arial" w:hAnsi="Arial" w:cs="Courier New"/>
          <w:sz w:val="24"/>
          <w:szCs w:val="18"/>
        </w:rPr>
        <w:tab/>
      </w:r>
      <w:proofErr w:type="gramStart"/>
      <w:r w:rsidRPr="006152B7">
        <w:rPr>
          <w:rFonts w:ascii="Arial" w:hAnsi="Arial" w:cs="Courier New"/>
          <w:sz w:val="24"/>
          <w:szCs w:val="18"/>
        </w:rPr>
        <w:t>len</w:t>
      </w:r>
      <w:proofErr w:type="gramEnd"/>
      <w:r w:rsidRPr="006152B7">
        <w:rPr>
          <w:rFonts w:ascii="Arial" w:hAnsi="Arial" w:cs="Courier New"/>
          <w:sz w:val="24"/>
          <w:szCs w:val="18"/>
        </w:rPr>
        <w:t>_site_ID = 4 ;</w:t>
      </w:r>
    </w:p>
    <w:p w14:paraId="0688857D" w14:textId="77777777" w:rsidR="000A4841" w:rsidRPr="006152B7" w:rsidRDefault="000A4841" w:rsidP="000A4841">
      <w:pPr>
        <w:pStyle w:val="WW-PlainText"/>
        <w:rPr>
          <w:rFonts w:ascii="Arial" w:hAnsi="Arial" w:cs="Courier New"/>
          <w:sz w:val="24"/>
          <w:szCs w:val="18"/>
        </w:rPr>
      </w:pPr>
      <w:proofErr w:type="gramStart"/>
      <w:r w:rsidRPr="006152B7">
        <w:rPr>
          <w:rFonts w:ascii="Arial" w:hAnsi="Arial" w:cs="Courier New"/>
          <w:sz w:val="24"/>
          <w:szCs w:val="18"/>
        </w:rPr>
        <w:t>variables</w:t>
      </w:r>
      <w:proofErr w:type="gramEnd"/>
      <w:r w:rsidRPr="006152B7">
        <w:rPr>
          <w:rFonts w:ascii="Arial" w:hAnsi="Arial" w:cs="Courier New"/>
          <w:sz w:val="24"/>
          <w:szCs w:val="18"/>
        </w:rPr>
        <w:t>:</w:t>
      </w:r>
    </w:p>
    <w:p w14:paraId="3E75C355" w14:textId="77777777" w:rsidR="000A4841" w:rsidRPr="006152B7" w:rsidRDefault="000A4841" w:rsidP="000A4841">
      <w:pPr>
        <w:pStyle w:val="WW-PlainText"/>
        <w:rPr>
          <w:rFonts w:ascii="Arial" w:hAnsi="Arial" w:cs="Courier New"/>
          <w:sz w:val="24"/>
          <w:szCs w:val="18"/>
        </w:rPr>
      </w:pPr>
      <w:r w:rsidRPr="006152B7">
        <w:rPr>
          <w:rFonts w:ascii="Arial" w:hAnsi="Arial" w:cs="Courier New"/>
          <w:sz w:val="24"/>
          <w:szCs w:val="18"/>
        </w:rPr>
        <w:tab/>
      </w:r>
      <w:proofErr w:type="gramStart"/>
      <w:r w:rsidRPr="006152B7">
        <w:rPr>
          <w:rFonts w:ascii="Arial" w:hAnsi="Arial" w:cs="Courier New"/>
          <w:sz w:val="24"/>
          <w:szCs w:val="18"/>
        </w:rPr>
        <w:t>float</w:t>
      </w:r>
      <w:proofErr w:type="gramEnd"/>
      <w:r w:rsidRPr="006152B7">
        <w:rPr>
          <w:rFonts w:ascii="Arial" w:hAnsi="Arial" w:cs="Courier New"/>
          <w:sz w:val="24"/>
          <w:szCs w:val="18"/>
        </w:rPr>
        <w:t xml:space="preserve"> elevationAngle(elevationAngle) ;</w:t>
      </w:r>
    </w:p>
    <w:p w14:paraId="46D37330" w14:textId="77777777" w:rsidR="000A4841" w:rsidRPr="006152B7" w:rsidRDefault="000A4841" w:rsidP="000A4841">
      <w:pPr>
        <w:pStyle w:val="WW-PlainText"/>
        <w:rPr>
          <w:rFonts w:ascii="Arial" w:hAnsi="Arial" w:cs="Courier New"/>
          <w:sz w:val="24"/>
          <w:szCs w:val="18"/>
        </w:rPr>
      </w:pPr>
      <w:r w:rsidRPr="006152B7">
        <w:rPr>
          <w:rFonts w:ascii="Arial" w:hAnsi="Arial" w:cs="Courier New"/>
          <w:sz w:val="24"/>
          <w:szCs w:val="18"/>
        </w:rPr>
        <w:tab/>
      </w:r>
      <w:r w:rsidRPr="006152B7">
        <w:rPr>
          <w:rFonts w:ascii="Arial" w:hAnsi="Arial" w:cs="Courier New"/>
          <w:sz w:val="24"/>
          <w:szCs w:val="18"/>
        </w:rPr>
        <w:tab/>
      </w:r>
      <w:proofErr w:type="gramStart"/>
      <w:r w:rsidRPr="006152B7">
        <w:rPr>
          <w:rFonts w:ascii="Arial" w:hAnsi="Arial" w:cs="Courier New"/>
          <w:sz w:val="24"/>
          <w:szCs w:val="18"/>
        </w:rPr>
        <w:t>elevationAngle:long</w:t>
      </w:r>
      <w:proofErr w:type="gramEnd"/>
      <w:r w:rsidRPr="006152B7">
        <w:rPr>
          <w:rFonts w:ascii="Arial" w:hAnsi="Arial" w:cs="Courier New"/>
          <w:sz w:val="24"/>
          <w:szCs w:val="18"/>
        </w:rPr>
        <w:t>_name = "Radar Sweep Elevation Angles" ;</w:t>
      </w:r>
    </w:p>
    <w:p w14:paraId="38F6D413" w14:textId="77777777" w:rsidR="000A4841" w:rsidRPr="006152B7" w:rsidRDefault="000A4841" w:rsidP="000A4841">
      <w:pPr>
        <w:pStyle w:val="WW-PlainText"/>
        <w:rPr>
          <w:rFonts w:ascii="Arial" w:hAnsi="Arial" w:cs="Courier New"/>
          <w:sz w:val="24"/>
          <w:szCs w:val="18"/>
        </w:rPr>
      </w:pPr>
      <w:r w:rsidRPr="006152B7">
        <w:rPr>
          <w:rFonts w:ascii="Arial" w:hAnsi="Arial" w:cs="Courier New"/>
          <w:sz w:val="24"/>
          <w:szCs w:val="18"/>
        </w:rPr>
        <w:lastRenderedPageBreak/>
        <w:tab/>
      </w:r>
      <w:r w:rsidRPr="006152B7">
        <w:rPr>
          <w:rFonts w:ascii="Arial" w:hAnsi="Arial" w:cs="Courier New"/>
          <w:sz w:val="24"/>
          <w:szCs w:val="18"/>
        </w:rPr>
        <w:tab/>
      </w:r>
      <w:proofErr w:type="gramStart"/>
      <w:r w:rsidRPr="006152B7">
        <w:rPr>
          <w:rFonts w:ascii="Arial" w:hAnsi="Arial" w:cs="Courier New"/>
          <w:sz w:val="24"/>
          <w:szCs w:val="18"/>
        </w:rPr>
        <w:t>elevationAngle:units</w:t>
      </w:r>
      <w:proofErr w:type="gramEnd"/>
      <w:r w:rsidRPr="006152B7">
        <w:rPr>
          <w:rFonts w:ascii="Arial" w:hAnsi="Arial" w:cs="Courier New"/>
          <w:sz w:val="24"/>
          <w:szCs w:val="18"/>
        </w:rPr>
        <w:t xml:space="preserve"> = "degrees" ;</w:t>
      </w:r>
    </w:p>
    <w:p w14:paraId="7032BC5C" w14:textId="77777777" w:rsidR="000A4841" w:rsidRPr="006152B7" w:rsidRDefault="000A4841" w:rsidP="000A4841">
      <w:pPr>
        <w:pStyle w:val="WW-PlainText"/>
        <w:rPr>
          <w:rFonts w:ascii="Arial" w:hAnsi="Arial" w:cs="Courier New"/>
          <w:sz w:val="24"/>
          <w:szCs w:val="18"/>
        </w:rPr>
      </w:pPr>
      <w:r w:rsidRPr="006152B7">
        <w:rPr>
          <w:rFonts w:ascii="Arial" w:hAnsi="Arial" w:cs="Courier New"/>
          <w:sz w:val="24"/>
          <w:szCs w:val="18"/>
        </w:rPr>
        <w:tab/>
      </w:r>
      <w:proofErr w:type="gramStart"/>
      <w:r w:rsidRPr="006152B7">
        <w:rPr>
          <w:rFonts w:ascii="Arial" w:hAnsi="Arial" w:cs="Courier New"/>
          <w:sz w:val="24"/>
          <w:szCs w:val="18"/>
        </w:rPr>
        <w:t>float</w:t>
      </w:r>
      <w:proofErr w:type="gramEnd"/>
      <w:r w:rsidRPr="006152B7">
        <w:rPr>
          <w:rFonts w:ascii="Arial" w:hAnsi="Arial" w:cs="Courier New"/>
          <w:sz w:val="24"/>
          <w:szCs w:val="18"/>
        </w:rPr>
        <w:t xml:space="preserve"> rangeThreshold ;</w:t>
      </w:r>
    </w:p>
    <w:p w14:paraId="6570FEFE" w14:textId="77777777" w:rsidR="000A4841" w:rsidRPr="006152B7" w:rsidRDefault="000A4841" w:rsidP="000A4841">
      <w:pPr>
        <w:pStyle w:val="WW-PlainText"/>
        <w:rPr>
          <w:rFonts w:ascii="Arial" w:hAnsi="Arial" w:cs="Courier New"/>
          <w:sz w:val="24"/>
          <w:szCs w:val="18"/>
        </w:rPr>
      </w:pPr>
      <w:r w:rsidRPr="006152B7">
        <w:rPr>
          <w:rFonts w:ascii="Arial" w:hAnsi="Arial" w:cs="Courier New"/>
          <w:sz w:val="24"/>
          <w:szCs w:val="18"/>
        </w:rPr>
        <w:tab/>
      </w:r>
      <w:r w:rsidRPr="006152B7">
        <w:rPr>
          <w:rFonts w:ascii="Arial" w:hAnsi="Arial" w:cs="Courier New"/>
          <w:sz w:val="24"/>
          <w:szCs w:val="18"/>
        </w:rPr>
        <w:tab/>
      </w:r>
      <w:proofErr w:type="gramStart"/>
      <w:r w:rsidRPr="006152B7">
        <w:rPr>
          <w:rFonts w:ascii="Arial" w:hAnsi="Arial" w:cs="Courier New"/>
          <w:sz w:val="24"/>
          <w:szCs w:val="18"/>
        </w:rPr>
        <w:t>rangeThreshold:long</w:t>
      </w:r>
      <w:proofErr w:type="gramEnd"/>
      <w:r w:rsidRPr="006152B7">
        <w:rPr>
          <w:rFonts w:ascii="Arial" w:hAnsi="Arial" w:cs="Courier New"/>
          <w:sz w:val="24"/>
          <w:szCs w:val="18"/>
        </w:rPr>
        <w:t>_name = "Dataset maximum range from radar site" ;</w:t>
      </w:r>
    </w:p>
    <w:p w14:paraId="3AF353EE" w14:textId="77777777" w:rsidR="000A4841" w:rsidRPr="006152B7" w:rsidRDefault="000A4841" w:rsidP="000A4841">
      <w:pPr>
        <w:pStyle w:val="WW-PlainText"/>
        <w:rPr>
          <w:rFonts w:ascii="Arial" w:hAnsi="Arial" w:cs="Courier New"/>
          <w:sz w:val="24"/>
          <w:szCs w:val="18"/>
        </w:rPr>
      </w:pPr>
      <w:r w:rsidRPr="006152B7">
        <w:rPr>
          <w:rFonts w:ascii="Arial" w:hAnsi="Arial" w:cs="Courier New"/>
          <w:sz w:val="24"/>
          <w:szCs w:val="18"/>
        </w:rPr>
        <w:tab/>
      </w:r>
      <w:r w:rsidRPr="006152B7">
        <w:rPr>
          <w:rFonts w:ascii="Arial" w:hAnsi="Arial" w:cs="Courier New"/>
          <w:sz w:val="24"/>
          <w:szCs w:val="18"/>
        </w:rPr>
        <w:tab/>
      </w:r>
      <w:proofErr w:type="gramStart"/>
      <w:r w:rsidRPr="006152B7">
        <w:rPr>
          <w:rFonts w:ascii="Arial" w:hAnsi="Arial" w:cs="Courier New"/>
          <w:sz w:val="24"/>
          <w:szCs w:val="18"/>
        </w:rPr>
        <w:t>rangeThreshold</w:t>
      </w:r>
      <w:proofErr w:type="gramEnd"/>
      <w:r w:rsidRPr="006152B7">
        <w:rPr>
          <w:rFonts w:ascii="Arial" w:hAnsi="Arial" w:cs="Courier New"/>
          <w:sz w:val="24"/>
          <w:szCs w:val="18"/>
        </w:rPr>
        <w:t>:_FillValue = -888.f ;</w:t>
      </w:r>
    </w:p>
    <w:p w14:paraId="23E79C64" w14:textId="77777777" w:rsidR="000A4841" w:rsidRPr="006152B7" w:rsidRDefault="000A4841" w:rsidP="000A4841">
      <w:pPr>
        <w:pStyle w:val="WW-PlainText"/>
        <w:rPr>
          <w:rFonts w:ascii="Arial" w:hAnsi="Arial" w:cs="Courier New"/>
          <w:sz w:val="24"/>
          <w:szCs w:val="18"/>
        </w:rPr>
      </w:pPr>
      <w:r w:rsidRPr="006152B7">
        <w:rPr>
          <w:rFonts w:ascii="Arial" w:hAnsi="Arial" w:cs="Courier New"/>
          <w:sz w:val="24"/>
          <w:szCs w:val="18"/>
        </w:rPr>
        <w:tab/>
      </w:r>
      <w:r w:rsidRPr="006152B7">
        <w:rPr>
          <w:rFonts w:ascii="Arial" w:hAnsi="Arial" w:cs="Courier New"/>
          <w:sz w:val="24"/>
          <w:szCs w:val="18"/>
        </w:rPr>
        <w:tab/>
      </w:r>
      <w:proofErr w:type="gramStart"/>
      <w:r w:rsidRPr="006152B7">
        <w:rPr>
          <w:rFonts w:ascii="Arial" w:hAnsi="Arial" w:cs="Courier New"/>
          <w:sz w:val="24"/>
          <w:szCs w:val="18"/>
        </w:rPr>
        <w:t>rangeThreshold:units</w:t>
      </w:r>
      <w:proofErr w:type="gramEnd"/>
      <w:r w:rsidRPr="006152B7">
        <w:rPr>
          <w:rFonts w:ascii="Arial" w:hAnsi="Arial" w:cs="Courier New"/>
          <w:sz w:val="24"/>
          <w:szCs w:val="18"/>
        </w:rPr>
        <w:t xml:space="preserve"> = "km" ;</w:t>
      </w:r>
    </w:p>
    <w:p w14:paraId="07677462" w14:textId="77777777" w:rsidR="000A4841" w:rsidRPr="006152B7" w:rsidRDefault="000A4841" w:rsidP="000A4841">
      <w:pPr>
        <w:pStyle w:val="WW-PlainText"/>
        <w:rPr>
          <w:rFonts w:ascii="Arial" w:hAnsi="Arial" w:cs="Courier New"/>
          <w:sz w:val="24"/>
          <w:szCs w:val="18"/>
        </w:rPr>
      </w:pPr>
      <w:r w:rsidRPr="006152B7">
        <w:rPr>
          <w:rFonts w:ascii="Arial" w:hAnsi="Arial" w:cs="Courier New"/>
          <w:sz w:val="24"/>
          <w:szCs w:val="18"/>
        </w:rPr>
        <w:tab/>
      </w:r>
      <w:proofErr w:type="gramStart"/>
      <w:r w:rsidRPr="006152B7">
        <w:rPr>
          <w:rFonts w:ascii="Arial" w:hAnsi="Arial" w:cs="Courier New"/>
          <w:sz w:val="24"/>
          <w:szCs w:val="18"/>
        </w:rPr>
        <w:t>float</w:t>
      </w:r>
      <w:proofErr w:type="gramEnd"/>
      <w:r w:rsidRPr="006152B7">
        <w:rPr>
          <w:rFonts w:ascii="Arial" w:hAnsi="Arial" w:cs="Courier New"/>
          <w:sz w:val="24"/>
          <w:szCs w:val="18"/>
        </w:rPr>
        <w:t xml:space="preserve"> PR_dBZ_min ;</w:t>
      </w:r>
    </w:p>
    <w:p w14:paraId="26E89517" w14:textId="77777777" w:rsidR="000A4841" w:rsidRPr="006152B7" w:rsidRDefault="000A4841" w:rsidP="000A4841">
      <w:pPr>
        <w:pStyle w:val="WW-PlainText"/>
        <w:rPr>
          <w:rFonts w:ascii="Arial" w:hAnsi="Arial" w:cs="Courier New"/>
          <w:sz w:val="24"/>
          <w:szCs w:val="18"/>
        </w:rPr>
      </w:pPr>
      <w:r w:rsidRPr="006152B7">
        <w:rPr>
          <w:rFonts w:ascii="Arial" w:hAnsi="Arial" w:cs="Courier New"/>
          <w:sz w:val="24"/>
          <w:szCs w:val="18"/>
        </w:rPr>
        <w:tab/>
      </w:r>
      <w:r w:rsidRPr="006152B7">
        <w:rPr>
          <w:rFonts w:ascii="Arial" w:hAnsi="Arial" w:cs="Courier New"/>
          <w:sz w:val="24"/>
          <w:szCs w:val="18"/>
        </w:rPr>
        <w:tab/>
        <w:t>PR_dBZ_min</w:t>
      </w:r>
      <w:proofErr w:type="gramStart"/>
      <w:r w:rsidRPr="006152B7">
        <w:rPr>
          <w:rFonts w:ascii="Arial" w:hAnsi="Arial" w:cs="Courier New"/>
          <w:sz w:val="24"/>
          <w:szCs w:val="18"/>
        </w:rPr>
        <w:t>:long</w:t>
      </w:r>
      <w:proofErr w:type="gramEnd"/>
      <w:r w:rsidRPr="006152B7">
        <w:rPr>
          <w:rFonts w:ascii="Arial" w:hAnsi="Arial" w:cs="Courier New"/>
          <w:sz w:val="24"/>
          <w:szCs w:val="18"/>
        </w:rPr>
        <w:t>_name = "minimum PR bin dBZ required for a *complete* PR vertical average" ;</w:t>
      </w:r>
    </w:p>
    <w:p w14:paraId="43AC63C1" w14:textId="77777777" w:rsidR="000A4841" w:rsidRPr="006152B7" w:rsidRDefault="000A4841" w:rsidP="000A4841">
      <w:pPr>
        <w:pStyle w:val="WW-PlainText"/>
        <w:rPr>
          <w:rFonts w:ascii="Arial" w:hAnsi="Arial" w:cs="Courier New"/>
          <w:sz w:val="24"/>
          <w:szCs w:val="18"/>
        </w:rPr>
      </w:pPr>
      <w:r w:rsidRPr="006152B7">
        <w:rPr>
          <w:rFonts w:ascii="Arial" w:hAnsi="Arial" w:cs="Courier New"/>
          <w:sz w:val="24"/>
          <w:szCs w:val="18"/>
        </w:rPr>
        <w:tab/>
      </w:r>
      <w:r w:rsidRPr="006152B7">
        <w:rPr>
          <w:rFonts w:ascii="Arial" w:hAnsi="Arial" w:cs="Courier New"/>
          <w:sz w:val="24"/>
          <w:szCs w:val="18"/>
        </w:rPr>
        <w:tab/>
        <w:t>PR_dBZ_min</w:t>
      </w:r>
      <w:proofErr w:type="gramStart"/>
      <w:r w:rsidRPr="006152B7">
        <w:rPr>
          <w:rFonts w:ascii="Arial" w:hAnsi="Arial" w:cs="Courier New"/>
          <w:sz w:val="24"/>
          <w:szCs w:val="18"/>
        </w:rPr>
        <w:t>:_</w:t>
      </w:r>
      <w:proofErr w:type="gramEnd"/>
      <w:r w:rsidRPr="006152B7">
        <w:rPr>
          <w:rFonts w:ascii="Arial" w:hAnsi="Arial" w:cs="Courier New"/>
          <w:sz w:val="24"/>
          <w:szCs w:val="18"/>
        </w:rPr>
        <w:t>FillValue = -888.f ;</w:t>
      </w:r>
    </w:p>
    <w:p w14:paraId="477BB921" w14:textId="77777777" w:rsidR="000A4841" w:rsidRPr="006152B7" w:rsidRDefault="000A4841" w:rsidP="000A4841">
      <w:pPr>
        <w:pStyle w:val="WW-PlainText"/>
        <w:rPr>
          <w:rFonts w:ascii="Arial" w:hAnsi="Arial" w:cs="Courier New"/>
          <w:sz w:val="24"/>
          <w:szCs w:val="18"/>
        </w:rPr>
      </w:pPr>
      <w:r w:rsidRPr="006152B7">
        <w:rPr>
          <w:rFonts w:ascii="Arial" w:hAnsi="Arial" w:cs="Courier New"/>
          <w:sz w:val="24"/>
          <w:szCs w:val="18"/>
        </w:rPr>
        <w:tab/>
      </w:r>
      <w:r w:rsidRPr="006152B7">
        <w:rPr>
          <w:rFonts w:ascii="Arial" w:hAnsi="Arial" w:cs="Courier New"/>
          <w:sz w:val="24"/>
          <w:szCs w:val="18"/>
        </w:rPr>
        <w:tab/>
        <w:t>PR_dBZ_min</w:t>
      </w:r>
      <w:proofErr w:type="gramStart"/>
      <w:r w:rsidRPr="006152B7">
        <w:rPr>
          <w:rFonts w:ascii="Arial" w:hAnsi="Arial" w:cs="Courier New"/>
          <w:sz w:val="24"/>
          <w:szCs w:val="18"/>
        </w:rPr>
        <w:t>:units</w:t>
      </w:r>
      <w:proofErr w:type="gramEnd"/>
      <w:r w:rsidRPr="006152B7">
        <w:rPr>
          <w:rFonts w:ascii="Arial" w:hAnsi="Arial" w:cs="Courier New"/>
          <w:sz w:val="24"/>
          <w:szCs w:val="18"/>
        </w:rPr>
        <w:t xml:space="preserve"> = "dBZ" ;</w:t>
      </w:r>
    </w:p>
    <w:p w14:paraId="707A14E8" w14:textId="77777777" w:rsidR="000A4841" w:rsidRPr="006152B7" w:rsidRDefault="000A4841" w:rsidP="000A4841">
      <w:pPr>
        <w:pStyle w:val="WW-PlainText"/>
        <w:rPr>
          <w:rFonts w:ascii="Arial" w:hAnsi="Arial" w:cs="Courier New"/>
          <w:sz w:val="24"/>
          <w:szCs w:val="18"/>
        </w:rPr>
      </w:pPr>
      <w:r w:rsidRPr="006152B7">
        <w:rPr>
          <w:rFonts w:ascii="Arial" w:hAnsi="Arial" w:cs="Courier New"/>
          <w:sz w:val="24"/>
          <w:szCs w:val="18"/>
        </w:rPr>
        <w:tab/>
      </w:r>
      <w:proofErr w:type="gramStart"/>
      <w:r w:rsidRPr="006152B7">
        <w:rPr>
          <w:rFonts w:ascii="Arial" w:hAnsi="Arial" w:cs="Courier New"/>
          <w:sz w:val="24"/>
          <w:szCs w:val="18"/>
        </w:rPr>
        <w:t>float</w:t>
      </w:r>
      <w:proofErr w:type="gramEnd"/>
      <w:r w:rsidRPr="006152B7">
        <w:rPr>
          <w:rFonts w:ascii="Arial" w:hAnsi="Arial" w:cs="Courier New"/>
          <w:sz w:val="24"/>
          <w:szCs w:val="18"/>
        </w:rPr>
        <w:t xml:space="preserve"> GV_dBZ_min ;</w:t>
      </w:r>
    </w:p>
    <w:p w14:paraId="1680F408" w14:textId="77777777" w:rsidR="000A4841" w:rsidRPr="006152B7" w:rsidRDefault="000A4841" w:rsidP="000A4841">
      <w:pPr>
        <w:pStyle w:val="WW-PlainText"/>
        <w:rPr>
          <w:rFonts w:ascii="Arial" w:hAnsi="Arial" w:cs="Courier New"/>
          <w:sz w:val="24"/>
          <w:szCs w:val="18"/>
        </w:rPr>
      </w:pPr>
      <w:r w:rsidRPr="006152B7">
        <w:rPr>
          <w:rFonts w:ascii="Arial" w:hAnsi="Arial" w:cs="Courier New"/>
          <w:sz w:val="24"/>
          <w:szCs w:val="18"/>
        </w:rPr>
        <w:tab/>
      </w:r>
      <w:r w:rsidRPr="006152B7">
        <w:rPr>
          <w:rFonts w:ascii="Arial" w:hAnsi="Arial" w:cs="Courier New"/>
          <w:sz w:val="24"/>
          <w:szCs w:val="18"/>
        </w:rPr>
        <w:tab/>
        <w:t>GV_dBZ_min</w:t>
      </w:r>
      <w:proofErr w:type="gramStart"/>
      <w:r w:rsidRPr="006152B7">
        <w:rPr>
          <w:rFonts w:ascii="Arial" w:hAnsi="Arial" w:cs="Courier New"/>
          <w:sz w:val="24"/>
          <w:szCs w:val="18"/>
        </w:rPr>
        <w:t>:long</w:t>
      </w:r>
      <w:proofErr w:type="gramEnd"/>
      <w:r w:rsidRPr="006152B7">
        <w:rPr>
          <w:rFonts w:ascii="Arial" w:hAnsi="Arial" w:cs="Courier New"/>
          <w:sz w:val="24"/>
          <w:szCs w:val="18"/>
        </w:rPr>
        <w:t>_name = "minimum GV bin dBZ required for a *complete* GV horizontal average" ;</w:t>
      </w:r>
    </w:p>
    <w:p w14:paraId="6C1E922C" w14:textId="77777777" w:rsidR="000A4841" w:rsidRPr="006152B7" w:rsidRDefault="000A4841" w:rsidP="000A4841">
      <w:pPr>
        <w:pStyle w:val="WW-PlainText"/>
        <w:rPr>
          <w:rFonts w:ascii="Arial" w:hAnsi="Arial" w:cs="Courier New"/>
          <w:sz w:val="24"/>
          <w:szCs w:val="18"/>
        </w:rPr>
      </w:pPr>
      <w:r w:rsidRPr="006152B7">
        <w:rPr>
          <w:rFonts w:ascii="Arial" w:hAnsi="Arial" w:cs="Courier New"/>
          <w:sz w:val="24"/>
          <w:szCs w:val="18"/>
        </w:rPr>
        <w:tab/>
      </w:r>
      <w:r w:rsidRPr="006152B7">
        <w:rPr>
          <w:rFonts w:ascii="Arial" w:hAnsi="Arial" w:cs="Courier New"/>
          <w:sz w:val="24"/>
          <w:szCs w:val="18"/>
        </w:rPr>
        <w:tab/>
        <w:t>GV_dBZ_min</w:t>
      </w:r>
      <w:proofErr w:type="gramStart"/>
      <w:r w:rsidRPr="006152B7">
        <w:rPr>
          <w:rFonts w:ascii="Arial" w:hAnsi="Arial" w:cs="Courier New"/>
          <w:sz w:val="24"/>
          <w:szCs w:val="18"/>
        </w:rPr>
        <w:t>:_</w:t>
      </w:r>
      <w:proofErr w:type="gramEnd"/>
      <w:r w:rsidRPr="006152B7">
        <w:rPr>
          <w:rFonts w:ascii="Arial" w:hAnsi="Arial" w:cs="Courier New"/>
          <w:sz w:val="24"/>
          <w:szCs w:val="18"/>
        </w:rPr>
        <w:t>FillValue = -888.f ;</w:t>
      </w:r>
    </w:p>
    <w:p w14:paraId="6BDA95D2" w14:textId="77777777" w:rsidR="000A4841" w:rsidRPr="006152B7" w:rsidRDefault="000A4841" w:rsidP="000A4841">
      <w:pPr>
        <w:pStyle w:val="WW-PlainText"/>
        <w:rPr>
          <w:rFonts w:ascii="Arial" w:hAnsi="Arial" w:cs="Courier New"/>
          <w:sz w:val="24"/>
          <w:szCs w:val="18"/>
        </w:rPr>
      </w:pPr>
      <w:r w:rsidRPr="006152B7">
        <w:rPr>
          <w:rFonts w:ascii="Arial" w:hAnsi="Arial" w:cs="Courier New"/>
          <w:sz w:val="24"/>
          <w:szCs w:val="18"/>
        </w:rPr>
        <w:tab/>
      </w:r>
      <w:r w:rsidRPr="006152B7">
        <w:rPr>
          <w:rFonts w:ascii="Arial" w:hAnsi="Arial" w:cs="Courier New"/>
          <w:sz w:val="24"/>
          <w:szCs w:val="18"/>
        </w:rPr>
        <w:tab/>
        <w:t>GV_dBZ_min</w:t>
      </w:r>
      <w:proofErr w:type="gramStart"/>
      <w:r w:rsidRPr="006152B7">
        <w:rPr>
          <w:rFonts w:ascii="Arial" w:hAnsi="Arial" w:cs="Courier New"/>
          <w:sz w:val="24"/>
          <w:szCs w:val="18"/>
        </w:rPr>
        <w:t>:units</w:t>
      </w:r>
      <w:proofErr w:type="gramEnd"/>
      <w:r w:rsidRPr="006152B7">
        <w:rPr>
          <w:rFonts w:ascii="Arial" w:hAnsi="Arial" w:cs="Courier New"/>
          <w:sz w:val="24"/>
          <w:szCs w:val="18"/>
        </w:rPr>
        <w:t xml:space="preserve"> = "dBZ" ;</w:t>
      </w:r>
    </w:p>
    <w:p w14:paraId="3BB29299" w14:textId="77777777" w:rsidR="000A4841" w:rsidRPr="006152B7" w:rsidRDefault="000A4841" w:rsidP="000A4841">
      <w:pPr>
        <w:pStyle w:val="WW-PlainText"/>
        <w:rPr>
          <w:rFonts w:ascii="Arial" w:hAnsi="Arial" w:cs="Courier New"/>
          <w:sz w:val="24"/>
          <w:szCs w:val="18"/>
        </w:rPr>
      </w:pPr>
      <w:r w:rsidRPr="006152B7">
        <w:rPr>
          <w:rFonts w:ascii="Arial" w:hAnsi="Arial" w:cs="Courier New"/>
          <w:sz w:val="24"/>
          <w:szCs w:val="18"/>
        </w:rPr>
        <w:tab/>
      </w:r>
      <w:proofErr w:type="gramStart"/>
      <w:r w:rsidRPr="006152B7">
        <w:rPr>
          <w:rFonts w:ascii="Arial" w:hAnsi="Arial" w:cs="Courier New"/>
          <w:sz w:val="24"/>
          <w:szCs w:val="18"/>
        </w:rPr>
        <w:t>float</w:t>
      </w:r>
      <w:proofErr w:type="gramEnd"/>
      <w:r w:rsidRPr="006152B7">
        <w:rPr>
          <w:rFonts w:ascii="Arial" w:hAnsi="Arial" w:cs="Courier New"/>
          <w:sz w:val="24"/>
          <w:szCs w:val="18"/>
        </w:rPr>
        <w:t xml:space="preserve"> rain_min ;</w:t>
      </w:r>
    </w:p>
    <w:p w14:paraId="4CAED46B" w14:textId="77777777" w:rsidR="000A4841" w:rsidRPr="006152B7" w:rsidRDefault="000A4841" w:rsidP="000A4841">
      <w:pPr>
        <w:pStyle w:val="WW-PlainText"/>
        <w:rPr>
          <w:rFonts w:ascii="Arial" w:hAnsi="Arial" w:cs="Courier New"/>
          <w:sz w:val="24"/>
          <w:szCs w:val="18"/>
        </w:rPr>
      </w:pPr>
      <w:r w:rsidRPr="006152B7">
        <w:rPr>
          <w:rFonts w:ascii="Arial" w:hAnsi="Arial" w:cs="Courier New"/>
          <w:sz w:val="24"/>
          <w:szCs w:val="18"/>
        </w:rPr>
        <w:tab/>
      </w:r>
      <w:r w:rsidRPr="006152B7">
        <w:rPr>
          <w:rFonts w:ascii="Arial" w:hAnsi="Arial" w:cs="Courier New"/>
          <w:sz w:val="24"/>
          <w:szCs w:val="18"/>
        </w:rPr>
        <w:tab/>
      </w:r>
      <w:proofErr w:type="gramStart"/>
      <w:r w:rsidRPr="006152B7">
        <w:rPr>
          <w:rFonts w:ascii="Arial" w:hAnsi="Arial" w:cs="Courier New"/>
          <w:sz w:val="24"/>
          <w:szCs w:val="18"/>
        </w:rPr>
        <w:t>rain</w:t>
      </w:r>
      <w:proofErr w:type="gramEnd"/>
      <w:r w:rsidRPr="006152B7">
        <w:rPr>
          <w:rFonts w:ascii="Arial" w:hAnsi="Arial" w:cs="Courier New"/>
          <w:sz w:val="24"/>
          <w:szCs w:val="18"/>
        </w:rPr>
        <w:t>_min:long_name = "minimum PR rainrate required for a *complete* PR vertical average" ;</w:t>
      </w:r>
    </w:p>
    <w:p w14:paraId="6A17E8BB" w14:textId="77777777" w:rsidR="000A4841" w:rsidRPr="006152B7" w:rsidRDefault="000A4841" w:rsidP="000A4841">
      <w:pPr>
        <w:pStyle w:val="WW-PlainText"/>
        <w:rPr>
          <w:rFonts w:ascii="Arial" w:hAnsi="Arial" w:cs="Courier New"/>
          <w:sz w:val="24"/>
          <w:szCs w:val="18"/>
        </w:rPr>
      </w:pPr>
      <w:r w:rsidRPr="006152B7">
        <w:rPr>
          <w:rFonts w:ascii="Arial" w:hAnsi="Arial" w:cs="Courier New"/>
          <w:sz w:val="24"/>
          <w:szCs w:val="18"/>
        </w:rPr>
        <w:tab/>
      </w:r>
      <w:r w:rsidRPr="006152B7">
        <w:rPr>
          <w:rFonts w:ascii="Arial" w:hAnsi="Arial" w:cs="Courier New"/>
          <w:sz w:val="24"/>
          <w:szCs w:val="18"/>
        </w:rPr>
        <w:tab/>
      </w:r>
      <w:proofErr w:type="gramStart"/>
      <w:r w:rsidRPr="006152B7">
        <w:rPr>
          <w:rFonts w:ascii="Arial" w:hAnsi="Arial" w:cs="Courier New"/>
          <w:sz w:val="24"/>
          <w:szCs w:val="18"/>
        </w:rPr>
        <w:t>rain</w:t>
      </w:r>
      <w:proofErr w:type="gramEnd"/>
      <w:r w:rsidRPr="006152B7">
        <w:rPr>
          <w:rFonts w:ascii="Arial" w:hAnsi="Arial" w:cs="Courier New"/>
          <w:sz w:val="24"/>
          <w:szCs w:val="18"/>
        </w:rPr>
        <w:t>_min:_FillValue = -888.f ;</w:t>
      </w:r>
    </w:p>
    <w:p w14:paraId="3248424C" w14:textId="77777777" w:rsidR="000A4841" w:rsidRPr="006152B7" w:rsidRDefault="000A4841" w:rsidP="000A4841">
      <w:pPr>
        <w:pStyle w:val="WW-PlainText"/>
        <w:rPr>
          <w:rFonts w:ascii="Arial" w:hAnsi="Arial" w:cs="Courier New"/>
          <w:sz w:val="24"/>
          <w:szCs w:val="18"/>
        </w:rPr>
      </w:pPr>
      <w:r w:rsidRPr="006152B7">
        <w:rPr>
          <w:rFonts w:ascii="Arial" w:hAnsi="Arial" w:cs="Courier New"/>
          <w:sz w:val="24"/>
          <w:szCs w:val="18"/>
        </w:rPr>
        <w:tab/>
      </w:r>
      <w:r w:rsidRPr="006152B7">
        <w:rPr>
          <w:rFonts w:ascii="Arial" w:hAnsi="Arial" w:cs="Courier New"/>
          <w:sz w:val="24"/>
          <w:szCs w:val="18"/>
        </w:rPr>
        <w:tab/>
      </w:r>
      <w:proofErr w:type="gramStart"/>
      <w:r w:rsidRPr="006152B7">
        <w:rPr>
          <w:rFonts w:ascii="Arial" w:hAnsi="Arial" w:cs="Courier New"/>
          <w:sz w:val="24"/>
          <w:szCs w:val="18"/>
        </w:rPr>
        <w:t>rain</w:t>
      </w:r>
      <w:proofErr w:type="gramEnd"/>
      <w:r w:rsidRPr="006152B7">
        <w:rPr>
          <w:rFonts w:ascii="Arial" w:hAnsi="Arial" w:cs="Courier New"/>
          <w:sz w:val="24"/>
          <w:szCs w:val="18"/>
        </w:rPr>
        <w:t>_min:units = "mm/h" ;</w:t>
      </w:r>
    </w:p>
    <w:p w14:paraId="72F2C0ED"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short</w:t>
      </w:r>
      <w:proofErr w:type="gramEnd"/>
      <w:r w:rsidRPr="00616564">
        <w:rPr>
          <w:rFonts w:ascii="Arial" w:hAnsi="Arial" w:cs="Courier New"/>
          <w:sz w:val="24"/>
          <w:szCs w:val="18"/>
        </w:rPr>
        <w:t xml:space="preserve"> have_threeDreflect ;</w:t>
      </w:r>
    </w:p>
    <w:p w14:paraId="65E03C35"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have</w:t>
      </w:r>
      <w:proofErr w:type="gramEnd"/>
      <w:r w:rsidRPr="00616564">
        <w:rPr>
          <w:rFonts w:ascii="Arial" w:hAnsi="Arial" w:cs="Courier New"/>
          <w:sz w:val="24"/>
          <w:szCs w:val="18"/>
        </w:rPr>
        <w:t>_threeDreflect:long_name = "data exists flag for GR threeDreflect" ;</w:t>
      </w:r>
    </w:p>
    <w:p w14:paraId="66729DAF"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have</w:t>
      </w:r>
      <w:proofErr w:type="gramEnd"/>
      <w:r w:rsidRPr="00616564">
        <w:rPr>
          <w:rFonts w:ascii="Arial" w:hAnsi="Arial" w:cs="Courier New"/>
          <w:sz w:val="24"/>
          <w:szCs w:val="18"/>
        </w:rPr>
        <w:t>_threeDreflect:_FillValue = 0s ;</w:t>
      </w:r>
    </w:p>
    <w:p w14:paraId="56183A02"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short</w:t>
      </w:r>
      <w:proofErr w:type="gramEnd"/>
      <w:r w:rsidRPr="00616564">
        <w:rPr>
          <w:rFonts w:ascii="Arial" w:hAnsi="Arial" w:cs="Courier New"/>
          <w:sz w:val="24"/>
          <w:szCs w:val="18"/>
        </w:rPr>
        <w:t xml:space="preserve"> have_GR_Zdr ;</w:t>
      </w:r>
    </w:p>
    <w:p w14:paraId="7A764D18"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have</w:t>
      </w:r>
      <w:proofErr w:type="gramEnd"/>
      <w:r w:rsidRPr="00616564">
        <w:rPr>
          <w:rFonts w:ascii="Arial" w:hAnsi="Arial" w:cs="Courier New"/>
          <w:sz w:val="24"/>
          <w:szCs w:val="18"/>
        </w:rPr>
        <w:t>_GR_Zdr:long_name = "data exists flag for GR_Zdr" ;</w:t>
      </w:r>
    </w:p>
    <w:p w14:paraId="277880EA"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have</w:t>
      </w:r>
      <w:proofErr w:type="gramEnd"/>
      <w:r w:rsidRPr="00616564">
        <w:rPr>
          <w:rFonts w:ascii="Arial" w:hAnsi="Arial" w:cs="Courier New"/>
          <w:sz w:val="24"/>
          <w:szCs w:val="18"/>
        </w:rPr>
        <w:t>_GR_Zdr:_FillValue = 0s ;</w:t>
      </w:r>
    </w:p>
    <w:p w14:paraId="54F659C3"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short</w:t>
      </w:r>
      <w:proofErr w:type="gramEnd"/>
      <w:r w:rsidRPr="00616564">
        <w:rPr>
          <w:rFonts w:ascii="Arial" w:hAnsi="Arial" w:cs="Courier New"/>
          <w:sz w:val="24"/>
          <w:szCs w:val="18"/>
        </w:rPr>
        <w:t xml:space="preserve"> have_GR_Kdp ;</w:t>
      </w:r>
    </w:p>
    <w:p w14:paraId="09DE75FE"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have</w:t>
      </w:r>
      <w:proofErr w:type="gramEnd"/>
      <w:r w:rsidRPr="00616564">
        <w:rPr>
          <w:rFonts w:ascii="Arial" w:hAnsi="Arial" w:cs="Courier New"/>
          <w:sz w:val="24"/>
          <w:szCs w:val="18"/>
        </w:rPr>
        <w:t>_GR_Kdp:long_name = "data exists flag for GR_Kdp" ;</w:t>
      </w:r>
    </w:p>
    <w:p w14:paraId="3661572F"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have</w:t>
      </w:r>
      <w:proofErr w:type="gramEnd"/>
      <w:r w:rsidRPr="00616564">
        <w:rPr>
          <w:rFonts w:ascii="Arial" w:hAnsi="Arial" w:cs="Courier New"/>
          <w:sz w:val="24"/>
          <w:szCs w:val="18"/>
        </w:rPr>
        <w:t>_GR_Kdp:_FillValue = 0s ;</w:t>
      </w:r>
    </w:p>
    <w:p w14:paraId="4F5A6B9B"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short</w:t>
      </w:r>
      <w:proofErr w:type="gramEnd"/>
      <w:r w:rsidRPr="00616564">
        <w:rPr>
          <w:rFonts w:ascii="Arial" w:hAnsi="Arial" w:cs="Courier New"/>
          <w:sz w:val="24"/>
          <w:szCs w:val="18"/>
        </w:rPr>
        <w:t xml:space="preserve"> have_GR_RHOhv ;</w:t>
      </w:r>
    </w:p>
    <w:p w14:paraId="5ADF08BA"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have</w:t>
      </w:r>
      <w:proofErr w:type="gramEnd"/>
      <w:r w:rsidRPr="00616564">
        <w:rPr>
          <w:rFonts w:ascii="Arial" w:hAnsi="Arial" w:cs="Courier New"/>
          <w:sz w:val="24"/>
          <w:szCs w:val="18"/>
        </w:rPr>
        <w:t>_GR_RHOhv:long_name = "data exists flag for GR_RHOhv" ;</w:t>
      </w:r>
    </w:p>
    <w:p w14:paraId="395EA53B"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have</w:t>
      </w:r>
      <w:proofErr w:type="gramEnd"/>
      <w:r w:rsidRPr="00616564">
        <w:rPr>
          <w:rFonts w:ascii="Arial" w:hAnsi="Arial" w:cs="Courier New"/>
          <w:sz w:val="24"/>
          <w:szCs w:val="18"/>
        </w:rPr>
        <w:t>_GR_RHOhv:_FillValue = 0s ;</w:t>
      </w:r>
    </w:p>
    <w:p w14:paraId="7EF5A438"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short</w:t>
      </w:r>
      <w:proofErr w:type="gramEnd"/>
      <w:r w:rsidRPr="00616564">
        <w:rPr>
          <w:rFonts w:ascii="Arial" w:hAnsi="Arial" w:cs="Courier New"/>
          <w:sz w:val="24"/>
          <w:szCs w:val="18"/>
        </w:rPr>
        <w:t xml:space="preserve"> have_GR_rainrate ;</w:t>
      </w:r>
    </w:p>
    <w:p w14:paraId="30A9E5BE"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have</w:t>
      </w:r>
      <w:proofErr w:type="gramEnd"/>
      <w:r w:rsidRPr="00616564">
        <w:rPr>
          <w:rFonts w:ascii="Arial" w:hAnsi="Arial" w:cs="Courier New"/>
          <w:sz w:val="24"/>
          <w:szCs w:val="18"/>
        </w:rPr>
        <w:t>_GR_rainrate:long_name = "data exists flag for GR_rainrate" ;</w:t>
      </w:r>
    </w:p>
    <w:p w14:paraId="00DF64FF"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lastRenderedPageBreak/>
        <w:tab/>
      </w:r>
      <w:r w:rsidRPr="00616564">
        <w:rPr>
          <w:rFonts w:ascii="Arial" w:hAnsi="Arial" w:cs="Courier New"/>
          <w:sz w:val="24"/>
          <w:szCs w:val="18"/>
        </w:rPr>
        <w:tab/>
      </w:r>
      <w:proofErr w:type="gramStart"/>
      <w:r w:rsidRPr="00616564">
        <w:rPr>
          <w:rFonts w:ascii="Arial" w:hAnsi="Arial" w:cs="Courier New"/>
          <w:sz w:val="24"/>
          <w:szCs w:val="18"/>
        </w:rPr>
        <w:t>have</w:t>
      </w:r>
      <w:proofErr w:type="gramEnd"/>
      <w:r w:rsidRPr="00616564">
        <w:rPr>
          <w:rFonts w:ascii="Arial" w:hAnsi="Arial" w:cs="Courier New"/>
          <w:sz w:val="24"/>
          <w:szCs w:val="18"/>
        </w:rPr>
        <w:t>_GR_rainrate:_FillValue = 0s ;</w:t>
      </w:r>
    </w:p>
    <w:p w14:paraId="15323C3E"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short</w:t>
      </w:r>
      <w:proofErr w:type="gramEnd"/>
      <w:r w:rsidRPr="00616564">
        <w:rPr>
          <w:rFonts w:ascii="Arial" w:hAnsi="Arial" w:cs="Courier New"/>
          <w:sz w:val="24"/>
          <w:szCs w:val="18"/>
        </w:rPr>
        <w:t xml:space="preserve"> have_GR_HID ;</w:t>
      </w:r>
    </w:p>
    <w:p w14:paraId="433DD371"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have</w:t>
      </w:r>
      <w:proofErr w:type="gramEnd"/>
      <w:r w:rsidRPr="00616564">
        <w:rPr>
          <w:rFonts w:ascii="Arial" w:hAnsi="Arial" w:cs="Courier New"/>
          <w:sz w:val="24"/>
          <w:szCs w:val="18"/>
        </w:rPr>
        <w:t>_GR_HID:long_name = "data exists flag for GR_HID" ;</w:t>
      </w:r>
    </w:p>
    <w:p w14:paraId="35E56EE1"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have</w:t>
      </w:r>
      <w:proofErr w:type="gramEnd"/>
      <w:r w:rsidRPr="00616564">
        <w:rPr>
          <w:rFonts w:ascii="Arial" w:hAnsi="Arial" w:cs="Courier New"/>
          <w:sz w:val="24"/>
          <w:szCs w:val="18"/>
        </w:rPr>
        <w:t>_GR_HID:_FillValue = 0s ;</w:t>
      </w:r>
    </w:p>
    <w:p w14:paraId="3DDB8135"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short</w:t>
      </w:r>
      <w:proofErr w:type="gramEnd"/>
      <w:r w:rsidRPr="00616564">
        <w:rPr>
          <w:rFonts w:ascii="Arial" w:hAnsi="Arial" w:cs="Courier New"/>
          <w:sz w:val="24"/>
          <w:szCs w:val="18"/>
        </w:rPr>
        <w:t xml:space="preserve"> have_GR_Dzero ;</w:t>
      </w:r>
    </w:p>
    <w:p w14:paraId="28F8B56F"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have</w:t>
      </w:r>
      <w:proofErr w:type="gramEnd"/>
      <w:r w:rsidRPr="00616564">
        <w:rPr>
          <w:rFonts w:ascii="Arial" w:hAnsi="Arial" w:cs="Courier New"/>
          <w:sz w:val="24"/>
          <w:szCs w:val="18"/>
        </w:rPr>
        <w:t>_GR_Dzero:long_name = "data exists flag for GR_Dzero" ;</w:t>
      </w:r>
    </w:p>
    <w:p w14:paraId="68551B5E"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have</w:t>
      </w:r>
      <w:proofErr w:type="gramEnd"/>
      <w:r w:rsidRPr="00616564">
        <w:rPr>
          <w:rFonts w:ascii="Arial" w:hAnsi="Arial" w:cs="Courier New"/>
          <w:sz w:val="24"/>
          <w:szCs w:val="18"/>
        </w:rPr>
        <w:t>_GR_Dzero:_FillValue = 0s ;</w:t>
      </w:r>
    </w:p>
    <w:p w14:paraId="2407E042"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short</w:t>
      </w:r>
      <w:proofErr w:type="gramEnd"/>
      <w:r w:rsidRPr="00616564">
        <w:rPr>
          <w:rFonts w:ascii="Arial" w:hAnsi="Arial" w:cs="Courier New"/>
          <w:sz w:val="24"/>
          <w:szCs w:val="18"/>
        </w:rPr>
        <w:t xml:space="preserve"> have_GR_Nw ;</w:t>
      </w:r>
    </w:p>
    <w:p w14:paraId="5D330829"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have</w:t>
      </w:r>
      <w:proofErr w:type="gramEnd"/>
      <w:r w:rsidRPr="00616564">
        <w:rPr>
          <w:rFonts w:ascii="Arial" w:hAnsi="Arial" w:cs="Courier New"/>
          <w:sz w:val="24"/>
          <w:szCs w:val="18"/>
        </w:rPr>
        <w:t>_GR_Nw:long_name = "data exists flag for GR_Nw" ;</w:t>
      </w:r>
    </w:p>
    <w:p w14:paraId="09CCF1FA"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have</w:t>
      </w:r>
      <w:proofErr w:type="gramEnd"/>
      <w:r w:rsidRPr="00616564">
        <w:rPr>
          <w:rFonts w:ascii="Arial" w:hAnsi="Arial" w:cs="Courier New"/>
          <w:sz w:val="24"/>
          <w:szCs w:val="18"/>
        </w:rPr>
        <w:t>_GR_Nw:_FillValue = 0s ;</w:t>
      </w:r>
    </w:p>
    <w:p w14:paraId="166BB893"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short</w:t>
      </w:r>
      <w:proofErr w:type="gramEnd"/>
      <w:r w:rsidRPr="00616564">
        <w:rPr>
          <w:rFonts w:ascii="Arial" w:hAnsi="Arial" w:cs="Courier New"/>
          <w:sz w:val="24"/>
          <w:szCs w:val="18"/>
        </w:rPr>
        <w:t xml:space="preserve"> have_dBZnormalSample ;</w:t>
      </w:r>
    </w:p>
    <w:p w14:paraId="3D948E15"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have</w:t>
      </w:r>
      <w:proofErr w:type="gramEnd"/>
      <w:r w:rsidRPr="00616564">
        <w:rPr>
          <w:rFonts w:ascii="Arial" w:hAnsi="Arial" w:cs="Courier New"/>
          <w:sz w:val="24"/>
          <w:szCs w:val="18"/>
        </w:rPr>
        <w:t>_dBZnormalSample:long_name = "data exists flag for dBZnormalSample" ;</w:t>
      </w:r>
    </w:p>
    <w:p w14:paraId="071B9BB1"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have</w:t>
      </w:r>
      <w:proofErr w:type="gramEnd"/>
      <w:r w:rsidRPr="00616564">
        <w:rPr>
          <w:rFonts w:ascii="Arial" w:hAnsi="Arial" w:cs="Courier New"/>
          <w:sz w:val="24"/>
          <w:szCs w:val="18"/>
        </w:rPr>
        <w:t>_dBZnormalSample:_FillValue = 0s ;</w:t>
      </w:r>
    </w:p>
    <w:p w14:paraId="49308388"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short</w:t>
      </w:r>
      <w:proofErr w:type="gramEnd"/>
      <w:r w:rsidRPr="00616564">
        <w:rPr>
          <w:rFonts w:ascii="Arial" w:hAnsi="Arial" w:cs="Courier New"/>
          <w:sz w:val="24"/>
          <w:szCs w:val="18"/>
        </w:rPr>
        <w:t xml:space="preserve"> have_correctZFactor ;</w:t>
      </w:r>
    </w:p>
    <w:p w14:paraId="6532D504"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have</w:t>
      </w:r>
      <w:proofErr w:type="gramEnd"/>
      <w:r w:rsidRPr="00616564">
        <w:rPr>
          <w:rFonts w:ascii="Arial" w:hAnsi="Arial" w:cs="Courier New"/>
          <w:sz w:val="24"/>
          <w:szCs w:val="18"/>
        </w:rPr>
        <w:t>_correctZFactor:long_name = "data exists flag for correctZFactor" ;</w:t>
      </w:r>
    </w:p>
    <w:p w14:paraId="6A22E7C5"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have</w:t>
      </w:r>
      <w:proofErr w:type="gramEnd"/>
      <w:r w:rsidRPr="00616564">
        <w:rPr>
          <w:rFonts w:ascii="Arial" w:hAnsi="Arial" w:cs="Courier New"/>
          <w:sz w:val="24"/>
          <w:szCs w:val="18"/>
        </w:rPr>
        <w:t>_correctZFactor:_FillValue = 0s ;</w:t>
      </w:r>
    </w:p>
    <w:p w14:paraId="5822714B"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short</w:t>
      </w:r>
      <w:proofErr w:type="gramEnd"/>
      <w:r w:rsidRPr="00616564">
        <w:rPr>
          <w:rFonts w:ascii="Arial" w:hAnsi="Arial" w:cs="Courier New"/>
          <w:sz w:val="24"/>
          <w:szCs w:val="18"/>
        </w:rPr>
        <w:t xml:space="preserve"> have_rain ;</w:t>
      </w:r>
    </w:p>
    <w:p w14:paraId="3C612655"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have</w:t>
      </w:r>
      <w:proofErr w:type="gramEnd"/>
      <w:r w:rsidRPr="00616564">
        <w:rPr>
          <w:rFonts w:ascii="Arial" w:hAnsi="Arial" w:cs="Courier New"/>
          <w:sz w:val="24"/>
          <w:szCs w:val="18"/>
        </w:rPr>
        <w:t>_rain:long_name = "data exists flag for rain" ;</w:t>
      </w:r>
    </w:p>
    <w:p w14:paraId="76086DC8"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have</w:t>
      </w:r>
      <w:proofErr w:type="gramEnd"/>
      <w:r w:rsidRPr="00616564">
        <w:rPr>
          <w:rFonts w:ascii="Arial" w:hAnsi="Arial" w:cs="Courier New"/>
          <w:sz w:val="24"/>
          <w:szCs w:val="18"/>
        </w:rPr>
        <w:t>_rain:_FillValue = 0s ;</w:t>
      </w:r>
    </w:p>
    <w:p w14:paraId="3C6888DE"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short</w:t>
      </w:r>
      <w:proofErr w:type="gramEnd"/>
      <w:r w:rsidRPr="00616564">
        <w:rPr>
          <w:rFonts w:ascii="Arial" w:hAnsi="Arial" w:cs="Courier New"/>
          <w:sz w:val="24"/>
          <w:szCs w:val="18"/>
        </w:rPr>
        <w:t xml:space="preserve"> have_landOceanFlag ;</w:t>
      </w:r>
    </w:p>
    <w:p w14:paraId="11578631"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have</w:t>
      </w:r>
      <w:proofErr w:type="gramEnd"/>
      <w:r w:rsidRPr="00616564">
        <w:rPr>
          <w:rFonts w:ascii="Arial" w:hAnsi="Arial" w:cs="Courier New"/>
          <w:sz w:val="24"/>
          <w:szCs w:val="18"/>
        </w:rPr>
        <w:t>_landOceanFlag:long_name = "data exists flag for landOceanFlag" ;</w:t>
      </w:r>
    </w:p>
    <w:p w14:paraId="65C3BB99"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have</w:t>
      </w:r>
      <w:proofErr w:type="gramEnd"/>
      <w:r w:rsidRPr="00616564">
        <w:rPr>
          <w:rFonts w:ascii="Arial" w:hAnsi="Arial" w:cs="Courier New"/>
          <w:sz w:val="24"/>
          <w:szCs w:val="18"/>
        </w:rPr>
        <w:t>_landOceanFlag:_FillValue = 0s ;</w:t>
      </w:r>
    </w:p>
    <w:p w14:paraId="2100C675"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short</w:t>
      </w:r>
      <w:proofErr w:type="gramEnd"/>
      <w:r w:rsidRPr="00616564">
        <w:rPr>
          <w:rFonts w:ascii="Arial" w:hAnsi="Arial" w:cs="Courier New"/>
          <w:sz w:val="24"/>
          <w:szCs w:val="18"/>
        </w:rPr>
        <w:t xml:space="preserve"> have_nearSurfRain ;</w:t>
      </w:r>
    </w:p>
    <w:p w14:paraId="35CA433B"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have</w:t>
      </w:r>
      <w:proofErr w:type="gramEnd"/>
      <w:r w:rsidRPr="00616564">
        <w:rPr>
          <w:rFonts w:ascii="Arial" w:hAnsi="Arial" w:cs="Courier New"/>
          <w:sz w:val="24"/>
          <w:szCs w:val="18"/>
        </w:rPr>
        <w:t>_nearSurfRain:long_name = "data exists flag for nearSurfRain" ;</w:t>
      </w:r>
    </w:p>
    <w:p w14:paraId="2B820846"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have</w:t>
      </w:r>
      <w:proofErr w:type="gramEnd"/>
      <w:r w:rsidRPr="00616564">
        <w:rPr>
          <w:rFonts w:ascii="Arial" w:hAnsi="Arial" w:cs="Courier New"/>
          <w:sz w:val="24"/>
          <w:szCs w:val="18"/>
        </w:rPr>
        <w:t>_nearSurfRain:_FillValue = 0s ;</w:t>
      </w:r>
    </w:p>
    <w:p w14:paraId="3684371A"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short</w:t>
      </w:r>
      <w:proofErr w:type="gramEnd"/>
      <w:r w:rsidRPr="00616564">
        <w:rPr>
          <w:rFonts w:ascii="Arial" w:hAnsi="Arial" w:cs="Courier New"/>
          <w:sz w:val="24"/>
          <w:szCs w:val="18"/>
        </w:rPr>
        <w:t xml:space="preserve"> have_nearSurfRain_2b31 ;</w:t>
      </w:r>
    </w:p>
    <w:p w14:paraId="0942B9D7"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have</w:t>
      </w:r>
      <w:proofErr w:type="gramEnd"/>
      <w:r w:rsidRPr="00616564">
        <w:rPr>
          <w:rFonts w:ascii="Arial" w:hAnsi="Arial" w:cs="Courier New"/>
          <w:sz w:val="24"/>
          <w:szCs w:val="18"/>
        </w:rPr>
        <w:t>_nearSurfRain_2b31:long_name = "data exists flag for nearSurfRain_2b31" ;</w:t>
      </w:r>
    </w:p>
    <w:p w14:paraId="5FE014F7"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have</w:t>
      </w:r>
      <w:proofErr w:type="gramEnd"/>
      <w:r w:rsidRPr="00616564">
        <w:rPr>
          <w:rFonts w:ascii="Arial" w:hAnsi="Arial" w:cs="Courier New"/>
          <w:sz w:val="24"/>
          <w:szCs w:val="18"/>
        </w:rPr>
        <w:t>_nearSurfRain_2b31:_FillValue = 0s ;</w:t>
      </w:r>
    </w:p>
    <w:p w14:paraId="329139D9"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short</w:t>
      </w:r>
      <w:proofErr w:type="gramEnd"/>
      <w:r w:rsidRPr="00616564">
        <w:rPr>
          <w:rFonts w:ascii="Arial" w:hAnsi="Arial" w:cs="Courier New"/>
          <w:sz w:val="24"/>
          <w:szCs w:val="18"/>
        </w:rPr>
        <w:t xml:space="preserve"> have_BBheight ;</w:t>
      </w:r>
    </w:p>
    <w:p w14:paraId="086505D0"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have</w:t>
      </w:r>
      <w:proofErr w:type="gramEnd"/>
      <w:r w:rsidRPr="00616564">
        <w:rPr>
          <w:rFonts w:ascii="Arial" w:hAnsi="Arial" w:cs="Courier New"/>
          <w:sz w:val="24"/>
          <w:szCs w:val="18"/>
        </w:rPr>
        <w:t>_BBheight:long_name = "data exists flag for BBheight" ;</w:t>
      </w:r>
    </w:p>
    <w:p w14:paraId="269CB715"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have</w:t>
      </w:r>
      <w:proofErr w:type="gramEnd"/>
      <w:r w:rsidRPr="00616564">
        <w:rPr>
          <w:rFonts w:ascii="Arial" w:hAnsi="Arial" w:cs="Courier New"/>
          <w:sz w:val="24"/>
          <w:szCs w:val="18"/>
        </w:rPr>
        <w:t>_BBheight:_FillValue = 0s ;</w:t>
      </w:r>
    </w:p>
    <w:p w14:paraId="65287525"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lastRenderedPageBreak/>
        <w:tab/>
      </w:r>
      <w:proofErr w:type="gramStart"/>
      <w:r w:rsidRPr="00616564">
        <w:rPr>
          <w:rFonts w:ascii="Arial" w:hAnsi="Arial" w:cs="Courier New"/>
          <w:sz w:val="24"/>
          <w:szCs w:val="18"/>
        </w:rPr>
        <w:t>short</w:t>
      </w:r>
      <w:proofErr w:type="gramEnd"/>
      <w:r w:rsidRPr="00616564">
        <w:rPr>
          <w:rFonts w:ascii="Arial" w:hAnsi="Arial" w:cs="Courier New"/>
          <w:sz w:val="24"/>
          <w:szCs w:val="18"/>
        </w:rPr>
        <w:t xml:space="preserve"> have_BBstatus ;</w:t>
      </w:r>
    </w:p>
    <w:p w14:paraId="5C230872"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have</w:t>
      </w:r>
      <w:proofErr w:type="gramEnd"/>
      <w:r w:rsidRPr="00616564">
        <w:rPr>
          <w:rFonts w:ascii="Arial" w:hAnsi="Arial" w:cs="Courier New"/>
          <w:sz w:val="24"/>
          <w:szCs w:val="18"/>
        </w:rPr>
        <w:t>_BBstatus:long_name = "data exists flag for BBstatus" ;</w:t>
      </w:r>
    </w:p>
    <w:p w14:paraId="4707EEDB"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have</w:t>
      </w:r>
      <w:proofErr w:type="gramEnd"/>
      <w:r w:rsidRPr="00616564">
        <w:rPr>
          <w:rFonts w:ascii="Arial" w:hAnsi="Arial" w:cs="Courier New"/>
          <w:sz w:val="24"/>
          <w:szCs w:val="18"/>
        </w:rPr>
        <w:t>_BBstatus:_FillValue = 0s ;</w:t>
      </w:r>
    </w:p>
    <w:p w14:paraId="1663218D"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short</w:t>
      </w:r>
      <w:proofErr w:type="gramEnd"/>
      <w:r w:rsidRPr="00616564">
        <w:rPr>
          <w:rFonts w:ascii="Arial" w:hAnsi="Arial" w:cs="Courier New"/>
          <w:sz w:val="24"/>
          <w:szCs w:val="18"/>
        </w:rPr>
        <w:t xml:space="preserve"> have_status ;</w:t>
      </w:r>
    </w:p>
    <w:p w14:paraId="740AD777"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have</w:t>
      </w:r>
      <w:proofErr w:type="gramEnd"/>
      <w:r w:rsidRPr="00616564">
        <w:rPr>
          <w:rFonts w:ascii="Arial" w:hAnsi="Arial" w:cs="Courier New"/>
          <w:sz w:val="24"/>
          <w:szCs w:val="18"/>
        </w:rPr>
        <w:t>_status:long_name = "data exists flag for 2A23 status" ;</w:t>
      </w:r>
    </w:p>
    <w:p w14:paraId="5EF8E7BD"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have</w:t>
      </w:r>
      <w:proofErr w:type="gramEnd"/>
      <w:r w:rsidRPr="00616564">
        <w:rPr>
          <w:rFonts w:ascii="Arial" w:hAnsi="Arial" w:cs="Courier New"/>
          <w:sz w:val="24"/>
          <w:szCs w:val="18"/>
        </w:rPr>
        <w:t>_status:_FillValue = 0s ;</w:t>
      </w:r>
    </w:p>
    <w:p w14:paraId="0DDF3314"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short</w:t>
      </w:r>
      <w:proofErr w:type="gramEnd"/>
      <w:r w:rsidRPr="00616564">
        <w:rPr>
          <w:rFonts w:ascii="Arial" w:hAnsi="Arial" w:cs="Courier New"/>
          <w:sz w:val="24"/>
          <w:szCs w:val="18"/>
        </w:rPr>
        <w:t xml:space="preserve"> have_rainFlag ;</w:t>
      </w:r>
    </w:p>
    <w:p w14:paraId="46B72B94"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have</w:t>
      </w:r>
      <w:proofErr w:type="gramEnd"/>
      <w:r w:rsidRPr="00616564">
        <w:rPr>
          <w:rFonts w:ascii="Arial" w:hAnsi="Arial" w:cs="Courier New"/>
          <w:sz w:val="24"/>
          <w:szCs w:val="18"/>
        </w:rPr>
        <w:t>_rainFlag:long_name = "data exists flag for rainFlag" ;</w:t>
      </w:r>
    </w:p>
    <w:p w14:paraId="7C0FB822"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have</w:t>
      </w:r>
      <w:proofErr w:type="gramEnd"/>
      <w:r w:rsidRPr="00616564">
        <w:rPr>
          <w:rFonts w:ascii="Arial" w:hAnsi="Arial" w:cs="Courier New"/>
          <w:sz w:val="24"/>
          <w:szCs w:val="18"/>
        </w:rPr>
        <w:t>_rainFlag:_FillValue = 0s ;</w:t>
      </w:r>
    </w:p>
    <w:p w14:paraId="0217FBB9"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short</w:t>
      </w:r>
      <w:proofErr w:type="gramEnd"/>
      <w:r w:rsidRPr="00616564">
        <w:rPr>
          <w:rFonts w:ascii="Arial" w:hAnsi="Arial" w:cs="Courier New"/>
          <w:sz w:val="24"/>
          <w:szCs w:val="18"/>
        </w:rPr>
        <w:t xml:space="preserve"> have_rainType ;</w:t>
      </w:r>
    </w:p>
    <w:p w14:paraId="6D2095FC"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have</w:t>
      </w:r>
      <w:proofErr w:type="gramEnd"/>
      <w:r w:rsidRPr="00616564">
        <w:rPr>
          <w:rFonts w:ascii="Arial" w:hAnsi="Arial" w:cs="Courier New"/>
          <w:sz w:val="24"/>
          <w:szCs w:val="18"/>
        </w:rPr>
        <w:t>_rainType:long_name = "data exists flag for rainType" ;</w:t>
      </w:r>
    </w:p>
    <w:p w14:paraId="1626E414"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have</w:t>
      </w:r>
      <w:proofErr w:type="gramEnd"/>
      <w:r w:rsidRPr="00616564">
        <w:rPr>
          <w:rFonts w:ascii="Arial" w:hAnsi="Arial" w:cs="Courier New"/>
          <w:sz w:val="24"/>
          <w:szCs w:val="18"/>
        </w:rPr>
        <w:t>_rainType:_FillValue = 0s ;</w:t>
      </w:r>
    </w:p>
    <w:p w14:paraId="6D08A3A9"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float</w:t>
      </w:r>
      <w:proofErr w:type="gramEnd"/>
      <w:r w:rsidRPr="00616564">
        <w:rPr>
          <w:rFonts w:ascii="Arial" w:hAnsi="Arial" w:cs="Courier New"/>
          <w:sz w:val="24"/>
          <w:szCs w:val="18"/>
        </w:rPr>
        <w:t xml:space="preserve"> latitude(elevationAngle, fpdim) ;</w:t>
      </w:r>
    </w:p>
    <w:p w14:paraId="7F7B86C6"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latitude:long</w:t>
      </w:r>
      <w:proofErr w:type="gramEnd"/>
      <w:r w:rsidRPr="00616564">
        <w:rPr>
          <w:rFonts w:ascii="Arial" w:hAnsi="Arial" w:cs="Courier New"/>
          <w:sz w:val="24"/>
          <w:szCs w:val="18"/>
        </w:rPr>
        <w:t>_name = "Latitude of data sample" ;</w:t>
      </w:r>
    </w:p>
    <w:p w14:paraId="40EE47DA"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latitude:units</w:t>
      </w:r>
      <w:proofErr w:type="gramEnd"/>
      <w:r w:rsidRPr="00616564">
        <w:rPr>
          <w:rFonts w:ascii="Arial" w:hAnsi="Arial" w:cs="Courier New"/>
          <w:sz w:val="24"/>
          <w:szCs w:val="18"/>
        </w:rPr>
        <w:t xml:space="preserve"> = "degrees North" ;</w:t>
      </w:r>
    </w:p>
    <w:p w14:paraId="10473BA8"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latitude</w:t>
      </w:r>
      <w:proofErr w:type="gramEnd"/>
      <w:r w:rsidRPr="00616564">
        <w:rPr>
          <w:rFonts w:ascii="Arial" w:hAnsi="Arial" w:cs="Courier New"/>
          <w:sz w:val="24"/>
          <w:szCs w:val="18"/>
        </w:rPr>
        <w:t>:_FillValue = -888.f ;</w:t>
      </w:r>
    </w:p>
    <w:p w14:paraId="17C85E1F"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float</w:t>
      </w:r>
      <w:proofErr w:type="gramEnd"/>
      <w:r w:rsidRPr="00616564">
        <w:rPr>
          <w:rFonts w:ascii="Arial" w:hAnsi="Arial" w:cs="Courier New"/>
          <w:sz w:val="24"/>
          <w:szCs w:val="18"/>
        </w:rPr>
        <w:t xml:space="preserve"> longitude(elevationAngle, fpdim) ;</w:t>
      </w:r>
    </w:p>
    <w:p w14:paraId="7CCF86AD"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longitude:long</w:t>
      </w:r>
      <w:proofErr w:type="gramEnd"/>
      <w:r w:rsidRPr="00616564">
        <w:rPr>
          <w:rFonts w:ascii="Arial" w:hAnsi="Arial" w:cs="Courier New"/>
          <w:sz w:val="24"/>
          <w:szCs w:val="18"/>
        </w:rPr>
        <w:t>_name = "Longitude of data sample" ;</w:t>
      </w:r>
    </w:p>
    <w:p w14:paraId="406E9CA0"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longitude:units</w:t>
      </w:r>
      <w:proofErr w:type="gramEnd"/>
      <w:r w:rsidRPr="00616564">
        <w:rPr>
          <w:rFonts w:ascii="Arial" w:hAnsi="Arial" w:cs="Courier New"/>
          <w:sz w:val="24"/>
          <w:szCs w:val="18"/>
        </w:rPr>
        <w:t xml:space="preserve"> = "degrees East" ;</w:t>
      </w:r>
    </w:p>
    <w:p w14:paraId="6E7B70AD"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longitude</w:t>
      </w:r>
      <w:proofErr w:type="gramEnd"/>
      <w:r w:rsidRPr="00616564">
        <w:rPr>
          <w:rFonts w:ascii="Arial" w:hAnsi="Arial" w:cs="Courier New"/>
          <w:sz w:val="24"/>
          <w:szCs w:val="18"/>
        </w:rPr>
        <w:t>:_FillValue = -888.f ;</w:t>
      </w:r>
    </w:p>
    <w:p w14:paraId="109E92CA"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float</w:t>
      </w:r>
      <w:proofErr w:type="gramEnd"/>
      <w:r w:rsidRPr="00616564">
        <w:rPr>
          <w:rFonts w:ascii="Arial" w:hAnsi="Arial" w:cs="Courier New"/>
          <w:sz w:val="24"/>
          <w:szCs w:val="18"/>
        </w:rPr>
        <w:t xml:space="preserve"> xCorners(elevationAngle, fpdim, xydim) ;</w:t>
      </w:r>
    </w:p>
    <w:p w14:paraId="2E71FF43"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xCorners:long</w:t>
      </w:r>
      <w:proofErr w:type="gramEnd"/>
      <w:r w:rsidRPr="00616564">
        <w:rPr>
          <w:rFonts w:ascii="Arial" w:hAnsi="Arial" w:cs="Courier New"/>
          <w:sz w:val="24"/>
          <w:szCs w:val="18"/>
        </w:rPr>
        <w:t>_name = "data sample x corner coords." ;</w:t>
      </w:r>
    </w:p>
    <w:p w14:paraId="665A89CD"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xCorners:units</w:t>
      </w:r>
      <w:proofErr w:type="gramEnd"/>
      <w:r w:rsidRPr="00616564">
        <w:rPr>
          <w:rFonts w:ascii="Arial" w:hAnsi="Arial" w:cs="Courier New"/>
          <w:sz w:val="24"/>
          <w:szCs w:val="18"/>
        </w:rPr>
        <w:t xml:space="preserve"> = "km" ;</w:t>
      </w:r>
    </w:p>
    <w:p w14:paraId="3A655CDB"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xCorners</w:t>
      </w:r>
      <w:proofErr w:type="gramEnd"/>
      <w:r w:rsidRPr="00616564">
        <w:rPr>
          <w:rFonts w:ascii="Arial" w:hAnsi="Arial" w:cs="Courier New"/>
          <w:sz w:val="24"/>
          <w:szCs w:val="18"/>
        </w:rPr>
        <w:t>:_FillValue = -888.f ;</w:t>
      </w:r>
    </w:p>
    <w:p w14:paraId="5DA8202A"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float</w:t>
      </w:r>
      <w:proofErr w:type="gramEnd"/>
      <w:r w:rsidRPr="00616564">
        <w:rPr>
          <w:rFonts w:ascii="Arial" w:hAnsi="Arial" w:cs="Courier New"/>
          <w:sz w:val="24"/>
          <w:szCs w:val="18"/>
        </w:rPr>
        <w:t xml:space="preserve"> yCorners(elevationAngle, fpdim, xydim) ;</w:t>
      </w:r>
    </w:p>
    <w:p w14:paraId="15E6C699"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yCorners:long</w:t>
      </w:r>
      <w:proofErr w:type="gramEnd"/>
      <w:r w:rsidRPr="00616564">
        <w:rPr>
          <w:rFonts w:ascii="Arial" w:hAnsi="Arial" w:cs="Courier New"/>
          <w:sz w:val="24"/>
          <w:szCs w:val="18"/>
        </w:rPr>
        <w:t>_name = "data sample y corner coords." ;</w:t>
      </w:r>
    </w:p>
    <w:p w14:paraId="515D9F2B"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yCorners:units</w:t>
      </w:r>
      <w:proofErr w:type="gramEnd"/>
      <w:r w:rsidRPr="00616564">
        <w:rPr>
          <w:rFonts w:ascii="Arial" w:hAnsi="Arial" w:cs="Courier New"/>
          <w:sz w:val="24"/>
          <w:szCs w:val="18"/>
        </w:rPr>
        <w:t xml:space="preserve"> = "km" ;</w:t>
      </w:r>
    </w:p>
    <w:p w14:paraId="0FB00852"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yCorners</w:t>
      </w:r>
      <w:proofErr w:type="gramEnd"/>
      <w:r w:rsidRPr="00616564">
        <w:rPr>
          <w:rFonts w:ascii="Arial" w:hAnsi="Arial" w:cs="Courier New"/>
          <w:sz w:val="24"/>
          <w:szCs w:val="18"/>
        </w:rPr>
        <w:t>:_FillValue = -888.f ;</w:t>
      </w:r>
    </w:p>
    <w:p w14:paraId="6F3BE124"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float</w:t>
      </w:r>
      <w:proofErr w:type="gramEnd"/>
      <w:r w:rsidRPr="00616564">
        <w:rPr>
          <w:rFonts w:ascii="Arial" w:hAnsi="Arial" w:cs="Courier New"/>
          <w:sz w:val="24"/>
          <w:szCs w:val="18"/>
        </w:rPr>
        <w:t xml:space="preserve"> topHeight(elevationAngle, fpdim) ;</w:t>
      </w:r>
    </w:p>
    <w:p w14:paraId="67391A7C"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topHeight:long</w:t>
      </w:r>
      <w:proofErr w:type="gramEnd"/>
      <w:r w:rsidRPr="00616564">
        <w:rPr>
          <w:rFonts w:ascii="Arial" w:hAnsi="Arial" w:cs="Courier New"/>
          <w:sz w:val="24"/>
          <w:szCs w:val="18"/>
        </w:rPr>
        <w:t>_name = "data sample top height AGL" ;</w:t>
      </w:r>
    </w:p>
    <w:p w14:paraId="14BA035B"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topHeight:units</w:t>
      </w:r>
      <w:proofErr w:type="gramEnd"/>
      <w:r w:rsidRPr="00616564">
        <w:rPr>
          <w:rFonts w:ascii="Arial" w:hAnsi="Arial" w:cs="Courier New"/>
          <w:sz w:val="24"/>
          <w:szCs w:val="18"/>
        </w:rPr>
        <w:t xml:space="preserve"> = "km" ;</w:t>
      </w:r>
    </w:p>
    <w:p w14:paraId="3F1F7AA6"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lastRenderedPageBreak/>
        <w:tab/>
      </w:r>
      <w:r w:rsidRPr="00616564">
        <w:rPr>
          <w:rFonts w:ascii="Arial" w:hAnsi="Arial" w:cs="Courier New"/>
          <w:sz w:val="24"/>
          <w:szCs w:val="18"/>
        </w:rPr>
        <w:tab/>
      </w:r>
      <w:proofErr w:type="gramStart"/>
      <w:r w:rsidRPr="00616564">
        <w:rPr>
          <w:rFonts w:ascii="Arial" w:hAnsi="Arial" w:cs="Courier New"/>
          <w:sz w:val="24"/>
          <w:szCs w:val="18"/>
        </w:rPr>
        <w:t>topHeight</w:t>
      </w:r>
      <w:proofErr w:type="gramEnd"/>
      <w:r w:rsidRPr="00616564">
        <w:rPr>
          <w:rFonts w:ascii="Arial" w:hAnsi="Arial" w:cs="Courier New"/>
          <w:sz w:val="24"/>
          <w:szCs w:val="18"/>
        </w:rPr>
        <w:t>:_FillValue = -888.f ;</w:t>
      </w:r>
    </w:p>
    <w:p w14:paraId="35B0FBCF"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float</w:t>
      </w:r>
      <w:proofErr w:type="gramEnd"/>
      <w:r w:rsidRPr="00616564">
        <w:rPr>
          <w:rFonts w:ascii="Arial" w:hAnsi="Arial" w:cs="Courier New"/>
          <w:sz w:val="24"/>
          <w:szCs w:val="18"/>
        </w:rPr>
        <w:t xml:space="preserve"> bottomHeight(elevationAngle, fpdim) ;</w:t>
      </w:r>
    </w:p>
    <w:p w14:paraId="61B9154E"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bottomHeight:long</w:t>
      </w:r>
      <w:proofErr w:type="gramEnd"/>
      <w:r w:rsidRPr="00616564">
        <w:rPr>
          <w:rFonts w:ascii="Arial" w:hAnsi="Arial" w:cs="Courier New"/>
          <w:sz w:val="24"/>
          <w:szCs w:val="18"/>
        </w:rPr>
        <w:t>_name = "data sample bottom height AGL" ;</w:t>
      </w:r>
    </w:p>
    <w:p w14:paraId="14733AC3"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bottomHeight:units</w:t>
      </w:r>
      <w:proofErr w:type="gramEnd"/>
      <w:r w:rsidRPr="00616564">
        <w:rPr>
          <w:rFonts w:ascii="Arial" w:hAnsi="Arial" w:cs="Courier New"/>
          <w:sz w:val="24"/>
          <w:szCs w:val="18"/>
        </w:rPr>
        <w:t xml:space="preserve"> = "km" ;</w:t>
      </w:r>
    </w:p>
    <w:p w14:paraId="23A2141F"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bottomHeight</w:t>
      </w:r>
      <w:proofErr w:type="gramEnd"/>
      <w:r w:rsidRPr="00616564">
        <w:rPr>
          <w:rFonts w:ascii="Arial" w:hAnsi="Arial" w:cs="Courier New"/>
          <w:sz w:val="24"/>
          <w:szCs w:val="18"/>
        </w:rPr>
        <w:t>:_FillValue = -888.f ;</w:t>
      </w:r>
    </w:p>
    <w:p w14:paraId="1BEAB577"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float</w:t>
      </w:r>
      <w:proofErr w:type="gramEnd"/>
      <w:r w:rsidRPr="00616564">
        <w:rPr>
          <w:rFonts w:ascii="Arial" w:hAnsi="Arial" w:cs="Courier New"/>
          <w:sz w:val="24"/>
          <w:szCs w:val="18"/>
        </w:rPr>
        <w:t xml:space="preserve"> threeDreflect(elevationAngle, fpdim) ;</w:t>
      </w:r>
    </w:p>
    <w:p w14:paraId="164065A8"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threeDreflect:long</w:t>
      </w:r>
      <w:proofErr w:type="gramEnd"/>
      <w:r w:rsidRPr="00616564">
        <w:rPr>
          <w:rFonts w:ascii="Arial" w:hAnsi="Arial" w:cs="Courier New"/>
          <w:sz w:val="24"/>
          <w:szCs w:val="18"/>
        </w:rPr>
        <w:t>_name = "GV radar QC Reflectivity" ;</w:t>
      </w:r>
    </w:p>
    <w:p w14:paraId="3F88A630"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threeDreflect:units</w:t>
      </w:r>
      <w:proofErr w:type="gramEnd"/>
      <w:r w:rsidRPr="00616564">
        <w:rPr>
          <w:rFonts w:ascii="Arial" w:hAnsi="Arial" w:cs="Courier New"/>
          <w:sz w:val="24"/>
          <w:szCs w:val="18"/>
        </w:rPr>
        <w:t xml:space="preserve"> = "dBZ" ;</w:t>
      </w:r>
    </w:p>
    <w:p w14:paraId="785C5634"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threeDreflect</w:t>
      </w:r>
      <w:proofErr w:type="gramEnd"/>
      <w:r w:rsidRPr="00616564">
        <w:rPr>
          <w:rFonts w:ascii="Arial" w:hAnsi="Arial" w:cs="Courier New"/>
          <w:sz w:val="24"/>
          <w:szCs w:val="18"/>
        </w:rPr>
        <w:t>:_FillValue = -888.f ;</w:t>
      </w:r>
    </w:p>
    <w:p w14:paraId="0963EFC5"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float</w:t>
      </w:r>
      <w:proofErr w:type="gramEnd"/>
      <w:r w:rsidRPr="00616564">
        <w:rPr>
          <w:rFonts w:ascii="Arial" w:hAnsi="Arial" w:cs="Courier New"/>
          <w:sz w:val="24"/>
          <w:szCs w:val="18"/>
        </w:rPr>
        <w:t xml:space="preserve"> threeDreflectStdDev(elevationAngle, fpdim) ;</w:t>
      </w:r>
    </w:p>
    <w:p w14:paraId="59F21B2D"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threeDreflectStdDev:long</w:t>
      </w:r>
      <w:proofErr w:type="gramEnd"/>
      <w:r w:rsidRPr="00616564">
        <w:rPr>
          <w:rFonts w:ascii="Arial" w:hAnsi="Arial" w:cs="Courier New"/>
          <w:sz w:val="24"/>
          <w:szCs w:val="18"/>
        </w:rPr>
        <w:t>_name = "Standard Deviation of GV radar QC Reflectivity" ;</w:t>
      </w:r>
    </w:p>
    <w:p w14:paraId="3809798B"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threeDreflectStdDev:units</w:t>
      </w:r>
      <w:proofErr w:type="gramEnd"/>
      <w:r w:rsidRPr="00616564">
        <w:rPr>
          <w:rFonts w:ascii="Arial" w:hAnsi="Arial" w:cs="Courier New"/>
          <w:sz w:val="24"/>
          <w:szCs w:val="18"/>
        </w:rPr>
        <w:t xml:space="preserve"> = "dBZ" ;</w:t>
      </w:r>
    </w:p>
    <w:p w14:paraId="5E88AE6C"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threeDreflectStdDev</w:t>
      </w:r>
      <w:proofErr w:type="gramEnd"/>
      <w:r w:rsidRPr="00616564">
        <w:rPr>
          <w:rFonts w:ascii="Arial" w:hAnsi="Arial" w:cs="Courier New"/>
          <w:sz w:val="24"/>
          <w:szCs w:val="18"/>
        </w:rPr>
        <w:t>:_FillValue = -888.f ;</w:t>
      </w:r>
    </w:p>
    <w:p w14:paraId="3C9858C6"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float</w:t>
      </w:r>
      <w:proofErr w:type="gramEnd"/>
      <w:r w:rsidRPr="00616564">
        <w:rPr>
          <w:rFonts w:ascii="Arial" w:hAnsi="Arial" w:cs="Courier New"/>
          <w:sz w:val="24"/>
          <w:szCs w:val="18"/>
        </w:rPr>
        <w:t xml:space="preserve"> threeDreflectMax(elevationAngle, fpdim) ;</w:t>
      </w:r>
    </w:p>
    <w:p w14:paraId="3B928137"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threeDreflectMax:long</w:t>
      </w:r>
      <w:proofErr w:type="gramEnd"/>
      <w:r w:rsidRPr="00616564">
        <w:rPr>
          <w:rFonts w:ascii="Arial" w:hAnsi="Arial" w:cs="Courier New"/>
          <w:sz w:val="24"/>
          <w:szCs w:val="18"/>
        </w:rPr>
        <w:t>_name = "Sample Maximum GV radar QC Reflectivity" ;</w:t>
      </w:r>
    </w:p>
    <w:p w14:paraId="7E73FA49"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threeDreflectMax:units</w:t>
      </w:r>
      <w:proofErr w:type="gramEnd"/>
      <w:r w:rsidRPr="00616564">
        <w:rPr>
          <w:rFonts w:ascii="Arial" w:hAnsi="Arial" w:cs="Courier New"/>
          <w:sz w:val="24"/>
          <w:szCs w:val="18"/>
        </w:rPr>
        <w:t xml:space="preserve"> = "dBZ" ;</w:t>
      </w:r>
    </w:p>
    <w:p w14:paraId="4255C485"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threeDreflectMax</w:t>
      </w:r>
      <w:proofErr w:type="gramEnd"/>
      <w:r w:rsidRPr="00616564">
        <w:rPr>
          <w:rFonts w:ascii="Arial" w:hAnsi="Arial" w:cs="Courier New"/>
          <w:sz w:val="24"/>
          <w:szCs w:val="18"/>
        </w:rPr>
        <w:t>:_FillValue = -888.f ;</w:t>
      </w:r>
    </w:p>
    <w:p w14:paraId="6F6101D9"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float</w:t>
      </w:r>
      <w:proofErr w:type="gramEnd"/>
      <w:r w:rsidRPr="00616564">
        <w:rPr>
          <w:rFonts w:ascii="Arial" w:hAnsi="Arial" w:cs="Courier New"/>
          <w:sz w:val="24"/>
          <w:szCs w:val="18"/>
        </w:rPr>
        <w:t xml:space="preserve"> GR_Zdr(elevationAngle, fpdim) ;</w:t>
      </w:r>
    </w:p>
    <w:p w14:paraId="7790D25F"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GR_Zdr</w:t>
      </w:r>
      <w:proofErr w:type="gramStart"/>
      <w:r w:rsidRPr="00616564">
        <w:rPr>
          <w:rFonts w:ascii="Arial" w:hAnsi="Arial" w:cs="Courier New"/>
          <w:sz w:val="24"/>
          <w:szCs w:val="18"/>
        </w:rPr>
        <w:t>:long</w:t>
      </w:r>
      <w:proofErr w:type="gramEnd"/>
      <w:r w:rsidRPr="00616564">
        <w:rPr>
          <w:rFonts w:ascii="Arial" w:hAnsi="Arial" w:cs="Courier New"/>
          <w:sz w:val="24"/>
          <w:szCs w:val="18"/>
        </w:rPr>
        <w:t>_name = "DP Differential Reflectivity" ;</w:t>
      </w:r>
    </w:p>
    <w:p w14:paraId="09E38020"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GR_Zdr</w:t>
      </w:r>
      <w:proofErr w:type="gramStart"/>
      <w:r w:rsidRPr="00616564">
        <w:rPr>
          <w:rFonts w:ascii="Arial" w:hAnsi="Arial" w:cs="Courier New"/>
          <w:sz w:val="24"/>
          <w:szCs w:val="18"/>
        </w:rPr>
        <w:t>:units</w:t>
      </w:r>
      <w:proofErr w:type="gramEnd"/>
      <w:r w:rsidRPr="00616564">
        <w:rPr>
          <w:rFonts w:ascii="Arial" w:hAnsi="Arial" w:cs="Courier New"/>
          <w:sz w:val="24"/>
          <w:szCs w:val="18"/>
        </w:rPr>
        <w:t xml:space="preserve"> = "dB" ;</w:t>
      </w:r>
    </w:p>
    <w:p w14:paraId="77B6F79B"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GR_Zdr</w:t>
      </w:r>
      <w:proofErr w:type="gramStart"/>
      <w:r w:rsidRPr="00616564">
        <w:rPr>
          <w:rFonts w:ascii="Arial" w:hAnsi="Arial" w:cs="Courier New"/>
          <w:sz w:val="24"/>
          <w:szCs w:val="18"/>
        </w:rPr>
        <w:t>:_</w:t>
      </w:r>
      <w:proofErr w:type="gramEnd"/>
      <w:r w:rsidRPr="00616564">
        <w:rPr>
          <w:rFonts w:ascii="Arial" w:hAnsi="Arial" w:cs="Courier New"/>
          <w:sz w:val="24"/>
          <w:szCs w:val="18"/>
        </w:rPr>
        <w:t>FillValue = -888.f ;</w:t>
      </w:r>
    </w:p>
    <w:p w14:paraId="4145E70D"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float</w:t>
      </w:r>
      <w:proofErr w:type="gramEnd"/>
      <w:r w:rsidRPr="00616564">
        <w:rPr>
          <w:rFonts w:ascii="Arial" w:hAnsi="Arial" w:cs="Courier New"/>
          <w:sz w:val="24"/>
          <w:szCs w:val="18"/>
        </w:rPr>
        <w:t xml:space="preserve"> GR_ZdrStdDev(elevationAngle, fpdim) ;</w:t>
      </w:r>
    </w:p>
    <w:p w14:paraId="31BDAD5F"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GR_ZdrStdDev</w:t>
      </w:r>
      <w:proofErr w:type="gramStart"/>
      <w:r w:rsidRPr="00616564">
        <w:rPr>
          <w:rFonts w:ascii="Arial" w:hAnsi="Arial" w:cs="Courier New"/>
          <w:sz w:val="24"/>
          <w:szCs w:val="18"/>
        </w:rPr>
        <w:t>:long</w:t>
      </w:r>
      <w:proofErr w:type="gramEnd"/>
      <w:r w:rsidRPr="00616564">
        <w:rPr>
          <w:rFonts w:ascii="Arial" w:hAnsi="Arial" w:cs="Courier New"/>
          <w:sz w:val="24"/>
          <w:szCs w:val="18"/>
        </w:rPr>
        <w:t>_name = "Standard Deviation of DP Differential Reflectivity" ;</w:t>
      </w:r>
    </w:p>
    <w:p w14:paraId="54B0F292"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GR_ZdrStdDev</w:t>
      </w:r>
      <w:proofErr w:type="gramStart"/>
      <w:r w:rsidRPr="00616564">
        <w:rPr>
          <w:rFonts w:ascii="Arial" w:hAnsi="Arial" w:cs="Courier New"/>
          <w:sz w:val="24"/>
          <w:szCs w:val="18"/>
        </w:rPr>
        <w:t>:units</w:t>
      </w:r>
      <w:proofErr w:type="gramEnd"/>
      <w:r w:rsidRPr="00616564">
        <w:rPr>
          <w:rFonts w:ascii="Arial" w:hAnsi="Arial" w:cs="Courier New"/>
          <w:sz w:val="24"/>
          <w:szCs w:val="18"/>
        </w:rPr>
        <w:t xml:space="preserve"> = "dB" ;</w:t>
      </w:r>
    </w:p>
    <w:p w14:paraId="2356BBCF"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GR_ZdrStdDev</w:t>
      </w:r>
      <w:proofErr w:type="gramStart"/>
      <w:r w:rsidRPr="00616564">
        <w:rPr>
          <w:rFonts w:ascii="Arial" w:hAnsi="Arial" w:cs="Courier New"/>
          <w:sz w:val="24"/>
          <w:szCs w:val="18"/>
        </w:rPr>
        <w:t>:_</w:t>
      </w:r>
      <w:proofErr w:type="gramEnd"/>
      <w:r w:rsidRPr="00616564">
        <w:rPr>
          <w:rFonts w:ascii="Arial" w:hAnsi="Arial" w:cs="Courier New"/>
          <w:sz w:val="24"/>
          <w:szCs w:val="18"/>
        </w:rPr>
        <w:t>FillValue = -888.f ;</w:t>
      </w:r>
    </w:p>
    <w:p w14:paraId="516FB5D6"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float</w:t>
      </w:r>
      <w:proofErr w:type="gramEnd"/>
      <w:r w:rsidRPr="00616564">
        <w:rPr>
          <w:rFonts w:ascii="Arial" w:hAnsi="Arial" w:cs="Courier New"/>
          <w:sz w:val="24"/>
          <w:szCs w:val="18"/>
        </w:rPr>
        <w:t xml:space="preserve"> GR_ZdrMax(elevationAngle, fpdim) ;</w:t>
      </w:r>
    </w:p>
    <w:p w14:paraId="459FB114"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GR_ZdrMax</w:t>
      </w:r>
      <w:proofErr w:type="gramStart"/>
      <w:r w:rsidRPr="00616564">
        <w:rPr>
          <w:rFonts w:ascii="Arial" w:hAnsi="Arial" w:cs="Courier New"/>
          <w:sz w:val="24"/>
          <w:szCs w:val="18"/>
        </w:rPr>
        <w:t>:long</w:t>
      </w:r>
      <w:proofErr w:type="gramEnd"/>
      <w:r w:rsidRPr="00616564">
        <w:rPr>
          <w:rFonts w:ascii="Arial" w:hAnsi="Arial" w:cs="Courier New"/>
          <w:sz w:val="24"/>
          <w:szCs w:val="18"/>
        </w:rPr>
        <w:t>_name = "Sample Maximum DP Differential Reflectivity" ;</w:t>
      </w:r>
    </w:p>
    <w:p w14:paraId="1A591A0B"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GR_ZdrMax</w:t>
      </w:r>
      <w:proofErr w:type="gramStart"/>
      <w:r w:rsidRPr="00616564">
        <w:rPr>
          <w:rFonts w:ascii="Arial" w:hAnsi="Arial" w:cs="Courier New"/>
          <w:sz w:val="24"/>
          <w:szCs w:val="18"/>
        </w:rPr>
        <w:t>:units</w:t>
      </w:r>
      <w:proofErr w:type="gramEnd"/>
      <w:r w:rsidRPr="00616564">
        <w:rPr>
          <w:rFonts w:ascii="Arial" w:hAnsi="Arial" w:cs="Courier New"/>
          <w:sz w:val="24"/>
          <w:szCs w:val="18"/>
        </w:rPr>
        <w:t xml:space="preserve"> = "dB" ;</w:t>
      </w:r>
    </w:p>
    <w:p w14:paraId="6748E04D"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GR_ZdrMax</w:t>
      </w:r>
      <w:proofErr w:type="gramStart"/>
      <w:r w:rsidRPr="00616564">
        <w:rPr>
          <w:rFonts w:ascii="Arial" w:hAnsi="Arial" w:cs="Courier New"/>
          <w:sz w:val="24"/>
          <w:szCs w:val="18"/>
        </w:rPr>
        <w:t>:_</w:t>
      </w:r>
      <w:proofErr w:type="gramEnd"/>
      <w:r w:rsidRPr="00616564">
        <w:rPr>
          <w:rFonts w:ascii="Arial" w:hAnsi="Arial" w:cs="Courier New"/>
          <w:sz w:val="24"/>
          <w:szCs w:val="18"/>
        </w:rPr>
        <w:t>FillValue = -888.f ;</w:t>
      </w:r>
    </w:p>
    <w:p w14:paraId="71D1CEAC"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float</w:t>
      </w:r>
      <w:proofErr w:type="gramEnd"/>
      <w:r w:rsidRPr="00616564">
        <w:rPr>
          <w:rFonts w:ascii="Arial" w:hAnsi="Arial" w:cs="Courier New"/>
          <w:sz w:val="24"/>
          <w:szCs w:val="18"/>
        </w:rPr>
        <w:t xml:space="preserve"> GR_Kdp(elevationAngle, fpdim) ;</w:t>
      </w:r>
    </w:p>
    <w:p w14:paraId="18F2A17C"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GR_Kdp</w:t>
      </w:r>
      <w:proofErr w:type="gramStart"/>
      <w:r w:rsidRPr="00616564">
        <w:rPr>
          <w:rFonts w:ascii="Arial" w:hAnsi="Arial" w:cs="Courier New"/>
          <w:sz w:val="24"/>
          <w:szCs w:val="18"/>
        </w:rPr>
        <w:t>:long</w:t>
      </w:r>
      <w:proofErr w:type="gramEnd"/>
      <w:r w:rsidRPr="00616564">
        <w:rPr>
          <w:rFonts w:ascii="Arial" w:hAnsi="Arial" w:cs="Courier New"/>
          <w:sz w:val="24"/>
          <w:szCs w:val="18"/>
        </w:rPr>
        <w:t>_name = "DP Specific Differential Phase" ;</w:t>
      </w:r>
    </w:p>
    <w:p w14:paraId="2F29D569"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lastRenderedPageBreak/>
        <w:tab/>
      </w:r>
      <w:r w:rsidRPr="00616564">
        <w:rPr>
          <w:rFonts w:ascii="Arial" w:hAnsi="Arial" w:cs="Courier New"/>
          <w:sz w:val="24"/>
          <w:szCs w:val="18"/>
        </w:rPr>
        <w:tab/>
        <w:t>GR_Kdp</w:t>
      </w:r>
      <w:proofErr w:type="gramStart"/>
      <w:r w:rsidRPr="00616564">
        <w:rPr>
          <w:rFonts w:ascii="Arial" w:hAnsi="Arial" w:cs="Courier New"/>
          <w:sz w:val="24"/>
          <w:szCs w:val="18"/>
        </w:rPr>
        <w:t>:units</w:t>
      </w:r>
      <w:proofErr w:type="gramEnd"/>
      <w:r w:rsidRPr="00616564">
        <w:rPr>
          <w:rFonts w:ascii="Arial" w:hAnsi="Arial" w:cs="Courier New"/>
          <w:sz w:val="24"/>
          <w:szCs w:val="18"/>
        </w:rPr>
        <w:t xml:space="preserve"> = "deg/km" ;</w:t>
      </w:r>
    </w:p>
    <w:p w14:paraId="72ECDBEF"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GR_Kdp</w:t>
      </w:r>
      <w:proofErr w:type="gramStart"/>
      <w:r w:rsidRPr="00616564">
        <w:rPr>
          <w:rFonts w:ascii="Arial" w:hAnsi="Arial" w:cs="Courier New"/>
          <w:sz w:val="24"/>
          <w:szCs w:val="18"/>
        </w:rPr>
        <w:t>:_</w:t>
      </w:r>
      <w:proofErr w:type="gramEnd"/>
      <w:r w:rsidRPr="00616564">
        <w:rPr>
          <w:rFonts w:ascii="Arial" w:hAnsi="Arial" w:cs="Courier New"/>
          <w:sz w:val="24"/>
          <w:szCs w:val="18"/>
        </w:rPr>
        <w:t>FillValue = -888.f ;</w:t>
      </w:r>
    </w:p>
    <w:p w14:paraId="03BE41E9"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float</w:t>
      </w:r>
      <w:proofErr w:type="gramEnd"/>
      <w:r w:rsidRPr="00616564">
        <w:rPr>
          <w:rFonts w:ascii="Arial" w:hAnsi="Arial" w:cs="Courier New"/>
          <w:sz w:val="24"/>
          <w:szCs w:val="18"/>
        </w:rPr>
        <w:t xml:space="preserve"> GR_KdpStdDev(elevationAngle, fpdim) ;</w:t>
      </w:r>
    </w:p>
    <w:p w14:paraId="34F33248"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GR_KdpStdDev</w:t>
      </w:r>
      <w:proofErr w:type="gramStart"/>
      <w:r w:rsidRPr="00616564">
        <w:rPr>
          <w:rFonts w:ascii="Arial" w:hAnsi="Arial" w:cs="Courier New"/>
          <w:sz w:val="24"/>
          <w:szCs w:val="18"/>
        </w:rPr>
        <w:t>:long</w:t>
      </w:r>
      <w:proofErr w:type="gramEnd"/>
      <w:r w:rsidRPr="00616564">
        <w:rPr>
          <w:rFonts w:ascii="Arial" w:hAnsi="Arial" w:cs="Courier New"/>
          <w:sz w:val="24"/>
          <w:szCs w:val="18"/>
        </w:rPr>
        <w:t>_name = "Standard Deviation of DP Specific Differential Phase" ;</w:t>
      </w:r>
    </w:p>
    <w:p w14:paraId="70DCB531"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GR_KdpStdDev</w:t>
      </w:r>
      <w:proofErr w:type="gramStart"/>
      <w:r w:rsidRPr="00616564">
        <w:rPr>
          <w:rFonts w:ascii="Arial" w:hAnsi="Arial" w:cs="Courier New"/>
          <w:sz w:val="24"/>
          <w:szCs w:val="18"/>
        </w:rPr>
        <w:t>:units</w:t>
      </w:r>
      <w:proofErr w:type="gramEnd"/>
      <w:r w:rsidRPr="00616564">
        <w:rPr>
          <w:rFonts w:ascii="Arial" w:hAnsi="Arial" w:cs="Courier New"/>
          <w:sz w:val="24"/>
          <w:szCs w:val="18"/>
        </w:rPr>
        <w:t xml:space="preserve"> = "deg/km" ;</w:t>
      </w:r>
    </w:p>
    <w:p w14:paraId="5E200C1D"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GR_KdpStdDev</w:t>
      </w:r>
      <w:proofErr w:type="gramStart"/>
      <w:r w:rsidRPr="00616564">
        <w:rPr>
          <w:rFonts w:ascii="Arial" w:hAnsi="Arial" w:cs="Courier New"/>
          <w:sz w:val="24"/>
          <w:szCs w:val="18"/>
        </w:rPr>
        <w:t>:_</w:t>
      </w:r>
      <w:proofErr w:type="gramEnd"/>
      <w:r w:rsidRPr="00616564">
        <w:rPr>
          <w:rFonts w:ascii="Arial" w:hAnsi="Arial" w:cs="Courier New"/>
          <w:sz w:val="24"/>
          <w:szCs w:val="18"/>
        </w:rPr>
        <w:t>FillValue = -888.f ;</w:t>
      </w:r>
    </w:p>
    <w:p w14:paraId="0E7DA35C"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float</w:t>
      </w:r>
      <w:proofErr w:type="gramEnd"/>
      <w:r w:rsidRPr="00616564">
        <w:rPr>
          <w:rFonts w:ascii="Arial" w:hAnsi="Arial" w:cs="Courier New"/>
          <w:sz w:val="24"/>
          <w:szCs w:val="18"/>
        </w:rPr>
        <w:t xml:space="preserve"> GR_KdpMax(elevationAngle, fpdim) ;</w:t>
      </w:r>
    </w:p>
    <w:p w14:paraId="04F0A657"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GR_KdpMax</w:t>
      </w:r>
      <w:proofErr w:type="gramStart"/>
      <w:r w:rsidRPr="00616564">
        <w:rPr>
          <w:rFonts w:ascii="Arial" w:hAnsi="Arial" w:cs="Courier New"/>
          <w:sz w:val="24"/>
          <w:szCs w:val="18"/>
        </w:rPr>
        <w:t>:long</w:t>
      </w:r>
      <w:proofErr w:type="gramEnd"/>
      <w:r w:rsidRPr="00616564">
        <w:rPr>
          <w:rFonts w:ascii="Arial" w:hAnsi="Arial" w:cs="Courier New"/>
          <w:sz w:val="24"/>
          <w:szCs w:val="18"/>
        </w:rPr>
        <w:t>_name = "Sample Maximum DP Specific Differential Phase" ;</w:t>
      </w:r>
    </w:p>
    <w:p w14:paraId="1F2A07A3"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GR_KdpMax</w:t>
      </w:r>
      <w:proofErr w:type="gramStart"/>
      <w:r w:rsidRPr="00616564">
        <w:rPr>
          <w:rFonts w:ascii="Arial" w:hAnsi="Arial" w:cs="Courier New"/>
          <w:sz w:val="24"/>
          <w:szCs w:val="18"/>
        </w:rPr>
        <w:t>:units</w:t>
      </w:r>
      <w:proofErr w:type="gramEnd"/>
      <w:r w:rsidRPr="00616564">
        <w:rPr>
          <w:rFonts w:ascii="Arial" w:hAnsi="Arial" w:cs="Courier New"/>
          <w:sz w:val="24"/>
          <w:szCs w:val="18"/>
        </w:rPr>
        <w:t xml:space="preserve"> = "deg/km" ;</w:t>
      </w:r>
    </w:p>
    <w:p w14:paraId="2A73BC40"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GR_KdpMax</w:t>
      </w:r>
      <w:proofErr w:type="gramStart"/>
      <w:r w:rsidRPr="00616564">
        <w:rPr>
          <w:rFonts w:ascii="Arial" w:hAnsi="Arial" w:cs="Courier New"/>
          <w:sz w:val="24"/>
          <w:szCs w:val="18"/>
        </w:rPr>
        <w:t>:_</w:t>
      </w:r>
      <w:proofErr w:type="gramEnd"/>
      <w:r w:rsidRPr="00616564">
        <w:rPr>
          <w:rFonts w:ascii="Arial" w:hAnsi="Arial" w:cs="Courier New"/>
          <w:sz w:val="24"/>
          <w:szCs w:val="18"/>
        </w:rPr>
        <w:t>FillValue = -888.f ;</w:t>
      </w:r>
    </w:p>
    <w:p w14:paraId="3509BA65"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float</w:t>
      </w:r>
      <w:proofErr w:type="gramEnd"/>
      <w:r w:rsidRPr="00616564">
        <w:rPr>
          <w:rFonts w:ascii="Arial" w:hAnsi="Arial" w:cs="Courier New"/>
          <w:sz w:val="24"/>
          <w:szCs w:val="18"/>
        </w:rPr>
        <w:t xml:space="preserve"> GR_RHOhv(elevationAngle, fpdim) ;</w:t>
      </w:r>
    </w:p>
    <w:p w14:paraId="514071AF"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GR_RHOhv</w:t>
      </w:r>
      <w:proofErr w:type="gramStart"/>
      <w:r w:rsidRPr="00616564">
        <w:rPr>
          <w:rFonts w:ascii="Arial" w:hAnsi="Arial" w:cs="Courier New"/>
          <w:sz w:val="24"/>
          <w:szCs w:val="18"/>
        </w:rPr>
        <w:t>:long</w:t>
      </w:r>
      <w:proofErr w:type="gramEnd"/>
      <w:r w:rsidRPr="00616564">
        <w:rPr>
          <w:rFonts w:ascii="Arial" w:hAnsi="Arial" w:cs="Courier New"/>
          <w:sz w:val="24"/>
          <w:szCs w:val="18"/>
        </w:rPr>
        <w:t>_name = "DP Co-Polar Correlation Coefficient" ;</w:t>
      </w:r>
    </w:p>
    <w:p w14:paraId="30561ADF"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GR_RHOhv</w:t>
      </w:r>
      <w:proofErr w:type="gramStart"/>
      <w:r w:rsidRPr="00616564">
        <w:rPr>
          <w:rFonts w:ascii="Arial" w:hAnsi="Arial" w:cs="Courier New"/>
          <w:sz w:val="24"/>
          <w:szCs w:val="18"/>
        </w:rPr>
        <w:t>:units</w:t>
      </w:r>
      <w:proofErr w:type="gramEnd"/>
      <w:r w:rsidRPr="00616564">
        <w:rPr>
          <w:rFonts w:ascii="Arial" w:hAnsi="Arial" w:cs="Courier New"/>
          <w:sz w:val="24"/>
          <w:szCs w:val="18"/>
        </w:rPr>
        <w:t xml:space="preserve"> = "Dimensionless" ;</w:t>
      </w:r>
    </w:p>
    <w:p w14:paraId="72519DBF"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GR_RHOhv</w:t>
      </w:r>
      <w:proofErr w:type="gramStart"/>
      <w:r w:rsidRPr="00616564">
        <w:rPr>
          <w:rFonts w:ascii="Arial" w:hAnsi="Arial" w:cs="Courier New"/>
          <w:sz w:val="24"/>
          <w:szCs w:val="18"/>
        </w:rPr>
        <w:t>:_</w:t>
      </w:r>
      <w:proofErr w:type="gramEnd"/>
      <w:r w:rsidRPr="00616564">
        <w:rPr>
          <w:rFonts w:ascii="Arial" w:hAnsi="Arial" w:cs="Courier New"/>
          <w:sz w:val="24"/>
          <w:szCs w:val="18"/>
        </w:rPr>
        <w:t>FillValue = -888.f ;</w:t>
      </w:r>
    </w:p>
    <w:p w14:paraId="401DA631"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float</w:t>
      </w:r>
      <w:proofErr w:type="gramEnd"/>
      <w:r w:rsidRPr="00616564">
        <w:rPr>
          <w:rFonts w:ascii="Arial" w:hAnsi="Arial" w:cs="Courier New"/>
          <w:sz w:val="24"/>
          <w:szCs w:val="18"/>
        </w:rPr>
        <w:t xml:space="preserve"> GR_RHOhvStdDev(elevationAngle, fpdim) ;</w:t>
      </w:r>
    </w:p>
    <w:p w14:paraId="4C7D7EBD"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GR_RHOhvStdDev</w:t>
      </w:r>
      <w:proofErr w:type="gramStart"/>
      <w:r w:rsidRPr="00616564">
        <w:rPr>
          <w:rFonts w:ascii="Arial" w:hAnsi="Arial" w:cs="Courier New"/>
          <w:sz w:val="24"/>
          <w:szCs w:val="18"/>
        </w:rPr>
        <w:t>:long</w:t>
      </w:r>
      <w:proofErr w:type="gramEnd"/>
      <w:r w:rsidRPr="00616564">
        <w:rPr>
          <w:rFonts w:ascii="Arial" w:hAnsi="Arial" w:cs="Courier New"/>
          <w:sz w:val="24"/>
          <w:szCs w:val="18"/>
        </w:rPr>
        <w:t>_name = "Standard Deviation of DP Co-Polar Correlation Coefficient" ;</w:t>
      </w:r>
    </w:p>
    <w:p w14:paraId="057409CE"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GR_RHOhvStdDev</w:t>
      </w:r>
      <w:proofErr w:type="gramStart"/>
      <w:r w:rsidRPr="00616564">
        <w:rPr>
          <w:rFonts w:ascii="Arial" w:hAnsi="Arial" w:cs="Courier New"/>
          <w:sz w:val="24"/>
          <w:szCs w:val="18"/>
        </w:rPr>
        <w:t>:units</w:t>
      </w:r>
      <w:proofErr w:type="gramEnd"/>
      <w:r w:rsidRPr="00616564">
        <w:rPr>
          <w:rFonts w:ascii="Arial" w:hAnsi="Arial" w:cs="Courier New"/>
          <w:sz w:val="24"/>
          <w:szCs w:val="18"/>
        </w:rPr>
        <w:t xml:space="preserve"> = "Dimensionless" ;</w:t>
      </w:r>
    </w:p>
    <w:p w14:paraId="4FA8E1F3"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GR_RHOhvStdDev</w:t>
      </w:r>
      <w:proofErr w:type="gramStart"/>
      <w:r w:rsidRPr="00616564">
        <w:rPr>
          <w:rFonts w:ascii="Arial" w:hAnsi="Arial" w:cs="Courier New"/>
          <w:sz w:val="24"/>
          <w:szCs w:val="18"/>
        </w:rPr>
        <w:t>:_</w:t>
      </w:r>
      <w:proofErr w:type="gramEnd"/>
      <w:r w:rsidRPr="00616564">
        <w:rPr>
          <w:rFonts w:ascii="Arial" w:hAnsi="Arial" w:cs="Courier New"/>
          <w:sz w:val="24"/>
          <w:szCs w:val="18"/>
        </w:rPr>
        <w:t>FillValue = -888.f ;</w:t>
      </w:r>
    </w:p>
    <w:p w14:paraId="1CF1175F"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float</w:t>
      </w:r>
      <w:proofErr w:type="gramEnd"/>
      <w:r w:rsidRPr="00616564">
        <w:rPr>
          <w:rFonts w:ascii="Arial" w:hAnsi="Arial" w:cs="Courier New"/>
          <w:sz w:val="24"/>
          <w:szCs w:val="18"/>
        </w:rPr>
        <w:t xml:space="preserve"> GR_RHOhvMax(elevationAngle, fpdim) ;</w:t>
      </w:r>
    </w:p>
    <w:p w14:paraId="681A6729"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GR_RHOhvMax</w:t>
      </w:r>
      <w:proofErr w:type="gramStart"/>
      <w:r w:rsidRPr="00616564">
        <w:rPr>
          <w:rFonts w:ascii="Arial" w:hAnsi="Arial" w:cs="Courier New"/>
          <w:sz w:val="24"/>
          <w:szCs w:val="18"/>
        </w:rPr>
        <w:t>:long</w:t>
      </w:r>
      <w:proofErr w:type="gramEnd"/>
      <w:r w:rsidRPr="00616564">
        <w:rPr>
          <w:rFonts w:ascii="Arial" w:hAnsi="Arial" w:cs="Courier New"/>
          <w:sz w:val="24"/>
          <w:szCs w:val="18"/>
        </w:rPr>
        <w:t>_name = "Sample Maximum DP Co-Polar Correlation Coefficient" ;</w:t>
      </w:r>
    </w:p>
    <w:p w14:paraId="57F46CF4"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GR_RHOhvMax</w:t>
      </w:r>
      <w:proofErr w:type="gramStart"/>
      <w:r w:rsidRPr="00616564">
        <w:rPr>
          <w:rFonts w:ascii="Arial" w:hAnsi="Arial" w:cs="Courier New"/>
          <w:sz w:val="24"/>
          <w:szCs w:val="18"/>
        </w:rPr>
        <w:t>:units</w:t>
      </w:r>
      <w:proofErr w:type="gramEnd"/>
      <w:r w:rsidRPr="00616564">
        <w:rPr>
          <w:rFonts w:ascii="Arial" w:hAnsi="Arial" w:cs="Courier New"/>
          <w:sz w:val="24"/>
          <w:szCs w:val="18"/>
        </w:rPr>
        <w:t xml:space="preserve"> = "Dimensionless" ;</w:t>
      </w:r>
    </w:p>
    <w:p w14:paraId="5704BD68"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GR_RHOhvMax</w:t>
      </w:r>
      <w:proofErr w:type="gramStart"/>
      <w:r w:rsidRPr="00616564">
        <w:rPr>
          <w:rFonts w:ascii="Arial" w:hAnsi="Arial" w:cs="Courier New"/>
          <w:sz w:val="24"/>
          <w:szCs w:val="18"/>
        </w:rPr>
        <w:t>:_</w:t>
      </w:r>
      <w:proofErr w:type="gramEnd"/>
      <w:r w:rsidRPr="00616564">
        <w:rPr>
          <w:rFonts w:ascii="Arial" w:hAnsi="Arial" w:cs="Courier New"/>
          <w:sz w:val="24"/>
          <w:szCs w:val="18"/>
        </w:rPr>
        <w:t>FillValue = -888.f ;</w:t>
      </w:r>
    </w:p>
    <w:p w14:paraId="6BE326C8"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float</w:t>
      </w:r>
      <w:proofErr w:type="gramEnd"/>
      <w:r w:rsidRPr="00616564">
        <w:rPr>
          <w:rFonts w:ascii="Arial" w:hAnsi="Arial" w:cs="Courier New"/>
          <w:sz w:val="24"/>
          <w:szCs w:val="18"/>
        </w:rPr>
        <w:t xml:space="preserve"> GR_rainrate(elevationAngle, fpdim) ;</w:t>
      </w:r>
    </w:p>
    <w:p w14:paraId="0453A4FF"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GR_rainrate</w:t>
      </w:r>
      <w:proofErr w:type="gramStart"/>
      <w:r w:rsidRPr="00616564">
        <w:rPr>
          <w:rFonts w:ascii="Arial" w:hAnsi="Arial" w:cs="Courier New"/>
          <w:sz w:val="24"/>
          <w:szCs w:val="18"/>
        </w:rPr>
        <w:t>:long</w:t>
      </w:r>
      <w:proofErr w:type="gramEnd"/>
      <w:r w:rsidRPr="00616564">
        <w:rPr>
          <w:rFonts w:ascii="Arial" w:hAnsi="Arial" w:cs="Courier New"/>
          <w:sz w:val="24"/>
          <w:szCs w:val="18"/>
        </w:rPr>
        <w:t>_name = "GV radar DP Rainrate" ;</w:t>
      </w:r>
    </w:p>
    <w:p w14:paraId="17ED7220"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GR_rainrate</w:t>
      </w:r>
      <w:proofErr w:type="gramStart"/>
      <w:r w:rsidRPr="00616564">
        <w:rPr>
          <w:rFonts w:ascii="Arial" w:hAnsi="Arial" w:cs="Courier New"/>
          <w:sz w:val="24"/>
          <w:szCs w:val="18"/>
        </w:rPr>
        <w:t>:units</w:t>
      </w:r>
      <w:proofErr w:type="gramEnd"/>
      <w:r w:rsidRPr="00616564">
        <w:rPr>
          <w:rFonts w:ascii="Arial" w:hAnsi="Arial" w:cs="Courier New"/>
          <w:sz w:val="24"/>
          <w:szCs w:val="18"/>
        </w:rPr>
        <w:t xml:space="preserve"> = "mm/h" ;</w:t>
      </w:r>
    </w:p>
    <w:p w14:paraId="0B4004E7"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GR_rainrate</w:t>
      </w:r>
      <w:proofErr w:type="gramStart"/>
      <w:r w:rsidRPr="00616564">
        <w:rPr>
          <w:rFonts w:ascii="Arial" w:hAnsi="Arial" w:cs="Courier New"/>
          <w:sz w:val="24"/>
          <w:szCs w:val="18"/>
        </w:rPr>
        <w:t>:_</w:t>
      </w:r>
      <w:proofErr w:type="gramEnd"/>
      <w:r w:rsidRPr="00616564">
        <w:rPr>
          <w:rFonts w:ascii="Arial" w:hAnsi="Arial" w:cs="Courier New"/>
          <w:sz w:val="24"/>
          <w:szCs w:val="18"/>
        </w:rPr>
        <w:t>FillValue = -888.f ;</w:t>
      </w:r>
    </w:p>
    <w:p w14:paraId="3208CC23"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float</w:t>
      </w:r>
      <w:proofErr w:type="gramEnd"/>
      <w:r w:rsidRPr="00616564">
        <w:rPr>
          <w:rFonts w:ascii="Arial" w:hAnsi="Arial" w:cs="Courier New"/>
          <w:sz w:val="24"/>
          <w:szCs w:val="18"/>
        </w:rPr>
        <w:t xml:space="preserve"> GR_rainrateStdDev(elevationAngle, fpdim) ;</w:t>
      </w:r>
    </w:p>
    <w:p w14:paraId="168C39BA"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GR_rainrateStdDev</w:t>
      </w:r>
      <w:proofErr w:type="gramStart"/>
      <w:r w:rsidRPr="00616564">
        <w:rPr>
          <w:rFonts w:ascii="Arial" w:hAnsi="Arial" w:cs="Courier New"/>
          <w:sz w:val="24"/>
          <w:szCs w:val="18"/>
        </w:rPr>
        <w:t>:long</w:t>
      </w:r>
      <w:proofErr w:type="gramEnd"/>
      <w:r w:rsidRPr="00616564">
        <w:rPr>
          <w:rFonts w:ascii="Arial" w:hAnsi="Arial" w:cs="Courier New"/>
          <w:sz w:val="24"/>
          <w:szCs w:val="18"/>
        </w:rPr>
        <w:t>_name = "Standard Deviation of GV radar DP Rainrate" ;</w:t>
      </w:r>
    </w:p>
    <w:p w14:paraId="1C8F5456"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GR_rainrateStdDev</w:t>
      </w:r>
      <w:proofErr w:type="gramStart"/>
      <w:r w:rsidRPr="00616564">
        <w:rPr>
          <w:rFonts w:ascii="Arial" w:hAnsi="Arial" w:cs="Courier New"/>
          <w:sz w:val="24"/>
          <w:szCs w:val="18"/>
        </w:rPr>
        <w:t>:units</w:t>
      </w:r>
      <w:proofErr w:type="gramEnd"/>
      <w:r w:rsidRPr="00616564">
        <w:rPr>
          <w:rFonts w:ascii="Arial" w:hAnsi="Arial" w:cs="Courier New"/>
          <w:sz w:val="24"/>
          <w:szCs w:val="18"/>
        </w:rPr>
        <w:t xml:space="preserve"> = "mm/h" ;</w:t>
      </w:r>
    </w:p>
    <w:p w14:paraId="41A330D2"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GR_rainrateStdDev</w:t>
      </w:r>
      <w:proofErr w:type="gramStart"/>
      <w:r w:rsidRPr="00616564">
        <w:rPr>
          <w:rFonts w:ascii="Arial" w:hAnsi="Arial" w:cs="Courier New"/>
          <w:sz w:val="24"/>
          <w:szCs w:val="18"/>
        </w:rPr>
        <w:t>:_</w:t>
      </w:r>
      <w:proofErr w:type="gramEnd"/>
      <w:r w:rsidRPr="00616564">
        <w:rPr>
          <w:rFonts w:ascii="Arial" w:hAnsi="Arial" w:cs="Courier New"/>
          <w:sz w:val="24"/>
          <w:szCs w:val="18"/>
        </w:rPr>
        <w:t>FillValue = -888.f ;</w:t>
      </w:r>
    </w:p>
    <w:p w14:paraId="2C94D05E"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float</w:t>
      </w:r>
      <w:proofErr w:type="gramEnd"/>
      <w:r w:rsidRPr="00616564">
        <w:rPr>
          <w:rFonts w:ascii="Arial" w:hAnsi="Arial" w:cs="Courier New"/>
          <w:sz w:val="24"/>
          <w:szCs w:val="18"/>
        </w:rPr>
        <w:t xml:space="preserve"> GR_rainrateMax(elevationAngle, fpdim) ;</w:t>
      </w:r>
    </w:p>
    <w:p w14:paraId="640A6516"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lastRenderedPageBreak/>
        <w:tab/>
      </w:r>
      <w:r w:rsidRPr="00616564">
        <w:rPr>
          <w:rFonts w:ascii="Arial" w:hAnsi="Arial" w:cs="Courier New"/>
          <w:sz w:val="24"/>
          <w:szCs w:val="18"/>
        </w:rPr>
        <w:tab/>
        <w:t>GR_rainrateMax</w:t>
      </w:r>
      <w:proofErr w:type="gramStart"/>
      <w:r w:rsidRPr="00616564">
        <w:rPr>
          <w:rFonts w:ascii="Arial" w:hAnsi="Arial" w:cs="Courier New"/>
          <w:sz w:val="24"/>
          <w:szCs w:val="18"/>
        </w:rPr>
        <w:t>:long</w:t>
      </w:r>
      <w:proofErr w:type="gramEnd"/>
      <w:r w:rsidRPr="00616564">
        <w:rPr>
          <w:rFonts w:ascii="Arial" w:hAnsi="Arial" w:cs="Courier New"/>
          <w:sz w:val="24"/>
          <w:szCs w:val="18"/>
        </w:rPr>
        <w:t>_name = "Sample Maximum GV radar DP Rainrate" ;</w:t>
      </w:r>
    </w:p>
    <w:p w14:paraId="7DD4ED02"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GR_rainrateMax</w:t>
      </w:r>
      <w:proofErr w:type="gramStart"/>
      <w:r w:rsidRPr="00616564">
        <w:rPr>
          <w:rFonts w:ascii="Arial" w:hAnsi="Arial" w:cs="Courier New"/>
          <w:sz w:val="24"/>
          <w:szCs w:val="18"/>
        </w:rPr>
        <w:t>:units</w:t>
      </w:r>
      <w:proofErr w:type="gramEnd"/>
      <w:r w:rsidRPr="00616564">
        <w:rPr>
          <w:rFonts w:ascii="Arial" w:hAnsi="Arial" w:cs="Courier New"/>
          <w:sz w:val="24"/>
          <w:szCs w:val="18"/>
        </w:rPr>
        <w:t xml:space="preserve"> = "mm/h" ;</w:t>
      </w:r>
    </w:p>
    <w:p w14:paraId="6C9554C5"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GR_rainrateMax</w:t>
      </w:r>
      <w:proofErr w:type="gramStart"/>
      <w:r w:rsidRPr="00616564">
        <w:rPr>
          <w:rFonts w:ascii="Arial" w:hAnsi="Arial" w:cs="Courier New"/>
          <w:sz w:val="24"/>
          <w:szCs w:val="18"/>
        </w:rPr>
        <w:t>:_</w:t>
      </w:r>
      <w:proofErr w:type="gramEnd"/>
      <w:r w:rsidRPr="00616564">
        <w:rPr>
          <w:rFonts w:ascii="Arial" w:hAnsi="Arial" w:cs="Courier New"/>
          <w:sz w:val="24"/>
          <w:szCs w:val="18"/>
        </w:rPr>
        <w:t>FillValue = -888.f ;</w:t>
      </w:r>
    </w:p>
    <w:p w14:paraId="37E1EAE6"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short</w:t>
      </w:r>
      <w:proofErr w:type="gramEnd"/>
      <w:r w:rsidRPr="00616564">
        <w:rPr>
          <w:rFonts w:ascii="Arial" w:hAnsi="Arial" w:cs="Courier New"/>
          <w:sz w:val="24"/>
          <w:szCs w:val="18"/>
        </w:rPr>
        <w:t xml:space="preserve"> GR_HID(elevationAngle, fpdim, hidim) ;</w:t>
      </w:r>
    </w:p>
    <w:p w14:paraId="70FD5198"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GR_HID</w:t>
      </w:r>
      <w:proofErr w:type="gramStart"/>
      <w:r w:rsidRPr="00616564">
        <w:rPr>
          <w:rFonts w:ascii="Arial" w:hAnsi="Arial" w:cs="Courier New"/>
          <w:sz w:val="24"/>
          <w:szCs w:val="18"/>
        </w:rPr>
        <w:t>:long</w:t>
      </w:r>
      <w:proofErr w:type="gramEnd"/>
      <w:r w:rsidRPr="00616564">
        <w:rPr>
          <w:rFonts w:ascii="Arial" w:hAnsi="Arial" w:cs="Courier New"/>
          <w:sz w:val="24"/>
          <w:szCs w:val="18"/>
        </w:rPr>
        <w:t>_name = "DP Hydrometeor Identification" ;</w:t>
      </w:r>
    </w:p>
    <w:p w14:paraId="41301E78"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GR_HID</w:t>
      </w:r>
      <w:proofErr w:type="gramStart"/>
      <w:r w:rsidRPr="00616564">
        <w:rPr>
          <w:rFonts w:ascii="Arial" w:hAnsi="Arial" w:cs="Courier New"/>
          <w:sz w:val="24"/>
          <w:szCs w:val="18"/>
        </w:rPr>
        <w:t>:units</w:t>
      </w:r>
      <w:proofErr w:type="gramEnd"/>
      <w:r w:rsidRPr="00616564">
        <w:rPr>
          <w:rFonts w:ascii="Arial" w:hAnsi="Arial" w:cs="Courier New"/>
          <w:sz w:val="24"/>
          <w:szCs w:val="18"/>
        </w:rPr>
        <w:t xml:space="preserve"> = "Categorical" ;</w:t>
      </w:r>
    </w:p>
    <w:p w14:paraId="6E0DAAF2"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GR_HID</w:t>
      </w:r>
      <w:proofErr w:type="gramStart"/>
      <w:r w:rsidRPr="00616564">
        <w:rPr>
          <w:rFonts w:ascii="Arial" w:hAnsi="Arial" w:cs="Courier New"/>
          <w:sz w:val="24"/>
          <w:szCs w:val="18"/>
        </w:rPr>
        <w:t>:_</w:t>
      </w:r>
      <w:proofErr w:type="gramEnd"/>
      <w:r w:rsidRPr="00616564">
        <w:rPr>
          <w:rFonts w:ascii="Arial" w:hAnsi="Arial" w:cs="Courier New"/>
          <w:sz w:val="24"/>
          <w:szCs w:val="18"/>
        </w:rPr>
        <w:t>FillValue = -888s ;</w:t>
      </w:r>
    </w:p>
    <w:p w14:paraId="1D63FF73"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float</w:t>
      </w:r>
      <w:proofErr w:type="gramEnd"/>
      <w:r w:rsidRPr="00616564">
        <w:rPr>
          <w:rFonts w:ascii="Arial" w:hAnsi="Arial" w:cs="Courier New"/>
          <w:sz w:val="24"/>
          <w:szCs w:val="18"/>
        </w:rPr>
        <w:t xml:space="preserve"> GR_Dzero(elevationAngle, fpdim) ;</w:t>
      </w:r>
    </w:p>
    <w:p w14:paraId="204BAA3B"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GR_Dzero</w:t>
      </w:r>
      <w:proofErr w:type="gramStart"/>
      <w:r w:rsidRPr="00616564">
        <w:rPr>
          <w:rFonts w:ascii="Arial" w:hAnsi="Arial" w:cs="Courier New"/>
          <w:sz w:val="24"/>
          <w:szCs w:val="18"/>
        </w:rPr>
        <w:t>:long</w:t>
      </w:r>
      <w:proofErr w:type="gramEnd"/>
      <w:r w:rsidRPr="00616564">
        <w:rPr>
          <w:rFonts w:ascii="Arial" w:hAnsi="Arial" w:cs="Courier New"/>
          <w:sz w:val="24"/>
          <w:szCs w:val="18"/>
        </w:rPr>
        <w:t>_name = "DP Median Volume Diameter" ;</w:t>
      </w:r>
    </w:p>
    <w:p w14:paraId="11CE6FE7"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GR_Dzero</w:t>
      </w:r>
      <w:proofErr w:type="gramStart"/>
      <w:r w:rsidRPr="00616564">
        <w:rPr>
          <w:rFonts w:ascii="Arial" w:hAnsi="Arial" w:cs="Courier New"/>
          <w:sz w:val="24"/>
          <w:szCs w:val="18"/>
        </w:rPr>
        <w:t>:units</w:t>
      </w:r>
      <w:proofErr w:type="gramEnd"/>
      <w:r w:rsidRPr="00616564">
        <w:rPr>
          <w:rFonts w:ascii="Arial" w:hAnsi="Arial" w:cs="Courier New"/>
          <w:sz w:val="24"/>
          <w:szCs w:val="18"/>
        </w:rPr>
        <w:t xml:space="preserve"> = "mm" ;</w:t>
      </w:r>
    </w:p>
    <w:p w14:paraId="37A7BBEC"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GR_Dzero</w:t>
      </w:r>
      <w:proofErr w:type="gramStart"/>
      <w:r w:rsidRPr="00616564">
        <w:rPr>
          <w:rFonts w:ascii="Arial" w:hAnsi="Arial" w:cs="Courier New"/>
          <w:sz w:val="24"/>
          <w:szCs w:val="18"/>
        </w:rPr>
        <w:t>:_</w:t>
      </w:r>
      <w:proofErr w:type="gramEnd"/>
      <w:r w:rsidRPr="00616564">
        <w:rPr>
          <w:rFonts w:ascii="Arial" w:hAnsi="Arial" w:cs="Courier New"/>
          <w:sz w:val="24"/>
          <w:szCs w:val="18"/>
        </w:rPr>
        <w:t>FillValue = -888.f ;</w:t>
      </w:r>
    </w:p>
    <w:p w14:paraId="38E11FC1"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float</w:t>
      </w:r>
      <w:proofErr w:type="gramEnd"/>
      <w:r w:rsidRPr="00616564">
        <w:rPr>
          <w:rFonts w:ascii="Arial" w:hAnsi="Arial" w:cs="Courier New"/>
          <w:sz w:val="24"/>
          <w:szCs w:val="18"/>
        </w:rPr>
        <w:t xml:space="preserve"> GR_DzeroStdDev(elevationAngle, fpdim) ;</w:t>
      </w:r>
    </w:p>
    <w:p w14:paraId="2F8C12D8"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GR_DzeroStdDev</w:t>
      </w:r>
      <w:proofErr w:type="gramStart"/>
      <w:r w:rsidRPr="00616564">
        <w:rPr>
          <w:rFonts w:ascii="Arial" w:hAnsi="Arial" w:cs="Courier New"/>
          <w:sz w:val="24"/>
          <w:szCs w:val="18"/>
        </w:rPr>
        <w:t>:long</w:t>
      </w:r>
      <w:proofErr w:type="gramEnd"/>
      <w:r w:rsidRPr="00616564">
        <w:rPr>
          <w:rFonts w:ascii="Arial" w:hAnsi="Arial" w:cs="Courier New"/>
          <w:sz w:val="24"/>
          <w:szCs w:val="18"/>
        </w:rPr>
        <w:t>_name = "Standard Deviation of DP Median Volume Diameter" ;</w:t>
      </w:r>
    </w:p>
    <w:p w14:paraId="2BBBB93E"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GR_DzeroStdDev</w:t>
      </w:r>
      <w:proofErr w:type="gramStart"/>
      <w:r w:rsidRPr="00616564">
        <w:rPr>
          <w:rFonts w:ascii="Arial" w:hAnsi="Arial" w:cs="Courier New"/>
          <w:sz w:val="24"/>
          <w:szCs w:val="18"/>
        </w:rPr>
        <w:t>:units</w:t>
      </w:r>
      <w:proofErr w:type="gramEnd"/>
      <w:r w:rsidRPr="00616564">
        <w:rPr>
          <w:rFonts w:ascii="Arial" w:hAnsi="Arial" w:cs="Courier New"/>
          <w:sz w:val="24"/>
          <w:szCs w:val="18"/>
        </w:rPr>
        <w:t xml:space="preserve"> = "mm" ;</w:t>
      </w:r>
    </w:p>
    <w:p w14:paraId="5BBE5205"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GR_DzeroStdDev</w:t>
      </w:r>
      <w:proofErr w:type="gramStart"/>
      <w:r w:rsidRPr="00616564">
        <w:rPr>
          <w:rFonts w:ascii="Arial" w:hAnsi="Arial" w:cs="Courier New"/>
          <w:sz w:val="24"/>
          <w:szCs w:val="18"/>
        </w:rPr>
        <w:t>:_</w:t>
      </w:r>
      <w:proofErr w:type="gramEnd"/>
      <w:r w:rsidRPr="00616564">
        <w:rPr>
          <w:rFonts w:ascii="Arial" w:hAnsi="Arial" w:cs="Courier New"/>
          <w:sz w:val="24"/>
          <w:szCs w:val="18"/>
        </w:rPr>
        <w:t>FillValue = -888.f ;</w:t>
      </w:r>
    </w:p>
    <w:p w14:paraId="2F5D6322"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float</w:t>
      </w:r>
      <w:proofErr w:type="gramEnd"/>
      <w:r w:rsidRPr="00616564">
        <w:rPr>
          <w:rFonts w:ascii="Arial" w:hAnsi="Arial" w:cs="Courier New"/>
          <w:sz w:val="24"/>
          <w:szCs w:val="18"/>
        </w:rPr>
        <w:t xml:space="preserve"> GR_DzeroMax(elevationAngle, fpdim) ;</w:t>
      </w:r>
    </w:p>
    <w:p w14:paraId="2CB0D69C"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GR_DzeroMax</w:t>
      </w:r>
      <w:proofErr w:type="gramStart"/>
      <w:r w:rsidRPr="00616564">
        <w:rPr>
          <w:rFonts w:ascii="Arial" w:hAnsi="Arial" w:cs="Courier New"/>
          <w:sz w:val="24"/>
          <w:szCs w:val="18"/>
        </w:rPr>
        <w:t>:long</w:t>
      </w:r>
      <w:proofErr w:type="gramEnd"/>
      <w:r w:rsidRPr="00616564">
        <w:rPr>
          <w:rFonts w:ascii="Arial" w:hAnsi="Arial" w:cs="Courier New"/>
          <w:sz w:val="24"/>
          <w:szCs w:val="18"/>
        </w:rPr>
        <w:t>_name = "Sample Maximum DP Median Volume Diameter" ;</w:t>
      </w:r>
    </w:p>
    <w:p w14:paraId="1725EE8C"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GR_DzeroMax</w:t>
      </w:r>
      <w:proofErr w:type="gramStart"/>
      <w:r w:rsidRPr="00616564">
        <w:rPr>
          <w:rFonts w:ascii="Arial" w:hAnsi="Arial" w:cs="Courier New"/>
          <w:sz w:val="24"/>
          <w:szCs w:val="18"/>
        </w:rPr>
        <w:t>:units</w:t>
      </w:r>
      <w:proofErr w:type="gramEnd"/>
      <w:r w:rsidRPr="00616564">
        <w:rPr>
          <w:rFonts w:ascii="Arial" w:hAnsi="Arial" w:cs="Courier New"/>
          <w:sz w:val="24"/>
          <w:szCs w:val="18"/>
        </w:rPr>
        <w:t xml:space="preserve"> = "mm" ;</w:t>
      </w:r>
    </w:p>
    <w:p w14:paraId="253D3C77"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GR_DzeroMax</w:t>
      </w:r>
      <w:proofErr w:type="gramStart"/>
      <w:r w:rsidRPr="00616564">
        <w:rPr>
          <w:rFonts w:ascii="Arial" w:hAnsi="Arial" w:cs="Courier New"/>
          <w:sz w:val="24"/>
          <w:szCs w:val="18"/>
        </w:rPr>
        <w:t>:_</w:t>
      </w:r>
      <w:proofErr w:type="gramEnd"/>
      <w:r w:rsidRPr="00616564">
        <w:rPr>
          <w:rFonts w:ascii="Arial" w:hAnsi="Arial" w:cs="Courier New"/>
          <w:sz w:val="24"/>
          <w:szCs w:val="18"/>
        </w:rPr>
        <w:t>FillValue = -888.f ;</w:t>
      </w:r>
    </w:p>
    <w:p w14:paraId="39455F46"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float</w:t>
      </w:r>
      <w:proofErr w:type="gramEnd"/>
      <w:r w:rsidRPr="00616564">
        <w:rPr>
          <w:rFonts w:ascii="Arial" w:hAnsi="Arial" w:cs="Courier New"/>
          <w:sz w:val="24"/>
          <w:szCs w:val="18"/>
        </w:rPr>
        <w:t xml:space="preserve"> GR_Nw(elevationAngle, fpdim) ;</w:t>
      </w:r>
    </w:p>
    <w:p w14:paraId="3564C331"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GR_Nw</w:t>
      </w:r>
      <w:proofErr w:type="gramStart"/>
      <w:r w:rsidRPr="00616564">
        <w:rPr>
          <w:rFonts w:ascii="Arial" w:hAnsi="Arial" w:cs="Courier New"/>
          <w:sz w:val="24"/>
          <w:szCs w:val="18"/>
        </w:rPr>
        <w:t>:long</w:t>
      </w:r>
      <w:proofErr w:type="gramEnd"/>
      <w:r w:rsidRPr="00616564">
        <w:rPr>
          <w:rFonts w:ascii="Arial" w:hAnsi="Arial" w:cs="Courier New"/>
          <w:sz w:val="24"/>
          <w:szCs w:val="18"/>
        </w:rPr>
        <w:t>_name = "DP Normalized Intercept Parameter" ;</w:t>
      </w:r>
    </w:p>
    <w:p w14:paraId="75A10291"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GR_Nw</w:t>
      </w:r>
      <w:proofErr w:type="gramStart"/>
      <w:r w:rsidRPr="00616564">
        <w:rPr>
          <w:rFonts w:ascii="Arial" w:hAnsi="Arial" w:cs="Courier New"/>
          <w:sz w:val="24"/>
          <w:szCs w:val="18"/>
        </w:rPr>
        <w:t>:units</w:t>
      </w:r>
      <w:proofErr w:type="gramEnd"/>
      <w:r w:rsidRPr="00616564">
        <w:rPr>
          <w:rFonts w:ascii="Arial" w:hAnsi="Arial" w:cs="Courier New"/>
          <w:sz w:val="24"/>
          <w:szCs w:val="18"/>
        </w:rPr>
        <w:t xml:space="preserve"> = "1/(mm*m^3)" ;</w:t>
      </w:r>
    </w:p>
    <w:p w14:paraId="3CEC77BA"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GR_Nw</w:t>
      </w:r>
      <w:proofErr w:type="gramStart"/>
      <w:r w:rsidRPr="00616564">
        <w:rPr>
          <w:rFonts w:ascii="Arial" w:hAnsi="Arial" w:cs="Courier New"/>
          <w:sz w:val="24"/>
          <w:szCs w:val="18"/>
        </w:rPr>
        <w:t>:_</w:t>
      </w:r>
      <w:proofErr w:type="gramEnd"/>
      <w:r w:rsidRPr="00616564">
        <w:rPr>
          <w:rFonts w:ascii="Arial" w:hAnsi="Arial" w:cs="Courier New"/>
          <w:sz w:val="24"/>
          <w:szCs w:val="18"/>
        </w:rPr>
        <w:t>FillValue = -888.f ;</w:t>
      </w:r>
    </w:p>
    <w:p w14:paraId="56B9E892"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float</w:t>
      </w:r>
      <w:proofErr w:type="gramEnd"/>
      <w:r w:rsidRPr="00616564">
        <w:rPr>
          <w:rFonts w:ascii="Arial" w:hAnsi="Arial" w:cs="Courier New"/>
          <w:sz w:val="24"/>
          <w:szCs w:val="18"/>
        </w:rPr>
        <w:t xml:space="preserve"> GR_NwStdDev(elevationAngle, fpdim) ;</w:t>
      </w:r>
    </w:p>
    <w:p w14:paraId="351C0640"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GR_NwStdDev</w:t>
      </w:r>
      <w:proofErr w:type="gramStart"/>
      <w:r w:rsidRPr="00616564">
        <w:rPr>
          <w:rFonts w:ascii="Arial" w:hAnsi="Arial" w:cs="Courier New"/>
          <w:sz w:val="24"/>
          <w:szCs w:val="18"/>
        </w:rPr>
        <w:t>:long</w:t>
      </w:r>
      <w:proofErr w:type="gramEnd"/>
      <w:r w:rsidRPr="00616564">
        <w:rPr>
          <w:rFonts w:ascii="Arial" w:hAnsi="Arial" w:cs="Courier New"/>
          <w:sz w:val="24"/>
          <w:szCs w:val="18"/>
        </w:rPr>
        <w:t>_name = "Standard Deviation of DP Normalized Intercept Parameter" ;</w:t>
      </w:r>
    </w:p>
    <w:p w14:paraId="0F289D98"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GR_NwStdDev</w:t>
      </w:r>
      <w:proofErr w:type="gramStart"/>
      <w:r w:rsidRPr="00616564">
        <w:rPr>
          <w:rFonts w:ascii="Arial" w:hAnsi="Arial" w:cs="Courier New"/>
          <w:sz w:val="24"/>
          <w:szCs w:val="18"/>
        </w:rPr>
        <w:t>:units</w:t>
      </w:r>
      <w:proofErr w:type="gramEnd"/>
      <w:r w:rsidRPr="00616564">
        <w:rPr>
          <w:rFonts w:ascii="Arial" w:hAnsi="Arial" w:cs="Courier New"/>
          <w:sz w:val="24"/>
          <w:szCs w:val="18"/>
        </w:rPr>
        <w:t xml:space="preserve"> = "1/(mm*m^3)" ;</w:t>
      </w:r>
    </w:p>
    <w:p w14:paraId="2432899E"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GR_NwStdDev</w:t>
      </w:r>
      <w:proofErr w:type="gramStart"/>
      <w:r w:rsidRPr="00616564">
        <w:rPr>
          <w:rFonts w:ascii="Arial" w:hAnsi="Arial" w:cs="Courier New"/>
          <w:sz w:val="24"/>
          <w:szCs w:val="18"/>
        </w:rPr>
        <w:t>:_</w:t>
      </w:r>
      <w:proofErr w:type="gramEnd"/>
      <w:r w:rsidRPr="00616564">
        <w:rPr>
          <w:rFonts w:ascii="Arial" w:hAnsi="Arial" w:cs="Courier New"/>
          <w:sz w:val="24"/>
          <w:szCs w:val="18"/>
        </w:rPr>
        <w:t>FillValue = -888.f ;</w:t>
      </w:r>
    </w:p>
    <w:p w14:paraId="41D62B1F"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float</w:t>
      </w:r>
      <w:proofErr w:type="gramEnd"/>
      <w:r w:rsidRPr="00616564">
        <w:rPr>
          <w:rFonts w:ascii="Arial" w:hAnsi="Arial" w:cs="Courier New"/>
          <w:sz w:val="24"/>
          <w:szCs w:val="18"/>
        </w:rPr>
        <w:t xml:space="preserve"> GR_NwMax(elevationAngle, fpdim) ;</w:t>
      </w:r>
    </w:p>
    <w:p w14:paraId="50410AFE"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GR_NwMax</w:t>
      </w:r>
      <w:proofErr w:type="gramStart"/>
      <w:r w:rsidRPr="00616564">
        <w:rPr>
          <w:rFonts w:ascii="Arial" w:hAnsi="Arial" w:cs="Courier New"/>
          <w:sz w:val="24"/>
          <w:szCs w:val="18"/>
        </w:rPr>
        <w:t>:long</w:t>
      </w:r>
      <w:proofErr w:type="gramEnd"/>
      <w:r w:rsidRPr="00616564">
        <w:rPr>
          <w:rFonts w:ascii="Arial" w:hAnsi="Arial" w:cs="Courier New"/>
          <w:sz w:val="24"/>
          <w:szCs w:val="18"/>
        </w:rPr>
        <w:t>_name = "Sample Maximum DP Normalized Intercept Parameter" ;</w:t>
      </w:r>
    </w:p>
    <w:p w14:paraId="6A4F9E18"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GR_NwMax</w:t>
      </w:r>
      <w:proofErr w:type="gramStart"/>
      <w:r w:rsidRPr="00616564">
        <w:rPr>
          <w:rFonts w:ascii="Arial" w:hAnsi="Arial" w:cs="Courier New"/>
          <w:sz w:val="24"/>
          <w:szCs w:val="18"/>
        </w:rPr>
        <w:t>:units</w:t>
      </w:r>
      <w:proofErr w:type="gramEnd"/>
      <w:r w:rsidRPr="00616564">
        <w:rPr>
          <w:rFonts w:ascii="Arial" w:hAnsi="Arial" w:cs="Courier New"/>
          <w:sz w:val="24"/>
          <w:szCs w:val="18"/>
        </w:rPr>
        <w:t xml:space="preserve"> = "1/(mm*m^3)" ;</w:t>
      </w:r>
    </w:p>
    <w:p w14:paraId="0B70E72C"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GR_NwMax</w:t>
      </w:r>
      <w:proofErr w:type="gramStart"/>
      <w:r w:rsidRPr="00616564">
        <w:rPr>
          <w:rFonts w:ascii="Arial" w:hAnsi="Arial" w:cs="Courier New"/>
          <w:sz w:val="24"/>
          <w:szCs w:val="18"/>
        </w:rPr>
        <w:t>:_</w:t>
      </w:r>
      <w:proofErr w:type="gramEnd"/>
      <w:r w:rsidRPr="00616564">
        <w:rPr>
          <w:rFonts w:ascii="Arial" w:hAnsi="Arial" w:cs="Courier New"/>
          <w:sz w:val="24"/>
          <w:szCs w:val="18"/>
        </w:rPr>
        <w:t>FillValue = -888.f ;</w:t>
      </w:r>
    </w:p>
    <w:p w14:paraId="05613E68"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lastRenderedPageBreak/>
        <w:tab/>
      </w:r>
      <w:proofErr w:type="gramStart"/>
      <w:r w:rsidRPr="00616564">
        <w:rPr>
          <w:rFonts w:ascii="Arial" w:hAnsi="Arial" w:cs="Courier New"/>
          <w:sz w:val="24"/>
          <w:szCs w:val="18"/>
        </w:rPr>
        <w:t>float</w:t>
      </w:r>
      <w:proofErr w:type="gramEnd"/>
      <w:r w:rsidRPr="00616564">
        <w:rPr>
          <w:rFonts w:ascii="Arial" w:hAnsi="Arial" w:cs="Courier New"/>
          <w:sz w:val="24"/>
          <w:szCs w:val="18"/>
        </w:rPr>
        <w:t xml:space="preserve"> dBZnormalSample(elevationAngle, fpdim) ;</w:t>
      </w:r>
    </w:p>
    <w:p w14:paraId="7EA3D0D4"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dBZnormalSample:long</w:t>
      </w:r>
      <w:proofErr w:type="gramEnd"/>
      <w:r w:rsidRPr="00616564">
        <w:rPr>
          <w:rFonts w:ascii="Arial" w:hAnsi="Arial" w:cs="Courier New"/>
          <w:sz w:val="24"/>
          <w:szCs w:val="18"/>
        </w:rPr>
        <w:t>_name = "1C-21 Uncorrected Reflectivity" ;</w:t>
      </w:r>
    </w:p>
    <w:p w14:paraId="6D8F45EE"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dBZnormalSample:units</w:t>
      </w:r>
      <w:proofErr w:type="gramEnd"/>
      <w:r w:rsidRPr="00616564">
        <w:rPr>
          <w:rFonts w:ascii="Arial" w:hAnsi="Arial" w:cs="Courier New"/>
          <w:sz w:val="24"/>
          <w:szCs w:val="18"/>
        </w:rPr>
        <w:t xml:space="preserve"> = "dBZ" ;</w:t>
      </w:r>
    </w:p>
    <w:p w14:paraId="2C7AB179"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dBZnormalSample</w:t>
      </w:r>
      <w:proofErr w:type="gramEnd"/>
      <w:r w:rsidRPr="00616564">
        <w:rPr>
          <w:rFonts w:ascii="Arial" w:hAnsi="Arial" w:cs="Courier New"/>
          <w:sz w:val="24"/>
          <w:szCs w:val="18"/>
        </w:rPr>
        <w:t>:_FillValue = -888.f ;</w:t>
      </w:r>
    </w:p>
    <w:p w14:paraId="79F74C17"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float</w:t>
      </w:r>
      <w:proofErr w:type="gramEnd"/>
      <w:r w:rsidRPr="00616564">
        <w:rPr>
          <w:rFonts w:ascii="Arial" w:hAnsi="Arial" w:cs="Courier New"/>
          <w:sz w:val="24"/>
          <w:szCs w:val="18"/>
        </w:rPr>
        <w:t xml:space="preserve"> correctZFactor(elevationAngle, fpdim) ;</w:t>
      </w:r>
    </w:p>
    <w:p w14:paraId="1F2F0618"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correctZFactor:long</w:t>
      </w:r>
      <w:proofErr w:type="gramEnd"/>
      <w:r w:rsidRPr="00616564">
        <w:rPr>
          <w:rFonts w:ascii="Arial" w:hAnsi="Arial" w:cs="Courier New"/>
          <w:sz w:val="24"/>
          <w:szCs w:val="18"/>
        </w:rPr>
        <w:t>_name = "2A-25 Attenuation-corrected Reflectivity" ;</w:t>
      </w:r>
    </w:p>
    <w:p w14:paraId="6A098462"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correctZFactor:units</w:t>
      </w:r>
      <w:proofErr w:type="gramEnd"/>
      <w:r w:rsidRPr="00616564">
        <w:rPr>
          <w:rFonts w:ascii="Arial" w:hAnsi="Arial" w:cs="Courier New"/>
          <w:sz w:val="24"/>
          <w:szCs w:val="18"/>
        </w:rPr>
        <w:t xml:space="preserve"> = "dBZ" ;</w:t>
      </w:r>
    </w:p>
    <w:p w14:paraId="0A289040"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correctZFactor</w:t>
      </w:r>
      <w:proofErr w:type="gramEnd"/>
      <w:r w:rsidRPr="00616564">
        <w:rPr>
          <w:rFonts w:ascii="Arial" w:hAnsi="Arial" w:cs="Courier New"/>
          <w:sz w:val="24"/>
          <w:szCs w:val="18"/>
        </w:rPr>
        <w:t>:_FillValue = -888.f ;</w:t>
      </w:r>
    </w:p>
    <w:p w14:paraId="5132A943"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float</w:t>
      </w:r>
      <w:proofErr w:type="gramEnd"/>
      <w:r w:rsidRPr="00616564">
        <w:rPr>
          <w:rFonts w:ascii="Arial" w:hAnsi="Arial" w:cs="Courier New"/>
          <w:sz w:val="24"/>
          <w:szCs w:val="18"/>
        </w:rPr>
        <w:t xml:space="preserve"> rain(elevationAngle, fpdim) ;</w:t>
      </w:r>
    </w:p>
    <w:p w14:paraId="1F944A28"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rain:long</w:t>
      </w:r>
      <w:proofErr w:type="gramEnd"/>
      <w:r w:rsidRPr="00616564">
        <w:rPr>
          <w:rFonts w:ascii="Arial" w:hAnsi="Arial" w:cs="Courier New"/>
          <w:sz w:val="24"/>
          <w:szCs w:val="18"/>
        </w:rPr>
        <w:t>_name = "2A-25 Estimated Rain Rate" ;</w:t>
      </w:r>
    </w:p>
    <w:p w14:paraId="16ED99B4"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rain:units</w:t>
      </w:r>
      <w:proofErr w:type="gramEnd"/>
      <w:r w:rsidRPr="00616564">
        <w:rPr>
          <w:rFonts w:ascii="Arial" w:hAnsi="Arial" w:cs="Courier New"/>
          <w:sz w:val="24"/>
          <w:szCs w:val="18"/>
        </w:rPr>
        <w:t xml:space="preserve"> = "mm/h" ;</w:t>
      </w:r>
    </w:p>
    <w:p w14:paraId="342E5892"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rain</w:t>
      </w:r>
      <w:proofErr w:type="gramEnd"/>
      <w:r w:rsidRPr="00616564">
        <w:rPr>
          <w:rFonts w:ascii="Arial" w:hAnsi="Arial" w:cs="Courier New"/>
          <w:sz w:val="24"/>
          <w:szCs w:val="18"/>
        </w:rPr>
        <w:t>:_FillValue = -888.f ;</w:t>
      </w:r>
    </w:p>
    <w:p w14:paraId="7108AC22"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short</w:t>
      </w:r>
      <w:proofErr w:type="gramEnd"/>
      <w:r w:rsidRPr="00616564">
        <w:rPr>
          <w:rFonts w:ascii="Arial" w:hAnsi="Arial" w:cs="Courier New"/>
          <w:sz w:val="24"/>
          <w:szCs w:val="18"/>
        </w:rPr>
        <w:t xml:space="preserve"> n_gv_rejected(elevationAngle, fpdim) ;</w:t>
      </w:r>
    </w:p>
    <w:p w14:paraId="74C07F0C"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n</w:t>
      </w:r>
      <w:proofErr w:type="gramEnd"/>
      <w:r w:rsidRPr="00616564">
        <w:rPr>
          <w:rFonts w:ascii="Arial" w:hAnsi="Arial" w:cs="Courier New"/>
          <w:sz w:val="24"/>
          <w:szCs w:val="18"/>
        </w:rPr>
        <w:t>_gv_rejected:long_name = "number of bins below GV_dBZ_min in threeDreflect average" ;</w:t>
      </w:r>
    </w:p>
    <w:p w14:paraId="17D6E261"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n</w:t>
      </w:r>
      <w:proofErr w:type="gramEnd"/>
      <w:r w:rsidRPr="00616564">
        <w:rPr>
          <w:rFonts w:ascii="Arial" w:hAnsi="Arial" w:cs="Courier New"/>
          <w:sz w:val="24"/>
          <w:szCs w:val="18"/>
        </w:rPr>
        <w:t>_gv_rejected:_FillValue = -888s ;</w:t>
      </w:r>
    </w:p>
    <w:p w14:paraId="29B74FD3"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short</w:t>
      </w:r>
      <w:proofErr w:type="gramEnd"/>
      <w:r w:rsidRPr="00616564">
        <w:rPr>
          <w:rFonts w:ascii="Arial" w:hAnsi="Arial" w:cs="Courier New"/>
          <w:sz w:val="24"/>
          <w:szCs w:val="18"/>
        </w:rPr>
        <w:t xml:space="preserve"> n_gv_zdr_rejected(elevationAngle, fpdim) ;</w:t>
      </w:r>
    </w:p>
    <w:p w14:paraId="787E080C"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n</w:t>
      </w:r>
      <w:proofErr w:type="gramEnd"/>
      <w:r w:rsidRPr="00616564">
        <w:rPr>
          <w:rFonts w:ascii="Arial" w:hAnsi="Arial" w:cs="Courier New"/>
          <w:sz w:val="24"/>
          <w:szCs w:val="18"/>
        </w:rPr>
        <w:t>_gv_zdr_rejected:long_name = "number of bins with missing Zdr in GR_Zdr average" ;</w:t>
      </w:r>
    </w:p>
    <w:p w14:paraId="1607AF9F"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n</w:t>
      </w:r>
      <w:proofErr w:type="gramEnd"/>
      <w:r w:rsidRPr="00616564">
        <w:rPr>
          <w:rFonts w:ascii="Arial" w:hAnsi="Arial" w:cs="Courier New"/>
          <w:sz w:val="24"/>
          <w:szCs w:val="18"/>
        </w:rPr>
        <w:t>_gv_zdr_rejected:_FillValue = -888s ;</w:t>
      </w:r>
    </w:p>
    <w:p w14:paraId="3FE91298"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short</w:t>
      </w:r>
      <w:proofErr w:type="gramEnd"/>
      <w:r w:rsidRPr="00616564">
        <w:rPr>
          <w:rFonts w:ascii="Arial" w:hAnsi="Arial" w:cs="Courier New"/>
          <w:sz w:val="24"/>
          <w:szCs w:val="18"/>
        </w:rPr>
        <w:t xml:space="preserve"> n_gv_kdp_rejected(elevationAngle, fpdim) ;</w:t>
      </w:r>
    </w:p>
    <w:p w14:paraId="6B7B3505"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n</w:t>
      </w:r>
      <w:proofErr w:type="gramEnd"/>
      <w:r w:rsidRPr="00616564">
        <w:rPr>
          <w:rFonts w:ascii="Arial" w:hAnsi="Arial" w:cs="Courier New"/>
          <w:sz w:val="24"/>
          <w:szCs w:val="18"/>
        </w:rPr>
        <w:t>_gv_kdp_rejected:long_name = "number of bins with missing Kdp in GR_Kdp average" ;</w:t>
      </w:r>
    </w:p>
    <w:p w14:paraId="70ADFEEB"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n</w:t>
      </w:r>
      <w:proofErr w:type="gramEnd"/>
      <w:r w:rsidRPr="00616564">
        <w:rPr>
          <w:rFonts w:ascii="Arial" w:hAnsi="Arial" w:cs="Courier New"/>
          <w:sz w:val="24"/>
          <w:szCs w:val="18"/>
        </w:rPr>
        <w:t>_gv_kdp_rejected:_FillValue = -888s ;</w:t>
      </w:r>
    </w:p>
    <w:p w14:paraId="5E19722F"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short</w:t>
      </w:r>
      <w:proofErr w:type="gramEnd"/>
      <w:r w:rsidRPr="00616564">
        <w:rPr>
          <w:rFonts w:ascii="Arial" w:hAnsi="Arial" w:cs="Courier New"/>
          <w:sz w:val="24"/>
          <w:szCs w:val="18"/>
        </w:rPr>
        <w:t xml:space="preserve"> n_gv_rhohv_rejected(elevationAngle, fpdim) ;</w:t>
      </w:r>
    </w:p>
    <w:p w14:paraId="113E55CF"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n</w:t>
      </w:r>
      <w:proofErr w:type="gramEnd"/>
      <w:r w:rsidRPr="00616564">
        <w:rPr>
          <w:rFonts w:ascii="Arial" w:hAnsi="Arial" w:cs="Courier New"/>
          <w:sz w:val="24"/>
          <w:szCs w:val="18"/>
        </w:rPr>
        <w:t>_gv_rhohv_rejected:long_name = "number of bins with missing RHOhv in GR_RHOhv average" ;</w:t>
      </w:r>
    </w:p>
    <w:p w14:paraId="1F6EACC9"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n</w:t>
      </w:r>
      <w:proofErr w:type="gramEnd"/>
      <w:r w:rsidRPr="00616564">
        <w:rPr>
          <w:rFonts w:ascii="Arial" w:hAnsi="Arial" w:cs="Courier New"/>
          <w:sz w:val="24"/>
          <w:szCs w:val="18"/>
        </w:rPr>
        <w:t>_gv_rhohv_rejected:_FillValue = -888s ;</w:t>
      </w:r>
    </w:p>
    <w:p w14:paraId="73E7528A"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short</w:t>
      </w:r>
      <w:proofErr w:type="gramEnd"/>
      <w:r w:rsidRPr="00616564">
        <w:rPr>
          <w:rFonts w:ascii="Arial" w:hAnsi="Arial" w:cs="Courier New"/>
          <w:sz w:val="24"/>
          <w:szCs w:val="18"/>
        </w:rPr>
        <w:t xml:space="preserve"> n_gv_rr_rejected(elevationAngle, fpdim) ;</w:t>
      </w:r>
    </w:p>
    <w:p w14:paraId="0C5668D4"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n</w:t>
      </w:r>
      <w:proofErr w:type="gramEnd"/>
      <w:r w:rsidRPr="00616564">
        <w:rPr>
          <w:rFonts w:ascii="Arial" w:hAnsi="Arial" w:cs="Courier New"/>
          <w:sz w:val="24"/>
          <w:szCs w:val="18"/>
        </w:rPr>
        <w:t>_gv_rr_rejected:long_name = "number of bins below rain_min in GR_rainrate average" ;</w:t>
      </w:r>
    </w:p>
    <w:p w14:paraId="6A0047AF"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n</w:t>
      </w:r>
      <w:proofErr w:type="gramEnd"/>
      <w:r w:rsidRPr="00616564">
        <w:rPr>
          <w:rFonts w:ascii="Arial" w:hAnsi="Arial" w:cs="Courier New"/>
          <w:sz w:val="24"/>
          <w:szCs w:val="18"/>
        </w:rPr>
        <w:t>_gv_rr_rejected:_FillValue = -888s ;</w:t>
      </w:r>
    </w:p>
    <w:p w14:paraId="27CAE708"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short</w:t>
      </w:r>
      <w:proofErr w:type="gramEnd"/>
      <w:r w:rsidRPr="00616564">
        <w:rPr>
          <w:rFonts w:ascii="Arial" w:hAnsi="Arial" w:cs="Courier New"/>
          <w:sz w:val="24"/>
          <w:szCs w:val="18"/>
        </w:rPr>
        <w:t xml:space="preserve"> n_gv_hid_rejected(elevationAngle, fpdim) ;</w:t>
      </w:r>
    </w:p>
    <w:p w14:paraId="2E0DEB4F"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n</w:t>
      </w:r>
      <w:proofErr w:type="gramEnd"/>
      <w:r w:rsidRPr="00616564">
        <w:rPr>
          <w:rFonts w:ascii="Arial" w:hAnsi="Arial" w:cs="Courier New"/>
          <w:sz w:val="24"/>
          <w:szCs w:val="18"/>
        </w:rPr>
        <w:t>_gv_hid_rejected:long_name = "number of bins with undefined HID in GR_HID histogram" ;</w:t>
      </w:r>
    </w:p>
    <w:p w14:paraId="67090186"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n</w:t>
      </w:r>
      <w:proofErr w:type="gramEnd"/>
      <w:r w:rsidRPr="00616564">
        <w:rPr>
          <w:rFonts w:ascii="Arial" w:hAnsi="Arial" w:cs="Courier New"/>
          <w:sz w:val="24"/>
          <w:szCs w:val="18"/>
        </w:rPr>
        <w:t>_gv_hid_rejected:_FillValue = -888s ;</w:t>
      </w:r>
    </w:p>
    <w:p w14:paraId="5F8C6AFD"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short</w:t>
      </w:r>
      <w:proofErr w:type="gramEnd"/>
      <w:r w:rsidRPr="00616564">
        <w:rPr>
          <w:rFonts w:ascii="Arial" w:hAnsi="Arial" w:cs="Courier New"/>
          <w:sz w:val="24"/>
          <w:szCs w:val="18"/>
        </w:rPr>
        <w:t xml:space="preserve"> n_gv_dzero_rejected(elevationAngle, fpdim) ;</w:t>
      </w:r>
    </w:p>
    <w:p w14:paraId="28F148AC"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lastRenderedPageBreak/>
        <w:tab/>
      </w:r>
      <w:r w:rsidRPr="00616564">
        <w:rPr>
          <w:rFonts w:ascii="Arial" w:hAnsi="Arial" w:cs="Courier New"/>
          <w:sz w:val="24"/>
          <w:szCs w:val="18"/>
        </w:rPr>
        <w:tab/>
      </w:r>
      <w:proofErr w:type="gramStart"/>
      <w:r w:rsidRPr="00616564">
        <w:rPr>
          <w:rFonts w:ascii="Arial" w:hAnsi="Arial" w:cs="Courier New"/>
          <w:sz w:val="24"/>
          <w:szCs w:val="18"/>
        </w:rPr>
        <w:t>n</w:t>
      </w:r>
      <w:proofErr w:type="gramEnd"/>
      <w:r w:rsidRPr="00616564">
        <w:rPr>
          <w:rFonts w:ascii="Arial" w:hAnsi="Arial" w:cs="Courier New"/>
          <w:sz w:val="24"/>
          <w:szCs w:val="18"/>
        </w:rPr>
        <w:t>_gv_dzero_rejected:long_name = "number of bins with missing D0 in GR_Dzero average" ;</w:t>
      </w:r>
    </w:p>
    <w:p w14:paraId="4B7DC361"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n</w:t>
      </w:r>
      <w:proofErr w:type="gramEnd"/>
      <w:r w:rsidRPr="00616564">
        <w:rPr>
          <w:rFonts w:ascii="Arial" w:hAnsi="Arial" w:cs="Courier New"/>
          <w:sz w:val="24"/>
          <w:szCs w:val="18"/>
        </w:rPr>
        <w:t>_gv_dzero_rejected:_FillValue = -888s ;</w:t>
      </w:r>
    </w:p>
    <w:p w14:paraId="32BD325C"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short</w:t>
      </w:r>
      <w:proofErr w:type="gramEnd"/>
      <w:r w:rsidRPr="00616564">
        <w:rPr>
          <w:rFonts w:ascii="Arial" w:hAnsi="Arial" w:cs="Courier New"/>
          <w:sz w:val="24"/>
          <w:szCs w:val="18"/>
        </w:rPr>
        <w:t xml:space="preserve"> n_gv_nw_rejected(elevationAngle, fpdim) ;</w:t>
      </w:r>
    </w:p>
    <w:p w14:paraId="1F41D043"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n</w:t>
      </w:r>
      <w:proofErr w:type="gramEnd"/>
      <w:r w:rsidRPr="00616564">
        <w:rPr>
          <w:rFonts w:ascii="Arial" w:hAnsi="Arial" w:cs="Courier New"/>
          <w:sz w:val="24"/>
          <w:szCs w:val="18"/>
        </w:rPr>
        <w:t>_gv_nw_rejected:long_name = "number of bins with missing Nw in GR_Nw average" ;</w:t>
      </w:r>
    </w:p>
    <w:p w14:paraId="3ADF4FD7"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n</w:t>
      </w:r>
      <w:proofErr w:type="gramEnd"/>
      <w:r w:rsidRPr="00616564">
        <w:rPr>
          <w:rFonts w:ascii="Arial" w:hAnsi="Arial" w:cs="Courier New"/>
          <w:sz w:val="24"/>
          <w:szCs w:val="18"/>
        </w:rPr>
        <w:t>_gv_nw_rejected:_FillValue = -888s ;</w:t>
      </w:r>
    </w:p>
    <w:p w14:paraId="2406B91C"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short</w:t>
      </w:r>
      <w:proofErr w:type="gramEnd"/>
      <w:r w:rsidRPr="00616564">
        <w:rPr>
          <w:rFonts w:ascii="Arial" w:hAnsi="Arial" w:cs="Courier New"/>
          <w:sz w:val="24"/>
          <w:szCs w:val="18"/>
        </w:rPr>
        <w:t xml:space="preserve"> n_gv_expected(elevationAngle, fpdim) ;</w:t>
      </w:r>
    </w:p>
    <w:p w14:paraId="30F81E05"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n</w:t>
      </w:r>
      <w:proofErr w:type="gramEnd"/>
      <w:r w:rsidRPr="00616564">
        <w:rPr>
          <w:rFonts w:ascii="Arial" w:hAnsi="Arial" w:cs="Courier New"/>
          <w:sz w:val="24"/>
          <w:szCs w:val="18"/>
        </w:rPr>
        <w:t>_gv_expected:long_name = "number of bins in GV Z and RR averages" ;</w:t>
      </w:r>
    </w:p>
    <w:p w14:paraId="39A47E28"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n</w:t>
      </w:r>
      <w:proofErr w:type="gramEnd"/>
      <w:r w:rsidRPr="00616564">
        <w:rPr>
          <w:rFonts w:ascii="Arial" w:hAnsi="Arial" w:cs="Courier New"/>
          <w:sz w:val="24"/>
          <w:szCs w:val="18"/>
        </w:rPr>
        <w:t>_gv_expected:_FillValue = -888s ;</w:t>
      </w:r>
    </w:p>
    <w:p w14:paraId="7688A449"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short</w:t>
      </w:r>
      <w:proofErr w:type="gramEnd"/>
      <w:r w:rsidRPr="00616564">
        <w:rPr>
          <w:rFonts w:ascii="Arial" w:hAnsi="Arial" w:cs="Courier New"/>
          <w:sz w:val="24"/>
          <w:szCs w:val="18"/>
        </w:rPr>
        <w:t xml:space="preserve"> n_1c21_z_rejected(elevationAngle, fpdim) ;</w:t>
      </w:r>
    </w:p>
    <w:p w14:paraId="731389F7"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n</w:t>
      </w:r>
      <w:proofErr w:type="gramEnd"/>
      <w:r w:rsidRPr="00616564">
        <w:rPr>
          <w:rFonts w:ascii="Arial" w:hAnsi="Arial" w:cs="Courier New"/>
          <w:sz w:val="24"/>
          <w:szCs w:val="18"/>
        </w:rPr>
        <w:t>_1c21_z_rejected:long_name = "number of bins below PR_dBZ_min in dBZnormalSample average" ;</w:t>
      </w:r>
    </w:p>
    <w:p w14:paraId="4FA0B5E6"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n</w:t>
      </w:r>
      <w:proofErr w:type="gramEnd"/>
      <w:r w:rsidRPr="00616564">
        <w:rPr>
          <w:rFonts w:ascii="Arial" w:hAnsi="Arial" w:cs="Courier New"/>
          <w:sz w:val="24"/>
          <w:szCs w:val="18"/>
        </w:rPr>
        <w:t>_1c21_z_rejected:_FillValue = -888s ;</w:t>
      </w:r>
    </w:p>
    <w:p w14:paraId="636F2B6B"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short</w:t>
      </w:r>
      <w:proofErr w:type="gramEnd"/>
      <w:r w:rsidRPr="00616564">
        <w:rPr>
          <w:rFonts w:ascii="Arial" w:hAnsi="Arial" w:cs="Courier New"/>
          <w:sz w:val="24"/>
          <w:szCs w:val="18"/>
        </w:rPr>
        <w:t xml:space="preserve"> n_2a25_z_rejected(elevationAngle, fpdim) ;</w:t>
      </w:r>
    </w:p>
    <w:p w14:paraId="3AE1932B"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n</w:t>
      </w:r>
      <w:proofErr w:type="gramEnd"/>
      <w:r w:rsidRPr="00616564">
        <w:rPr>
          <w:rFonts w:ascii="Arial" w:hAnsi="Arial" w:cs="Courier New"/>
          <w:sz w:val="24"/>
          <w:szCs w:val="18"/>
        </w:rPr>
        <w:t>_2a25_z_rejected:long_name = "number of bins below PR_dBZ_min in correctZFactor average" ;</w:t>
      </w:r>
    </w:p>
    <w:p w14:paraId="7AD7B6A7"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n</w:t>
      </w:r>
      <w:proofErr w:type="gramEnd"/>
      <w:r w:rsidRPr="00616564">
        <w:rPr>
          <w:rFonts w:ascii="Arial" w:hAnsi="Arial" w:cs="Courier New"/>
          <w:sz w:val="24"/>
          <w:szCs w:val="18"/>
        </w:rPr>
        <w:t>_2a25_z_rejected:_FillValue = -888s ;</w:t>
      </w:r>
    </w:p>
    <w:p w14:paraId="4087234C"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short</w:t>
      </w:r>
      <w:proofErr w:type="gramEnd"/>
      <w:r w:rsidRPr="00616564">
        <w:rPr>
          <w:rFonts w:ascii="Arial" w:hAnsi="Arial" w:cs="Courier New"/>
          <w:sz w:val="24"/>
          <w:szCs w:val="18"/>
        </w:rPr>
        <w:t xml:space="preserve"> n_2a25_r_rejected(elevationAngle, fpdim) ;</w:t>
      </w:r>
    </w:p>
    <w:p w14:paraId="1B61F38D"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n</w:t>
      </w:r>
      <w:proofErr w:type="gramEnd"/>
      <w:r w:rsidRPr="00616564">
        <w:rPr>
          <w:rFonts w:ascii="Arial" w:hAnsi="Arial" w:cs="Courier New"/>
          <w:sz w:val="24"/>
          <w:szCs w:val="18"/>
        </w:rPr>
        <w:t>_2a25_r_rejected:long_name = "number of bins below rain_min in rain average" ;</w:t>
      </w:r>
    </w:p>
    <w:p w14:paraId="17C93301"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n</w:t>
      </w:r>
      <w:proofErr w:type="gramEnd"/>
      <w:r w:rsidRPr="00616564">
        <w:rPr>
          <w:rFonts w:ascii="Arial" w:hAnsi="Arial" w:cs="Courier New"/>
          <w:sz w:val="24"/>
          <w:szCs w:val="18"/>
        </w:rPr>
        <w:t>_2a25_r_rejected:_FillValue = -888s ;</w:t>
      </w:r>
    </w:p>
    <w:p w14:paraId="1CB66B7B"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short</w:t>
      </w:r>
      <w:proofErr w:type="gramEnd"/>
      <w:r w:rsidRPr="00616564">
        <w:rPr>
          <w:rFonts w:ascii="Arial" w:hAnsi="Arial" w:cs="Courier New"/>
          <w:sz w:val="24"/>
          <w:szCs w:val="18"/>
        </w:rPr>
        <w:t xml:space="preserve"> n_pr_expected(elevationAngle, fpdim) ;</w:t>
      </w:r>
    </w:p>
    <w:p w14:paraId="1D46176A"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n</w:t>
      </w:r>
      <w:proofErr w:type="gramEnd"/>
      <w:r w:rsidRPr="00616564">
        <w:rPr>
          <w:rFonts w:ascii="Arial" w:hAnsi="Arial" w:cs="Courier New"/>
          <w:sz w:val="24"/>
          <w:szCs w:val="18"/>
        </w:rPr>
        <w:t>_pr_expected:long_name = "number of bins in PR averages" ;</w:t>
      </w:r>
    </w:p>
    <w:p w14:paraId="24FD0D29"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n</w:t>
      </w:r>
      <w:proofErr w:type="gramEnd"/>
      <w:r w:rsidRPr="00616564">
        <w:rPr>
          <w:rFonts w:ascii="Arial" w:hAnsi="Arial" w:cs="Courier New"/>
          <w:sz w:val="24"/>
          <w:szCs w:val="18"/>
        </w:rPr>
        <w:t>_pr_expected:_FillValue = -888s ;</w:t>
      </w:r>
    </w:p>
    <w:p w14:paraId="1AEE9498"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float</w:t>
      </w:r>
      <w:proofErr w:type="gramEnd"/>
      <w:r w:rsidRPr="00616564">
        <w:rPr>
          <w:rFonts w:ascii="Arial" w:hAnsi="Arial" w:cs="Courier New"/>
          <w:sz w:val="24"/>
          <w:szCs w:val="18"/>
        </w:rPr>
        <w:t xml:space="preserve"> PRlatitude(fpdim) ;</w:t>
      </w:r>
    </w:p>
    <w:p w14:paraId="4DC7559F"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PRlatitude</w:t>
      </w:r>
      <w:proofErr w:type="gramStart"/>
      <w:r w:rsidRPr="00616564">
        <w:rPr>
          <w:rFonts w:ascii="Arial" w:hAnsi="Arial" w:cs="Courier New"/>
          <w:sz w:val="24"/>
          <w:szCs w:val="18"/>
        </w:rPr>
        <w:t>:long</w:t>
      </w:r>
      <w:proofErr w:type="gramEnd"/>
      <w:r w:rsidRPr="00616564">
        <w:rPr>
          <w:rFonts w:ascii="Arial" w:hAnsi="Arial" w:cs="Courier New"/>
          <w:sz w:val="24"/>
          <w:szCs w:val="18"/>
        </w:rPr>
        <w:t>_name = "Latitude of PR surface bin" ;</w:t>
      </w:r>
    </w:p>
    <w:p w14:paraId="732C9CC2"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PRlatitude</w:t>
      </w:r>
      <w:proofErr w:type="gramStart"/>
      <w:r w:rsidRPr="00616564">
        <w:rPr>
          <w:rFonts w:ascii="Arial" w:hAnsi="Arial" w:cs="Courier New"/>
          <w:sz w:val="24"/>
          <w:szCs w:val="18"/>
        </w:rPr>
        <w:t>:units</w:t>
      </w:r>
      <w:proofErr w:type="gramEnd"/>
      <w:r w:rsidRPr="00616564">
        <w:rPr>
          <w:rFonts w:ascii="Arial" w:hAnsi="Arial" w:cs="Courier New"/>
          <w:sz w:val="24"/>
          <w:szCs w:val="18"/>
        </w:rPr>
        <w:t xml:space="preserve"> = "degrees North" ;</w:t>
      </w:r>
    </w:p>
    <w:p w14:paraId="1186C32D"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PRlatitude</w:t>
      </w:r>
      <w:proofErr w:type="gramStart"/>
      <w:r w:rsidRPr="00616564">
        <w:rPr>
          <w:rFonts w:ascii="Arial" w:hAnsi="Arial" w:cs="Courier New"/>
          <w:sz w:val="24"/>
          <w:szCs w:val="18"/>
        </w:rPr>
        <w:t>:_</w:t>
      </w:r>
      <w:proofErr w:type="gramEnd"/>
      <w:r w:rsidRPr="00616564">
        <w:rPr>
          <w:rFonts w:ascii="Arial" w:hAnsi="Arial" w:cs="Courier New"/>
          <w:sz w:val="24"/>
          <w:szCs w:val="18"/>
        </w:rPr>
        <w:t>FillValue = -888.f ;</w:t>
      </w:r>
    </w:p>
    <w:p w14:paraId="79FA6332"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float</w:t>
      </w:r>
      <w:proofErr w:type="gramEnd"/>
      <w:r w:rsidRPr="00616564">
        <w:rPr>
          <w:rFonts w:ascii="Arial" w:hAnsi="Arial" w:cs="Courier New"/>
          <w:sz w:val="24"/>
          <w:szCs w:val="18"/>
        </w:rPr>
        <w:t xml:space="preserve"> PRlongitude(fpdim) ;</w:t>
      </w:r>
    </w:p>
    <w:p w14:paraId="15BC6ACE"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PRlongitude</w:t>
      </w:r>
      <w:proofErr w:type="gramStart"/>
      <w:r w:rsidRPr="00616564">
        <w:rPr>
          <w:rFonts w:ascii="Arial" w:hAnsi="Arial" w:cs="Courier New"/>
          <w:sz w:val="24"/>
          <w:szCs w:val="18"/>
        </w:rPr>
        <w:t>:long</w:t>
      </w:r>
      <w:proofErr w:type="gramEnd"/>
      <w:r w:rsidRPr="00616564">
        <w:rPr>
          <w:rFonts w:ascii="Arial" w:hAnsi="Arial" w:cs="Courier New"/>
          <w:sz w:val="24"/>
          <w:szCs w:val="18"/>
        </w:rPr>
        <w:t>_name = "Longitude of PR surface bin" ;</w:t>
      </w:r>
    </w:p>
    <w:p w14:paraId="785A1B34"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PRlongitude</w:t>
      </w:r>
      <w:proofErr w:type="gramStart"/>
      <w:r w:rsidRPr="00616564">
        <w:rPr>
          <w:rFonts w:ascii="Arial" w:hAnsi="Arial" w:cs="Courier New"/>
          <w:sz w:val="24"/>
          <w:szCs w:val="18"/>
        </w:rPr>
        <w:t>:units</w:t>
      </w:r>
      <w:proofErr w:type="gramEnd"/>
      <w:r w:rsidRPr="00616564">
        <w:rPr>
          <w:rFonts w:ascii="Arial" w:hAnsi="Arial" w:cs="Courier New"/>
          <w:sz w:val="24"/>
          <w:szCs w:val="18"/>
        </w:rPr>
        <w:t xml:space="preserve"> = "degrees East" ;</w:t>
      </w:r>
    </w:p>
    <w:p w14:paraId="33D286D6"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PRlongitude</w:t>
      </w:r>
      <w:proofErr w:type="gramStart"/>
      <w:r w:rsidRPr="00616564">
        <w:rPr>
          <w:rFonts w:ascii="Arial" w:hAnsi="Arial" w:cs="Courier New"/>
          <w:sz w:val="24"/>
          <w:szCs w:val="18"/>
        </w:rPr>
        <w:t>:_</w:t>
      </w:r>
      <w:proofErr w:type="gramEnd"/>
      <w:r w:rsidRPr="00616564">
        <w:rPr>
          <w:rFonts w:ascii="Arial" w:hAnsi="Arial" w:cs="Courier New"/>
          <w:sz w:val="24"/>
          <w:szCs w:val="18"/>
        </w:rPr>
        <w:t>FillValue = -888.f ;</w:t>
      </w:r>
    </w:p>
    <w:p w14:paraId="2E8B9DC7"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short</w:t>
      </w:r>
      <w:proofErr w:type="gramEnd"/>
      <w:r w:rsidRPr="00616564">
        <w:rPr>
          <w:rFonts w:ascii="Arial" w:hAnsi="Arial" w:cs="Courier New"/>
          <w:sz w:val="24"/>
          <w:szCs w:val="18"/>
        </w:rPr>
        <w:t xml:space="preserve"> landOceanFlag(fpdim) ;</w:t>
      </w:r>
    </w:p>
    <w:p w14:paraId="3D30B38F"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landOceanFlag:long</w:t>
      </w:r>
      <w:proofErr w:type="gramEnd"/>
      <w:r w:rsidRPr="00616564">
        <w:rPr>
          <w:rFonts w:ascii="Arial" w:hAnsi="Arial" w:cs="Courier New"/>
          <w:sz w:val="24"/>
          <w:szCs w:val="18"/>
        </w:rPr>
        <w:t>_name = "1C-21 Land/Ocean Flag" ;</w:t>
      </w:r>
    </w:p>
    <w:p w14:paraId="10654DBE"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landOceanFlag:units</w:t>
      </w:r>
      <w:proofErr w:type="gramEnd"/>
      <w:r w:rsidRPr="00616564">
        <w:rPr>
          <w:rFonts w:ascii="Arial" w:hAnsi="Arial" w:cs="Courier New"/>
          <w:sz w:val="24"/>
          <w:szCs w:val="18"/>
        </w:rPr>
        <w:t xml:space="preserve"> = "Categorical" ;</w:t>
      </w:r>
    </w:p>
    <w:p w14:paraId="19642EDE"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lastRenderedPageBreak/>
        <w:tab/>
      </w:r>
      <w:r w:rsidRPr="00616564">
        <w:rPr>
          <w:rFonts w:ascii="Arial" w:hAnsi="Arial" w:cs="Courier New"/>
          <w:sz w:val="24"/>
          <w:szCs w:val="18"/>
        </w:rPr>
        <w:tab/>
      </w:r>
      <w:proofErr w:type="gramStart"/>
      <w:r w:rsidRPr="00616564">
        <w:rPr>
          <w:rFonts w:ascii="Arial" w:hAnsi="Arial" w:cs="Courier New"/>
          <w:sz w:val="24"/>
          <w:szCs w:val="18"/>
        </w:rPr>
        <w:t>landOceanFlag</w:t>
      </w:r>
      <w:proofErr w:type="gramEnd"/>
      <w:r w:rsidRPr="00616564">
        <w:rPr>
          <w:rFonts w:ascii="Arial" w:hAnsi="Arial" w:cs="Courier New"/>
          <w:sz w:val="24"/>
          <w:szCs w:val="18"/>
        </w:rPr>
        <w:t>:_FillValue = -888s ;</w:t>
      </w:r>
    </w:p>
    <w:p w14:paraId="3366C102"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float</w:t>
      </w:r>
      <w:proofErr w:type="gramEnd"/>
      <w:r w:rsidRPr="00616564">
        <w:rPr>
          <w:rFonts w:ascii="Arial" w:hAnsi="Arial" w:cs="Courier New"/>
          <w:sz w:val="24"/>
          <w:szCs w:val="18"/>
        </w:rPr>
        <w:t xml:space="preserve"> nearSurfRain(fpdim) ;</w:t>
      </w:r>
    </w:p>
    <w:p w14:paraId="080732B6"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nearSurfRain:long</w:t>
      </w:r>
      <w:proofErr w:type="gramEnd"/>
      <w:r w:rsidRPr="00616564">
        <w:rPr>
          <w:rFonts w:ascii="Arial" w:hAnsi="Arial" w:cs="Courier New"/>
          <w:sz w:val="24"/>
          <w:szCs w:val="18"/>
        </w:rPr>
        <w:t>_name = "2A-25 Near-Surface Estimated Rain Rate" ;</w:t>
      </w:r>
    </w:p>
    <w:p w14:paraId="17312073"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nearSurfRain:units</w:t>
      </w:r>
      <w:proofErr w:type="gramEnd"/>
      <w:r w:rsidRPr="00616564">
        <w:rPr>
          <w:rFonts w:ascii="Arial" w:hAnsi="Arial" w:cs="Courier New"/>
          <w:sz w:val="24"/>
          <w:szCs w:val="18"/>
        </w:rPr>
        <w:t xml:space="preserve"> = "mm/h" ;</w:t>
      </w:r>
    </w:p>
    <w:p w14:paraId="52B69552"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nearSurfRain</w:t>
      </w:r>
      <w:proofErr w:type="gramEnd"/>
      <w:r w:rsidRPr="00616564">
        <w:rPr>
          <w:rFonts w:ascii="Arial" w:hAnsi="Arial" w:cs="Courier New"/>
          <w:sz w:val="24"/>
          <w:szCs w:val="18"/>
        </w:rPr>
        <w:t>:_FillValue = -888.f ;</w:t>
      </w:r>
    </w:p>
    <w:p w14:paraId="418B57CF"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float</w:t>
      </w:r>
      <w:proofErr w:type="gramEnd"/>
      <w:r w:rsidRPr="00616564">
        <w:rPr>
          <w:rFonts w:ascii="Arial" w:hAnsi="Arial" w:cs="Courier New"/>
          <w:sz w:val="24"/>
          <w:szCs w:val="18"/>
        </w:rPr>
        <w:t xml:space="preserve"> nearSurfRain_2b31(fpdim) ;</w:t>
      </w:r>
    </w:p>
    <w:p w14:paraId="19B4850E"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nearSurfRain</w:t>
      </w:r>
      <w:proofErr w:type="gramEnd"/>
      <w:r w:rsidRPr="00616564">
        <w:rPr>
          <w:rFonts w:ascii="Arial" w:hAnsi="Arial" w:cs="Courier New"/>
          <w:sz w:val="24"/>
          <w:szCs w:val="18"/>
        </w:rPr>
        <w:t>_2b31:long_name = "2B-31 Near-Surface Estimated Rain Rate" ;</w:t>
      </w:r>
    </w:p>
    <w:p w14:paraId="3D61304B"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nearSurfRain</w:t>
      </w:r>
      <w:proofErr w:type="gramEnd"/>
      <w:r w:rsidRPr="00616564">
        <w:rPr>
          <w:rFonts w:ascii="Arial" w:hAnsi="Arial" w:cs="Courier New"/>
          <w:sz w:val="24"/>
          <w:szCs w:val="18"/>
        </w:rPr>
        <w:t>_2b31:units = "mm/h" ;</w:t>
      </w:r>
    </w:p>
    <w:p w14:paraId="54868EA7"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nearSurfRain</w:t>
      </w:r>
      <w:proofErr w:type="gramEnd"/>
      <w:r w:rsidRPr="00616564">
        <w:rPr>
          <w:rFonts w:ascii="Arial" w:hAnsi="Arial" w:cs="Courier New"/>
          <w:sz w:val="24"/>
          <w:szCs w:val="18"/>
        </w:rPr>
        <w:t>_2b31:_FillValue = -888.f ;</w:t>
      </w:r>
    </w:p>
    <w:p w14:paraId="491B7B9A"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float</w:t>
      </w:r>
      <w:proofErr w:type="gramEnd"/>
      <w:r w:rsidRPr="00616564">
        <w:rPr>
          <w:rFonts w:ascii="Arial" w:hAnsi="Arial" w:cs="Courier New"/>
          <w:sz w:val="24"/>
          <w:szCs w:val="18"/>
        </w:rPr>
        <w:t xml:space="preserve"> BBheight(fpdim) ;</w:t>
      </w:r>
    </w:p>
    <w:p w14:paraId="3E61A21B"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BBheight</w:t>
      </w:r>
      <w:proofErr w:type="gramStart"/>
      <w:r w:rsidRPr="00616564">
        <w:rPr>
          <w:rFonts w:ascii="Arial" w:hAnsi="Arial" w:cs="Courier New"/>
          <w:sz w:val="24"/>
          <w:szCs w:val="18"/>
        </w:rPr>
        <w:t>:long</w:t>
      </w:r>
      <w:proofErr w:type="gramEnd"/>
      <w:r w:rsidRPr="00616564">
        <w:rPr>
          <w:rFonts w:ascii="Arial" w:hAnsi="Arial" w:cs="Courier New"/>
          <w:sz w:val="24"/>
          <w:szCs w:val="18"/>
        </w:rPr>
        <w:t>_name = "2A-25 Bright Band Height above MSL from Range Bin Numbers" ;</w:t>
      </w:r>
    </w:p>
    <w:p w14:paraId="4294B382"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BBheight</w:t>
      </w:r>
      <w:proofErr w:type="gramStart"/>
      <w:r w:rsidRPr="00616564">
        <w:rPr>
          <w:rFonts w:ascii="Arial" w:hAnsi="Arial" w:cs="Courier New"/>
          <w:sz w:val="24"/>
          <w:szCs w:val="18"/>
        </w:rPr>
        <w:t>:units</w:t>
      </w:r>
      <w:proofErr w:type="gramEnd"/>
      <w:r w:rsidRPr="00616564">
        <w:rPr>
          <w:rFonts w:ascii="Arial" w:hAnsi="Arial" w:cs="Courier New"/>
          <w:sz w:val="24"/>
          <w:szCs w:val="18"/>
        </w:rPr>
        <w:t xml:space="preserve"> = "m" ;</w:t>
      </w:r>
    </w:p>
    <w:p w14:paraId="5DB769ED"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BBheight</w:t>
      </w:r>
      <w:proofErr w:type="gramStart"/>
      <w:r w:rsidRPr="00616564">
        <w:rPr>
          <w:rFonts w:ascii="Arial" w:hAnsi="Arial" w:cs="Courier New"/>
          <w:sz w:val="24"/>
          <w:szCs w:val="18"/>
        </w:rPr>
        <w:t>:_</w:t>
      </w:r>
      <w:proofErr w:type="gramEnd"/>
      <w:r w:rsidRPr="00616564">
        <w:rPr>
          <w:rFonts w:ascii="Arial" w:hAnsi="Arial" w:cs="Courier New"/>
          <w:sz w:val="24"/>
          <w:szCs w:val="18"/>
        </w:rPr>
        <w:t>FillValue = -888.f ;</w:t>
      </w:r>
    </w:p>
    <w:p w14:paraId="606791EC"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short</w:t>
      </w:r>
      <w:proofErr w:type="gramEnd"/>
      <w:r w:rsidRPr="00616564">
        <w:rPr>
          <w:rFonts w:ascii="Arial" w:hAnsi="Arial" w:cs="Courier New"/>
          <w:sz w:val="24"/>
          <w:szCs w:val="18"/>
        </w:rPr>
        <w:t xml:space="preserve"> BBstatus(fpdim) ;</w:t>
      </w:r>
    </w:p>
    <w:p w14:paraId="0055E900"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BBstatus</w:t>
      </w:r>
      <w:proofErr w:type="gramStart"/>
      <w:r w:rsidRPr="00616564">
        <w:rPr>
          <w:rFonts w:ascii="Arial" w:hAnsi="Arial" w:cs="Courier New"/>
          <w:sz w:val="24"/>
          <w:szCs w:val="18"/>
        </w:rPr>
        <w:t>:long</w:t>
      </w:r>
      <w:proofErr w:type="gramEnd"/>
      <w:r w:rsidRPr="00616564">
        <w:rPr>
          <w:rFonts w:ascii="Arial" w:hAnsi="Arial" w:cs="Courier New"/>
          <w:sz w:val="24"/>
          <w:szCs w:val="18"/>
        </w:rPr>
        <w:t>_name = "2A-23 Bright Band Detection Status" ;</w:t>
      </w:r>
    </w:p>
    <w:p w14:paraId="7AD84571"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BBstatus</w:t>
      </w:r>
      <w:proofErr w:type="gramStart"/>
      <w:r w:rsidRPr="00616564">
        <w:rPr>
          <w:rFonts w:ascii="Arial" w:hAnsi="Arial" w:cs="Courier New"/>
          <w:sz w:val="24"/>
          <w:szCs w:val="18"/>
        </w:rPr>
        <w:t>:units</w:t>
      </w:r>
      <w:proofErr w:type="gramEnd"/>
      <w:r w:rsidRPr="00616564">
        <w:rPr>
          <w:rFonts w:ascii="Arial" w:hAnsi="Arial" w:cs="Courier New"/>
          <w:sz w:val="24"/>
          <w:szCs w:val="18"/>
        </w:rPr>
        <w:t xml:space="preserve"> = "Categorical" ;</w:t>
      </w:r>
    </w:p>
    <w:p w14:paraId="55ECF2D7"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t>BBstatus</w:t>
      </w:r>
      <w:proofErr w:type="gramStart"/>
      <w:r w:rsidRPr="00616564">
        <w:rPr>
          <w:rFonts w:ascii="Arial" w:hAnsi="Arial" w:cs="Courier New"/>
          <w:sz w:val="24"/>
          <w:szCs w:val="18"/>
        </w:rPr>
        <w:t>:_</w:t>
      </w:r>
      <w:proofErr w:type="gramEnd"/>
      <w:r w:rsidRPr="00616564">
        <w:rPr>
          <w:rFonts w:ascii="Arial" w:hAnsi="Arial" w:cs="Courier New"/>
          <w:sz w:val="24"/>
          <w:szCs w:val="18"/>
        </w:rPr>
        <w:t>FillValue = -888s ;</w:t>
      </w:r>
    </w:p>
    <w:p w14:paraId="7E2D14D1"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short</w:t>
      </w:r>
      <w:proofErr w:type="gramEnd"/>
      <w:r w:rsidRPr="00616564">
        <w:rPr>
          <w:rFonts w:ascii="Arial" w:hAnsi="Arial" w:cs="Courier New"/>
          <w:sz w:val="24"/>
          <w:szCs w:val="18"/>
        </w:rPr>
        <w:t xml:space="preserve"> status(fpdim) ;</w:t>
      </w:r>
    </w:p>
    <w:p w14:paraId="228499A7"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status:long</w:t>
      </w:r>
      <w:proofErr w:type="gramEnd"/>
      <w:r w:rsidRPr="00616564">
        <w:rPr>
          <w:rFonts w:ascii="Arial" w:hAnsi="Arial" w:cs="Courier New"/>
          <w:sz w:val="24"/>
          <w:szCs w:val="18"/>
        </w:rPr>
        <w:t>_name = "2A-23 Status Flag" ;</w:t>
      </w:r>
    </w:p>
    <w:p w14:paraId="54075BBB"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status:units</w:t>
      </w:r>
      <w:proofErr w:type="gramEnd"/>
      <w:r w:rsidRPr="00616564">
        <w:rPr>
          <w:rFonts w:ascii="Arial" w:hAnsi="Arial" w:cs="Courier New"/>
          <w:sz w:val="24"/>
          <w:szCs w:val="18"/>
        </w:rPr>
        <w:t xml:space="preserve"> = "Categorical" ;</w:t>
      </w:r>
    </w:p>
    <w:p w14:paraId="3956FA63"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status</w:t>
      </w:r>
      <w:proofErr w:type="gramEnd"/>
      <w:r w:rsidRPr="00616564">
        <w:rPr>
          <w:rFonts w:ascii="Arial" w:hAnsi="Arial" w:cs="Courier New"/>
          <w:sz w:val="24"/>
          <w:szCs w:val="18"/>
        </w:rPr>
        <w:t>:_FillValue = -888s ;</w:t>
      </w:r>
    </w:p>
    <w:p w14:paraId="58D07F8E"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short</w:t>
      </w:r>
      <w:proofErr w:type="gramEnd"/>
      <w:r w:rsidRPr="00616564">
        <w:rPr>
          <w:rFonts w:ascii="Arial" w:hAnsi="Arial" w:cs="Courier New"/>
          <w:sz w:val="24"/>
          <w:szCs w:val="18"/>
        </w:rPr>
        <w:t xml:space="preserve"> rainFlag(fpdim) ;</w:t>
      </w:r>
    </w:p>
    <w:p w14:paraId="51BA5163"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rainFlag:long</w:t>
      </w:r>
      <w:proofErr w:type="gramEnd"/>
      <w:r w:rsidRPr="00616564">
        <w:rPr>
          <w:rFonts w:ascii="Arial" w:hAnsi="Arial" w:cs="Courier New"/>
          <w:sz w:val="24"/>
          <w:szCs w:val="18"/>
        </w:rPr>
        <w:t>_name = "2A-25 Rain Flag (bitmap)" ;</w:t>
      </w:r>
    </w:p>
    <w:p w14:paraId="73D124E5"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rainFlag:units</w:t>
      </w:r>
      <w:proofErr w:type="gramEnd"/>
      <w:r w:rsidRPr="00616564">
        <w:rPr>
          <w:rFonts w:ascii="Arial" w:hAnsi="Arial" w:cs="Courier New"/>
          <w:sz w:val="24"/>
          <w:szCs w:val="18"/>
        </w:rPr>
        <w:t xml:space="preserve"> = "Categorical" ;</w:t>
      </w:r>
    </w:p>
    <w:p w14:paraId="39814E8B"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rainFlag</w:t>
      </w:r>
      <w:proofErr w:type="gramEnd"/>
      <w:r w:rsidRPr="00616564">
        <w:rPr>
          <w:rFonts w:ascii="Arial" w:hAnsi="Arial" w:cs="Courier New"/>
          <w:sz w:val="24"/>
          <w:szCs w:val="18"/>
        </w:rPr>
        <w:t>:_FillValue = -888s ;</w:t>
      </w:r>
    </w:p>
    <w:p w14:paraId="30AEECF5"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short</w:t>
      </w:r>
      <w:proofErr w:type="gramEnd"/>
      <w:r w:rsidRPr="00616564">
        <w:rPr>
          <w:rFonts w:ascii="Arial" w:hAnsi="Arial" w:cs="Courier New"/>
          <w:sz w:val="24"/>
          <w:szCs w:val="18"/>
        </w:rPr>
        <w:t xml:space="preserve"> rainType(fpdim) ;</w:t>
      </w:r>
    </w:p>
    <w:p w14:paraId="41C55144"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rainType:long</w:t>
      </w:r>
      <w:proofErr w:type="gramEnd"/>
      <w:r w:rsidRPr="00616564">
        <w:rPr>
          <w:rFonts w:ascii="Arial" w:hAnsi="Arial" w:cs="Courier New"/>
          <w:sz w:val="24"/>
          <w:szCs w:val="18"/>
        </w:rPr>
        <w:t>_name = "2A-23 Rain Type (stratiform/convective/other)" ;</w:t>
      </w:r>
    </w:p>
    <w:p w14:paraId="49CB6483"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rainType:units</w:t>
      </w:r>
      <w:proofErr w:type="gramEnd"/>
      <w:r w:rsidRPr="00616564">
        <w:rPr>
          <w:rFonts w:ascii="Arial" w:hAnsi="Arial" w:cs="Courier New"/>
          <w:sz w:val="24"/>
          <w:szCs w:val="18"/>
        </w:rPr>
        <w:t xml:space="preserve"> = "Categorical" ;</w:t>
      </w:r>
    </w:p>
    <w:p w14:paraId="1ADBC205"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rainType</w:t>
      </w:r>
      <w:proofErr w:type="gramEnd"/>
      <w:r w:rsidRPr="00616564">
        <w:rPr>
          <w:rFonts w:ascii="Arial" w:hAnsi="Arial" w:cs="Courier New"/>
          <w:sz w:val="24"/>
          <w:szCs w:val="18"/>
        </w:rPr>
        <w:t>:_FillValue = -888s ;</w:t>
      </w:r>
    </w:p>
    <w:p w14:paraId="7BAEF7C7"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int</w:t>
      </w:r>
      <w:proofErr w:type="gramEnd"/>
      <w:r w:rsidRPr="00616564">
        <w:rPr>
          <w:rFonts w:ascii="Arial" w:hAnsi="Arial" w:cs="Courier New"/>
          <w:sz w:val="24"/>
          <w:szCs w:val="18"/>
        </w:rPr>
        <w:t xml:space="preserve"> rayIndex(fpdim) ;</w:t>
      </w:r>
    </w:p>
    <w:p w14:paraId="026495D1"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rayIndex:long</w:t>
      </w:r>
      <w:proofErr w:type="gramEnd"/>
      <w:r w:rsidRPr="00616564">
        <w:rPr>
          <w:rFonts w:ascii="Arial" w:hAnsi="Arial" w:cs="Courier New"/>
          <w:sz w:val="24"/>
          <w:szCs w:val="18"/>
        </w:rPr>
        <w:t>_name = "PR product-relative ray,scan IDL 1-D array index" ;</w:t>
      </w:r>
    </w:p>
    <w:p w14:paraId="67D4249A"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lastRenderedPageBreak/>
        <w:tab/>
      </w:r>
      <w:r w:rsidRPr="00616564">
        <w:rPr>
          <w:rFonts w:ascii="Arial" w:hAnsi="Arial" w:cs="Courier New"/>
          <w:sz w:val="24"/>
          <w:szCs w:val="18"/>
        </w:rPr>
        <w:tab/>
      </w:r>
      <w:proofErr w:type="gramStart"/>
      <w:r w:rsidRPr="00616564">
        <w:rPr>
          <w:rFonts w:ascii="Arial" w:hAnsi="Arial" w:cs="Courier New"/>
          <w:sz w:val="24"/>
          <w:szCs w:val="18"/>
        </w:rPr>
        <w:t>rayIndex</w:t>
      </w:r>
      <w:proofErr w:type="gramEnd"/>
      <w:r w:rsidRPr="00616564">
        <w:rPr>
          <w:rFonts w:ascii="Arial" w:hAnsi="Arial" w:cs="Courier New"/>
          <w:sz w:val="24"/>
          <w:szCs w:val="18"/>
        </w:rPr>
        <w:t>:_FillValue = -888 ;</w:t>
      </w:r>
    </w:p>
    <w:p w14:paraId="508D1232"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double</w:t>
      </w:r>
      <w:proofErr w:type="gramEnd"/>
      <w:r w:rsidRPr="00616564">
        <w:rPr>
          <w:rFonts w:ascii="Arial" w:hAnsi="Arial" w:cs="Courier New"/>
          <w:sz w:val="24"/>
          <w:szCs w:val="18"/>
        </w:rPr>
        <w:t xml:space="preserve"> timeNearestApproach ;</w:t>
      </w:r>
    </w:p>
    <w:p w14:paraId="4EFFE85F"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timeNearestApproach:units</w:t>
      </w:r>
      <w:proofErr w:type="gramEnd"/>
      <w:r w:rsidRPr="00616564">
        <w:rPr>
          <w:rFonts w:ascii="Arial" w:hAnsi="Arial" w:cs="Courier New"/>
          <w:sz w:val="24"/>
          <w:szCs w:val="18"/>
        </w:rPr>
        <w:t xml:space="preserve"> = "seconds" ;</w:t>
      </w:r>
    </w:p>
    <w:p w14:paraId="4A82670B"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timeNearestApproach:long</w:t>
      </w:r>
      <w:proofErr w:type="gramEnd"/>
      <w:r w:rsidRPr="00616564">
        <w:rPr>
          <w:rFonts w:ascii="Arial" w:hAnsi="Arial" w:cs="Courier New"/>
          <w:sz w:val="24"/>
          <w:szCs w:val="18"/>
        </w:rPr>
        <w:t>_name = "Seconds since 01-01-1970 00:00:00" ;</w:t>
      </w:r>
    </w:p>
    <w:p w14:paraId="07B7E55E"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timeNearestApproach</w:t>
      </w:r>
      <w:proofErr w:type="gramEnd"/>
      <w:r w:rsidRPr="00616564">
        <w:rPr>
          <w:rFonts w:ascii="Arial" w:hAnsi="Arial" w:cs="Courier New"/>
          <w:sz w:val="24"/>
          <w:szCs w:val="18"/>
        </w:rPr>
        <w:t>:_FillValue = 0. ;</w:t>
      </w:r>
    </w:p>
    <w:p w14:paraId="34E70EDB"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char</w:t>
      </w:r>
      <w:proofErr w:type="gramEnd"/>
      <w:r w:rsidRPr="00616564">
        <w:rPr>
          <w:rFonts w:ascii="Arial" w:hAnsi="Arial" w:cs="Courier New"/>
          <w:sz w:val="24"/>
          <w:szCs w:val="18"/>
        </w:rPr>
        <w:t xml:space="preserve"> atimeNearestApproach(len_atime_ID) ;</w:t>
      </w:r>
    </w:p>
    <w:p w14:paraId="1F31BAE2"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atimeNearestApproach:long</w:t>
      </w:r>
      <w:proofErr w:type="gramEnd"/>
      <w:r w:rsidRPr="00616564">
        <w:rPr>
          <w:rFonts w:ascii="Arial" w:hAnsi="Arial" w:cs="Courier New"/>
          <w:sz w:val="24"/>
          <w:szCs w:val="18"/>
        </w:rPr>
        <w:t>_name = "text version of timeNearestApproach, UTC" ;</w:t>
      </w:r>
    </w:p>
    <w:p w14:paraId="51DB22FA"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double</w:t>
      </w:r>
      <w:proofErr w:type="gramEnd"/>
      <w:r w:rsidRPr="00616564">
        <w:rPr>
          <w:rFonts w:ascii="Arial" w:hAnsi="Arial" w:cs="Courier New"/>
          <w:sz w:val="24"/>
          <w:szCs w:val="18"/>
        </w:rPr>
        <w:t xml:space="preserve"> timeSweepStart(elevationAngle) ;</w:t>
      </w:r>
    </w:p>
    <w:p w14:paraId="5ED9B778"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timeSweepStart:units</w:t>
      </w:r>
      <w:proofErr w:type="gramEnd"/>
      <w:r w:rsidRPr="00616564">
        <w:rPr>
          <w:rFonts w:ascii="Arial" w:hAnsi="Arial" w:cs="Courier New"/>
          <w:sz w:val="24"/>
          <w:szCs w:val="18"/>
        </w:rPr>
        <w:t xml:space="preserve"> = "seconds" ;</w:t>
      </w:r>
    </w:p>
    <w:p w14:paraId="616070F3"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timeSweepStart:long</w:t>
      </w:r>
      <w:proofErr w:type="gramEnd"/>
      <w:r w:rsidRPr="00616564">
        <w:rPr>
          <w:rFonts w:ascii="Arial" w:hAnsi="Arial" w:cs="Courier New"/>
          <w:sz w:val="24"/>
          <w:szCs w:val="18"/>
        </w:rPr>
        <w:t>_name = "Seconds since 01-01-1970 00:00:00" ;</w:t>
      </w:r>
    </w:p>
    <w:p w14:paraId="4BDA0BDE"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timeSweepStart</w:t>
      </w:r>
      <w:proofErr w:type="gramEnd"/>
      <w:r w:rsidRPr="00616564">
        <w:rPr>
          <w:rFonts w:ascii="Arial" w:hAnsi="Arial" w:cs="Courier New"/>
          <w:sz w:val="24"/>
          <w:szCs w:val="18"/>
        </w:rPr>
        <w:t>:_FillValue = 0. ;</w:t>
      </w:r>
    </w:p>
    <w:p w14:paraId="07062B94"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char</w:t>
      </w:r>
      <w:proofErr w:type="gramEnd"/>
      <w:r w:rsidRPr="00616564">
        <w:rPr>
          <w:rFonts w:ascii="Arial" w:hAnsi="Arial" w:cs="Courier New"/>
          <w:sz w:val="24"/>
          <w:szCs w:val="18"/>
        </w:rPr>
        <w:t xml:space="preserve"> atimeSweepStart(elevationAngle, len_atime_ID) ;</w:t>
      </w:r>
    </w:p>
    <w:p w14:paraId="12C27DC6"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atimeSweepStart:long</w:t>
      </w:r>
      <w:proofErr w:type="gramEnd"/>
      <w:r w:rsidRPr="00616564">
        <w:rPr>
          <w:rFonts w:ascii="Arial" w:hAnsi="Arial" w:cs="Courier New"/>
          <w:sz w:val="24"/>
          <w:szCs w:val="18"/>
        </w:rPr>
        <w:t>_name = "text version of timeSweepStart, UTC" ;</w:t>
      </w:r>
    </w:p>
    <w:p w14:paraId="4A5FC076"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char</w:t>
      </w:r>
      <w:proofErr w:type="gramEnd"/>
      <w:r w:rsidRPr="00616564">
        <w:rPr>
          <w:rFonts w:ascii="Arial" w:hAnsi="Arial" w:cs="Courier New"/>
          <w:sz w:val="24"/>
          <w:szCs w:val="18"/>
        </w:rPr>
        <w:t xml:space="preserve"> site_ID(len_site_ID) ;</w:t>
      </w:r>
    </w:p>
    <w:p w14:paraId="56675D29"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site</w:t>
      </w:r>
      <w:proofErr w:type="gramEnd"/>
      <w:r w:rsidRPr="00616564">
        <w:rPr>
          <w:rFonts w:ascii="Arial" w:hAnsi="Arial" w:cs="Courier New"/>
          <w:sz w:val="24"/>
          <w:szCs w:val="18"/>
        </w:rPr>
        <w:t>_ID:long_name = "ID of Ground Radar Site" ;</w:t>
      </w:r>
    </w:p>
    <w:p w14:paraId="566DD61E"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float</w:t>
      </w:r>
      <w:proofErr w:type="gramEnd"/>
      <w:r w:rsidRPr="00616564">
        <w:rPr>
          <w:rFonts w:ascii="Arial" w:hAnsi="Arial" w:cs="Courier New"/>
          <w:sz w:val="24"/>
          <w:szCs w:val="18"/>
        </w:rPr>
        <w:t xml:space="preserve"> site_lat ;</w:t>
      </w:r>
    </w:p>
    <w:p w14:paraId="4EBC3023"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site</w:t>
      </w:r>
      <w:proofErr w:type="gramEnd"/>
      <w:r w:rsidRPr="00616564">
        <w:rPr>
          <w:rFonts w:ascii="Arial" w:hAnsi="Arial" w:cs="Courier New"/>
          <w:sz w:val="24"/>
          <w:szCs w:val="18"/>
        </w:rPr>
        <w:t>_lat:long_name = "Latitude of Ground Radar Site" ;</w:t>
      </w:r>
    </w:p>
    <w:p w14:paraId="248F967E"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site</w:t>
      </w:r>
      <w:proofErr w:type="gramEnd"/>
      <w:r w:rsidRPr="00616564">
        <w:rPr>
          <w:rFonts w:ascii="Arial" w:hAnsi="Arial" w:cs="Courier New"/>
          <w:sz w:val="24"/>
          <w:szCs w:val="18"/>
        </w:rPr>
        <w:t>_lat:units = "degrees North" ;</w:t>
      </w:r>
    </w:p>
    <w:p w14:paraId="338D2934"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site</w:t>
      </w:r>
      <w:proofErr w:type="gramEnd"/>
      <w:r w:rsidRPr="00616564">
        <w:rPr>
          <w:rFonts w:ascii="Arial" w:hAnsi="Arial" w:cs="Courier New"/>
          <w:sz w:val="24"/>
          <w:szCs w:val="18"/>
        </w:rPr>
        <w:t>_lat:_FillValue = -888.f ;</w:t>
      </w:r>
    </w:p>
    <w:p w14:paraId="49728A07"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float</w:t>
      </w:r>
      <w:proofErr w:type="gramEnd"/>
      <w:r w:rsidRPr="00616564">
        <w:rPr>
          <w:rFonts w:ascii="Arial" w:hAnsi="Arial" w:cs="Courier New"/>
          <w:sz w:val="24"/>
          <w:szCs w:val="18"/>
        </w:rPr>
        <w:t xml:space="preserve"> site_lon ;</w:t>
      </w:r>
    </w:p>
    <w:p w14:paraId="4A261C16"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site</w:t>
      </w:r>
      <w:proofErr w:type="gramEnd"/>
      <w:r w:rsidRPr="00616564">
        <w:rPr>
          <w:rFonts w:ascii="Arial" w:hAnsi="Arial" w:cs="Courier New"/>
          <w:sz w:val="24"/>
          <w:szCs w:val="18"/>
        </w:rPr>
        <w:t>_lon:long_name = "Longitude of Ground Radar Site" ;</w:t>
      </w:r>
    </w:p>
    <w:p w14:paraId="33106743"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site</w:t>
      </w:r>
      <w:proofErr w:type="gramEnd"/>
      <w:r w:rsidRPr="00616564">
        <w:rPr>
          <w:rFonts w:ascii="Arial" w:hAnsi="Arial" w:cs="Courier New"/>
          <w:sz w:val="24"/>
          <w:szCs w:val="18"/>
        </w:rPr>
        <w:t>_lon:units = "degrees East" ;</w:t>
      </w:r>
    </w:p>
    <w:p w14:paraId="17564511"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site</w:t>
      </w:r>
      <w:proofErr w:type="gramEnd"/>
      <w:r w:rsidRPr="00616564">
        <w:rPr>
          <w:rFonts w:ascii="Arial" w:hAnsi="Arial" w:cs="Courier New"/>
          <w:sz w:val="24"/>
          <w:szCs w:val="18"/>
        </w:rPr>
        <w:t>_lon:_FillValue = -888.f ;</w:t>
      </w:r>
    </w:p>
    <w:p w14:paraId="63A45AD7"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float</w:t>
      </w:r>
      <w:proofErr w:type="gramEnd"/>
      <w:r w:rsidRPr="00616564">
        <w:rPr>
          <w:rFonts w:ascii="Arial" w:hAnsi="Arial" w:cs="Courier New"/>
          <w:sz w:val="24"/>
          <w:szCs w:val="18"/>
        </w:rPr>
        <w:t xml:space="preserve"> site_elev ;</w:t>
      </w:r>
    </w:p>
    <w:p w14:paraId="333DD6C1"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site</w:t>
      </w:r>
      <w:proofErr w:type="gramEnd"/>
      <w:r w:rsidRPr="00616564">
        <w:rPr>
          <w:rFonts w:ascii="Arial" w:hAnsi="Arial" w:cs="Courier New"/>
          <w:sz w:val="24"/>
          <w:szCs w:val="18"/>
        </w:rPr>
        <w:t>_elev:long_name = "Elevation of Ground Radar Site above MSL" ;</w:t>
      </w:r>
    </w:p>
    <w:p w14:paraId="66646C20"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site</w:t>
      </w:r>
      <w:proofErr w:type="gramEnd"/>
      <w:r w:rsidRPr="00616564">
        <w:rPr>
          <w:rFonts w:ascii="Arial" w:hAnsi="Arial" w:cs="Courier New"/>
          <w:sz w:val="24"/>
          <w:szCs w:val="18"/>
        </w:rPr>
        <w:t>_elev:units = "km" ;</w:t>
      </w:r>
    </w:p>
    <w:p w14:paraId="3594E270"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proofErr w:type="gramStart"/>
      <w:r w:rsidRPr="00616564">
        <w:rPr>
          <w:rFonts w:ascii="Arial" w:hAnsi="Arial" w:cs="Courier New"/>
          <w:sz w:val="24"/>
          <w:szCs w:val="18"/>
        </w:rPr>
        <w:t>float</w:t>
      </w:r>
      <w:proofErr w:type="gramEnd"/>
      <w:r w:rsidRPr="00616564">
        <w:rPr>
          <w:rFonts w:ascii="Arial" w:hAnsi="Arial" w:cs="Courier New"/>
          <w:sz w:val="24"/>
          <w:szCs w:val="18"/>
        </w:rPr>
        <w:t xml:space="preserve"> version ;</w:t>
      </w:r>
    </w:p>
    <w:p w14:paraId="2BBFC239"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version:long</w:t>
      </w:r>
      <w:proofErr w:type="gramEnd"/>
      <w:r w:rsidRPr="00616564">
        <w:rPr>
          <w:rFonts w:ascii="Arial" w:hAnsi="Arial" w:cs="Courier New"/>
          <w:sz w:val="24"/>
          <w:szCs w:val="18"/>
        </w:rPr>
        <w:t>_name = "Geo Match File Version" ;</w:t>
      </w:r>
    </w:p>
    <w:p w14:paraId="768ACEE2" w14:textId="77777777" w:rsidR="00616564" w:rsidRPr="00616564" w:rsidRDefault="00616564" w:rsidP="00616564">
      <w:pPr>
        <w:pStyle w:val="WW-PlainText"/>
        <w:rPr>
          <w:rFonts w:ascii="Arial" w:hAnsi="Arial" w:cs="Courier New"/>
          <w:sz w:val="24"/>
          <w:szCs w:val="18"/>
        </w:rPr>
      </w:pPr>
    </w:p>
    <w:p w14:paraId="462FAD8F"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 xml:space="preserve">// </w:t>
      </w:r>
      <w:proofErr w:type="gramStart"/>
      <w:r w:rsidRPr="00616564">
        <w:rPr>
          <w:rFonts w:ascii="Arial" w:hAnsi="Arial" w:cs="Courier New"/>
          <w:sz w:val="24"/>
          <w:szCs w:val="18"/>
        </w:rPr>
        <w:t>global</w:t>
      </w:r>
      <w:proofErr w:type="gramEnd"/>
      <w:r w:rsidRPr="00616564">
        <w:rPr>
          <w:rFonts w:ascii="Arial" w:hAnsi="Arial" w:cs="Courier New"/>
          <w:sz w:val="24"/>
          <w:szCs w:val="18"/>
        </w:rPr>
        <w:t xml:space="preserve"> attributes:</w:t>
      </w:r>
    </w:p>
    <w:p w14:paraId="2E2231B9"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:PR</w:t>
      </w:r>
      <w:proofErr w:type="gramEnd"/>
      <w:r w:rsidRPr="00616564">
        <w:rPr>
          <w:rFonts w:ascii="Arial" w:hAnsi="Arial" w:cs="Courier New"/>
          <w:sz w:val="24"/>
          <w:szCs w:val="18"/>
        </w:rPr>
        <w:t>_Version = 7s ;</w:t>
      </w:r>
    </w:p>
    <w:p w14:paraId="70DA59D3"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lastRenderedPageBreak/>
        <w:tab/>
      </w:r>
      <w:r w:rsidRPr="00616564">
        <w:rPr>
          <w:rFonts w:ascii="Arial" w:hAnsi="Arial" w:cs="Courier New"/>
          <w:sz w:val="24"/>
          <w:szCs w:val="18"/>
        </w:rPr>
        <w:tab/>
      </w:r>
      <w:proofErr w:type="gramStart"/>
      <w:r w:rsidRPr="00616564">
        <w:rPr>
          <w:rFonts w:ascii="Arial" w:hAnsi="Arial" w:cs="Courier New"/>
          <w:sz w:val="24"/>
          <w:szCs w:val="18"/>
        </w:rPr>
        <w:t>:PPS</w:t>
      </w:r>
      <w:proofErr w:type="gramEnd"/>
      <w:r w:rsidRPr="00616564">
        <w:rPr>
          <w:rFonts w:ascii="Arial" w:hAnsi="Arial" w:cs="Courier New"/>
          <w:sz w:val="24"/>
          <w:szCs w:val="18"/>
        </w:rPr>
        <w:t>_Version = "V07" ;</w:t>
      </w:r>
    </w:p>
    <w:p w14:paraId="03B4E8C5"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:GV</w:t>
      </w:r>
      <w:proofErr w:type="gramEnd"/>
      <w:r w:rsidRPr="00616564">
        <w:rPr>
          <w:rFonts w:ascii="Arial" w:hAnsi="Arial" w:cs="Courier New"/>
          <w:sz w:val="24"/>
          <w:szCs w:val="18"/>
        </w:rPr>
        <w:t>_UF_Z_field = "CZ" ;</w:t>
      </w:r>
    </w:p>
    <w:p w14:paraId="4E527D72"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:GV</w:t>
      </w:r>
      <w:proofErr w:type="gramEnd"/>
      <w:r w:rsidRPr="00616564">
        <w:rPr>
          <w:rFonts w:ascii="Arial" w:hAnsi="Arial" w:cs="Courier New"/>
          <w:sz w:val="24"/>
          <w:szCs w:val="18"/>
        </w:rPr>
        <w:t>_UF_ZDR_field = "DR" ;</w:t>
      </w:r>
    </w:p>
    <w:p w14:paraId="4DA35AE0"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:GV</w:t>
      </w:r>
      <w:proofErr w:type="gramEnd"/>
      <w:r w:rsidRPr="00616564">
        <w:rPr>
          <w:rFonts w:ascii="Arial" w:hAnsi="Arial" w:cs="Courier New"/>
          <w:sz w:val="24"/>
          <w:szCs w:val="18"/>
        </w:rPr>
        <w:t>_UF_KDP_field = "KD" ;</w:t>
      </w:r>
    </w:p>
    <w:p w14:paraId="0EE222C3"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:GV</w:t>
      </w:r>
      <w:proofErr w:type="gramEnd"/>
      <w:r w:rsidRPr="00616564">
        <w:rPr>
          <w:rFonts w:ascii="Arial" w:hAnsi="Arial" w:cs="Courier New"/>
          <w:sz w:val="24"/>
          <w:szCs w:val="18"/>
        </w:rPr>
        <w:t>_UF_RHOHV_field = "RH" ;</w:t>
      </w:r>
    </w:p>
    <w:p w14:paraId="145C4F16"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:GV</w:t>
      </w:r>
      <w:proofErr w:type="gramEnd"/>
      <w:r w:rsidRPr="00616564">
        <w:rPr>
          <w:rFonts w:ascii="Arial" w:hAnsi="Arial" w:cs="Courier New"/>
          <w:sz w:val="24"/>
          <w:szCs w:val="18"/>
        </w:rPr>
        <w:t>_UF_RR_field = "RR" ;</w:t>
      </w:r>
    </w:p>
    <w:p w14:paraId="3452B3F8"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:GV</w:t>
      </w:r>
      <w:proofErr w:type="gramEnd"/>
      <w:r w:rsidRPr="00616564">
        <w:rPr>
          <w:rFonts w:ascii="Arial" w:hAnsi="Arial" w:cs="Courier New"/>
          <w:sz w:val="24"/>
          <w:szCs w:val="18"/>
        </w:rPr>
        <w:t>_UF_HID_field = "FH" ;</w:t>
      </w:r>
    </w:p>
    <w:p w14:paraId="63CEF4AD"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:GV</w:t>
      </w:r>
      <w:proofErr w:type="gramEnd"/>
      <w:r w:rsidRPr="00616564">
        <w:rPr>
          <w:rFonts w:ascii="Arial" w:hAnsi="Arial" w:cs="Courier New"/>
          <w:sz w:val="24"/>
          <w:szCs w:val="18"/>
        </w:rPr>
        <w:t>_UF_D0_field = "D0" ;</w:t>
      </w:r>
    </w:p>
    <w:p w14:paraId="158D8AE9" w14:textId="77777777" w:rsidR="00616564" w:rsidRPr="00616564" w:rsidRDefault="00616564" w:rsidP="00616564">
      <w:pPr>
        <w:pStyle w:val="WW-PlainText"/>
        <w:rPr>
          <w:rFonts w:ascii="Arial" w:hAnsi="Arial" w:cs="Courier New"/>
          <w:sz w:val="24"/>
          <w:szCs w:val="18"/>
        </w:rPr>
      </w:pPr>
      <w:r w:rsidRPr="00616564">
        <w:rPr>
          <w:rFonts w:ascii="Arial" w:hAnsi="Arial" w:cs="Courier New"/>
          <w:sz w:val="24"/>
          <w:szCs w:val="18"/>
        </w:rPr>
        <w:tab/>
      </w:r>
      <w:r w:rsidRPr="00616564">
        <w:rPr>
          <w:rFonts w:ascii="Arial" w:hAnsi="Arial" w:cs="Courier New"/>
          <w:sz w:val="24"/>
          <w:szCs w:val="18"/>
        </w:rPr>
        <w:tab/>
      </w:r>
      <w:proofErr w:type="gramStart"/>
      <w:r w:rsidRPr="00616564">
        <w:rPr>
          <w:rFonts w:ascii="Arial" w:hAnsi="Arial" w:cs="Courier New"/>
          <w:sz w:val="24"/>
          <w:szCs w:val="18"/>
        </w:rPr>
        <w:t>:GV</w:t>
      </w:r>
      <w:proofErr w:type="gramEnd"/>
      <w:r w:rsidRPr="00616564">
        <w:rPr>
          <w:rFonts w:ascii="Arial" w:hAnsi="Arial" w:cs="Courier New"/>
          <w:sz w:val="24"/>
          <w:szCs w:val="18"/>
        </w:rPr>
        <w:t>_UF_NW_field = "NW" ;</w:t>
      </w:r>
    </w:p>
    <w:p w14:paraId="7E86D25B" w14:textId="4A712A8F" w:rsidR="000A4841" w:rsidRPr="006152B7" w:rsidRDefault="000A4841" w:rsidP="006152B7">
      <w:pPr>
        <w:pStyle w:val="WW-PlainText"/>
        <w:ind w:firstLine="432"/>
        <w:rPr>
          <w:rFonts w:ascii="Arial" w:hAnsi="Arial" w:cs="Courier New"/>
          <w:sz w:val="24"/>
          <w:szCs w:val="18"/>
        </w:rPr>
      </w:pPr>
      <w:r w:rsidRPr="006152B7">
        <w:rPr>
          <w:rFonts w:ascii="Arial" w:hAnsi="Arial" w:cs="Courier New"/>
          <w:sz w:val="24"/>
          <w:szCs w:val="18"/>
        </w:rPr>
        <w:tab/>
      </w:r>
      <w:proofErr w:type="gramStart"/>
      <w:r w:rsidRPr="006152B7">
        <w:rPr>
          <w:rFonts w:ascii="Arial" w:hAnsi="Arial" w:cs="Courier New"/>
          <w:sz w:val="24"/>
          <w:szCs w:val="18"/>
        </w:rPr>
        <w:t>:PR</w:t>
      </w:r>
      <w:proofErr w:type="gramEnd"/>
      <w:r w:rsidRPr="006152B7">
        <w:rPr>
          <w:rFonts w:ascii="Arial" w:hAnsi="Arial" w:cs="Courier New"/>
          <w:sz w:val="24"/>
          <w:szCs w:val="18"/>
        </w:rPr>
        <w:t>_1C21_file = "Unspecified" ;</w:t>
      </w:r>
    </w:p>
    <w:p w14:paraId="1540DD14" w14:textId="727A99BF" w:rsidR="000A4841" w:rsidRPr="006152B7" w:rsidRDefault="000A4841" w:rsidP="006152B7">
      <w:pPr>
        <w:pStyle w:val="WW-PlainText"/>
        <w:ind w:firstLine="432"/>
        <w:rPr>
          <w:rFonts w:ascii="Arial" w:hAnsi="Arial" w:cs="Courier New"/>
          <w:sz w:val="24"/>
          <w:szCs w:val="18"/>
        </w:rPr>
      </w:pPr>
      <w:r w:rsidRPr="006152B7">
        <w:rPr>
          <w:rFonts w:ascii="Arial" w:hAnsi="Arial" w:cs="Courier New"/>
          <w:sz w:val="24"/>
          <w:szCs w:val="18"/>
        </w:rPr>
        <w:tab/>
      </w:r>
      <w:proofErr w:type="gramStart"/>
      <w:r w:rsidRPr="006152B7">
        <w:rPr>
          <w:rFonts w:ascii="Arial" w:hAnsi="Arial" w:cs="Courier New"/>
          <w:sz w:val="24"/>
          <w:szCs w:val="18"/>
        </w:rPr>
        <w:t>:PR</w:t>
      </w:r>
      <w:proofErr w:type="gramEnd"/>
      <w:r w:rsidRPr="006152B7">
        <w:rPr>
          <w:rFonts w:ascii="Arial" w:hAnsi="Arial" w:cs="Courier New"/>
          <w:sz w:val="24"/>
          <w:szCs w:val="18"/>
        </w:rPr>
        <w:t>_2A23_file = "Unspecified" ;</w:t>
      </w:r>
    </w:p>
    <w:p w14:paraId="746E1105" w14:textId="64692082" w:rsidR="000A4841" w:rsidRPr="006152B7" w:rsidRDefault="000A4841" w:rsidP="006152B7">
      <w:pPr>
        <w:pStyle w:val="WW-PlainText"/>
        <w:ind w:firstLine="432"/>
        <w:rPr>
          <w:rFonts w:ascii="Arial" w:hAnsi="Arial" w:cs="Courier New"/>
          <w:sz w:val="24"/>
          <w:szCs w:val="18"/>
        </w:rPr>
      </w:pPr>
      <w:r w:rsidRPr="006152B7">
        <w:rPr>
          <w:rFonts w:ascii="Arial" w:hAnsi="Arial" w:cs="Courier New"/>
          <w:sz w:val="24"/>
          <w:szCs w:val="18"/>
        </w:rPr>
        <w:tab/>
      </w:r>
      <w:proofErr w:type="gramStart"/>
      <w:r w:rsidRPr="006152B7">
        <w:rPr>
          <w:rFonts w:ascii="Arial" w:hAnsi="Arial" w:cs="Courier New"/>
          <w:sz w:val="24"/>
          <w:szCs w:val="18"/>
        </w:rPr>
        <w:t>:PR</w:t>
      </w:r>
      <w:proofErr w:type="gramEnd"/>
      <w:r w:rsidRPr="006152B7">
        <w:rPr>
          <w:rFonts w:ascii="Arial" w:hAnsi="Arial" w:cs="Courier New"/>
          <w:sz w:val="24"/>
          <w:szCs w:val="18"/>
        </w:rPr>
        <w:t>_2A25_file = "Unspecified" ;</w:t>
      </w:r>
    </w:p>
    <w:p w14:paraId="3D8FD4F8" w14:textId="3010F943" w:rsidR="000A4841" w:rsidRPr="006152B7" w:rsidRDefault="000A4841" w:rsidP="006152B7">
      <w:pPr>
        <w:pStyle w:val="WW-PlainText"/>
        <w:ind w:firstLine="432"/>
        <w:rPr>
          <w:rFonts w:ascii="Arial" w:hAnsi="Arial" w:cs="Courier New"/>
          <w:sz w:val="24"/>
          <w:szCs w:val="18"/>
        </w:rPr>
      </w:pPr>
      <w:r w:rsidRPr="006152B7">
        <w:rPr>
          <w:rFonts w:ascii="Arial" w:hAnsi="Arial" w:cs="Courier New"/>
          <w:sz w:val="24"/>
          <w:szCs w:val="18"/>
        </w:rPr>
        <w:tab/>
      </w:r>
      <w:proofErr w:type="gramStart"/>
      <w:r w:rsidRPr="006152B7">
        <w:rPr>
          <w:rFonts w:ascii="Arial" w:hAnsi="Arial" w:cs="Courier New"/>
          <w:sz w:val="24"/>
          <w:szCs w:val="18"/>
        </w:rPr>
        <w:t>:PR</w:t>
      </w:r>
      <w:proofErr w:type="gramEnd"/>
      <w:r w:rsidRPr="006152B7">
        <w:rPr>
          <w:rFonts w:ascii="Arial" w:hAnsi="Arial" w:cs="Courier New"/>
          <w:sz w:val="24"/>
          <w:szCs w:val="18"/>
        </w:rPr>
        <w:t>_2B31_file = "Unspecified" ;</w:t>
      </w:r>
    </w:p>
    <w:p w14:paraId="51E9F427" w14:textId="1637579C" w:rsidR="000A4841" w:rsidRPr="006152B7" w:rsidRDefault="000A4841" w:rsidP="006152B7">
      <w:pPr>
        <w:pStyle w:val="WW-PlainText"/>
        <w:ind w:firstLine="432"/>
        <w:rPr>
          <w:rFonts w:ascii="Arial" w:hAnsi="Arial" w:cs="Courier New"/>
          <w:sz w:val="24"/>
          <w:szCs w:val="18"/>
        </w:rPr>
      </w:pPr>
      <w:r w:rsidRPr="006152B7">
        <w:rPr>
          <w:rFonts w:ascii="Arial" w:hAnsi="Arial" w:cs="Courier New"/>
          <w:sz w:val="24"/>
          <w:szCs w:val="18"/>
        </w:rPr>
        <w:tab/>
      </w:r>
      <w:proofErr w:type="gramStart"/>
      <w:r w:rsidRPr="006152B7">
        <w:rPr>
          <w:rFonts w:ascii="Arial" w:hAnsi="Arial" w:cs="Courier New"/>
          <w:sz w:val="24"/>
          <w:szCs w:val="18"/>
        </w:rPr>
        <w:t>:GR</w:t>
      </w:r>
      <w:proofErr w:type="gramEnd"/>
      <w:r w:rsidRPr="006152B7">
        <w:rPr>
          <w:rFonts w:ascii="Arial" w:hAnsi="Arial" w:cs="Courier New"/>
          <w:sz w:val="24"/>
          <w:szCs w:val="18"/>
        </w:rPr>
        <w:t>_file = "Unspecified" ;</w:t>
      </w:r>
    </w:p>
    <w:p w14:paraId="17484FA4" w14:textId="77777777" w:rsidR="000A4841" w:rsidRPr="00C871E8" w:rsidRDefault="00AB3EE4" w:rsidP="000A4841">
      <w:pPr>
        <w:pStyle w:val="WW-PlainText"/>
        <w:rPr>
          <w:rFonts w:ascii="Courier" w:hAnsi="Courier" w:cs="Courier New"/>
          <w:sz w:val="18"/>
          <w:szCs w:val="18"/>
        </w:rPr>
      </w:pPr>
      <w:r>
        <w:rPr>
          <w:noProof/>
        </w:rPr>
        <w:lastRenderedPageBreak/>
        <mc:AlternateContent>
          <mc:Choice Requires="wps">
            <w:drawing>
              <wp:anchor distT="0" distB="0" distL="114300" distR="114300" simplePos="0" relativeHeight="251659776" behindDoc="0" locked="0" layoutInCell="1" allowOverlap="1" wp14:anchorId="52A401B7" wp14:editId="7BCDCCC7">
                <wp:simplePos x="0" y="0"/>
                <wp:positionH relativeFrom="column">
                  <wp:posOffset>-22225</wp:posOffset>
                </wp:positionH>
                <wp:positionV relativeFrom="paragraph">
                  <wp:posOffset>-196215</wp:posOffset>
                </wp:positionV>
                <wp:extent cx="8219440" cy="4776470"/>
                <wp:effectExtent l="0" t="0" r="35560" b="24130"/>
                <wp:wrapSquare wrapText="bothSides"/>
                <wp:docPr id="5"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9440" cy="4776470"/>
                        </a:xfrm>
                        <a:prstGeom prst="rect">
                          <a:avLst/>
                        </a:prstGeom>
                        <a:solidFill>
                          <a:srgbClr val="D8D8D8"/>
                        </a:solidFill>
                        <a:ln w="9525">
                          <a:solidFill>
                            <a:srgbClr val="000000"/>
                          </a:solidFill>
                          <a:miter lim="800000"/>
                          <a:headEnd/>
                          <a:tailEnd/>
                        </a:ln>
                      </wps:spPr>
                      <wps:txbx>
                        <w:txbxContent>
                          <w:p w14:paraId="5AA0A23C" w14:textId="77777777" w:rsidR="00D0715C" w:rsidRPr="006152B7" w:rsidRDefault="00D0715C">
                            <w:pPr>
                              <w:rPr>
                                <w:sz w:val="22"/>
                                <w:szCs w:val="22"/>
                              </w:rPr>
                            </w:pPr>
                            <w:r w:rsidRPr="006152B7">
                              <w:rPr>
                                <w:sz w:val="22"/>
                                <w:szCs w:val="22"/>
                              </w:rPr>
                              <w:t xml:space="preserve">NOTES:  </w:t>
                            </w:r>
                          </w:p>
                          <w:p w14:paraId="5F7CCC29" w14:textId="77777777" w:rsidR="00D0715C" w:rsidRPr="006152B7" w:rsidRDefault="00D0715C">
                            <w:pPr>
                              <w:rPr>
                                <w:sz w:val="22"/>
                                <w:szCs w:val="22"/>
                              </w:rPr>
                            </w:pPr>
                          </w:p>
                          <w:p w14:paraId="3B43F390" w14:textId="4D4964B0" w:rsidR="00D0715C" w:rsidRPr="006152B7" w:rsidRDefault="00D0715C">
                            <w:pPr>
                              <w:rPr>
                                <w:sz w:val="22"/>
                                <w:szCs w:val="22"/>
                              </w:rPr>
                            </w:pPr>
                            <w:proofErr w:type="gramStart"/>
                            <w:r w:rsidRPr="006152B7">
                              <w:rPr>
                                <w:sz w:val="22"/>
                                <w:szCs w:val="22"/>
                              </w:rPr>
                              <w:t>1)  The</w:t>
                            </w:r>
                            <w:proofErr w:type="gramEnd"/>
                            <w:r w:rsidRPr="006152B7">
                              <w:rPr>
                                <w:sz w:val="22"/>
                                <w:szCs w:val="22"/>
                              </w:rPr>
                              <w:t xml:space="preserve"> variables </w:t>
                            </w:r>
                            <w:r w:rsidRPr="006152B7">
                              <w:rPr>
                                <w:b/>
                                <w:sz w:val="22"/>
                                <w:szCs w:val="22"/>
                              </w:rPr>
                              <w:t>topHeight</w:t>
                            </w:r>
                            <w:r w:rsidRPr="006152B7">
                              <w:rPr>
                                <w:sz w:val="22"/>
                                <w:szCs w:val="22"/>
                              </w:rPr>
                              <w:t xml:space="preserve"> and </w:t>
                            </w:r>
                            <w:r w:rsidRPr="006152B7">
                              <w:rPr>
                                <w:b/>
                                <w:sz w:val="22"/>
                                <w:szCs w:val="22"/>
                              </w:rPr>
                              <w:t>bottomHeight</w:t>
                            </w:r>
                            <w:r w:rsidRPr="006152B7">
                              <w:rPr>
                                <w:sz w:val="22"/>
                                <w:szCs w:val="22"/>
                              </w:rPr>
                              <w:t xml:space="preserve"> are in units of km above ground level (km AGL), while </w:t>
                            </w:r>
                            <w:r w:rsidRPr="006152B7">
                              <w:rPr>
                                <w:b/>
                                <w:sz w:val="22"/>
                                <w:szCs w:val="22"/>
                              </w:rPr>
                              <w:t>BBheight</w:t>
                            </w:r>
                            <w:r w:rsidRPr="006152B7">
                              <w:rPr>
                                <w:sz w:val="22"/>
                                <w:szCs w:val="22"/>
                              </w:rPr>
                              <w:t xml:space="preserve"> is in units of meters above mean sea level (m above MSL).  Assuming all heights are converted to units of km, then the variable </w:t>
                            </w:r>
                            <w:r w:rsidRPr="006152B7">
                              <w:rPr>
                                <w:b/>
                                <w:sz w:val="22"/>
                                <w:szCs w:val="22"/>
                              </w:rPr>
                              <w:t>site_elev</w:t>
                            </w:r>
                            <w:r w:rsidRPr="006152B7">
                              <w:rPr>
                                <w:sz w:val="22"/>
                                <w:szCs w:val="22"/>
                              </w:rPr>
                              <w:t xml:space="preserve"> (km above MSL) relates above MSL and AGL</w:t>
                            </w:r>
                            <w:proofErr w:type="gramStart"/>
                            <w:r>
                              <w:rPr>
                                <w:sz w:val="22"/>
                                <w:szCs w:val="22"/>
                              </w:rPr>
                              <w:t>:</w:t>
                            </w:r>
                            <w:r w:rsidRPr="006152B7">
                              <w:rPr>
                                <w:sz w:val="22"/>
                                <w:szCs w:val="22"/>
                              </w:rPr>
                              <w:t xml:space="preserve"> </w:t>
                            </w:r>
                            <w:r>
                              <w:rPr>
                                <w:sz w:val="22"/>
                                <w:szCs w:val="22"/>
                              </w:rPr>
                              <w:t xml:space="preserve"> </w:t>
                            </w:r>
                            <w:r w:rsidRPr="006152B7">
                              <w:rPr>
                                <w:sz w:val="22"/>
                                <w:szCs w:val="22"/>
                              </w:rPr>
                              <w:t xml:space="preserve"> </w:t>
                            </w:r>
                            <w:r w:rsidRPr="006152B7">
                              <w:rPr>
                                <w:rFonts w:ascii="Courier" w:hAnsi="Courier"/>
                                <w:sz w:val="22"/>
                                <w:szCs w:val="22"/>
                              </w:rPr>
                              <w:t>HeightAGL</w:t>
                            </w:r>
                            <w:proofErr w:type="gramEnd"/>
                            <w:r w:rsidRPr="006152B7">
                              <w:rPr>
                                <w:rFonts w:ascii="Courier" w:hAnsi="Courier"/>
                                <w:sz w:val="22"/>
                                <w:szCs w:val="22"/>
                              </w:rPr>
                              <w:t xml:space="preserve"> = HeightMSL - site_elev</w:t>
                            </w:r>
                          </w:p>
                          <w:p w14:paraId="38E3BA66" w14:textId="77777777" w:rsidR="00D0715C" w:rsidRPr="006152B7" w:rsidRDefault="00D0715C">
                            <w:pPr>
                              <w:rPr>
                                <w:sz w:val="22"/>
                                <w:szCs w:val="22"/>
                              </w:rPr>
                            </w:pPr>
                          </w:p>
                          <w:p w14:paraId="62292B8E" w14:textId="0B1CA056" w:rsidR="00D0715C" w:rsidRPr="00F45AF4" w:rsidRDefault="00D0715C">
                            <w:pPr>
                              <w:rPr>
                                <w:sz w:val="22"/>
                                <w:szCs w:val="22"/>
                              </w:rPr>
                            </w:pPr>
                            <w:proofErr w:type="gramStart"/>
                            <w:r w:rsidRPr="006152B7">
                              <w:rPr>
                                <w:sz w:val="22"/>
                                <w:szCs w:val="22"/>
                              </w:rPr>
                              <w:t xml:space="preserve">2) </w:t>
                            </w:r>
                            <w:r>
                              <w:rPr>
                                <w:sz w:val="22"/>
                                <w:szCs w:val="22"/>
                              </w:rPr>
                              <w:t xml:space="preserve"> </w:t>
                            </w:r>
                            <w:r w:rsidRPr="006152B7">
                              <w:rPr>
                                <w:sz w:val="22"/>
                                <w:szCs w:val="22"/>
                              </w:rPr>
                              <w:t>The</w:t>
                            </w:r>
                            <w:proofErr w:type="gramEnd"/>
                            <w:r w:rsidRPr="006152B7">
                              <w:rPr>
                                <w:sz w:val="22"/>
                                <w:szCs w:val="22"/>
                              </w:rPr>
                              <w:t xml:space="preserve"> variables </w:t>
                            </w:r>
                            <w:r w:rsidRPr="006152B7">
                              <w:rPr>
                                <w:b/>
                                <w:sz w:val="22"/>
                                <w:szCs w:val="22"/>
                              </w:rPr>
                              <w:t>have_threeDreflectMax</w:t>
                            </w:r>
                            <w:r w:rsidRPr="006152B7">
                              <w:rPr>
                                <w:sz w:val="22"/>
                                <w:szCs w:val="22"/>
                              </w:rPr>
                              <w:t xml:space="preserve">, </w:t>
                            </w:r>
                            <w:r w:rsidRPr="006152B7">
                              <w:rPr>
                                <w:b/>
                                <w:sz w:val="22"/>
                                <w:szCs w:val="22"/>
                              </w:rPr>
                              <w:t>have_threeDreflectStdDev</w:t>
                            </w:r>
                            <w:r w:rsidRPr="006152B7">
                              <w:rPr>
                                <w:sz w:val="22"/>
                                <w:szCs w:val="22"/>
                              </w:rPr>
                              <w:t>, t</w:t>
                            </w:r>
                            <w:r w:rsidRPr="006152B7">
                              <w:rPr>
                                <w:b/>
                                <w:sz w:val="22"/>
                                <w:szCs w:val="22"/>
                              </w:rPr>
                              <w:t>hreeDreflectMax</w:t>
                            </w:r>
                            <w:r w:rsidRPr="006152B7">
                              <w:rPr>
                                <w:sz w:val="22"/>
                                <w:szCs w:val="22"/>
                              </w:rPr>
                              <w:t>, t</w:t>
                            </w:r>
                            <w:r w:rsidRPr="006152B7">
                              <w:rPr>
                                <w:b/>
                                <w:sz w:val="22"/>
                                <w:szCs w:val="22"/>
                              </w:rPr>
                              <w:t>hreeDreflectStdDev</w:t>
                            </w:r>
                            <w:r w:rsidRPr="006152B7">
                              <w:rPr>
                                <w:sz w:val="22"/>
                                <w:szCs w:val="22"/>
                              </w:rPr>
                              <w:t xml:space="preserve">, </w:t>
                            </w:r>
                            <w:r w:rsidRPr="006152B7">
                              <w:rPr>
                                <w:b/>
                                <w:sz w:val="22"/>
                                <w:szCs w:val="22"/>
                              </w:rPr>
                              <w:t>have_BBstatus</w:t>
                            </w:r>
                            <w:r w:rsidRPr="006152B7">
                              <w:rPr>
                                <w:sz w:val="22"/>
                                <w:szCs w:val="22"/>
                              </w:rPr>
                              <w:t xml:space="preserve">, </w:t>
                            </w:r>
                            <w:r w:rsidRPr="006152B7">
                              <w:rPr>
                                <w:b/>
                                <w:sz w:val="22"/>
                                <w:szCs w:val="22"/>
                              </w:rPr>
                              <w:t>have_status</w:t>
                            </w:r>
                            <w:r w:rsidRPr="006152B7">
                              <w:rPr>
                                <w:sz w:val="22"/>
                                <w:szCs w:val="22"/>
                              </w:rPr>
                              <w:t xml:space="preserve">, </w:t>
                            </w:r>
                            <w:r w:rsidRPr="006152B7">
                              <w:rPr>
                                <w:b/>
                                <w:sz w:val="22"/>
                                <w:szCs w:val="22"/>
                              </w:rPr>
                              <w:t>BBstatus</w:t>
                            </w:r>
                            <w:r w:rsidRPr="006152B7">
                              <w:rPr>
                                <w:sz w:val="22"/>
                                <w:szCs w:val="22"/>
                              </w:rPr>
                              <w:t xml:space="preserve">, and </w:t>
                            </w:r>
                            <w:r w:rsidRPr="006152B7">
                              <w:rPr>
                                <w:b/>
                                <w:sz w:val="22"/>
                                <w:szCs w:val="22"/>
                              </w:rPr>
                              <w:t>status</w:t>
                            </w:r>
                            <w:r w:rsidRPr="006152B7">
                              <w:rPr>
                                <w:sz w:val="22"/>
                                <w:szCs w:val="22"/>
                              </w:rPr>
                              <w:t xml:space="preserve"> are not present in PR-GR geometry match netCDF files prior to version 2.0.</w:t>
                            </w:r>
                            <w:r>
                              <w:rPr>
                                <w:sz w:val="22"/>
                                <w:szCs w:val="22"/>
                              </w:rPr>
                              <w:t xml:space="preserve">  Beginning with the version 3.0 matchup file, the redundant variables </w:t>
                            </w:r>
                            <w:r w:rsidRPr="006152B7">
                              <w:rPr>
                                <w:b/>
                                <w:sz w:val="22"/>
                                <w:szCs w:val="22"/>
                              </w:rPr>
                              <w:t>have_threeDreflectMax</w:t>
                            </w:r>
                            <w:r>
                              <w:rPr>
                                <w:sz w:val="22"/>
                                <w:szCs w:val="22"/>
                              </w:rPr>
                              <w:t xml:space="preserve"> and</w:t>
                            </w:r>
                            <w:r w:rsidRPr="006152B7">
                              <w:rPr>
                                <w:sz w:val="22"/>
                                <w:szCs w:val="22"/>
                              </w:rPr>
                              <w:t xml:space="preserve"> </w:t>
                            </w:r>
                            <w:r w:rsidRPr="006152B7">
                              <w:rPr>
                                <w:b/>
                                <w:sz w:val="22"/>
                                <w:szCs w:val="22"/>
                              </w:rPr>
                              <w:t>have_threeDreflectStdDev</w:t>
                            </w:r>
                            <w:r>
                              <w:rPr>
                                <w:b/>
                                <w:sz w:val="22"/>
                                <w:szCs w:val="22"/>
                              </w:rPr>
                              <w:t xml:space="preserve"> </w:t>
                            </w:r>
                            <w:r>
                              <w:rPr>
                                <w:sz w:val="22"/>
                                <w:szCs w:val="22"/>
                              </w:rPr>
                              <w:t>were deleted from the file definition.</w:t>
                            </w:r>
                          </w:p>
                          <w:p w14:paraId="6078C85E" w14:textId="77777777" w:rsidR="00D0715C" w:rsidRPr="006152B7" w:rsidRDefault="00D0715C">
                            <w:pPr>
                              <w:rPr>
                                <w:sz w:val="22"/>
                                <w:szCs w:val="22"/>
                              </w:rPr>
                            </w:pPr>
                          </w:p>
                          <w:p w14:paraId="14AB9990" w14:textId="7A600D60" w:rsidR="00D0715C" w:rsidRPr="006152B7" w:rsidRDefault="00D0715C">
                            <w:pPr>
                              <w:rPr>
                                <w:sz w:val="22"/>
                                <w:szCs w:val="22"/>
                              </w:rPr>
                            </w:pPr>
                            <w:proofErr w:type="gramStart"/>
                            <w:r>
                              <w:rPr>
                                <w:sz w:val="22"/>
                                <w:szCs w:val="22"/>
                              </w:rPr>
                              <w:t>3</w:t>
                            </w:r>
                            <w:r w:rsidRPr="006152B7">
                              <w:rPr>
                                <w:sz w:val="22"/>
                                <w:szCs w:val="22"/>
                              </w:rPr>
                              <w:t>)  The</w:t>
                            </w:r>
                            <w:proofErr w:type="gramEnd"/>
                            <w:r w:rsidRPr="006152B7">
                              <w:rPr>
                                <w:sz w:val="22"/>
                                <w:szCs w:val="22"/>
                              </w:rPr>
                              <w:t xml:space="preserve"> global variables </w:t>
                            </w:r>
                            <w:r w:rsidRPr="003D036D">
                              <w:rPr>
                                <w:b/>
                                <w:sz w:val="22"/>
                                <w:szCs w:val="22"/>
                              </w:rPr>
                              <w:t>PR_1C21_file, PR_2A23_file, PR_2A25_file, PR_2B31_file,</w:t>
                            </w:r>
                            <w:r w:rsidRPr="006152B7">
                              <w:rPr>
                                <w:sz w:val="22"/>
                                <w:szCs w:val="22"/>
                              </w:rPr>
                              <w:t xml:space="preserve"> and </w:t>
                            </w:r>
                            <w:r w:rsidRPr="003D036D">
                              <w:rPr>
                                <w:b/>
                                <w:sz w:val="22"/>
                                <w:szCs w:val="22"/>
                              </w:rPr>
                              <w:t>GR_file</w:t>
                            </w:r>
                            <w:r w:rsidRPr="006152B7">
                              <w:rPr>
                                <w:sz w:val="22"/>
                                <w:szCs w:val="22"/>
                              </w:rPr>
                              <w:t xml:space="preserve"> are not present in PR-GR geometry match netCDF files prior to version 2.1.</w:t>
                            </w:r>
                          </w:p>
                          <w:p w14:paraId="162EF3DE" w14:textId="77777777" w:rsidR="00D0715C" w:rsidRPr="006152B7" w:rsidRDefault="00D0715C">
                            <w:pPr>
                              <w:rPr>
                                <w:sz w:val="22"/>
                                <w:szCs w:val="22"/>
                              </w:rPr>
                            </w:pPr>
                          </w:p>
                          <w:p w14:paraId="224E5B39" w14:textId="36C93C3D" w:rsidR="00D0715C" w:rsidRDefault="00D0715C" w:rsidP="000A4841">
                            <w:pPr>
                              <w:rPr>
                                <w:sz w:val="22"/>
                                <w:szCs w:val="22"/>
                              </w:rPr>
                            </w:pPr>
                            <w:proofErr w:type="gramStart"/>
                            <w:r>
                              <w:rPr>
                                <w:sz w:val="22"/>
                                <w:szCs w:val="22"/>
                              </w:rPr>
                              <w:t>4</w:t>
                            </w:r>
                            <w:r w:rsidRPr="006152B7">
                              <w:rPr>
                                <w:sz w:val="22"/>
                                <w:szCs w:val="22"/>
                              </w:rPr>
                              <w:t>)  Actual</w:t>
                            </w:r>
                            <w:proofErr w:type="gramEnd"/>
                            <w:r w:rsidRPr="006152B7">
                              <w:rPr>
                                <w:sz w:val="22"/>
                                <w:szCs w:val="22"/>
                              </w:rPr>
                              <w:t xml:space="preserve"> values for the dimension variables “</w:t>
                            </w:r>
                            <w:r w:rsidRPr="006152B7">
                              <w:rPr>
                                <w:b/>
                                <w:sz w:val="22"/>
                                <w:szCs w:val="22"/>
                              </w:rPr>
                              <w:t>fpdim</w:t>
                            </w:r>
                            <w:r w:rsidRPr="006152B7">
                              <w:rPr>
                                <w:sz w:val="22"/>
                                <w:szCs w:val="22"/>
                              </w:rPr>
                              <w:t>” and “</w:t>
                            </w:r>
                            <w:r w:rsidRPr="006152B7">
                              <w:rPr>
                                <w:b/>
                                <w:sz w:val="22"/>
                                <w:szCs w:val="22"/>
                              </w:rPr>
                              <w:t>elevationAngle</w:t>
                            </w:r>
                            <w:r w:rsidRPr="006152B7">
                              <w:rPr>
                                <w:sz w:val="22"/>
                                <w:szCs w:val="22"/>
                              </w:rPr>
                              <w:t>” must be specified at time of  netCDF file creation.</w:t>
                            </w:r>
                          </w:p>
                          <w:p w14:paraId="330E6FCD" w14:textId="77777777" w:rsidR="00D0715C" w:rsidRDefault="00D0715C" w:rsidP="000A4841">
                            <w:pPr>
                              <w:rPr>
                                <w:sz w:val="22"/>
                                <w:szCs w:val="22"/>
                              </w:rPr>
                            </w:pPr>
                          </w:p>
                          <w:p w14:paraId="4BE3D9FF" w14:textId="0C4FB31A" w:rsidR="00D0715C" w:rsidRDefault="00D0715C" w:rsidP="000A4841">
                            <w:pPr>
                              <w:rPr>
                                <w:sz w:val="22"/>
                                <w:szCs w:val="22"/>
                              </w:rPr>
                            </w:pPr>
                            <w:proofErr w:type="gramStart"/>
                            <w:r>
                              <w:rPr>
                                <w:sz w:val="22"/>
                                <w:szCs w:val="22"/>
                              </w:rPr>
                              <w:t>5)  The</w:t>
                            </w:r>
                            <w:proofErr w:type="gramEnd"/>
                            <w:r>
                              <w:rPr>
                                <w:sz w:val="22"/>
                                <w:szCs w:val="22"/>
                              </w:rPr>
                              <w:t xml:space="preserve"> flag </w:t>
                            </w:r>
                            <w:r w:rsidRPr="009B7B5B">
                              <w:rPr>
                                <w:sz w:val="22"/>
                                <w:szCs w:val="22"/>
                              </w:rPr>
                              <w:t xml:space="preserve">variables </w:t>
                            </w:r>
                            <w:r w:rsidRPr="006152B7">
                              <w:rPr>
                                <w:b/>
                                <w:sz w:val="22"/>
                                <w:szCs w:val="22"/>
                              </w:rPr>
                              <w:t>have_GR_DP_rainrate, have_GR_DP_rainrateStdDev,</w:t>
                            </w:r>
                            <w:r>
                              <w:rPr>
                                <w:b/>
                                <w:sz w:val="22"/>
                                <w:szCs w:val="22"/>
                              </w:rPr>
                              <w:t xml:space="preserve"> </w:t>
                            </w:r>
                            <w:r w:rsidRPr="008A6169">
                              <w:rPr>
                                <w:sz w:val="22"/>
                                <w:szCs w:val="22"/>
                              </w:rPr>
                              <w:t>and</w:t>
                            </w:r>
                            <w:r w:rsidRPr="006152B7">
                              <w:rPr>
                                <w:b/>
                                <w:sz w:val="22"/>
                                <w:szCs w:val="22"/>
                              </w:rPr>
                              <w:t xml:space="preserve"> have_GR_DP_rainrateMax, </w:t>
                            </w:r>
                            <w:r>
                              <w:rPr>
                                <w:sz w:val="22"/>
                                <w:szCs w:val="22"/>
                              </w:rPr>
                              <w:t xml:space="preserve">and the data variables </w:t>
                            </w:r>
                            <w:r w:rsidRPr="006152B7">
                              <w:rPr>
                                <w:b/>
                                <w:sz w:val="22"/>
                                <w:szCs w:val="22"/>
                              </w:rPr>
                              <w:t>GR_DP_rainrate, GR_DP_rainrateStdDev</w:t>
                            </w:r>
                            <w:r w:rsidRPr="009169BB">
                              <w:rPr>
                                <w:sz w:val="22"/>
                                <w:szCs w:val="22"/>
                              </w:rPr>
                              <w:t>,</w:t>
                            </w:r>
                            <w:r w:rsidRPr="009B7B5B">
                              <w:rPr>
                                <w:sz w:val="22"/>
                                <w:szCs w:val="22"/>
                              </w:rPr>
                              <w:t xml:space="preserve"> </w:t>
                            </w:r>
                            <w:r>
                              <w:rPr>
                                <w:sz w:val="22"/>
                                <w:szCs w:val="22"/>
                              </w:rPr>
                              <w:t xml:space="preserve">and </w:t>
                            </w:r>
                            <w:r w:rsidRPr="006152B7">
                              <w:rPr>
                                <w:b/>
                                <w:sz w:val="22"/>
                                <w:szCs w:val="22"/>
                              </w:rPr>
                              <w:t>GR_DP_rainrateMax</w:t>
                            </w:r>
                            <w:r>
                              <w:rPr>
                                <w:sz w:val="22"/>
                                <w:szCs w:val="22"/>
                              </w:rPr>
                              <w:t xml:space="preserve"> </w:t>
                            </w:r>
                            <w:r w:rsidRPr="009169BB">
                              <w:rPr>
                                <w:sz w:val="22"/>
                                <w:szCs w:val="22"/>
                              </w:rPr>
                              <w:t>are not present in PR-GR geometry match n</w:t>
                            </w:r>
                            <w:r>
                              <w:rPr>
                                <w:sz w:val="22"/>
                                <w:szCs w:val="22"/>
                              </w:rPr>
                              <w:t>etCDF files prior to version 2.2</w:t>
                            </w:r>
                            <w:r w:rsidRPr="009169BB">
                              <w:rPr>
                                <w:sz w:val="22"/>
                                <w:szCs w:val="22"/>
                              </w:rPr>
                              <w:t>.</w:t>
                            </w:r>
                            <w:r>
                              <w:rPr>
                                <w:sz w:val="22"/>
                                <w:szCs w:val="22"/>
                              </w:rPr>
                              <w:t xml:space="preserve">  The flag variables will be zero (no data present) and the data variables will be populated with fill values if a rain rate field is not present in the GR 1CUF data input to the matchup.  For the version 3</w:t>
                            </w:r>
                            <w:proofErr w:type="gramStart"/>
                            <w:r>
                              <w:rPr>
                                <w:sz w:val="22"/>
                                <w:szCs w:val="22"/>
                              </w:rPr>
                              <w:t>.0 matchup</w:t>
                            </w:r>
                            <w:proofErr w:type="gramEnd"/>
                            <w:r>
                              <w:rPr>
                                <w:sz w:val="22"/>
                                <w:szCs w:val="22"/>
                              </w:rPr>
                              <w:t xml:space="preserve"> file, these variables were renamed to </w:t>
                            </w:r>
                            <w:r>
                              <w:rPr>
                                <w:b/>
                                <w:sz w:val="22"/>
                                <w:szCs w:val="22"/>
                              </w:rPr>
                              <w:t>have_GR_rainrate, GR_rainrate, GR_</w:t>
                            </w:r>
                            <w:r w:rsidRPr="006152B7">
                              <w:rPr>
                                <w:b/>
                                <w:sz w:val="22"/>
                                <w:szCs w:val="22"/>
                              </w:rPr>
                              <w:t>rainrateStdDev</w:t>
                            </w:r>
                            <w:r w:rsidRPr="009169BB">
                              <w:rPr>
                                <w:sz w:val="22"/>
                                <w:szCs w:val="22"/>
                              </w:rPr>
                              <w:t>,</w:t>
                            </w:r>
                            <w:r w:rsidRPr="009B7B5B">
                              <w:rPr>
                                <w:sz w:val="22"/>
                                <w:szCs w:val="22"/>
                              </w:rPr>
                              <w:t xml:space="preserve"> </w:t>
                            </w:r>
                            <w:r>
                              <w:rPr>
                                <w:sz w:val="22"/>
                                <w:szCs w:val="22"/>
                              </w:rPr>
                              <w:t xml:space="preserve">and </w:t>
                            </w:r>
                            <w:r>
                              <w:rPr>
                                <w:b/>
                                <w:sz w:val="22"/>
                                <w:szCs w:val="22"/>
                              </w:rPr>
                              <w:t>GR_</w:t>
                            </w:r>
                            <w:r w:rsidRPr="006152B7">
                              <w:rPr>
                                <w:b/>
                                <w:sz w:val="22"/>
                                <w:szCs w:val="22"/>
                              </w:rPr>
                              <w:t>rainrateMax</w:t>
                            </w:r>
                            <w:r>
                              <w:rPr>
                                <w:b/>
                                <w:sz w:val="22"/>
                                <w:szCs w:val="22"/>
                              </w:rPr>
                              <w:t>,</w:t>
                            </w:r>
                            <w:r>
                              <w:rPr>
                                <w:sz w:val="22"/>
                                <w:szCs w:val="22"/>
                              </w:rPr>
                              <w:t xml:space="preserve"> and the redundant variables</w:t>
                            </w:r>
                            <w:r w:rsidRPr="005864D9">
                              <w:rPr>
                                <w:b/>
                                <w:sz w:val="22"/>
                                <w:szCs w:val="22"/>
                              </w:rPr>
                              <w:t xml:space="preserve"> </w:t>
                            </w:r>
                            <w:r w:rsidRPr="006152B7">
                              <w:rPr>
                                <w:b/>
                                <w:sz w:val="22"/>
                                <w:szCs w:val="22"/>
                              </w:rPr>
                              <w:t>have_GR_DP_rainrateStdDev, have_GR_DP_rainrateMax</w:t>
                            </w:r>
                            <w:r>
                              <w:rPr>
                                <w:sz w:val="22"/>
                                <w:szCs w:val="22"/>
                              </w:rPr>
                              <w:t xml:space="preserve"> were deleted from the file definition.</w:t>
                            </w:r>
                          </w:p>
                          <w:p w14:paraId="7068D82C" w14:textId="77777777" w:rsidR="00D0715C" w:rsidRDefault="00D0715C" w:rsidP="000A4841">
                            <w:pPr>
                              <w:rPr>
                                <w:sz w:val="22"/>
                                <w:szCs w:val="22"/>
                              </w:rPr>
                            </w:pPr>
                          </w:p>
                          <w:p w14:paraId="72D9223C" w14:textId="76090C53" w:rsidR="00D0715C" w:rsidRDefault="00D0715C" w:rsidP="003D036D">
                            <w:pPr>
                              <w:rPr>
                                <w:sz w:val="22"/>
                                <w:szCs w:val="22"/>
                              </w:rPr>
                            </w:pPr>
                            <w:proofErr w:type="gramStart"/>
                            <w:r>
                              <w:rPr>
                                <w:sz w:val="22"/>
                                <w:szCs w:val="22"/>
                              </w:rPr>
                              <w:t>6)  The</w:t>
                            </w:r>
                            <w:proofErr w:type="gramEnd"/>
                            <w:r>
                              <w:rPr>
                                <w:sz w:val="22"/>
                                <w:szCs w:val="22"/>
                              </w:rPr>
                              <w:t xml:space="preserve"> flag variables </w:t>
                            </w:r>
                            <w:r w:rsidRPr="003D036D">
                              <w:rPr>
                                <w:b/>
                                <w:sz w:val="22"/>
                                <w:szCs w:val="22"/>
                              </w:rPr>
                              <w:t>have_GR_Zdr, have_GR_Kdp, have_GR_RHOhv, have_GR</w:t>
                            </w:r>
                            <w:r>
                              <w:rPr>
                                <w:b/>
                                <w:sz w:val="22"/>
                                <w:szCs w:val="22"/>
                              </w:rPr>
                              <w:t>_HID, have_GR_Dzero, have_GR_Nw</w:t>
                            </w:r>
                            <w:r w:rsidRPr="003D036D">
                              <w:rPr>
                                <w:b/>
                                <w:sz w:val="22"/>
                                <w:szCs w:val="22"/>
                              </w:rPr>
                              <w:t xml:space="preserve"> </w:t>
                            </w:r>
                            <w:r>
                              <w:rPr>
                                <w:sz w:val="22"/>
                                <w:szCs w:val="22"/>
                              </w:rPr>
                              <w:t xml:space="preserve">and the data variables </w:t>
                            </w:r>
                            <w:r w:rsidRPr="003D036D">
                              <w:rPr>
                                <w:b/>
                                <w:sz w:val="22"/>
                                <w:szCs w:val="22"/>
                              </w:rPr>
                              <w:t xml:space="preserve">GR_Zdr, GR_ZdrStdDev, GR_ZdrMax, GR_Kdp, GR_KdpStdDev, GR_KdpMax, GR_RHOhv, GR_RHOhvStdDev, GR_RHOhvMax, GR_HID, GR_Dzero, GR_DzeroStdDev, GR_DzeroMax, GR_Nw, GR_NwStdDev, </w:t>
                            </w:r>
                            <w:r w:rsidRPr="003D036D">
                              <w:rPr>
                                <w:sz w:val="22"/>
                                <w:szCs w:val="22"/>
                              </w:rPr>
                              <w:t>and</w:t>
                            </w:r>
                            <w:r>
                              <w:rPr>
                                <w:b/>
                                <w:sz w:val="22"/>
                                <w:szCs w:val="22"/>
                              </w:rPr>
                              <w:t xml:space="preserve"> </w:t>
                            </w:r>
                            <w:r w:rsidRPr="003D036D">
                              <w:rPr>
                                <w:b/>
                                <w:sz w:val="22"/>
                                <w:szCs w:val="22"/>
                              </w:rPr>
                              <w:t>GR_NwMax</w:t>
                            </w:r>
                            <w:r w:rsidRPr="003D036D">
                              <w:rPr>
                                <w:sz w:val="22"/>
                                <w:szCs w:val="22"/>
                              </w:rPr>
                              <w:t xml:space="preserve"> </w:t>
                            </w:r>
                            <w:r w:rsidRPr="006152B7">
                              <w:rPr>
                                <w:sz w:val="22"/>
                                <w:szCs w:val="22"/>
                              </w:rPr>
                              <w:t>are not present in PR-GR geometry match n</w:t>
                            </w:r>
                            <w:r>
                              <w:rPr>
                                <w:sz w:val="22"/>
                                <w:szCs w:val="22"/>
                              </w:rPr>
                              <w:t>etCDF files prior to version 3.0</w:t>
                            </w:r>
                            <w:r w:rsidRPr="006152B7">
                              <w:rPr>
                                <w:sz w:val="22"/>
                                <w:szCs w:val="22"/>
                              </w:rPr>
                              <w:t>.</w:t>
                            </w:r>
                            <w:r w:rsidRPr="008A6169">
                              <w:rPr>
                                <w:sz w:val="22"/>
                                <w:szCs w:val="22"/>
                              </w:rPr>
                              <w:t xml:space="preserve"> </w:t>
                            </w:r>
                            <w:r>
                              <w:rPr>
                                <w:sz w:val="22"/>
                                <w:szCs w:val="22"/>
                              </w:rPr>
                              <w:t xml:space="preserve"> The flag variable will be zero (no data present) and the data variable array will be populated with fill values if the corresponding dual-polarization data field is not present in the GR 1CUF data input to the matchup. </w:t>
                            </w:r>
                          </w:p>
                          <w:p w14:paraId="1397DD6D" w14:textId="60F49E0E" w:rsidR="00D0715C" w:rsidRPr="006152B7" w:rsidRDefault="00D0715C" w:rsidP="003D036D">
                            <w:pPr>
                              <w:rPr>
                                <w:sz w:val="22"/>
                                <w:szCs w:val="22"/>
                              </w:rPr>
                            </w:pPr>
                          </w:p>
                          <w:p w14:paraId="19108454" w14:textId="77777777" w:rsidR="00D0715C" w:rsidRPr="003D036D" w:rsidRDefault="00D0715C" w:rsidP="003D036D">
                            <w:pPr>
                              <w:rPr>
                                <w:sz w:val="22"/>
                                <w:szCs w:val="22"/>
                              </w:rPr>
                            </w:pPr>
                          </w:p>
                          <w:p w14:paraId="013A0ED8" w14:textId="2B581584" w:rsidR="00D0715C" w:rsidRPr="00F45AF4" w:rsidRDefault="00D0715C" w:rsidP="000A4841">
                            <w:pPr>
                              <w:rPr>
                                <w:sz w:val="22"/>
                                <w:szCs w:val="22"/>
                              </w:rPr>
                            </w:pPr>
                          </w:p>
                          <w:p w14:paraId="7F2EF342" w14:textId="77777777" w:rsidR="00D0715C" w:rsidRPr="006152B7" w:rsidRDefault="00D0715C">
                            <w:pPr>
                              <w:rPr>
                                <w:sz w:val="22"/>
                                <w:szCs w:val="22"/>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34" o:spid="_x0000_s1026" type="#_x0000_t202" style="position:absolute;margin-left:-1.7pt;margin-top:-15.4pt;width:647.2pt;height:376.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" fillcolor="#d8d8d8">
                <v:textbox inset=",7.2pt,,7.2pt">
                  <w:txbxContent>
                    <w:p w14:paraId="5AA0A23C" w14:textId="77777777" w:rsidR="00323E54" w:rsidRPr="006152B7" w:rsidRDefault="00323E54">
                      <w:pPr>
                        <w:rPr>
                          <w:sz w:val="22"/>
                          <w:szCs w:val="22"/>
                        </w:rPr>
                      </w:pPr>
                      <w:r w:rsidRPr="006152B7">
                        <w:rPr>
                          <w:sz w:val="22"/>
                          <w:szCs w:val="22"/>
                        </w:rPr>
                        <w:t xml:space="preserve">NOTES:  </w:t>
                      </w:r>
                    </w:p>
                    <w:p w14:paraId="5F7CCC29" w14:textId="77777777" w:rsidR="00323E54" w:rsidRPr="006152B7" w:rsidRDefault="00323E54">
                      <w:pPr>
                        <w:rPr>
                          <w:sz w:val="22"/>
                          <w:szCs w:val="22"/>
                        </w:rPr>
                      </w:pPr>
                    </w:p>
                    <w:p w14:paraId="3B43F390" w14:textId="4D4964B0" w:rsidR="00323E54" w:rsidRPr="006152B7" w:rsidRDefault="00323E54">
                      <w:pPr>
                        <w:rPr>
                          <w:sz w:val="22"/>
                          <w:szCs w:val="22"/>
                        </w:rPr>
                      </w:pPr>
                      <w:proofErr w:type="gramStart"/>
                      <w:r w:rsidRPr="006152B7">
                        <w:rPr>
                          <w:sz w:val="22"/>
                          <w:szCs w:val="22"/>
                        </w:rPr>
                        <w:t>1)  The</w:t>
                      </w:r>
                      <w:proofErr w:type="gramEnd"/>
                      <w:r w:rsidRPr="006152B7">
                        <w:rPr>
                          <w:sz w:val="22"/>
                          <w:szCs w:val="22"/>
                        </w:rPr>
                        <w:t xml:space="preserve"> variables </w:t>
                      </w:r>
                      <w:r w:rsidRPr="006152B7">
                        <w:rPr>
                          <w:b/>
                          <w:sz w:val="22"/>
                          <w:szCs w:val="22"/>
                        </w:rPr>
                        <w:t>topHeight</w:t>
                      </w:r>
                      <w:r w:rsidRPr="006152B7">
                        <w:rPr>
                          <w:sz w:val="22"/>
                          <w:szCs w:val="22"/>
                        </w:rPr>
                        <w:t xml:space="preserve"> and </w:t>
                      </w:r>
                      <w:r w:rsidRPr="006152B7">
                        <w:rPr>
                          <w:b/>
                          <w:sz w:val="22"/>
                          <w:szCs w:val="22"/>
                        </w:rPr>
                        <w:t>bottomHeight</w:t>
                      </w:r>
                      <w:r w:rsidRPr="006152B7">
                        <w:rPr>
                          <w:sz w:val="22"/>
                          <w:szCs w:val="22"/>
                        </w:rPr>
                        <w:t xml:space="preserve"> are in units of km above ground level (km AGL), while </w:t>
                      </w:r>
                      <w:r w:rsidRPr="006152B7">
                        <w:rPr>
                          <w:b/>
                          <w:sz w:val="22"/>
                          <w:szCs w:val="22"/>
                        </w:rPr>
                        <w:t>BBheight</w:t>
                      </w:r>
                      <w:r w:rsidRPr="006152B7">
                        <w:rPr>
                          <w:sz w:val="22"/>
                          <w:szCs w:val="22"/>
                        </w:rPr>
                        <w:t xml:space="preserve"> is in units of meters above mean sea level (m above MSL).  Assuming all heights are converted to units of km, then the variable </w:t>
                      </w:r>
                      <w:r w:rsidRPr="006152B7">
                        <w:rPr>
                          <w:b/>
                          <w:sz w:val="22"/>
                          <w:szCs w:val="22"/>
                        </w:rPr>
                        <w:t>site_elev</w:t>
                      </w:r>
                      <w:r w:rsidRPr="006152B7">
                        <w:rPr>
                          <w:sz w:val="22"/>
                          <w:szCs w:val="22"/>
                        </w:rPr>
                        <w:t xml:space="preserve"> (km above MSL) relates above MSL and AGL</w:t>
                      </w:r>
                      <w:proofErr w:type="gramStart"/>
                      <w:r>
                        <w:rPr>
                          <w:sz w:val="22"/>
                          <w:szCs w:val="22"/>
                        </w:rPr>
                        <w:t>:</w:t>
                      </w:r>
                      <w:r w:rsidRPr="006152B7">
                        <w:rPr>
                          <w:sz w:val="22"/>
                          <w:szCs w:val="22"/>
                        </w:rPr>
                        <w:t xml:space="preserve"> </w:t>
                      </w:r>
                      <w:r>
                        <w:rPr>
                          <w:sz w:val="22"/>
                          <w:szCs w:val="22"/>
                        </w:rPr>
                        <w:t xml:space="preserve"> </w:t>
                      </w:r>
                      <w:r w:rsidRPr="006152B7">
                        <w:rPr>
                          <w:sz w:val="22"/>
                          <w:szCs w:val="22"/>
                        </w:rPr>
                        <w:t xml:space="preserve"> </w:t>
                      </w:r>
                      <w:r w:rsidRPr="006152B7">
                        <w:rPr>
                          <w:rFonts w:ascii="Courier" w:hAnsi="Courier"/>
                          <w:sz w:val="22"/>
                          <w:szCs w:val="22"/>
                        </w:rPr>
                        <w:t>HeightAGL</w:t>
                      </w:r>
                      <w:proofErr w:type="gramEnd"/>
                      <w:r w:rsidRPr="006152B7">
                        <w:rPr>
                          <w:rFonts w:ascii="Courier" w:hAnsi="Courier"/>
                          <w:sz w:val="22"/>
                          <w:szCs w:val="22"/>
                        </w:rPr>
                        <w:t xml:space="preserve"> = HeightMSL - site_elev</w:t>
                      </w:r>
                    </w:p>
                    <w:p w14:paraId="38E3BA66" w14:textId="77777777" w:rsidR="00323E54" w:rsidRPr="006152B7" w:rsidRDefault="00323E54">
                      <w:pPr>
                        <w:rPr>
                          <w:sz w:val="22"/>
                          <w:szCs w:val="22"/>
                        </w:rPr>
                      </w:pPr>
                    </w:p>
                    <w:p w14:paraId="62292B8E" w14:textId="0B1CA056" w:rsidR="00323E54" w:rsidRPr="00F45AF4" w:rsidRDefault="00323E54">
                      <w:pPr>
                        <w:rPr>
                          <w:sz w:val="22"/>
                          <w:szCs w:val="22"/>
                        </w:rPr>
                      </w:pPr>
                      <w:proofErr w:type="gramStart"/>
                      <w:r w:rsidRPr="006152B7">
                        <w:rPr>
                          <w:sz w:val="22"/>
                          <w:szCs w:val="22"/>
                        </w:rPr>
                        <w:t xml:space="preserve">2) </w:t>
                      </w:r>
                      <w:r>
                        <w:rPr>
                          <w:sz w:val="22"/>
                          <w:szCs w:val="22"/>
                        </w:rPr>
                        <w:t xml:space="preserve"> </w:t>
                      </w:r>
                      <w:r w:rsidRPr="006152B7">
                        <w:rPr>
                          <w:sz w:val="22"/>
                          <w:szCs w:val="22"/>
                        </w:rPr>
                        <w:t>The</w:t>
                      </w:r>
                      <w:proofErr w:type="gramEnd"/>
                      <w:r w:rsidRPr="006152B7">
                        <w:rPr>
                          <w:sz w:val="22"/>
                          <w:szCs w:val="22"/>
                        </w:rPr>
                        <w:t xml:space="preserve"> variables </w:t>
                      </w:r>
                      <w:r w:rsidRPr="006152B7">
                        <w:rPr>
                          <w:b/>
                          <w:sz w:val="22"/>
                          <w:szCs w:val="22"/>
                        </w:rPr>
                        <w:t>have_threeDreflectMax</w:t>
                      </w:r>
                      <w:r w:rsidRPr="006152B7">
                        <w:rPr>
                          <w:sz w:val="22"/>
                          <w:szCs w:val="22"/>
                        </w:rPr>
                        <w:t xml:space="preserve">, </w:t>
                      </w:r>
                      <w:r w:rsidRPr="006152B7">
                        <w:rPr>
                          <w:b/>
                          <w:sz w:val="22"/>
                          <w:szCs w:val="22"/>
                        </w:rPr>
                        <w:t>have_threeDreflectStdDev</w:t>
                      </w:r>
                      <w:r w:rsidRPr="006152B7">
                        <w:rPr>
                          <w:sz w:val="22"/>
                          <w:szCs w:val="22"/>
                        </w:rPr>
                        <w:t>, t</w:t>
                      </w:r>
                      <w:r w:rsidRPr="006152B7">
                        <w:rPr>
                          <w:b/>
                          <w:sz w:val="22"/>
                          <w:szCs w:val="22"/>
                        </w:rPr>
                        <w:t>hreeDreflectMax</w:t>
                      </w:r>
                      <w:r w:rsidRPr="006152B7">
                        <w:rPr>
                          <w:sz w:val="22"/>
                          <w:szCs w:val="22"/>
                        </w:rPr>
                        <w:t>, t</w:t>
                      </w:r>
                      <w:r w:rsidRPr="006152B7">
                        <w:rPr>
                          <w:b/>
                          <w:sz w:val="22"/>
                          <w:szCs w:val="22"/>
                        </w:rPr>
                        <w:t>hreeDreflectStdDev</w:t>
                      </w:r>
                      <w:r w:rsidRPr="006152B7">
                        <w:rPr>
                          <w:sz w:val="22"/>
                          <w:szCs w:val="22"/>
                        </w:rPr>
                        <w:t xml:space="preserve">, </w:t>
                      </w:r>
                      <w:r w:rsidRPr="006152B7">
                        <w:rPr>
                          <w:b/>
                          <w:sz w:val="22"/>
                          <w:szCs w:val="22"/>
                        </w:rPr>
                        <w:t>have_BBstatus</w:t>
                      </w:r>
                      <w:r w:rsidRPr="006152B7">
                        <w:rPr>
                          <w:sz w:val="22"/>
                          <w:szCs w:val="22"/>
                        </w:rPr>
                        <w:t xml:space="preserve">, </w:t>
                      </w:r>
                      <w:r w:rsidRPr="006152B7">
                        <w:rPr>
                          <w:b/>
                          <w:sz w:val="22"/>
                          <w:szCs w:val="22"/>
                        </w:rPr>
                        <w:t>have_status</w:t>
                      </w:r>
                      <w:r w:rsidRPr="006152B7">
                        <w:rPr>
                          <w:sz w:val="22"/>
                          <w:szCs w:val="22"/>
                        </w:rPr>
                        <w:t xml:space="preserve">, </w:t>
                      </w:r>
                      <w:r w:rsidRPr="006152B7">
                        <w:rPr>
                          <w:b/>
                          <w:sz w:val="22"/>
                          <w:szCs w:val="22"/>
                        </w:rPr>
                        <w:t>BBstatus</w:t>
                      </w:r>
                      <w:r w:rsidRPr="006152B7">
                        <w:rPr>
                          <w:sz w:val="22"/>
                          <w:szCs w:val="22"/>
                        </w:rPr>
                        <w:t xml:space="preserve">, and </w:t>
                      </w:r>
                      <w:r w:rsidRPr="006152B7">
                        <w:rPr>
                          <w:b/>
                          <w:sz w:val="22"/>
                          <w:szCs w:val="22"/>
                        </w:rPr>
                        <w:t>status</w:t>
                      </w:r>
                      <w:r w:rsidRPr="006152B7">
                        <w:rPr>
                          <w:sz w:val="22"/>
                          <w:szCs w:val="22"/>
                        </w:rPr>
                        <w:t xml:space="preserve"> are not present in PR-GR geometry match netCDF files prior to version 2.0.</w:t>
                      </w:r>
                      <w:r>
                        <w:rPr>
                          <w:sz w:val="22"/>
                          <w:szCs w:val="22"/>
                        </w:rPr>
                        <w:t xml:space="preserve">  Beginning with the version 3.0 matchup file, the redundant variables </w:t>
                      </w:r>
                      <w:r w:rsidRPr="006152B7">
                        <w:rPr>
                          <w:b/>
                          <w:sz w:val="22"/>
                          <w:szCs w:val="22"/>
                        </w:rPr>
                        <w:t>have_threeDreflectMax</w:t>
                      </w:r>
                      <w:r>
                        <w:rPr>
                          <w:sz w:val="22"/>
                          <w:szCs w:val="22"/>
                        </w:rPr>
                        <w:t xml:space="preserve"> and</w:t>
                      </w:r>
                      <w:r w:rsidRPr="006152B7">
                        <w:rPr>
                          <w:sz w:val="22"/>
                          <w:szCs w:val="22"/>
                        </w:rPr>
                        <w:t xml:space="preserve"> </w:t>
                      </w:r>
                      <w:r w:rsidRPr="006152B7">
                        <w:rPr>
                          <w:b/>
                          <w:sz w:val="22"/>
                          <w:szCs w:val="22"/>
                        </w:rPr>
                        <w:t>have_threeDreflectStdDev</w:t>
                      </w:r>
                      <w:r>
                        <w:rPr>
                          <w:b/>
                          <w:sz w:val="22"/>
                          <w:szCs w:val="22"/>
                        </w:rPr>
                        <w:t xml:space="preserve"> </w:t>
                      </w:r>
                      <w:r>
                        <w:rPr>
                          <w:sz w:val="22"/>
                          <w:szCs w:val="22"/>
                        </w:rPr>
                        <w:t>were deleted from the file definition.</w:t>
                      </w:r>
                    </w:p>
                    <w:p w14:paraId="6078C85E" w14:textId="77777777" w:rsidR="00323E54" w:rsidRPr="006152B7" w:rsidRDefault="00323E54">
                      <w:pPr>
                        <w:rPr>
                          <w:sz w:val="22"/>
                          <w:szCs w:val="22"/>
                        </w:rPr>
                      </w:pPr>
                    </w:p>
                    <w:p w14:paraId="14AB9990" w14:textId="7A600D60" w:rsidR="00323E54" w:rsidRPr="006152B7" w:rsidRDefault="00323E54">
                      <w:pPr>
                        <w:rPr>
                          <w:sz w:val="22"/>
                          <w:szCs w:val="22"/>
                        </w:rPr>
                      </w:pPr>
                      <w:proofErr w:type="gramStart"/>
                      <w:r>
                        <w:rPr>
                          <w:sz w:val="22"/>
                          <w:szCs w:val="22"/>
                        </w:rPr>
                        <w:t>3</w:t>
                      </w:r>
                      <w:r w:rsidRPr="006152B7">
                        <w:rPr>
                          <w:sz w:val="22"/>
                          <w:szCs w:val="22"/>
                        </w:rPr>
                        <w:t>)  The</w:t>
                      </w:r>
                      <w:proofErr w:type="gramEnd"/>
                      <w:r w:rsidRPr="006152B7">
                        <w:rPr>
                          <w:sz w:val="22"/>
                          <w:szCs w:val="22"/>
                        </w:rPr>
                        <w:t xml:space="preserve"> global variables </w:t>
                      </w:r>
                      <w:r w:rsidRPr="003D036D">
                        <w:rPr>
                          <w:b/>
                          <w:sz w:val="22"/>
                          <w:szCs w:val="22"/>
                        </w:rPr>
                        <w:t>PR_1C21_file, PR_2A23_file, PR_2A25_file, PR_2B31_file,</w:t>
                      </w:r>
                      <w:r w:rsidRPr="006152B7">
                        <w:rPr>
                          <w:sz w:val="22"/>
                          <w:szCs w:val="22"/>
                        </w:rPr>
                        <w:t xml:space="preserve"> and </w:t>
                      </w:r>
                      <w:r w:rsidRPr="003D036D">
                        <w:rPr>
                          <w:b/>
                          <w:sz w:val="22"/>
                          <w:szCs w:val="22"/>
                        </w:rPr>
                        <w:t>GR_file</w:t>
                      </w:r>
                      <w:r w:rsidRPr="006152B7">
                        <w:rPr>
                          <w:sz w:val="22"/>
                          <w:szCs w:val="22"/>
                        </w:rPr>
                        <w:t xml:space="preserve"> are not present in PR-GR geometry match netCDF files prior to version 2.1.</w:t>
                      </w:r>
                    </w:p>
                    <w:p w14:paraId="162EF3DE" w14:textId="77777777" w:rsidR="00323E54" w:rsidRPr="006152B7" w:rsidRDefault="00323E54">
                      <w:pPr>
                        <w:rPr>
                          <w:sz w:val="22"/>
                          <w:szCs w:val="22"/>
                        </w:rPr>
                      </w:pPr>
                    </w:p>
                    <w:p w14:paraId="224E5B39" w14:textId="36C93C3D" w:rsidR="00323E54" w:rsidRDefault="00323E54" w:rsidP="000A4841">
                      <w:pPr>
                        <w:rPr>
                          <w:sz w:val="22"/>
                          <w:szCs w:val="22"/>
                        </w:rPr>
                      </w:pPr>
                      <w:proofErr w:type="gramStart"/>
                      <w:r>
                        <w:rPr>
                          <w:sz w:val="22"/>
                          <w:szCs w:val="22"/>
                        </w:rPr>
                        <w:t>4</w:t>
                      </w:r>
                      <w:r w:rsidRPr="006152B7">
                        <w:rPr>
                          <w:sz w:val="22"/>
                          <w:szCs w:val="22"/>
                        </w:rPr>
                        <w:t>)  Actual</w:t>
                      </w:r>
                      <w:proofErr w:type="gramEnd"/>
                      <w:r w:rsidRPr="006152B7">
                        <w:rPr>
                          <w:sz w:val="22"/>
                          <w:szCs w:val="22"/>
                        </w:rPr>
                        <w:t xml:space="preserve"> values for the dimension variables “</w:t>
                      </w:r>
                      <w:r w:rsidRPr="006152B7">
                        <w:rPr>
                          <w:b/>
                          <w:sz w:val="22"/>
                          <w:szCs w:val="22"/>
                        </w:rPr>
                        <w:t>fpdim</w:t>
                      </w:r>
                      <w:r w:rsidRPr="006152B7">
                        <w:rPr>
                          <w:sz w:val="22"/>
                          <w:szCs w:val="22"/>
                        </w:rPr>
                        <w:t>” and “</w:t>
                      </w:r>
                      <w:r w:rsidRPr="006152B7">
                        <w:rPr>
                          <w:b/>
                          <w:sz w:val="22"/>
                          <w:szCs w:val="22"/>
                        </w:rPr>
                        <w:t>elevationAngle</w:t>
                      </w:r>
                      <w:r w:rsidRPr="006152B7">
                        <w:rPr>
                          <w:sz w:val="22"/>
                          <w:szCs w:val="22"/>
                        </w:rPr>
                        <w:t>” must be specified at time of  netCDF file creation.</w:t>
                      </w:r>
                    </w:p>
                    <w:p w14:paraId="330E6FCD" w14:textId="77777777" w:rsidR="00323E54" w:rsidRDefault="00323E54" w:rsidP="000A4841">
                      <w:pPr>
                        <w:rPr>
                          <w:sz w:val="22"/>
                          <w:szCs w:val="22"/>
                        </w:rPr>
                      </w:pPr>
                    </w:p>
                    <w:p w14:paraId="4BE3D9FF" w14:textId="0C4FB31A" w:rsidR="00323E54" w:rsidRDefault="00323E54" w:rsidP="000A4841">
                      <w:pPr>
                        <w:rPr>
                          <w:sz w:val="22"/>
                          <w:szCs w:val="22"/>
                        </w:rPr>
                      </w:pPr>
                      <w:proofErr w:type="gramStart"/>
                      <w:r>
                        <w:rPr>
                          <w:sz w:val="22"/>
                          <w:szCs w:val="22"/>
                        </w:rPr>
                        <w:t>5)  The</w:t>
                      </w:r>
                      <w:proofErr w:type="gramEnd"/>
                      <w:r>
                        <w:rPr>
                          <w:sz w:val="22"/>
                          <w:szCs w:val="22"/>
                        </w:rPr>
                        <w:t xml:space="preserve"> flag </w:t>
                      </w:r>
                      <w:r w:rsidRPr="009B7B5B">
                        <w:rPr>
                          <w:sz w:val="22"/>
                          <w:szCs w:val="22"/>
                        </w:rPr>
                        <w:t xml:space="preserve">variables </w:t>
                      </w:r>
                      <w:r w:rsidRPr="006152B7">
                        <w:rPr>
                          <w:b/>
                          <w:sz w:val="22"/>
                          <w:szCs w:val="22"/>
                        </w:rPr>
                        <w:t>have_GR_DP_rainrate, have_GR_DP_rainrateStdDev,</w:t>
                      </w:r>
                      <w:r>
                        <w:rPr>
                          <w:b/>
                          <w:sz w:val="22"/>
                          <w:szCs w:val="22"/>
                        </w:rPr>
                        <w:t xml:space="preserve"> </w:t>
                      </w:r>
                      <w:r w:rsidRPr="008A6169">
                        <w:rPr>
                          <w:sz w:val="22"/>
                          <w:szCs w:val="22"/>
                        </w:rPr>
                        <w:t>and</w:t>
                      </w:r>
                      <w:r w:rsidRPr="006152B7">
                        <w:rPr>
                          <w:b/>
                          <w:sz w:val="22"/>
                          <w:szCs w:val="22"/>
                        </w:rPr>
                        <w:t xml:space="preserve"> have_GR_DP_rainrateMax, </w:t>
                      </w:r>
                      <w:r>
                        <w:rPr>
                          <w:sz w:val="22"/>
                          <w:szCs w:val="22"/>
                        </w:rPr>
                        <w:t xml:space="preserve">and the data variables </w:t>
                      </w:r>
                      <w:r w:rsidRPr="006152B7">
                        <w:rPr>
                          <w:b/>
                          <w:sz w:val="22"/>
                          <w:szCs w:val="22"/>
                        </w:rPr>
                        <w:t>GR_DP_rainrate, GR_DP_rainrateStdDev</w:t>
                      </w:r>
                      <w:r w:rsidRPr="009169BB">
                        <w:rPr>
                          <w:sz w:val="22"/>
                          <w:szCs w:val="22"/>
                        </w:rPr>
                        <w:t>,</w:t>
                      </w:r>
                      <w:r w:rsidRPr="009B7B5B">
                        <w:rPr>
                          <w:sz w:val="22"/>
                          <w:szCs w:val="22"/>
                        </w:rPr>
                        <w:t xml:space="preserve"> </w:t>
                      </w:r>
                      <w:r>
                        <w:rPr>
                          <w:sz w:val="22"/>
                          <w:szCs w:val="22"/>
                        </w:rPr>
                        <w:t xml:space="preserve">and </w:t>
                      </w:r>
                      <w:r w:rsidRPr="006152B7">
                        <w:rPr>
                          <w:b/>
                          <w:sz w:val="22"/>
                          <w:szCs w:val="22"/>
                        </w:rPr>
                        <w:t>GR_DP_rainrateMax</w:t>
                      </w:r>
                      <w:r>
                        <w:rPr>
                          <w:sz w:val="22"/>
                          <w:szCs w:val="22"/>
                        </w:rPr>
                        <w:t xml:space="preserve"> </w:t>
                      </w:r>
                      <w:r w:rsidRPr="009169BB">
                        <w:rPr>
                          <w:sz w:val="22"/>
                          <w:szCs w:val="22"/>
                        </w:rPr>
                        <w:t>are not present in PR-GR geometry match n</w:t>
                      </w:r>
                      <w:r>
                        <w:rPr>
                          <w:sz w:val="22"/>
                          <w:szCs w:val="22"/>
                        </w:rPr>
                        <w:t>etCDF files prior to version 2.2</w:t>
                      </w:r>
                      <w:r w:rsidRPr="009169BB">
                        <w:rPr>
                          <w:sz w:val="22"/>
                          <w:szCs w:val="22"/>
                        </w:rPr>
                        <w:t>.</w:t>
                      </w:r>
                      <w:r>
                        <w:rPr>
                          <w:sz w:val="22"/>
                          <w:szCs w:val="22"/>
                        </w:rPr>
                        <w:t xml:space="preserve">  The flag variables will be zero (no data present) and the data variables will be populated with fill values if a rain rate field is not present in the GR 1CUF data input to the matchup.  For the version 3</w:t>
                      </w:r>
                      <w:proofErr w:type="gramStart"/>
                      <w:r>
                        <w:rPr>
                          <w:sz w:val="22"/>
                          <w:szCs w:val="22"/>
                        </w:rPr>
                        <w:t>.0 matchup</w:t>
                      </w:r>
                      <w:proofErr w:type="gramEnd"/>
                      <w:r>
                        <w:rPr>
                          <w:sz w:val="22"/>
                          <w:szCs w:val="22"/>
                        </w:rPr>
                        <w:t xml:space="preserve"> file, these variables were renamed to </w:t>
                      </w:r>
                      <w:r>
                        <w:rPr>
                          <w:b/>
                          <w:sz w:val="22"/>
                          <w:szCs w:val="22"/>
                        </w:rPr>
                        <w:t>have_GR_rainrate, GR_rainrate, GR_</w:t>
                      </w:r>
                      <w:r w:rsidRPr="006152B7">
                        <w:rPr>
                          <w:b/>
                          <w:sz w:val="22"/>
                          <w:szCs w:val="22"/>
                        </w:rPr>
                        <w:t>rainrateStdDev</w:t>
                      </w:r>
                      <w:r w:rsidRPr="009169BB">
                        <w:rPr>
                          <w:sz w:val="22"/>
                          <w:szCs w:val="22"/>
                        </w:rPr>
                        <w:t>,</w:t>
                      </w:r>
                      <w:r w:rsidRPr="009B7B5B">
                        <w:rPr>
                          <w:sz w:val="22"/>
                          <w:szCs w:val="22"/>
                        </w:rPr>
                        <w:t xml:space="preserve"> </w:t>
                      </w:r>
                      <w:r>
                        <w:rPr>
                          <w:sz w:val="22"/>
                          <w:szCs w:val="22"/>
                        </w:rPr>
                        <w:t xml:space="preserve">and </w:t>
                      </w:r>
                      <w:r>
                        <w:rPr>
                          <w:b/>
                          <w:sz w:val="22"/>
                          <w:szCs w:val="22"/>
                        </w:rPr>
                        <w:t>GR_</w:t>
                      </w:r>
                      <w:r w:rsidRPr="006152B7">
                        <w:rPr>
                          <w:b/>
                          <w:sz w:val="22"/>
                          <w:szCs w:val="22"/>
                        </w:rPr>
                        <w:t>rainrateMax</w:t>
                      </w:r>
                      <w:r>
                        <w:rPr>
                          <w:b/>
                          <w:sz w:val="22"/>
                          <w:szCs w:val="22"/>
                        </w:rPr>
                        <w:t>,</w:t>
                      </w:r>
                      <w:r>
                        <w:rPr>
                          <w:sz w:val="22"/>
                          <w:szCs w:val="22"/>
                        </w:rPr>
                        <w:t xml:space="preserve"> and the redundant variables</w:t>
                      </w:r>
                      <w:r w:rsidRPr="005864D9">
                        <w:rPr>
                          <w:b/>
                          <w:sz w:val="22"/>
                          <w:szCs w:val="22"/>
                        </w:rPr>
                        <w:t xml:space="preserve"> </w:t>
                      </w:r>
                      <w:r w:rsidRPr="006152B7">
                        <w:rPr>
                          <w:b/>
                          <w:sz w:val="22"/>
                          <w:szCs w:val="22"/>
                        </w:rPr>
                        <w:t>have_GR_DP_rainrateStdDev, have_GR_DP_rainrateMax</w:t>
                      </w:r>
                      <w:r>
                        <w:rPr>
                          <w:sz w:val="22"/>
                          <w:szCs w:val="22"/>
                        </w:rPr>
                        <w:t xml:space="preserve"> were deleted from the file definition.</w:t>
                      </w:r>
                    </w:p>
                    <w:p w14:paraId="7068D82C" w14:textId="77777777" w:rsidR="00323E54" w:rsidRDefault="00323E54" w:rsidP="000A4841">
                      <w:pPr>
                        <w:rPr>
                          <w:sz w:val="22"/>
                          <w:szCs w:val="22"/>
                        </w:rPr>
                      </w:pPr>
                    </w:p>
                    <w:p w14:paraId="72D9223C" w14:textId="76090C53" w:rsidR="00323E54" w:rsidRDefault="00323E54" w:rsidP="003D036D">
                      <w:pPr>
                        <w:rPr>
                          <w:sz w:val="22"/>
                          <w:szCs w:val="22"/>
                        </w:rPr>
                      </w:pPr>
                      <w:proofErr w:type="gramStart"/>
                      <w:r>
                        <w:rPr>
                          <w:sz w:val="22"/>
                          <w:szCs w:val="22"/>
                        </w:rPr>
                        <w:t>6)  The</w:t>
                      </w:r>
                      <w:proofErr w:type="gramEnd"/>
                      <w:r>
                        <w:rPr>
                          <w:sz w:val="22"/>
                          <w:szCs w:val="22"/>
                        </w:rPr>
                        <w:t xml:space="preserve"> flag variables </w:t>
                      </w:r>
                      <w:r w:rsidRPr="003D036D">
                        <w:rPr>
                          <w:b/>
                          <w:sz w:val="22"/>
                          <w:szCs w:val="22"/>
                        </w:rPr>
                        <w:t>have_GR_Zdr, have_GR_Kdp, have_GR_RHOhv, have_GR</w:t>
                      </w:r>
                      <w:r>
                        <w:rPr>
                          <w:b/>
                          <w:sz w:val="22"/>
                          <w:szCs w:val="22"/>
                        </w:rPr>
                        <w:t>_HID, have_GR_Dzero, have_GR_Nw</w:t>
                      </w:r>
                      <w:r w:rsidRPr="003D036D">
                        <w:rPr>
                          <w:b/>
                          <w:sz w:val="22"/>
                          <w:szCs w:val="22"/>
                        </w:rPr>
                        <w:t xml:space="preserve"> </w:t>
                      </w:r>
                      <w:r>
                        <w:rPr>
                          <w:sz w:val="22"/>
                          <w:szCs w:val="22"/>
                        </w:rPr>
                        <w:t xml:space="preserve">and the data variables </w:t>
                      </w:r>
                      <w:r w:rsidRPr="003D036D">
                        <w:rPr>
                          <w:b/>
                          <w:sz w:val="22"/>
                          <w:szCs w:val="22"/>
                        </w:rPr>
                        <w:t xml:space="preserve">GR_Zdr, GR_ZdrStdDev, GR_ZdrMax, GR_Kdp, GR_KdpStdDev, GR_KdpMax, GR_RHOhv, GR_RHOhvStdDev, GR_RHOhvMax, GR_HID, GR_Dzero, GR_DzeroStdDev, GR_DzeroMax, GR_Nw, GR_NwStdDev, </w:t>
                      </w:r>
                      <w:r w:rsidRPr="003D036D">
                        <w:rPr>
                          <w:sz w:val="22"/>
                          <w:szCs w:val="22"/>
                        </w:rPr>
                        <w:t>and</w:t>
                      </w:r>
                      <w:r>
                        <w:rPr>
                          <w:b/>
                          <w:sz w:val="22"/>
                          <w:szCs w:val="22"/>
                        </w:rPr>
                        <w:t xml:space="preserve"> </w:t>
                      </w:r>
                      <w:r w:rsidRPr="003D036D">
                        <w:rPr>
                          <w:b/>
                          <w:sz w:val="22"/>
                          <w:szCs w:val="22"/>
                        </w:rPr>
                        <w:t>GR_NwMax</w:t>
                      </w:r>
                      <w:r w:rsidRPr="003D036D">
                        <w:rPr>
                          <w:sz w:val="22"/>
                          <w:szCs w:val="22"/>
                        </w:rPr>
                        <w:t xml:space="preserve"> </w:t>
                      </w:r>
                      <w:r w:rsidRPr="006152B7">
                        <w:rPr>
                          <w:sz w:val="22"/>
                          <w:szCs w:val="22"/>
                        </w:rPr>
                        <w:t>are not present in PR-GR geometry match n</w:t>
                      </w:r>
                      <w:r>
                        <w:rPr>
                          <w:sz w:val="22"/>
                          <w:szCs w:val="22"/>
                        </w:rPr>
                        <w:t>etCDF files prior to version 3.0</w:t>
                      </w:r>
                      <w:r w:rsidRPr="006152B7">
                        <w:rPr>
                          <w:sz w:val="22"/>
                          <w:szCs w:val="22"/>
                        </w:rPr>
                        <w:t>.</w:t>
                      </w:r>
                      <w:r w:rsidRPr="008A6169">
                        <w:rPr>
                          <w:sz w:val="22"/>
                          <w:szCs w:val="22"/>
                        </w:rPr>
                        <w:t xml:space="preserve"> </w:t>
                      </w:r>
                      <w:r>
                        <w:rPr>
                          <w:sz w:val="22"/>
                          <w:szCs w:val="22"/>
                        </w:rPr>
                        <w:t xml:space="preserve"> The flag variable will be zero (no data present) and the data variable array will be populated with fill values if the corresponding dual-polarization data field is not present in the GR 1CUF data input to the matchup. </w:t>
                      </w:r>
                    </w:p>
                    <w:p w14:paraId="1397DD6D" w14:textId="60F49E0E" w:rsidR="00323E54" w:rsidRPr="006152B7" w:rsidRDefault="00323E54" w:rsidP="003D036D">
                      <w:pPr>
                        <w:rPr>
                          <w:sz w:val="22"/>
                          <w:szCs w:val="22"/>
                        </w:rPr>
                      </w:pPr>
                    </w:p>
                    <w:p w14:paraId="19108454" w14:textId="77777777" w:rsidR="00323E54" w:rsidRPr="003D036D" w:rsidRDefault="00323E54" w:rsidP="003D036D">
                      <w:pPr>
                        <w:rPr>
                          <w:sz w:val="22"/>
                          <w:szCs w:val="22"/>
                        </w:rPr>
                      </w:pPr>
                    </w:p>
                    <w:p w14:paraId="013A0ED8" w14:textId="2B581584" w:rsidR="00323E54" w:rsidRPr="00F45AF4" w:rsidRDefault="00323E54" w:rsidP="000A4841">
                      <w:pPr>
                        <w:rPr>
                          <w:sz w:val="22"/>
                          <w:szCs w:val="22"/>
                        </w:rPr>
                      </w:pPr>
                    </w:p>
                    <w:p w14:paraId="7F2EF342" w14:textId="77777777" w:rsidR="00323E54" w:rsidRPr="006152B7" w:rsidRDefault="00323E54">
                      <w:pPr>
                        <w:rPr>
                          <w:sz w:val="22"/>
                          <w:szCs w:val="22"/>
                        </w:rPr>
                      </w:pPr>
                    </w:p>
                  </w:txbxContent>
                </v:textbox>
                <w10:wrap type="square"/>
              </v:shape>
            </w:pict>
          </mc:Fallback>
        </mc:AlternateContent>
      </w:r>
    </w:p>
    <w:p w14:paraId="4C240764" w14:textId="77777777" w:rsidR="000A4841" w:rsidRPr="00262266" w:rsidRDefault="000A4841" w:rsidP="006152B7">
      <w:pPr>
        <w:pStyle w:val="WW-PlainText"/>
        <w:pageBreakBefore/>
        <w:rPr>
          <w:rFonts w:cs="Courier New"/>
        </w:rPr>
        <w:sectPr w:rsidR="000A4841" w:rsidRPr="00262266">
          <w:headerReference w:type="even" r:id="rId44"/>
          <w:headerReference w:type="default" r:id="rId45"/>
          <w:footerReference w:type="even" r:id="rId46"/>
          <w:footerReference w:type="default" r:id="rId47"/>
          <w:headerReference w:type="first" r:id="rId48"/>
          <w:footerReference w:type="first" r:id="rId49"/>
          <w:pgSz w:w="15840" w:h="12240" w:orient="landscape"/>
          <w:pgMar w:top="1800" w:right="1440" w:bottom="1800" w:left="1440" w:header="720" w:footer="720" w:gutter="0"/>
          <w:cols w:space="720"/>
          <w:docGrid w:linePitch="326"/>
        </w:sectPr>
      </w:pPr>
    </w:p>
    <w:p w14:paraId="1D3C65BD" w14:textId="77777777" w:rsidR="000A4841" w:rsidRDefault="000A4841" w:rsidP="006152B7">
      <w:pPr>
        <w:pStyle w:val="WW-Caption"/>
        <w:keepNext/>
        <w:ind w:left="432" w:right="0" w:hanging="432"/>
        <w:rPr>
          <w:sz w:val="24"/>
          <w:szCs w:val="24"/>
        </w:rPr>
      </w:pPr>
      <w:r>
        <w:rPr>
          <w:b/>
          <w:sz w:val="24"/>
          <w:szCs w:val="24"/>
        </w:rPr>
        <w:lastRenderedPageBreak/>
        <w:t>Table 3.1</w:t>
      </w:r>
      <w:r>
        <w:rPr>
          <w:b/>
          <w:sz w:val="24"/>
          <w:szCs w:val="24"/>
        </w:rPr>
        <w:noBreakHyphen/>
        <w:t>1.</w:t>
      </w:r>
      <w:r>
        <w:rPr>
          <w:sz w:val="24"/>
          <w:szCs w:val="24"/>
        </w:rPr>
        <w:t xml:space="preserve">  </w:t>
      </w:r>
      <w:proofErr w:type="gramStart"/>
      <w:r>
        <w:rPr>
          <w:sz w:val="24"/>
          <w:szCs w:val="24"/>
        </w:rPr>
        <w:t>Variable name, type, dimensions, and interpretation of special data values for science and geolocation variables in PR-GR Geometry Match netCDF files.</w:t>
      </w:r>
      <w:proofErr w:type="gramEnd"/>
    </w:p>
    <w:p w14:paraId="3117D868" w14:textId="77777777" w:rsidR="000A4841" w:rsidRDefault="000A4841">
      <w:pPr>
        <w:keepNext/>
      </w:pPr>
    </w:p>
    <w:tbl>
      <w:tblPr>
        <w:tblW w:w="9019" w:type="dxa"/>
        <w:tblInd w:w="108" w:type="dxa"/>
        <w:tblLayout w:type="fixed"/>
        <w:tblCellMar>
          <w:top w:w="72" w:type="dxa"/>
          <w:left w:w="115" w:type="dxa"/>
          <w:bottom w:w="43" w:type="dxa"/>
          <w:right w:w="115" w:type="dxa"/>
        </w:tblCellMar>
        <w:tblLook w:val="0000" w:firstRow="0" w:lastRow="0" w:firstColumn="0" w:lastColumn="0" w:noHBand="0" w:noVBand="0"/>
      </w:tblPr>
      <w:tblGrid>
        <w:gridCol w:w="2160"/>
        <w:gridCol w:w="810"/>
        <w:gridCol w:w="1980"/>
        <w:gridCol w:w="4069"/>
      </w:tblGrid>
      <w:tr w:rsidR="000A4841" w14:paraId="173D88A1" w14:textId="77777777" w:rsidTr="006152B7">
        <w:trPr>
          <w:cantSplit/>
          <w:tblHeader/>
        </w:trPr>
        <w:tc>
          <w:tcPr>
            <w:tcW w:w="2160" w:type="dxa"/>
            <w:tcBorders>
              <w:top w:val="single" w:sz="2" w:space="0" w:color="000000"/>
              <w:left w:val="single" w:sz="2" w:space="0" w:color="000000"/>
              <w:bottom w:val="single" w:sz="2" w:space="0" w:color="000000"/>
              <w:right w:val="single" w:sz="2" w:space="0" w:color="FFFFFF"/>
            </w:tcBorders>
            <w:shd w:val="clear" w:color="auto" w:fill="000000"/>
          </w:tcPr>
          <w:p w14:paraId="7AD5D1F6" w14:textId="77777777" w:rsidR="000A4841" w:rsidRDefault="000A4841">
            <w:pPr>
              <w:snapToGrid w:val="0"/>
              <w:jc w:val="center"/>
              <w:rPr>
                <w:rFonts w:ascii="Arial" w:hAnsi="Arial" w:cs="Arial"/>
                <w:b/>
                <w:color w:val="FFFFFF"/>
                <w:sz w:val="20"/>
                <w:lang w:bidi="x-none"/>
              </w:rPr>
            </w:pPr>
            <w:r>
              <w:rPr>
                <w:rFonts w:ascii="Arial" w:hAnsi="Arial" w:cs="Arial"/>
                <w:b/>
                <w:color w:val="FFFFFF"/>
                <w:sz w:val="20"/>
                <w:lang w:bidi="x-none"/>
              </w:rPr>
              <w:t>Variable Name(s)</w:t>
            </w:r>
          </w:p>
        </w:tc>
        <w:tc>
          <w:tcPr>
            <w:tcW w:w="810" w:type="dxa"/>
            <w:tcBorders>
              <w:top w:val="single" w:sz="2" w:space="0" w:color="000000"/>
              <w:left w:val="single" w:sz="2" w:space="0" w:color="FFFFFF"/>
              <w:bottom w:val="single" w:sz="2" w:space="0" w:color="000000"/>
              <w:right w:val="single" w:sz="2" w:space="0" w:color="FFFFFF"/>
            </w:tcBorders>
            <w:shd w:val="clear" w:color="auto" w:fill="000000"/>
          </w:tcPr>
          <w:p w14:paraId="77E4D5CE" w14:textId="77777777" w:rsidR="000A4841" w:rsidRDefault="000A4841">
            <w:pPr>
              <w:snapToGrid w:val="0"/>
              <w:jc w:val="center"/>
              <w:rPr>
                <w:rFonts w:ascii="Arial" w:hAnsi="Arial" w:cs="Arial"/>
                <w:b/>
                <w:color w:val="FFFFFF"/>
                <w:sz w:val="20"/>
                <w:lang w:bidi="x-none"/>
              </w:rPr>
            </w:pPr>
            <w:r>
              <w:rPr>
                <w:rFonts w:ascii="Arial" w:hAnsi="Arial" w:cs="Arial"/>
                <w:b/>
                <w:color w:val="FFFFFF"/>
                <w:sz w:val="20"/>
                <w:lang w:bidi="x-none"/>
              </w:rPr>
              <w:t>Type</w:t>
            </w:r>
          </w:p>
        </w:tc>
        <w:tc>
          <w:tcPr>
            <w:tcW w:w="1980" w:type="dxa"/>
            <w:tcBorders>
              <w:top w:val="single" w:sz="2" w:space="0" w:color="000000"/>
              <w:left w:val="single" w:sz="2" w:space="0" w:color="FFFFFF"/>
              <w:bottom w:val="single" w:sz="2" w:space="0" w:color="000000"/>
              <w:right w:val="single" w:sz="2" w:space="0" w:color="FFFFFF"/>
            </w:tcBorders>
            <w:shd w:val="clear" w:color="auto" w:fill="000000"/>
          </w:tcPr>
          <w:p w14:paraId="20EB4164" w14:textId="77777777" w:rsidR="000A4841" w:rsidRDefault="000A4841">
            <w:pPr>
              <w:snapToGrid w:val="0"/>
              <w:jc w:val="center"/>
              <w:rPr>
                <w:rFonts w:ascii="Arial" w:hAnsi="Arial" w:cs="Arial"/>
                <w:b/>
                <w:color w:val="FFFFFF"/>
                <w:sz w:val="20"/>
                <w:lang w:bidi="x-none"/>
              </w:rPr>
            </w:pPr>
            <w:r>
              <w:rPr>
                <w:rFonts w:ascii="Arial" w:hAnsi="Arial" w:cs="Arial"/>
                <w:b/>
                <w:color w:val="FFFFFF"/>
                <w:sz w:val="20"/>
                <w:lang w:bidi="x-none"/>
              </w:rPr>
              <w:t>Dimension(s)</w:t>
            </w:r>
          </w:p>
        </w:tc>
        <w:tc>
          <w:tcPr>
            <w:tcW w:w="4069" w:type="dxa"/>
            <w:tcBorders>
              <w:top w:val="single" w:sz="2" w:space="0" w:color="000000"/>
              <w:left w:val="single" w:sz="2" w:space="0" w:color="FFFFFF"/>
              <w:bottom w:val="single" w:sz="2" w:space="0" w:color="000000"/>
              <w:right w:val="single" w:sz="2" w:space="0" w:color="000000"/>
            </w:tcBorders>
            <w:shd w:val="clear" w:color="auto" w:fill="000000"/>
          </w:tcPr>
          <w:p w14:paraId="7C384F0C" w14:textId="1F0F725D" w:rsidR="000A4841" w:rsidRDefault="000A4841">
            <w:pPr>
              <w:snapToGrid w:val="0"/>
              <w:jc w:val="center"/>
              <w:rPr>
                <w:rFonts w:ascii="Arial" w:hAnsi="Arial" w:cs="Arial"/>
                <w:b/>
                <w:color w:val="FFFFFF"/>
                <w:sz w:val="20"/>
                <w:lang w:bidi="x-none"/>
              </w:rPr>
            </w:pPr>
            <w:r>
              <w:rPr>
                <w:rFonts w:ascii="Arial" w:hAnsi="Arial" w:cs="Arial"/>
                <w:b/>
                <w:color w:val="FFFFFF"/>
                <w:sz w:val="20"/>
                <w:lang w:bidi="x-none"/>
              </w:rPr>
              <w:t>Special Value</w:t>
            </w:r>
            <w:r w:rsidR="00873D93">
              <w:rPr>
                <w:rFonts w:ascii="Arial" w:hAnsi="Arial" w:cs="Arial"/>
                <w:b/>
                <w:color w:val="FFFFFF"/>
                <w:sz w:val="20"/>
                <w:lang w:bidi="x-none"/>
              </w:rPr>
              <w:t>(</w:t>
            </w:r>
            <w:r>
              <w:rPr>
                <w:rFonts w:ascii="Arial" w:hAnsi="Arial" w:cs="Arial"/>
                <w:b/>
                <w:color w:val="FFFFFF"/>
                <w:sz w:val="20"/>
                <w:lang w:bidi="x-none"/>
              </w:rPr>
              <w:t>s</w:t>
            </w:r>
            <w:r w:rsidR="00873D93">
              <w:rPr>
                <w:rFonts w:ascii="Arial" w:hAnsi="Arial" w:cs="Arial"/>
                <w:b/>
                <w:color w:val="FFFFFF"/>
                <w:sz w:val="20"/>
                <w:lang w:bidi="x-none"/>
              </w:rPr>
              <w:t>)</w:t>
            </w:r>
          </w:p>
        </w:tc>
      </w:tr>
      <w:tr w:rsidR="000A4841" w14:paraId="216BB8AC" w14:textId="77777777" w:rsidTr="006152B7">
        <w:trPr>
          <w:cantSplit/>
        </w:trPr>
        <w:tc>
          <w:tcPr>
            <w:tcW w:w="2160" w:type="dxa"/>
            <w:tcBorders>
              <w:top w:val="single" w:sz="2" w:space="0" w:color="000000"/>
              <w:left w:val="single" w:sz="1" w:space="0" w:color="000000"/>
              <w:bottom w:val="single" w:sz="1" w:space="0" w:color="000000"/>
            </w:tcBorders>
          </w:tcPr>
          <w:p w14:paraId="2EAF5956" w14:textId="77777777" w:rsidR="000A4841" w:rsidRDefault="000A4841">
            <w:pPr>
              <w:pStyle w:val="WW-PreformattedText"/>
              <w:snapToGrid w:val="0"/>
              <w:rPr>
                <w:rFonts w:ascii="Arial" w:hAnsi="Arial" w:cs="Arial"/>
                <w:lang w:bidi="x-none"/>
              </w:rPr>
            </w:pPr>
            <w:proofErr w:type="gramStart"/>
            <w:r>
              <w:rPr>
                <w:rFonts w:ascii="Arial" w:hAnsi="Arial" w:cs="Arial"/>
                <w:lang w:bidi="x-none"/>
              </w:rPr>
              <w:t>threeDreflect</w:t>
            </w:r>
            <w:proofErr w:type="gramEnd"/>
            <w:r>
              <w:rPr>
                <w:rFonts w:ascii="Arial" w:hAnsi="Arial" w:cs="Arial"/>
                <w:lang w:bidi="x-none"/>
              </w:rPr>
              <w:t>,</w:t>
            </w:r>
          </w:p>
          <w:p w14:paraId="180311B6" w14:textId="77777777" w:rsidR="000A4841" w:rsidRDefault="000A4841">
            <w:pPr>
              <w:pStyle w:val="WW-PreformattedText"/>
              <w:snapToGrid w:val="0"/>
              <w:rPr>
                <w:rFonts w:ascii="Arial" w:hAnsi="Arial" w:cs="Arial"/>
                <w:lang w:bidi="x-none"/>
              </w:rPr>
            </w:pPr>
            <w:proofErr w:type="gramStart"/>
            <w:r>
              <w:rPr>
                <w:rFonts w:ascii="Arial" w:hAnsi="Arial" w:cs="Arial"/>
                <w:lang w:bidi="x-none"/>
              </w:rPr>
              <w:t>threeDreflectStdDev</w:t>
            </w:r>
            <w:proofErr w:type="gramEnd"/>
            <w:r>
              <w:rPr>
                <w:rFonts w:ascii="Arial" w:hAnsi="Arial" w:cs="Arial"/>
                <w:lang w:bidi="x-none"/>
              </w:rPr>
              <w:t>,</w:t>
            </w:r>
          </w:p>
          <w:p w14:paraId="48CB21F2" w14:textId="77777777" w:rsidR="000A4841" w:rsidRDefault="000A4841">
            <w:pPr>
              <w:pStyle w:val="WW-PreformattedText"/>
              <w:snapToGrid w:val="0"/>
              <w:rPr>
                <w:rFonts w:ascii="Arial" w:hAnsi="Arial" w:cs="Arial"/>
                <w:lang w:bidi="x-none"/>
              </w:rPr>
            </w:pPr>
            <w:proofErr w:type="gramStart"/>
            <w:r>
              <w:rPr>
                <w:rFonts w:ascii="Arial" w:hAnsi="Arial" w:cs="Arial"/>
                <w:lang w:bidi="x-none"/>
              </w:rPr>
              <w:t>threeDreflectMax</w:t>
            </w:r>
            <w:proofErr w:type="gramEnd"/>
            <w:r w:rsidR="002118B0">
              <w:rPr>
                <w:rFonts w:ascii="Arial" w:hAnsi="Arial" w:cs="Arial"/>
                <w:lang w:bidi="x-none"/>
              </w:rPr>
              <w:t>,</w:t>
            </w:r>
          </w:p>
          <w:p w14:paraId="31E1E657" w14:textId="77777777" w:rsidR="006A351E" w:rsidRDefault="006A351E" w:rsidP="006A351E">
            <w:pPr>
              <w:pStyle w:val="WW-PreformattedText"/>
              <w:snapToGrid w:val="0"/>
              <w:rPr>
                <w:rFonts w:ascii="Arial" w:hAnsi="Arial" w:cs="Arial"/>
                <w:lang w:bidi="x-none"/>
              </w:rPr>
            </w:pPr>
            <w:proofErr w:type="gramStart"/>
            <w:r>
              <w:rPr>
                <w:rFonts w:ascii="Arial" w:hAnsi="Arial" w:cs="Arial"/>
                <w:lang w:bidi="x-none"/>
              </w:rPr>
              <w:t>correctZFactor</w:t>
            </w:r>
            <w:proofErr w:type="gramEnd"/>
            <w:r>
              <w:rPr>
                <w:rFonts w:ascii="Arial" w:hAnsi="Arial" w:cs="Arial"/>
                <w:lang w:bidi="x-none"/>
              </w:rPr>
              <w:t xml:space="preserve"> </w:t>
            </w:r>
          </w:p>
          <w:p w14:paraId="1B185000" w14:textId="424E6E39" w:rsidR="002118B0" w:rsidRDefault="006A351E" w:rsidP="006A351E">
            <w:pPr>
              <w:pStyle w:val="WW-PreformattedText"/>
              <w:snapToGrid w:val="0"/>
              <w:rPr>
                <w:rFonts w:ascii="Arial" w:hAnsi="Arial" w:cs="Arial"/>
                <w:lang w:bidi="x-none"/>
              </w:rPr>
            </w:pPr>
            <w:proofErr w:type="gramStart"/>
            <w:r>
              <w:rPr>
                <w:rFonts w:ascii="Arial" w:hAnsi="Arial" w:cs="Arial"/>
                <w:lang w:bidi="x-none"/>
              </w:rPr>
              <w:t>dBZnormalSample</w:t>
            </w:r>
            <w:proofErr w:type="gramEnd"/>
          </w:p>
        </w:tc>
        <w:tc>
          <w:tcPr>
            <w:tcW w:w="810" w:type="dxa"/>
            <w:tcBorders>
              <w:top w:val="single" w:sz="2" w:space="0" w:color="000000"/>
              <w:left w:val="single" w:sz="1" w:space="0" w:color="000000"/>
              <w:bottom w:val="single" w:sz="1" w:space="0" w:color="000000"/>
            </w:tcBorders>
          </w:tcPr>
          <w:p w14:paraId="0EC1CFEB" w14:textId="77777777" w:rsidR="000A4841" w:rsidRDefault="000A4841">
            <w:pPr>
              <w:pStyle w:val="WW-PreformattedText"/>
              <w:snapToGrid w:val="0"/>
              <w:rPr>
                <w:rFonts w:ascii="Arial" w:hAnsi="Arial" w:cs="Arial"/>
                <w:lang w:bidi="x-none"/>
              </w:rPr>
            </w:pPr>
            <w:proofErr w:type="gramStart"/>
            <w:r>
              <w:rPr>
                <w:rFonts w:ascii="Arial" w:hAnsi="Arial" w:cs="Arial"/>
                <w:lang w:bidi="x-none"/>
              </w:rPr>
              <w:t>float</w:t>
            </w:r>
            <w:proofErr w:type="gramEnd"/>
          </w:p>
        </w:tc>
        <w:tc>
          <w:tcPr>
            <w:tcW w:w="1980" w:type="dxa"/>
            <w:tcBorders>
              <w:top w:val="single" w:sz="2" w:space="0" w:color="000000"/>
              <w:left w:val="single" w:sz="1" w:space="0" w:color="000000"/>
              <w:bottom w:val="single" w:sz="1" w:space="0" w:color="000000"/>
            </w:tcBorders>
          </w:tcPr>
          <w:p w14:paraId="3C521B86" w14:textId="77777777" w:rsidR="000A4841" w:rsidRDefault="000A4841">
            <w:pPr>
              <w:pStyle w:val="WW-PreformattedText"/>
              <w:snapToGrid w:val="0"/>
              <w:rPr>
                <w:rFonts w:ascii="Arial" w:hAnsi="Arial" w:cs="Arial"/>
                <w:lang w:bidi="x-none"/>
              </w:rPr>
            </w:pPr>
            <w:proofErr w:type="gramStart"/>
            <w:r>
              <w:rPr>
                <w:rFonts w:ascii="Arial" w:hAnsi="Arial" w:cs="Arial"/>
                <w:lang w:bidi="x-none"/>
              </w:rPr>
              <w:t>elevationAngle</w:t>
            </w:r>
            <w:proofErr w:type="gramEnd"/>
            <w:r>
              <w:rPr>
                <w:rFonts w:ascii="Arial" w:hAnsi="Arial" w:cs="Arial"/>
                <w:lang w:bidi="x-none"/>
              </w:rPr>
              <w:t>, fpdim</w:t>
            </w:r>
          </w:p>
        </w:tc>
        <w:tc>
          <w:tcPr>
            <w:tcW w:w="4069" w:type="dxa"/>
            <w:tcBorders>
              <w:top w:val="single" w:sz="2" w:space="0" w:color="000000"/>
              <w:left w:val="single" w:sz="1" w:space="0" w:color="000000"/>
              <w:bottom w:val="single" w:sz="1" w:space="0" w:color="000000"/>
              <w:right w:val="single" w:sz="1" w:space="0" w:color="000000"/>
            </w:tcBorders>
          </w:tcPr>
          <w:p w14:paraId="34F6C384" w14:textId="77777777" w:rsidR="000A4841" w:rsidRDefault="000A4841">
            <w:pPr>
              <w:snapToGrid w:val="0"/>
              <w:rPr>
                <w:rFonts w:ascii="Arial" w:hAnsi="Arial" w:cs="Arial"/>
                <w:sz w:val="20"/>
                <w:lang w:bidi="x-none"/>
              </w:rPr>
            </w:pPr>
            <w:r>
              <w:rPr>
                <w:rFonts w:ascii="Arial" w:hAnsi="Arial" w:cs="Arial"/>
                <w:sz w:val="20"/>
                <w:lang w:bidi="x-none"/>
              </w:rPr>
              <w:t>-888.0:  Range edge delimiter, Fill Value</w:t>
            </w:r>
          </w:p>
          <w:p w14:paraId="79B75EA4" w14:textId="77777777" w:rsidR="000A4841" w:rsidRDefault="000A4841">
            <w:pPr>
              <w:snapToGrid w:val="0"/>
              <w:rPr>
                <w:rFonts w:ascii="Arial" w:hAnsi="Arial" w:cs="Arial"/>
                <w:sz w:val="20"/>
                <w:lang w:bidi="x-none"/>
              </w:rPr>
            </w:pPr>
            <w:r>
              <w:rPr>
                <w:rFonts w:ascii="Arial" w:hAnsi="Arial" w:cs="Arial"/>
                <w:sz w:val="20"/>
                <w:lang w:bidi="x-none"/>
              </w:rPr>
              <w:t>-777.0:  In-range PR scan edge delimiter</w:t>
            </w:r>
          </w:p>
          <w:p w14:paraId="0AB6A28E" w14:textId="77777777" w:rsidR="000A4841" w:rsidRDefault="000A4841">
            <w:pPr>
              <w:snapToGrid w:val="0"/>
              <w:rPr>
                <w:rFonts w:ascii="Arial" w:hAnsi="Arial" w:cs="Arial"/>
                <w:sz w:val="20"/>
                <w:lang w:bidi="x-none"/>
              </w:rPr>
            </w:pPr>
            <w:r>
              <w:rPr>
                <w:rFonts w:ascii="Arial" w:hAnsi="Arial" w:cs="Arial"/>
                <w:sz w:val="20"/>
                <w:lang w:bidi="x-none"/>
              </w:rPr>
              <w:t>-9999.0:  Missing data</w:t>
            </w:r>
          </w:p>
          <w:p w14:paraId="1B86E77F" w14:textId="77777777" w:rsidR="000A4841" w:rsidRDefault="000A4841">
            <w:pPr>
              <w:snapToGrid w:val="0"/>
              <w:rPr>
                <w:rFonts w:ascii="Arial" w:hAnsi="Arial" w:cs="Arial"/>
                <w:sz w:val="20"/>
                <w:lang w:bidi="x-none"/>
              </w:rPr>
            </w:pPr>
            <w:r>
              <w:rPr>
                <w:rFonts w:ascii="Arial" w:hAnsi="Arial" w:cs="Arial"/>
                <w:sz w:val="20"/>
                <w:lang w:bidi="x-none"/>
              </w:rPr>
              <w:t>-100.0:  Below dBZ cutoff value</w:t>
            </w:r>
          </w:p>
        </w:tc>
      </w:tr>
      <w:tr w:rsidR="006A351E" w14:paraId="4C72100D" w14:textId="77777777" w:rsidTr="006152B7">
        <w:trPr>
          <w:cantSplit/>
        </w:trPr>
        <w:tc>
          <w:tcPr>
            <w:tcW w:w="2160" w:type="dxa"/>
            <w:tcBorders>
              <w:left w:val="single" w:sz="1" w:space="0" w:color="000000"/>
              <w:bottom w:val="single" w:sz="1" w:space="0" w:color="000000"/>
            </w:tcBorders>
          </w:tcPr>
          <w:p w14:paraId="605834C8" w14:textId="77777777" w:rsidR="006A351E" w:rsidRPr="004F5BDE" w:rsidRDefault="006A351E" w:rsidP="006A351E">
            <w:pPr>
              <w:pStyle w:val="WW-PreformattedText"/>
              <w:snapToGrid w:val="0"/>
              <w:rPr>
                <w:rFonts w:ascii="Arial" w:hAnsi="Arial" w:cs="Arial"/>
                <w:lang w:bidi="x-none"/>
              </w:rPr>
            </w:pPr>
            <w:r w:rsidRPr="004F5BDE">
              <w:rPr>
                <w:rFonts w:ascii="Arial" w:hAnsi="Arial" w:cs="Arial"/>
                <w:lang w:bidi="x-none"/>
              </w:rPr>
              <w:t>GR_Zdr</w:t>
            </w:r>
          </w:p>
          <w:p w14:paraId="32EDC8A1" w14:textId="77777777" w:rsidR="006A351E" w:rsidRPr="004F5BDE" w:rsidRDefault="006A351E" w:rsidP="006A351E">
            <w:pPr>
              <w:pStyle w:val="WW-PreformattedText"/>
              <w:snapToGrid w:val="0"/>
              <w:rPr>
                <w:rFonts w:ascii="Arial" w:hAnsi="Arial" w:cs="Arial"/>
                <w:lang w:bidi="x-none"/>
              </w:rPr>
            </w:pPr>
            <w:r w:rsidRPr="004F5BDE">
              <w:rPr>
                <w:rFonts w:ascii="Arial" w:hAnsi="Arial" w:cs="Arial"/>
                <w:lang w:bidi="x-none"/>
              </w:rPr>
              <w:t>GR_Zdr_StdDev</w:t>
            </w:r>
          </w:p>
          <w:p w14:paraId="67369882" w14:textId="77777777" w:rsidR="006A351E" w:rsidRPr="004F5BDE" w:rsidRDefault="006A351E" w:rsidP="006A351E">
            <w:pPr>
              <w:pStyle w:val="WW-PreformattedText"/>
              <w:snapToGrid w:val="0"/>
              <w:rPr>
                <w:rFonts w:ascii="Arial" w:hAnsi="Arial" w:cs="Arial"/>
                <w:lang w:bidi="x-none"/>
              </w:rPr>
            </w:pPr>
            <w:r w:rsidRPr="004F5BDE">
              <w:rPr>
                <w:rFonts w:ascii="Arial" w:hAnsi="Arial" w:cs="Arial"/>
                <w:lang w:bidi="x-none"/>
              </w:rPr>
              <w:t>GR_Zdr_Max</w:t>
            </w:r>
          </w:p>
          <w:p w14:paraId="3485B321" w14:textId="77777777" w:rsidR="006A351E" w:rsidRPr="004F5BDE" w:rsidRDefault="006A351E" w:rsidP="006A351E">
            <w:pPr>
              <w:pStyle w:val="WW-PreformattedText"/>
              <w:snapToGrid w:val="0"/>
              <w:rPr>
                <w:rFonts w:ascii="Arial" w:hAnsi="Arial" w:cs="Arial"/>
                <w:lang w:bidi="x-none"/>
              </w:rPr>
            </w:pPr>
            <w:r w:rsidRPr="004F5BDE">
              <w:rPr>
                <w:rFonts w:ascii="Arial" w:hAnsi="Arial" w:cs="Arial"/>
                <w:lang w:bidi="x-none"/>
              </w:rPr>
              <w:t>GR_Kdp</w:t>
            </w:r>
          </w:p>
          <w:p w14:paraId="0835D527" w14:textId="77777777" w:rsidR="006A351E" w:rsidRPr="004F5BDE" w:rsidRDefault="006A351E" w:rsidP="006A351E">
            <w:pPr>
              <w:pStyle w:val="WW-PreformattedText"/>
              <w:snapToGrid w:val="0"/>
              <w:rPr>
                <w:rFonts w:ascii="Arial" w:hAnsi="Arial" w:cs="Arial"/>
                <w:lang w:bidi="x-none"/>
              </w:rPr>
            </w:pPr>
            <w:r w:rsidRPr="004F5BDE">
              <w:rPr>
                <w:rFonts w:ascii="Arial" w:hAnsi="Arial" w:cs="Arial"/>
                <w:lang w:bidi="x-none"/>
              </w:rPr>
              <w:t>GR_Kdp_StdDev</w:t>
            </w:r>
          </w:p>
          <w:p w14:paraId="143EFCAE" w14:textId="77777777" w:rsidR="006A351E" w:rsidRPr="004F5BDE" w:rsidRDefault="006A351E" w:rsidP="006A351E">
            <w:pPr>
              <w:pStyle w:val="WW-PreformattedText"/>
              <w:snapToGrid w:val="0"/>
              <w:rPr>
                <w:rFonts w:ascii="Arial" w:hAnsi="Arial" w:cs="Arial"/>
                <w:lang w:bidi="x-none"/>
              </w:rPr>
            </w:pPr>
            <w:r w:rsidRPr="004F5BDE">
              <w:rPr>
                <w:rFonts w:ascii="Arial" w:hAnsi="Arial" w:cs="Arial"/>
                <w:lang w:bidi="x-none"/>
              </w:rPr>
              <w:t>GR_Kdp_Max</w:t>
            </w:r>
          </w:p>
          <w:p w14:paraId="4F706BF0" w14:textId="77777777" w:rsidR="006A351E" w:rsidRPr="004F5BDE" w:rsidRDefault="006A351E" w:rsidP="006A351E">
            <w:pPr>
              <w:pStyle w:val="WW-PreformattedText"/>
              <w:snapToGrid w:val="0"/>
              <w:rPr>
                <w:rFonts w:ascii="Arial" w:hAnsi="Arial" w:cs="Arial"/>
                <w:lang w:bidi="x-none"/>
              </w:rPr>
            </w:pPr>
            <w:r w:rsidRPr="004F5BDE">
              <w:rPr>
                <w:rFonts w:ascii="Arial" w:hAnsi="Arial" w:cs="Arial"/>
                <w:lang w:bidi="x-none"/>
              </w:rPr>
              <w:t>GR_RHOhv</w:t>
            </w:r>
          </w:p>
          <w:p w14:paraId="26E9B007" w14:textId="77777777" w:rsidR="006A351E" w:rsidRPr="004F5BDE" w:rsidRDefault="006A351E" w:rsidP="006A351E">
            <w:pPr>
              <w:pStyle w:val="WW-PreformattedText"/>
              <w:snapToGrid w:val="0"/>
              <w:rPr>
                <w:rFonts w:ascii="Arial" w:hAnsi="Arial" w:cs="Arial"/>
                <w:lang w:bidi="x-none"/>
              </w:rPr>
            </w:pPr>
            <w:r w:rsidRPr="004F5BDE">
              <w:rPr>
                <w:rFonts w:ascii="Arial" w:hAnsi="Arial" w:cs="Arial"/>
                <w:lang w:bidi="x-none"/>
              </w:rPr>
              <w:t>GR_RHOhv_StdDev</w:t>
            </w:r>
          </w:p>
          <w:p w14:paraId="6E12CE36" w14:textId="77777777" w:rsidR="006A351E" w:rsidRPr="004F5BDE" w:rsidRDefault="006A351E" w:rsidP="006A351E">
            <w:pPr>
              <w:pStyle w:val="WW-PreformattedText"/>
              <w:snapToGrid w:val="0"/>
              <w:rPr>
                <w:rFonts w:ascii="Arial" w:hAnsi="Arial" w:cs="Arial"/>
                <w:lang w:bidi="x-none"/>
              </w:rPr>
            </w:pPr>
            <w:r w:rsidRPr="004F5BDE">
              <w:rPr>
                <w:rFonts w:ascii="Arial" w:hAnsi="Arial" w:cs="Arial"/>
                <w:lang w:bidi="x-none"/>
              </w:rPr>
              <w:t>GR_RHOhv_Max</w:t>
            </w:r>
          </w:p>
          <w:p w14:paraId="627DED5E" w14:textId="77777777" w:rsidR="006A351E" w:rsidRPr="004F5BDE" w:rsidRDefault="006A351E" w:rsidP="006A351E">
            <w:pPr>
              <w:pStyle w:val="WW-PreformattedText"/>
              <w:snapToGrid w:val="0"/>
              <w:rPr>
                <w:rFonts w:ascii="Arial" w:hAnsi="Arial" w:cs="Arial"/>
                <w:lang w:bidi="x-none"/>
              </w:rPr>
            </w:pPr>
            <w:r w:rsidRPr="004F5BDE">
              <w:rPr>
                <w:rFonts w:ascii="Arial" w:hAnsi="Arial" w:cs="Arial"/>
                <w:lang w:bidi="x-none"/>
              </w:rPr>
              <w:t>GR_rainrate</w:t>
            </w:r>
          </w:p>
          <w:p w14:paraId="140823D1" w14:textId="77777777" w:rsidR="006A351E" w:rsidRPr="004F5BDE" w:rsidRDefault="006A351E" w:rsidP="006A351E">
            <w:pPr>
              <w:pStyle w:val="WW-PreformattedText"/>
              <w:snapToGrid w:val="0"/>
              <w:rPr>
                <w:rFonts w:ascii="Arial" w:hAnsi="Arial" w:cs="Arial"/>
                <w:lang w:bidi="x-none"/>
              </w:rPr>
            </w:pPr>
            <w:r w:rsidRPr="004F5BDE">
              <w:rPr>
                <w:rFonts w:ascii="Arial" w:hAnsi="Arial" w:cs="Arial"/>
                <w:lang w:bidi="x-none"/>
              </w:rPr>
              <w:t>GR_rainrate_StdDev</w:t>
            </w:r>
          </w:p>
          <w:p w14:paraId="1752B549" w14:textId="77777777" w:rsidR="006A351E" w:rsidRPr="004F5BDE" w:rsidRDefault="006A351E" w:rsidP="006A351E">
            <w:pPr>
              <w:pStyle w:val="WW-PreformattedText"/>
              <w:snapToGrid w:val="0"/>
              <w:rPr>
                <w:rFonts w:ascii="Arial" w:hAnsi="Arial" w:cs="Arial"/>
                <w:lang w:bidi="x-none"/>
              </w:rPr>
            </w:pPr>
            <w:r w:rsidRPr="004F5BDE">
              <w:rPr>
                <w:rFonts w:ascii="Arial" w:hAnsi="Arial" w:cs="Arial"/>
                <w:lang w:bidi="x-none"/>
              </w:rPr>
              <w:t>GR_rainrate_Max</w:t>
            </w:r>
          </w:p>
          <w:p w14:paraId="5B017960" w14:textId="77777777" w:rsidR="006A351E" w:rsidRPr="004F5BDE" w:rsidRDefault="006A351E" w:rsidP="006A351E">
            <w:pPr>
              <w:pStyle w:val="WW-PreformattedText"/>
              <w:snapToGrid w:val="0"/>
              <w:rPr>
                <w:rFonts w:ascii="Arial" w:hAnsi="Arial" w:cs="Arial"/>
                <w:lang w:bidi="x-none"/>
              </w:rPr>
            </w:pPr>
            <w:r w:rsidRPr="004F5BDE">
              <w:rPr>
                <w:rFonts w:ascii="Arial" w:hAnsi="Arial" w:cs="Arial"/>
                <w:lang w:bidi="x-none"/>
              </w:rPr>
              <w:t>GR_Dzero</w:t>
            </w:r>
          </w:p>
          <w:p w14:paraId="629A3921" w14:textId="77777777" w:rsidR="006A351E" w:rsidRPr="004F5BDE" w:rsidRDefault="006A351E" w:rsidP="006A351E">
            <w:pPr>
              <w:pStyle w:val="WW-PreformattedText"/>
              <w:snapToGrid w:val="0"/>
              <w:rPr>
                <w:rFonts w:ascii="Arial" w:hAnsi="Arial" w:cs="Arial"/>
                <w:lang w:bidi="x-none"/>
              </w:rPr>
            </w:pPr>
            <w:r w:rsidRPr="004F5BDE">
              <w:rPr>
                <w:rFonts w:ascii="Arial" w:hAnsi="Arial" w:cs="Arial"/>
                <w:lang w:bidi="x-none"/>
              </w:rPr>
              <w:t>GR_Dzero_StdDev</w:t>
            </w:r>
          </w:p>
          <w:p w14:paraId="518E9E59" w14:textId="77777777" w:rsidR="006A351E" w:rsidRPr="004F5BDE" w:rsidRDefault="006A351E" w:rsidP="006A351E">
            <w:pPr>
              <w:pStyle w:val="WW-PreformattedText"/>
              <w:snapToGrid w:val="0"/>
              <w:rPr>
                <w:rFonts w:ascii="Arial" w:hAnsi="Arial" w:cs="Arial"/>
                <w:lang w:bidi="x-none"/>
              </w:rPr>
            </w:pPr>
            <w:r w:rsidRPr="004F5BDE">
              <w:rPr>
                <w:rFonts w:ascii="Arial" w:hAnsi="Arial" w:cs="Arial"/>
                <w:lang w:bidi="x-none"/>
              </w:rPr>
              <w:t>GR_Dzero_Max</w:t>
            </w:r>
          </w:p>
          <w:p w14:paraId="675DA3BB" w14:textId="77777777" w:rsidR="006A351E" w:rsidRPr="004F5BDE" w:rsidRDefault="006A351E" w:rsidP="006A351E">
            <w:pPr>
              <w:pStyle w:val="WW-PreformattedText"/>
              <w:snapToGrid w:val="0"/>
              <w:rPr>
                <w:rFonts w:ascii="Arial" w:hAnsi="Arial" w:cs="Arial"/>
                <w:lang w:bidi="x-none"/>
              </w:rPr>
            </w:pPr>
            <w:r w:rsidRPr="004F5BDE">
              <w:rPr>
                <w:rFonts w:ascii="Arial" w:hAnsi="Arial" w:cs="Arial"/>
                <w:lang w:bidi="x-none"/>
              </w:rPr>
              <w:t>GR_Nw</w:t>
            </w:r>
          </w:p>
          <w:p w14:paraId="0E5F3040" w14:textId="77777777" w:rsidR="006A351E" w:rsidRPr="004F5BDE" w:rsidRDefault="006A351E" w:rsidP="006A351E">
            <w:pPr>
              <w:pStyle w:val="WW-PreformattedText"/>
              <w:snapToGrid w:val="0"/>
              <w:rPr>
                <w:rFonts w:ascii="Arial" w:hAnsi="Arial" w:cs="Arial"/>
                <w:lang w:bidi="x-none"/>
              </w:rPr>
            </w:pPr>
            <w:r w:rsidRPr="004F5BDE">
              <w:rPr>
                <w:rFonts w:ascii="Arial" w:hAnsi="Arial" w:cs="Arial"/>
                <w:lang w:bidi="x-none"/>
              </w:rPr>
              <w:t>GR_Nw_StdDev</w:t>
            </w:r>
          </w:p>
          <w:p w14:paraId="35CBEA00" w14:textId="74CACFA1" w:rsidR="006A351E" w:rsidRDefault="006A351E">
            <w:pPr>
              <w:pStyle w:val="WW-PreformattedText"/>
              <w:snapToGrid w:val="0"/>
              <w:rPr>
                <w:rFonts w:ascii="Arial" w:hAnsi="Arial" w:cs="Arial"/>
                <w:lang w:bidi="x-none"/>
              </w:rPr>
            </w:pPr>
            <w:r w:rsidRPr="004F5BDE">
              <w:rPr>
                <w:rFonts w:ascii="Arial" w:hAnsi="Arial" w:cs="Arial"/>
                <w:lang w:bidi="x-none"/>
              </w:rPr>
              <w:t>GR_Nw_Max</w:t>
            </w:r>
          </w:p>
        </w:tc>
        <w:tc>
          <w:tcPr>
            <w:tcW w:w="810" w:type="dxa"/>
            <w:tcBorders>
              <w:left w:val="single" w:sz="1" w:space="0" w:color="000000"/>
              <w:bottom w:val="single" w:sz="1" w:space="0" w:color="000000"/>
            </w:tcBorders>
          </w:tcPr>
          <w:p w14:paraId="6ADCD086" w14:textId="238C3F2A" w:rsidR="006A351E" w:rsidRDefault="006A351E">
            <w:pPr>
              <w:pStyle w:val="WW-PreformattedText"/>
              <w:snapToGrid w:val="0"/>
              <w:rPr>
                <w:rFonts w:ascii="Arial" w:hAnsi="Arial" w:cs="Arial"/>
                <w:lang w:bidi="x-none"/>
              </w:rPr>
            </w:pPr>
            <w:proofErr w:type="gramStart"/>
            <w:r>
              <w:rPr>
                <w:rFonts w:ascii="Arial" w:hAnsi="Arial" w:cs="Arial"/>
                <w:lang w:bidi="x-none"/>
              </w:rPr>
              <w:t>float</w:t>
            </w:r>
            <w:proofErr w:type="gramEnd"/>
          </w:p>
        </w:tc>
        <w:tc>
          <w:tcPr>
            <w:tcW w:w="1980" w:type="dxa"/>
            <w:tcBorders>
              <w:left w:val="single" w:sz="1" w:space="0" w:color="000000"/>
              <w:bottom w:val="single" w:sz="1" w:space="0" w:color="000000"/>
            </w:tcBorders>
          </w:tcPr>
          <w:p w14:paraId="34388C4E" w14:textId="565FE27B" w:rsidR="006A351E" w:rsidRDefault="006A351E">
            <w:pPr>
              <w:pStyle w:val="WW-PreformattedText"/>
              <w:snapToGrid w:val="0"/>
              <w:rPr>
                <w:rFonts w:ascii="Arial" w:hAnsi="Arial" w:cs="Arial"/>
                <w:lang w:bidi="x-none"/>
              </w:rPr>
            </w:pPr>
            <w:proofErr w:type="gramStart"/>
            <w:r>
              <w:rPr>
                <w:rFonts w:ascii="Arial" w:hAnsi="Arial" w:cs="Arial"/>
                <w:lang w:bidi="x-none"/>
              </w:rPr>
              <w:t>elevationAngle</w:t>
            </w:r>
            <w:proofErr w:type="gramEnd"/>
            <w:r>
              <w:rPr>
                <w:rFonts w:ascii="Arial" w:hAnsi="Arial" w:cs="Arial"/>
                <w:lang w:bidi="x-none"/>
              </w:rPr>
              <w:t>, fpdim</w:t>
            </w:r>
          </w:p>
        </w:tc>
        <w:tc>
          <w:tcPr>
            <w:tcW w:w="4069" w:type="dxa"/>
            <w:tcBorders>
              <w:left w:val="single" w:sz="1" w:space="0" w:color="000000"/>
              <w:bottom w:val="single" w:sz="1" w:space="0" w:color="000000"/>
              <w:right w:val="single" w:sz="1" w:space="0" w:color="000000"/>
            </w:tcBorders>
          </w:tcPr>
          <w:p w14:paraId="378079AD" w14:textId="77777777" w:rsidR="006A351E" w:rsidRDefault="006A351E" w:rsidP="006A351E">
            <w:pPr>
              <w:snapToGrid w:val="0"/>
              <w:rPr>
                <w:rFonts w:ascii="Arial" w:hAnsi="Arial" w:cs="Arial"/>
                <w:sz w:val="20"/>
                <w:lang w:bidi="x-none"/>
              </w:rPr>
            </w:pPr>
            <w:r>
              <w:rPr>
                <w:rFonts w:ascii="Arial" w:hAnsi="Arial" w:cs="Arial"/>
                <w:sz w:val="20"/>
                <w:lang w:bidi="x-none"/>
              </w:rPr>
              <w:t>-888.0:  Range edge delimiter, Fill Value</w:t>
            </w:r>
          </w:p>
          <w:p w14:paraId="56C8B864" w14:textId="77777777" w:rsidR="006A351E" w:rsidRDefault="006A351E" w:rsidP="006A351E">
            <w:pPr>
              <w:snapToGrid w:val="0"/>
              <w:rPr>
                <w:rFonts w:ascii="Arial" w:hAnsi="Arial" w:cs="Arial"/>
                <w:sz w:val="20"/>
                <w:lang w:bidi="x-none"/>
              </w:rPr>
            </w:pPr>
            <w:r>
              <w:rPr>
                <w:rFonts w:ascii="Arial" w:hAnsi="Arial" w:cs="Arial"/>
                <w:sz w:val="20"/>
                <w:lang w:bidi="x-none"/>
              </w:rPr>
              <w:t>-777.0:  In-range PR scan edge delimiter</w:t>
            </w:r>
          </w:p>
          <w:p w14:paraId="6D56A64C" w14:textId="77777777" w:rsidR="006A351E" w:rsidRDefault="006A351E" w:rsidP="006A351E">
            <w:pPr>
              <w:snapToGrid w:val="0"/>
              <w:rPr>
                <w:rFonts w:ascii="Arial" w:hAnsi="Arial" w:cs="Arial"/>
                <w:sz w:val="20"/>
                <w:lang w:bidi="x-none"/>
              </w:rPr>
            </w:pPr>
            <w:r>
              <w:rPr>
                <w:rFonts w:ascii="Arial" w:hAnsi="Arial" w:cs="Arial"/>
                <w:sz w:val="20"/>
                <w:lang w:bidi="x-none"/>
              </w:rPr>
              <w:t>-9999.0:  Missing data</w:t>
            </w:r>
          </w:p>
          <w:p w14:paraId="786B6E44" w14:textId="3036A6E0" w:rsidR="006A351E" w:rsidRDefault="006A351E">
            <w:pPr>
              <w:snapToGrid w:val="0"/>
              <w:rPr>
                <w:rFonts w:ascii="Arial" w:hAnsi="Arial" w:cs="Arial"/>
                <w:sz w:val="20"/>
                <w:lang w:bidi="x-none"/>
              </w:rPr>
            </w:pPr>
            <w:r>
              <w:rPr>
                <w:rFonts w:ascii="Arial" w:hAnsi="Arial" w:cs="Arial"/>
                <w:sz w:val="20"/>
                <w:lang w:bidi="x-none"/>
              </w:rPr>
              <w:t>-100.0:  Below threshold cutoff value, or all GR bin values are MISSING</w:t>
            </w:r>
          </w:p>
        </w:tc>
      </w:tr>
      <w:tr w:rsidR="006A351E" w14:paraId="265C5A84" w14:textId="77777777" w:rsidTr="006152B7">
        <w:trPr>
          <w:cantSplit/>
        </w:trPr>
        <w:tc>
          <w:tcPr>
            <w:tcW w:w="2160" w:type="dxa"/>
            <w:tcBorders>
              <w:left w:val="single" w:sz="1" w:space="0" w:color="000000"/>
              <w:bottom w:val="single" w:sz="1" w:space="0" w:color="000000"/>
            </w:tcBorders>
          </w:tcPr>
          <w:p w14:paraId="3C98678A" w14:textId="7E95F3FB" w:rsidR="006A351E" w:rsidRDefault="006A351E">
            <w:pPr>
              <w:pStyle w:val="WW-PreformattedText"/>
              <w:snapToGrid w:val="0"/>
              <w:rPr>
                <w:rFonts w:ascii="Arial" w:hAnsi="Arial" w:cs="Arial"/>
                <w:lang w:bidi="x-none"/>
              </w:rPr>
            </w:pPr>
            <w:r w:rsidRPr="008203F5">
              <w:rPr>
                <w:rFonts w:ascii="Arial" w:hAnsi="Arial" w:cs="Arial"/>
                <w:lang w:bidi="x-none"/>
              </w:rPr>
              <w:t>GR_HID</w:t>
            </w:r>
          </w:p>
        </w:tc>
        <w:tc>
          <w:tcPr>
            <w:tcW w:w="810" w:type="dxa"/>
            <w:tcBorders>
              <w:left w:val="single" w:sz="1" w:space="0" w:color="000000"/>
              <w:bottom w:val="single" w:sz="1" w:space="0" w:color="000000"/>
            </w:tcBorders>
          </w:tcPr>
          <w:p w14:paraId="3DC8F6CB" w14:textId="59BDDEB1" w:rsidR="006A351E" w:rsidRDefault="006A351E">
            <w:pPr>
              <w:pStyle w:val="WW-PreformattedText"/>
              <w:snapToGrid w:val="0"/>
              <w:rPr>
                <w:rFonts w:ascii="Arial" w:hAnsi="Arial" w:cs="Arial"/>
                <w:lang w:bidi="x-none"/>
              </w:rPr>
            </w:pPr>
            <w:proofErr w:type="gramStart"/>
            <w:r w:rsidRPr="008203F5">
              <w:rPr>
                <w:rFonts w:ascii="Arial" w:hAnsi="Arial" w:cs="Arial"/>
                <w:lang w:bidi="x-none"/>
              </w:rPr>
              <w:t>short</w:t>
            </w:r>
            <w:proofErr w:type="gramEnd"/>
          </w:p>
        </w:tc>
        <w:tc>
          <w:tcPr>
            <w:tcW w:w="1980" w:type="dxa"/>
            <w:tcBorders>
              <w:left w:val="single" w:sz="1" w:space="0" w:color="000000"/>
              <w:bottom w:val="single" w:sz="1" w:space="0" w:color="000000"/>
            </w:tcBorders>
          </w:tcPr>
          <w:p w14:paraId="61B0A588" w14:textId="6415058A" w:rsidR="006A351E" w:rsidRDefault="006A351E">
            <w:pPr>
              <w:pStyle w:val="WW-PreformattedText"/>
              <w:snapToGrid w:val="0"/>
              <w:rPr>
                <w:rFonts w:ascii="Arial" w:hAnsi="Arial" w:cs="Arial"/>
                <w:lang w:bidi="x-none"/>
              </w:rPr>
            </w:pPr>
            <w:proofErr w:type="gramStart"/>
            <w:r w:rsidRPr="008203F5">
              <w:rPr>
                <w:rFonts w:ascii="Arial" w:hAnsi="Arial" w:cs="Arial"/>
                <w:lang w:bidi="x-none"/>
              </w:rPr>
              <w:t>elevationAngle</w:t>
            </w:r>
            <w:proofErr w:type="gramEnd"/>
            <w:r w:rsidRPr="008203F5">
              <w:rPr>
                <w:rFonts w:ascii="Arial" w:hAnsi="Arial" w:cs="Arial"/>
                <w:lang w:bidi="x-none"/>
              </w:rPr>
              <w:t>, fpdim, hidim</w:t>
            </w:r>
          </w:p>
        </w:tc>
        <w:tc>
          <w:tcPr>
            <w:tcW w:w="4069" w:type="dxa"/>
            <w:tcBorders>
              <w:left w:val="single" w:sz="1" w:space="0" w:color="000000"/>
              <w:bottom w:val="single" w:sz="1" w:space="0" w:color="000000"/>
              <w:right w:val="single" w:sz="1" w:space="0" w:color="000000"/>
            </w:tcBorders>
          </w:tcPr>
          <w:p w14:paraId="158265CA" w14:textId="77777777" w:rsidR="006A351E" w:rsidRDefault="006A351E" w:rsidP="006A351E">
            <w:pPr>
              <w:snapToGrid w:val="0"/>
              <w:rPr>
                <w:rFonts w:ascii="Arial" w:hAnsi="Arial" w:cs="Arial"/>
                <w:sz w:val="20"/>
                <w:lang w:bidi="x-none"/>
              </w:rPr>
            </w:pPr>
            <w:r>
              <w:rPr>
                <w:rFonts w:ascii="Arial" w:hAnsi="Arial" w:cs="Arial"/>
                <w:sz w:val="20"/>
                <w:lang w:bidi="x-none"/>
              </w:rPr>
              <w:t>-888.0:  Range edge delimiter, Fill Value</w:t>
            </w:r>
          </w:p>
          <w:p w14:paraId="6D7115C0" w14:textId="3BAC9D31" w:rsidR="006A351E" w:rsidRDefault="006A351E">
            <w:pPr>
              <w:snapToGrid w:val="0"/>
              <w:rPr>
                <w:rFonts w:ascii="Arial" w:hAnsi="Arial" w:cs="Arial"/>
                <w:sz w:val="20"/>
                <w:lang w:bidi="x-none"/>
              </w:rPr>
            </w:pPr>
          </w:p>
        </w:tc>
      </w:tr>
      <w:tr w:rsidR="006A351E" w14:paraId="3F042F9B" w14:textId="77777777" w:rsidTr="006152B7">
        <w:trPr>
          <w:cantSplit/>
        </w:trPr>
        <w:tc>
          <w:tcPr>
            <w:tcW w:w="2160" w:type="dxa"/>
            <w:tcBorders>
              <w:left w:val="single" w:sz="1" w:space="0" w:color="000000"/>
              <w:bottom w:val="single" w:sz="1" w:space="0" w:color="000000"/>
            </w:tcBorders>
          </w:tcPr>
          <w:p w14:paraId="15AFC8B3" w14:textId="77777777" w:rsidR="006A351E" w:rsidRDefault="006A351E">
            <w:pPr>
              <w:pStyle w:val="WW-PreformattedText"/>
              <w:snapToGrid w:val="0"/>
              <w:rPr>
                <w:rFonts w:ascii="Arial" w:hAnsi="Arial" w:cs="Arial"/>
                <w:lang w:bidi="x-none"/>
              </w:rPr>
            </w:pPr>
            <w:proofErr w:type="gramStart"/>
            <w:r>
              <w:rPr>
                <w:rFonts w:ascii="Arial" w:hAnsi="Arial" w:cs="Arial"/>
                <w:lang w:bidi="x-none"/>
              </w:rPr>
              <w:t>rain</w:t>
            </w:r>
            <w:proofErr w:type="gramEnd"/>
          </w:p>
        </w:tc>
        <w:tc>
          <w:tcPr>
            <w:tcW w:w="810" w:type="dxa"/>
            <w:tcBorders>
              <w:left w:val="single" w:sz="1" w:space="0" w:color="000000"/>
              <w:bottom w:val="single" w:sz="1" w:space="0" w:color="000000"/>
            </w:tcBorders>
          </w:tcPr>
          <w:p w14:paraId="13B33660" w14:textId="77777777" w:rsidR="006A351E" w:rsidRDefault="006A351E">
            <w:pPr>
              <w:pStyle w:val="WW-PreformattedText"/>
              <w:snapToGrid w:val="0"/>
              <w:rPr>
                <w:rFonts w:ascii="Arial" w:hAnsi="Arial" w:cs="Arial"/>
                <w:lang w:bidi="x-none"/>
              </w:rPr>
            </w:pPr>
            <w:proofErr w:type="gramStart"/>
            <w:r>
              <w:rPr>
                <w:rFonts w:ascii="Arial" w:hAnsi="Arial" w:cs="Arial"/>
                <w:lang w:bidi="x-none"/>
              </w:rPr>
              <w:t>float</w:t>
            </w:r>
            <w:proofErr w:type="gramEnd"/>
          </w:p>
        </w:tc>
        <w:tc>
          <w:tcPr>
            <w:tcW w:w="1980" w:type="dxa"/>
            <w:tcBorders>
              <w:left w:val="single" w:sz="1" w:space="0" w:color="000000"/>
              <w:bottom w:val="single" w:sz="1" w:space="0" w:color="000000"/>
            </w:tcBorders>
          </w:tcPr>
          <w:p w14:paraId="5D39AEF4" w14:textId="77777777" w:rsidR="006A351E" w:rsidRDefault="006A351E">
            <w:pPr>
              <w:pStyle w:val="WW-PreformattedText"/>
              <w:snapToGrid w:val="0"/>
              <w:rPr>
                <w:rFonts w:ascii="Arial" w:hAnsi="Arial" w:cs="Arial"/>
                <w:lang w:bidi="x-none"/>
              </w:rPr>
            </w:pPr>
            <w:proofErr w:type="gramStart"/>
            <w:r>
              <w:rPr>
                <w:rFonts w:ascii="Arial" w:hAnsi="Arial" w:cs="Arial"/>
                <w:lang w:bidi="x-none"/>
              </w:rPr>
              <w:t>elevationAngle</w:t>
            </w:r>
            <w:proofErr w:type="gramEnd"/>
            <w:r>
              <w:rPr>
                <w:rFonts w:ascii="Arial" w:hAnsi="Arial" w:cs="Arial"/>
                <w:lang w:bidi="x-none"/>
              </w:rPr>
              <w:t>, fpdim</w:t>
            </w:r>
          </w:p>
        </w:tc>
        <w:tc>
          <w:tcPr>
            <w:tcW w:w="4069" w:type="dxa"/>
            <w:tcBorders>
              <w:left w:val="single" w:sz="1" w:space="0" w:color="000000"/>
              <w:bottom w:val="single" w:sz="1" w:space="0" w:color="000000"/>
              <w:right w:val="single" w:sz="1" w:space="0" w:color="000000"/>
            </w:tcBorders>
          </w:tcPr>
          <w:p w14:paraId="08F9BBAF" w14:textId="77777777" w:rsidR="006A351E" w:rsidRDefault="006A351E">
            <w:pPr>
              <w:snapToGrid w:val="0"/>
              <w:rPr>
                <w:rFonts w:ascii="Arial" w:hAnsi="Arial" w:cs="Arial"/>
                <w:sz w:val="20"/>
                <w:lang w:bidi="x-none"/>
              </w:rPr>
            </w:pPr>
            <w:r>
              <w:rPr>
                <w:rFonts w:ascii="Arial" w:hAnsi="Arial" w:cs="Arial"/>
                <w:sz w:val="20"/>
                <w:lang w:bidi="x-none"/>
              </w:rPr>
              <w:t>-888.0:  Range edge delimiter, Fill Value</w:t>
            </w:r>
          </w:p>
          <w:p w14:paraId="6FA1D168" w14:textId="77777777" w:rsidR="006A351E" w:rsidRDefault="006A351E">
            <w:pPr>
              <w:snapToGrid w:val="0"/>
              <w:rPr>
                <w:rFonts w:ascii="Arial" w:hAnsi="Arial" w:cs="Arial"/>
                <w:sz w:val="20"/>
                <w:lang w:bidi="x-none"/>
              </w:rPr>
            </w:pPr>
            <w:r>
              <w:rPr>
                <w:rFonts w:ascii="Arial" w:hAnsi="Arial" w:cs="Arial"/>
                <w:sz w:val="20"/>
                <w:lang w:bidi="x-none"/>
              </w:rPr>
              <w:t>-777.0:  In-range PR scan edge delimiter</w:t>
            </w:r>
          </w:p>
          <w:p w14:paraId="2DEB82C3" w14:textId="77777777" w:rsidR="006A351E" w:rsidRDefault="006A351E">
            <w:pPr>
              <w:snapToGrid w:val="0"/>
              <w:rPr>
                <w:rFonts w:ascii="Arial" w:hAnsi="Arial" w:cs="Arial"/>
                <w:sz w:val="20"/>
                <w:lang w:bidi="x-none"/>
              </w:rPr>
            </w:pPr>
            <w:r>
              <w:rPr>
                <w:rFonts w:ascii="Arial" w:hAnsi="Arial" w:cs="Arial"/>
                <w:sz w:val="20"/>
                <w:lang w:bidi="x-none"/>
              </w:rPr>
              <w:t>-88.88:  Below rain rate cutoff threshold</w:t>
            </w:r>
          </w:p>
        </w:tc>
      </w:tr>
      <w:tr w:rsidR="006A351E" w14:paraId="5AB337F2" w14:textId="77777777" w:rsidTr="006152B7">
        <w:trPr>
          <w:cantSplit/>
        </w:trPr>
        <w:tc>
          <w:tcPr>
            <w:tcW w:w="2160" w:type="dxa"/>
            <w:tcBorders>
              <w:left w:val="single" w:sz="1" w:space="0" w:color="000000"/>
              <w:bottom w:val="single" w:sz="1" w:space="0" w:color="000000"/>
            </w:tcBorders>
          </w:tcPr>
          <w:p w14:paraId="1EA33310" w14:textId="71880704" w:rsidR="006A351E" w:rsidRDefault="006A351E">
            <w:pPr>
              <w:pStyle w:val="WW-PreformattedText"/>
              <w:snapToGrid w:val="0"/>
              <w:rPr>
                <w:rFonts w:ascii="Arial" w:hAnsi="Arial" w:cs="Arial"/>
                <w:lang w:bidi="x-none"/>
              </w:rPr>
            </w:pPr>
            <w:proofErr w:type="gramStart"/>
            <w:r>
              <w:rPr>
                <w:rFonts w:ascii="Arial" w:hAnsi="Arial" w:cs="Arial"/>
                <w:lang w:bidi="x-none"/>
              </w:rPr>
              <w:t>n</w:t>
            </w:r>
            <w:proofErr w:type="gramEnd"/>
            <w:r>
              <w:rPr>
                <w:rFonts w:ascii="Arial" w:hAnsi="Arial" w:cs="Arial"/>
                <w:lang w:bidi="x-none"/>
              </w:rPr>
              <w:t>_gv_expected,</w:t>
            </w:r>
          </w:p>
          <w:p w14:paraId="75EAB9E9" w14:textId="77777777" w:rsidR="006A351E" w:rsidRDefault="006A351E">
            <w:pPr>
              <w:pStyle w:val="WW-PreformattedText"/>
              <w:snapToGrid w:val="0"/>
              <w:rPr>
                <w:rFonts w:ascii="Arial" w:hAnsi="Arial" w:cs="Arial"/>
                <w:lang w:bidi="x-none"/>
              </w:rPr>
            </w:pPr>
            <w:proofErr w:type="gramStart"/>
            <w:r>
              <w:rPr>
                <w:rFonts w:ascii="Arial" w:hAnsi="Arial" w:cs="Arial"/>
                <w:lang w:bidi="x-none"/>
              </w:rPr>
              <w:t>n</w:t>
            </w:r>
            <w:proofErr w:type="gramEnd"/>
            <w:r>
              <w:rPr>
                <w:rFonts w:ascii="Arial" w:hAnsi="Arial" w:cs="Arial"/>
                <w:lang w:bidi="x-none"/>
              </w:rPr>
              <w:t>_gv_rejected,</w:t>
            </w:r>
          </w:p>
          <w:p w14:paraId="4F27C8BF" w14:textId="77777777" w:rsidR="006A351E" w:rsidRPr="006A351E" w:rsidRDefault="006A351E" w:rsidP="006A351E">
            <w:pPr>
              <w:pStyle w:val="WW-PreformattedText"/>
              <w:snapToGrid w:val="0"/>
              <w:rPr>
                <w:rFonts w:ascii="Arial" w:hAnsi="Arial" w:cs="Arial"/>
                <w:lang w:bidi="x-none"/>
              </w:rPr>
            </w:pPr>
            <w:proofErr w:type="gramStart"/>
            <w:r w:rsidRPr="006A351E">
              <w:rPr>
                <w:rFonts w:ascii="Arial" w:hAnsi="Arial" w:cs="Arial"/>
                <w:lang w:bidi="x-none"/>
              </w:rPr>
              <w:t>n</w:t>
            </w:r>
            <w:proofErr w:type="gramEnd"/>
            <w:r w:rsidRPr="006A351E">
              <w:rPr>
                <w:rFonts w:ascii="Arial" w:hAnsi="Arial" w:cs="Arial"/>
                <w:lang w:bidi="x-none"/>
              </w:rPr>
              <w:t>_gv_zdr_rejected</w:t>
            </w:r>
          </w:p>
          <w:p w14:paraId="444D2FFD" w14:textId="77777777" w:rsidR="006A351E" w:rsidRPr="006A351E" w:rsidRDefault="006A351E" w:rsidP="006A351E">
            <w:pPr>
              <w:pStyle w:val="WW-PreformattedText"/>
              <w:snapToGrid w:val="0"/>
              <w:rPr>
                <w:rFonts w:ascii="Arial" w:hAnsi="Arial" w:cs="Arial"/>
                <w:lang w:bidi="x-none"/>
              </w:rPr>
            </w:pPr>
            <w:proofErr w:type="gramStart"/>
            <w:r w:rsidRPr="006A351E">
              <w:rPr>
                <w:rFonts w:ascii="Arial" w:hAnsi="Arial" w:cs="Arial"/>
                <w:lang w:bidi="x-none"/>
              </w:rPr>
              <w:t>n</w:t>
            </w:r>
            <w:proofErr w:type="gramEnd"/>
            <w:r w:rsidRPr="006A351E">
              <w:rPr>
                <w:rFonts w:ascii="Arial" w:hAnsi="Arial" w:cs="Arial"/>
                <w:lang w:bidi="x-none"/>
              </w:rPr>
              <w:t>_gv_kdp_rejected</w:t>
            </w:r>
          </w:p>
          <w:p w14:paraId="6036C643" w14:textId="77777777" w:rsidR="006A351E" w:rsidRPr="006A351E" w:rsidRDefault="006A351E" w:rsidP="006A351E">
            <w:pPr>
              <w:pStyle w:val="WW-PreformattedText"/>
              <w:snapToGrid w:val="0"/>
              <w:rPr>
                <w:rFonts w:ascii="Arial" w:hAnsi="Arial" w:cs="Arial"/>
                <w:lang w:bidi="x-none"/>
              </w:rPr>
            </w:pPr>
            <w:proofErr w:type="gramStart"/>
            <w:r w:rsidRPr="006A351E">
              <w:rPr>
                <w:rFonts w:ascii="Arial" w:hAnsi="Arial" w:cs="Arial"/>
                <w:lang w:bidi="x-none"/>
              </w:rPr>
              <w:t>n</w:t>
            </w:r>
            <w:proofErr w:type="gramEnd"/>
            <w:r w:rsidRPr="006A351E">
              <w:rPr>
                <w:rFonts w:ascii="Arial" w:hAnsi="Arial" w:cs="Arial"/>
                <w:lang w:bidi="x-none"/>
              </w:rPr>
              <w:t>_gv_rhohv_rejected</w:t>
            </w:r>
          </w:p>
          <w:p w14:paraId="3060F1E0" w14:textId="77777777" w:rsidR="006A351E" w:rsidRPr="006A351E" w:rsidRDefault="006A351E" w:rsidP="006A351E">
            <w:pPr>
              <w:pStyle w:val="WW-PreformattedText"/>
              <w:snapToGrid w:val="0"/>
              <w:rPr>
                <w:rFonts w:ascii="Arial" w:hAnsi="Arial" w:cs="Arial"/>
                <w:lang w:bidi="x-none"/>
              </w:rPr>
            </w:pPr>
            <w:proofErr w:type="gramStart"/>
            <w:r w:rsidRPr="006A351E">
              <w:rPr>
                <w:rFonts w:ascii="Arial" w:hAnsi="Arial" w:cs="Arial"/>
                <w:lang w:bidi="x-none"/>
              </w:rPr>
              <w:t>n</w:t>
            </w:r>
            <w:proofErr w:type="gramEnd"/>
            <w:r w:rsidRPr="006A351E">
              <w:rPr>
                <w:rFonts w:ascii="Arial" w:hAnsi="Arial" w:cs="Arial"/>
                <w:lang w:bidi="x-none"/>
              </w:rPr>
              <w:t>_gv_rr_rejected</w:t>
            </w:r>
          </w:p>
          <w:p w14:paraId="122BE9AE" w14:textId="77777777" w:rsidR="006A351E" w:rsidRPr="006A351E" w:rsidRDefault="006A351E" w:rsidP="006A351E">
            <w:pPr>
              <w:pStyle w:val="WW-PreformattedText"/>
              <w:snapToGrid w:val="0"/>
              <w:rPr>
                <w:rFonts w:ascii="Arial" w:hAnsi="Arial" w:cs="Arial"/>
                <w:lang w:bidi="x-none"/>
              </w:rPr>
            </w:pPr>
            <w:proofErr w:type="gramStart"/>
            <w:r w:rsidRPr="006A351E">
              <w:rPr>
                <w:rFonts w:ascii="Arial" w:hAnsi="Arial" w:cs="Arial"/>
                <w:lang w:bidi="x-none"/>
              </w:rPr>
              <w:t>n</w:t>
            </w:r>
            <w:proofErr w:type="gramEnd"/>
            <w:r w:rsidRPr="006A351E">
              <w:rPr>
                <w:rFonts w:ascii="Arial" w:hAnsi="Arial" w:cs="Arial"/>
                <w:lang w:bidi="x-none"/>
              </w:rPr>
              <w:t>_gv_hid_rejected</w:t>
            </w:r>
          </w:p>
          <w:p w14:paraId="39B080BE" w14:textId="77777777" w:rsidR="006A351E" w:rsidRPr="006A351E" w:rsidRDefault="006A351E" w:rsidP="006A351E">
            <w:pPr>
              <w:pStyle w:val="WW-PreformattedText"/>
              <w:snapToGrid w:val="0"/>
              <w:rPr>
                <w:rFonts w:ascii="Arial" w:hAnsi="Arial" w:cs="Arial"/>
                <w:lang w:bidi="x-none"/>
              </w:rPr>
            </w:pPr>
            <w:proofErr w:type="gramStart"/>
            <w:r w:rsidRPr="006A351E">
              <w:rPr>
                <w:rFonts w:ascii="Arial" w:hAnsi="Arial" w:cs="Arial"/>
                <w:lang w:bidi="x-none"/>
              </w:rPr>
              <w:t>n</w:t>
            </w:r>
            <w:proofErr w:type="gramEnd"/>
            <w:r w:rsidRPr="006A351E">
              <w:rPr>
                <w:rFonts w:ascii="Arial" w:hAnsi="Arial" w:cs="Arial"/>
                <w:lang w:bidi="x-none"/>
              </w:rPr>
              <w:t>_gv_dzero_rejected</w:t>
            </w:r>
          </w:p>
          <w:p w14:paraId="4347CC45" w14:textId="77777777" w:rsidR="006A351E" w:rsidRPr="006A351E" w:rsidRDefault="006A351E" w:rsidP="006A351E">
            <w:pPr>
              <w:pStyle w:val="WW-PreformattedText"/>
              <w:snapToGrid w:val="0"/>
              <w:rPr>
                <w:rFonts w:ascii="Arial" w:hAnsi="Arial" w:cs="Arial"/>
                <w:lang w:bidi="x-none"/>
              </w:rPr>
            </w:pPr>
            <w:proofErr w:type="gramStart"/>
            <w:r w:rsidRPr="006A351E">
              <w:rPr>
                <w:rFonts w:ascii="Arial" w:hAnsi="Arial" w:cs="Arial"/>
                <w:lang w:bidi="x-none"/>
              </w:rPr>
              <w:t>n</w:t>
            </w:r>
            <w:proofErr w:type="gramEnd"/>
            <w:r w:rsidRPr="006A351E">
              <w:rPr>
                <w:rFonts w:ascii="Arial" w:hAnsi="Arial" w:cs="Arial"/>
                <w:lang w:bidi="x-none"/>
              </w:rPr>
              <w:t>_gv_nw_rejected</w:t>
            </w:r>
          </w:p>
          <w:p w14:paraId="1A3800EB" w14:textId="07ABD84A" w:rsidR="006A351E" w:rsidRDefault="006A351E">
            <w:pPr>
              <w:pStyle w:val="WW-PreformattedText"/>
              <w:snapToGrid w:val="0"/>
              <w:rPr>
                <w:rFonts w:ascii="Arial" w:hAnsi="Arial" w:cs="Arial"/>
                <w:lang w:bidi="x-none"/>
              </w:rPr>
            </w:pPr>
            <w:proofErr w:type="gramStart"/>
            <w:r>
              <w:rPr>
                <w:rFonts w:ascii="Arial" w:hAnsi="Arial" w:cs="Arial"/>
                <w:lang w:bidi="x-none"/>
              </w:rPr>
              <w:t>n</w:t>
            </w:r>
            <w:proofErr w:type="gramEnd"/>
            <w:r>
              <w:rPr>
                <w:rFonts w:ascii="Arial" w:hAnsi="Arial" w:cs="Arial"/>
                <w:lang w:bidi="x-none"/>
              </w:rPr>
              <w:t>_pr_expected,</w:t>
            </w:r>
          </w:p>
          <w:p w14:paraId="29276452" w14:textId="77777777" w:rsidR="006A351E" w:rsidRDefault="006A351E" w:rsidP="00873D93">
            <w:pPr>
              <w:pStyle w:val="WW-PreformattedText"/>
              <w:snapToGrid w:val="0"/>
              <w:rPr>
                <w:rFonts w:ascii="Arial" w:hAnsi="Arial" w:cs="Arial"/>
                <w:lang w:bidi="x-none"/>
              </w:rPr>
            </w:pPr>
            <w:proofErr w:type="gramStart"/>
            <w:r>
              <w:rPr>
                <w:rFonts w:ascii="Arial" w:hAnsi="Arial" w:cs="Arial"/>
                <w:lang w:bidi="x-none"/>
              </w:rPr>
              <w:t>n</w:t>
            </w:r>
            <w:proofErr w:type="gramEnd"/>
            <w:r>
              <w:rPr>
                <w:rFonts w:ascii="Arial" w:hAnsi="Arial" w:cs="Arial"/>
                <w:lang w:bidi="x-none"/>
              </w:rPr>
              <w:t>_1c21_z_rejected,</w:t>
            </w:r>
          </w:p>
          <w:p w14:paraId="67406BDD" w14:textId="77777777" w:rsidR="006A351E" w:rsidRDefault="006A351E" w:rsidP="00873D93">
            <w:pPr>
              <w:pStyle w:val="WW-PreformattedText"/>
              <w:snapToGrid w:val="0"/>
              <w:rPr>
                <w:rFonts w:ascii="Arial" w:hAnsi="Arial" w:cs="Arial"/>
                <w:lang w:bidi="x-none"/>
              </w:rPr>
            </w:pPr>
            <w:proofErr w:type="gramStart"/>
            <w:r>
              <w:rPr>
                <w:rFonts w:ascii="Arial" w:hAnsi="Arial" w:cs="Arial"/>
                <w:lang w:bidi="x-none"/>
              </w:rPr>
              <w:t>n</w:t>
            </w:r>
            <w:proofErr w:type="gramEnd"/>
            <w:r>
              <w:rPr>
                <w:rFonts w:ascii="Arial" w:hAnsi="Arial" w:cs="Arial"/>
                <w:lang w:bidi="x-none"/>
              </w:rPr>
              <w:t>_2a25_z_rejected,</w:t>
            </w:r>
          </w:p>
          <w:p w14:paraId="7EAA7F94" w14:textId="2D76E177" w:rsidR="006A351E" w:rsidRDefault="006A351E" w:rsidP="00873D93">
            <w:pPr>
              <w:pStyle w:val="WW-PreformattedText"/>
              <w:snapToGrid w:val="0"/>
              <w:rPr>
                <w:rFonts w:ascii="Arial" w:hAnsi="Arial" w:cs="Arial"/>
                <w:lang w:bidi="x-none"/>
              </w:rPr>
            </w:pPr>
            <w:proofErr w:type="gramStart"/>
            <w:r>
              <w:rPr>
                <w:rFonts w:ascii="Arial" w:hAnsi="Arial" w:cs="Arial"/>
                <w:lang w:bidi="x-none"/>
              </w:rPr>
              <w:t>n</w:t>
            </w:r>
            <w:proofErr w:type="gramEnd"/>
            <w:r>
              <w:rPr>
                <w:rFonts w:ascii="Arial" w:hAnsi="Arial" w:cs="Arial"/>
                <w:lang w:bidi="x-none"/>
              </w:rPr>
              <w:t>_2a25_r_rejected</w:t>
            </w:r>
          </w:p>
        </w:tc>
        <w:tc>
          <w:tcPr>
            <w:tcW w:w="810" w:type="dxa"/>
            <w:tcBorders>
              <w:left w:val="single" w:sz="1" w:space="0" w:color="000000"/>
              <w:bottom w:val="single" w:sz="1" w:space="0" w:color="000000"/>
            </w:tcBorders>
          </w:tcPr>
          <w:p w14:paraId="6DED5264" w14:textId="77777777" w:rsidR="006A351E" w:rsidRDefault="006A351E">
            <w:pPr>
              <w:snapToGrid w:val="0"/>
              <w:rPr>
                <w:rFonts w:ascii="Arial" w:hAnsi="Arial" w:cs="Arial"/>
                <w:sz w:val="20"/>
                <w:lang w:bidi="x-none"/>
              </w:rPr>
            </w:pPr>
            <w:proofErr w:type="gramStart"/>
            <w:r>
              <w:rPr>
                <w:rFonts w:ascii="Arial" w:hAnsi="Arial" w:cs="Arial"/>
                <w:sz w:val="20"/>
                <w:lang w:bidi="x-none"/>
              </w:rPr>
              <w:t>short</w:t>
            </w:r>
            <w:proofErr w:type="gramEnd"/>
          </w:p>
        </w:tc>
        <w:tc>
          <w:tcPr>
            <w:tcW w:w="1980" w:type="dxa"/>
            <w:tcBorders>
              <w:left w:val="single" w:sz="1" w:space="0" w:color="000000"/>
              <w:bottom w:val="single" w:sz="1" w:space="0" w:color="000000"/>
            </w:tcBorders>
          </w:tcPr>
          <w:p w14:paraId="447EA975" w14:textId="77777777" w:rsidR="006A351E" w:rsidRDefault="006A351E">
            <w:pPr>
              <w:pStyle w:val="WW-PreformattedText"/>
              <w:snapToGrid w:val="0"/>
              <w:rPr>
                <w:rFonts w:ascii="Arial" w:hAnsi="Arial" w:cs="Arial"/>
                <w:lang w:bidi="x-none"/>
              </w:rPr>
            </w:pPr>
            <w:proofErr w:type="gramStart"/>
            <w:r>
              <w:rPr>
                <w:rFonts w:ascii="Arial" w:hAnsi="Arial" w:cs="Arial"/>
                <w:lang w:bidi="x-none"/>
              </w:rPr>
              <w:t>elevationAngle</w:t>
            </w:r>
            <w:proofErr w:type="gramEnd"/>
            <w:r>
              <w:rPr>
                <w:rFonts w:ascii="Arial" w:hAnsi="Arial" w:cs="Arial"/>
                <w:lang w:bidi="x-none"/>
              </w:rPr>
              <w:t>, fpdim</w:t>
            </w:r>
          </w:p>
        </w:tc>
        <w:tc>
          <w:tcPr>
            <w:tcW w:w="4069" w:type="dxa"/>
            <w:tcBorders>
              <w:left w:val="single" w:sz="1" w:space="0" w:color="000000"/>
              <w:bottom w:val="single" w:sz="1" w:space="0" w:color="000000"/>
              <w:right w:val="single" w:sz="1" w:space="0" w:color="000000"/>
            </w:tcBorders>
          </w:tcPr>
          <w:p w14:paraId="4A37D355" w14:textId="77777777" w:rsidR="006A351E" w:rsidRDefault="006A351E">
            <w:pPr>
              <w:snapToGrid w:val="0"/>
              <w:rPr>
                <w:rFonts w:ascii="Arial" w:hAnsi="Arial" w:cs="Arial"/>
                <w:sz w:val="20"/>
                <w:lang w:bidi="x-none"/>
              </w:rPr>
            </w:pPr>
            <w:r>
              <w:rPr>
                <w:rFonts w:ascii="Arial" w:hAnsi="Arial" w:cs="Arial"/>
                <w:sz w:val="20"/>
                <w:lang w:bidi="x-none"/>
              </w:rPr>
              <w:t>-888:  Fill Value</w:t>
            </w:r>
          </w:p>
        </w:tc>
      </w:tr>
      <w:tr w:rsidR="006A351E" w14:paraId="40F5C5E0" w14:textId="77777777" w:rsidTr="006152B7">
        <w:trPr>
          <w:cantSplit/>
        </w:trPr>
        <w:tc>
          <w:tcPr>
            <w:tcW w:w="2160" w:type="dxa"/>
            <w:tcBorders>
              <w:left w:val="single" w:sz="1" w:space="0" w:color="000000"/>
              <w:bottom w:val="single" w:sz="1" w:space="0" w:color="000000"/>
            </w:tcBorders>
          </w:tcPr>
          <w:p w14:paraId="041436EB" w14:textId="6785EA6B" w:rsidR="006A351E" w:rsidRDefault="006A351E">
            <w:pPr>
              <w:pStyle w:val="WW-PreformattedText"/>
              <w:snapToGrid w:val="0"/>
              <w:rPr>
                <w:rFonts w:ascii="Arial" w:hAnsi="Arial" w:cs="Arial"/>
                <w:lang w:bidi="x-none"/>
              </w:rPr>
            </w:pPr>
            <w:proofErr w:type="gramStart"/>
            <w:r>
              <w:rPr>
                <w:rFonts w:ascii="Arial" w:hAnsi="Arial" w:cs="Arial"/>
                <w:lang w:bidi="x-none"/>
              </w:rPr>
              <w:t>latitude</w:t>
            </w:r>
            <w:proofErr w:type="gramEnd"/>
            <w:r>
              <w:rPr>
                <w:rFonts w:ascii="Arial" w:hAnsi="Arial" w:cs="Arial"/>
                <w:lang w:bidi="x-none"/>
              </w:rPr>
              <w:t>,</w:t>
            </w:r>
          </w:p>
          <w:p w14:paraId="48079FAF" w14:textId="6695553D" w:rsidR="006A351E" w:rsidRDefault="006A351E">
            <w:pPr>
              <w:pStyle w:val="WW-PreformattedText"/>
              <w:snapToGrid w:val="0"/>
              <w:rPr>
                <w:rFonts w:ascii="Arial" w:hAnsi="Arial" w:cs="Arial"/>
                <w:lang w:bidi="x-none"/>
              </w:rPr>
            </w:pPr>
            <w:proofErr w:type="gramStart"/>
            <w:r>
              <w:rPr>
                <w:rFonts w:ascii="Arial" w:hAnsi="Arial" w:cs="Arial"/>
                <w:lang w:bidi="x-none"/>
              </w:rPr>
              <w:t>longitude</w:t>
            </w:r>
            <w:proofErr w:type="gramEnd"/>
            <w:r>
              <w:rPr>
                <w:rFonts w:ascii="Arial" w:hAnsi="Arial" w:cs="Arial"/>
                <w:lang w:bidi="x-none"/>
              </w:rPr>
              <w:t>,</w:t>
            </w:r>
          </w:p>
          <w:p w14:paraId="148152AE" w14:textId="77777777" w:rsidR="006A351E" w:rsidRDefault="006A351E" w:rsidP="00873D93">
            <w:pPr>
              <w:pStyle w:val="WW-PreformattedText"/>
              <w:snapToGrid w:val="0"/>
              <w:rPr>
                <w:rFonts w:ascii="Arial" w:hAnsi="Arial" w:cs="Arial"/>
                <w:lang w:bidi="x-none"/>
              </w:rPr>
            </w:pPr>
            <w:proofErr w:type="gramStart"/>
            <w:r>
              <w:rPr>
                <w:rFonts w:ascii="Arial" w:hAnsi="Arial" w:cs="Arial"/>
                <w:lang w:bidi="x-none"/>
              </w:rPr>
              <w:t>topHeight</w:t>
            </w:r>
            <w:proofErr w:type="gramEnd"/>
            <w:r>
              <w:rPr>
                <w:rFonts w:ascii="Arial" w:hAnsi="Arial" w:cs="Arial"/>
                <w:lang w:bidi="x-none"/>
              </w:rPr>
              <w:t>,</w:t>
            </w:r>
          </w:p>
          <w:p w14:paraId="00673185" w14:textId="2BA6EDE1" w:rsidR="006A351E" w:rsidRDefault="006A351E">
            <w:pPr>
              <w:pStyle w:val="WW-PreformattedText"/>
              <w:snapToGrid w:val="0"/>
              <w:rPr>
                <w:rFonts w:ascii="Arial" w:hAnsi="Arial" w:cs="Arial"/>
                <w:lang w:bidi="x-none"/>
              </w:rPr>
            </w:pPr>
            <w:proofErr w:type="gramStart"/>
            <w:r>
              <w:rPr>
                <w:rFonts w:ascii="Arial" w:hAnsi="Arial" w:cs="Arial"/>
                <w:lang w:bidi="x-none"/>
              </w:rPr>
              <w:t>bottomHeight</w:t>
            </w:r>
            <w:proofErr w:type="gramEnd"/>
          </w:p>
        </w:tc>
        <w:tc>
          <w:tcPr>
            <w:tcW w:w="810" w:type="dxa"/>
            <w:tcBorders>
              <w:left w:val="single" w:sz="1" w:space="0" w:color="000000"/>
              <w:bottom w:val="single" w:sz="1" w:space="0" w:color="000000"/>
            </w:tcBorders>
          </w:tcPr>
          <w:p w14:paraId="11E36654" w14:textId="77777777" w:rsidR="006A351E" w:rsidRDefault="006A351E">
            <w:pPr>
              <w:pStyle w:val="WW-PreformattedText"/>
              <w:snapToGrid w:val="0"/>
              <w:rPr>
                <w:rFonts w:ascii="Arial" w:hAnsi="Arial" w:cs="Arial"/>
                <w:lang w:bidi="x-none"/>
              </w:rPr>
            </w:pPr>
            <w:proofErr w:type="gramStart"/>
            <w:r>
              <w:rPr>
                <w:rFonts w:ascii="Arial" w:hAnsi="Arial" w:cs="Arial"/>
                <w:lang w:bidi="x-none"/>
              </w:rPr>
              <w:t>float</w:t>
            </w:r>
            <w:proofErr w:type="gramEnd"/>
          </w:p>
        </w:tc>
        <w:tc>
          <w:tcPr>
            <w:tcW w:w="1980" w:type="dxa"/>
            <w:tcBorders>
              <w:left w:val="single" w:sz="1" w:space="0" w:color="000000"/>
              <w:bottom w:val="single" w:sz="1" w:space="0" w:color="000000"/>
            </w:tcBorders>
          </w:tcPr>
          <w:p w14:paraId="5BD96208" w14:textId="77777777" w:rsidR="006A351E" w:rsidRDefault="006A351E">
            <w:pPr>
              <w:pStyle w:val="WW-PreformattedText"/>
              <w:snapToGrid w:val="0"/>
              <w:rPr>
                <w:rFonts w:ascii="Arial" w:hAnsi="Arial" w:cs="Arial"/>
                <w:lang w:bidi="x-none"/>
              </w:rPr>
            </w:pPr>
            <w:proofErr w:type="gramStart"/>
            <w:r>
              <w:rPr>
                <w:rFonts w:ascii="Arial" w:hAnsi="Arial" w:cs="Arial"/>
                <w:lang w:bidi="x-none"/>
              </w:rPr>
              <w:t>elevationAngle</w:t>
            </w:r>
            <w:proofErr w:type="gramEnd"/>
            <w:r>
              <w:rPr>
                <w:rFonts w:ascii="Arial" w:hAnsi="Arial" w:cs="Arial"/>
                <w:lang w:bidi="x-none"/>
              </w:rPr>
              <w:t>, fpdim</w:t>
            </w:r>
          </w:p>
        </w:tc>
        <w:tc>
          <w:tcPr>
            <w:tcW w:w="4069" w:type="dxa"/>
            <w:tcBorders>
              <w:left w:val="single" w:sz="1" w:space="0" w:color="000000"/>
              <w:bottom w:val="single" w:sz="1" w:space="0" w:color="000000"/>
              <w:right w:val="single" w:sz="1" w:space="0" w:color="000000"/>
            </w:tcBorders>
          </w:tcPr>
          <w:p w14:paraId="3D92B9FC" w14:textId="77777777" w:rsidR="006A351E" w:rsidRDefault="006A351E">
            <w:pPr>
              <w:snapToGrid w:val="0"/>
              <w:rPr>
                <w:rFonts w:ascii="Arial" w:hAnsi="Arial" w:cs="Arial"/>
                <w:sz w:val="20"/>
                <w:lang w:bidi="x-none"/>
              </w:rPr>
            </w:pPr>
            <w:r>
              <w:rPr>
                <w:rFonts w:ascii="Arial" w:hAnsi="Arial" w:cs="Arial"/>
                <w:sz w:val="20"/>
                <w:lang w:bidi="x-none"/>
              </w:rPr>
              <w:t>-888.0:  Fill Value</w:t>
            </w:r>
          </w:p>
        </w:tc>
      </w:tr>
      <w:tr w:rsidR="006A351E" w14:paraId="48D1BCD9" w14:textId="77777777" w:rsidTr="006152B7">
        <w:trPr>
          <w:cantSplit/>
        </w:trPr>
        <w:tc>
          <w:tcPr>
            <w:tcW w:w="2160" w:type="dxa"/>
            <w:tcBorders>
              <w:left w:val="single" w:sz="1" w:space="0" w:color="000000"/>
              <w:bottom w:val="single" w:sz="1" w:space="0" w:color="000000"/>
            </w:tcBorders>
          </w:tcPr>
          <w:p w14:paraId="6EFE7430" w14:textId="77777777" w:rsidR="006A351E" w:rsidRDefault="006A351E">
            <w:pPr>
              <w:pStyle w:val="WW-PreformattedText"/>
              <w:snapToGrid w:val="0"/>
              <w:rPr>
                <w:rFonts w:ascii="Arial" w:hAnsi="Arial" w:cs="Arial"/>
                <w:lang w:bidi="x-none"/>
              </w:rPr>
            </w:pPr>
            <w:proofErr w:type="gramStart"/>
            <w:r>
              <w:rPr>
                <w:rFonts w:ascii="Arial" w:hAnsi="Arial" w:cs="Arial"/>
                <w:lang w:bidi="x-none"/>
              </w:rPr>
              <w:t>xCorners</w:t>
            </w:r>
            <w:proofErr w:type="gramEnd"/>
            <w:r>
              <w:rPr>
                <w:rFonts w:ascii="Arial" w:hAnsi="Arial" w:cs="Arial"/>
                <w:lang w:bidi="x-none"/>
              </w:rPr>
              <w:t>,</w:t>
            </w:r>
          </w:p>
          <w:p w14:paraId="7C0C1EE5" w14:textId="09F3F482" w:rsidR="006A351E" w:rsidRDefault="006A351E" w:rsidP="000A4841">
            <w:pPr>
              <w:pStyle w:val="WW-PreformattedText"/>
              <w:snapToGrid w:val="0"/>
              <w:rPr>
                <w:rFonts w:ascii="Arial" w:hAnsi="Arial" w:cs="Arial"/>
                <w:lang w:bidi="x-none"/>
              </w:rPr>
            </w:pPr>
            <w:proofErr w:type="gramStart"/>
            <w:r>
              <w:rPr>
                <w:rFonts w:ascii="Arial" w:hAnsi="Arial" w:cs="Arial"/>
                <w:lang w:bidi="x-none"/>
              </w:rPr>
              <w:t>yCorners</w:t>
            </w:r>
            <w:proofErr w:type="gramEnd"/>
          </w:p>
        </w:tc>
        <w:tc>
          <w:tcPr>
            <w:tcW w:w="810" w:type="dxa"/>
            <w:tcBorders>
              <w:left w:val="single" w:sz="1" w:space="0" w:color="000000"/>
              <w:bottom w:val="single" w:sz="1" w:space="0" w:color="000000"/>
            </w:tcBorders>
          </w:tcPr>
          <w:p w14:paraId="780A2748" w14:textId="77777777" w:rsidR="006A351E" w:rsidRDefault="006A351E">
            <w:pPr>
              <w:pStyle w:val="WW-PreformattedText"/>
              <w:snapToGrid w:val="0"/>
              <w:rPr>
                <w:rFonts w:ascii="Arial" w:hAnsi="Arial" w:cs="Arial"/>
                <w:lang w:bidi="x-none"/>
              </w:rPr>
            </w:pPr>
            <w:proofErr w:type="gramStart"/>
            <w:r>
              <w:rPr>
                <w:rFonts w:ascii="Arial" w:hAnsi="Arial" w:cs="Arial"/>
                <w:lang w:bidi="x-none"/>
              </w:rPr>
              <w:t>float</w:t>
            </w:r>
            <w:proofErr w:type="gramEnd"/>
          </w:p>
        </w:tc>
        <w:tc>
          <w:tcPr>
            <w:tcW w:w="1980" w:type="dxa"/>
            <w:tcBorders>
              <w:left w:val="single" w:sz="1" w:space="0" w:color="000000"/>
              <w:bottom w:val="single" w:sz="1" w:space="0" w:color="000000"/>
            </w:tcBorders>
          </w:tcPr>
          <w:p w14:paraId="3891EB2B" w14:textId="77777777" w:rsidR="006A351E" w:rsidRDefault="006A351E">
            <w:pPr>
              <w:pStyle w:val="WW-PreformattedText"/>
              <w:snapToGrid w:val="0"/>
              <w:rPr>
                <w:rFonts w:ascii="Arial" w:hAnsi="Arial" w:cs="Arial"/>
                <w:lang w:bidi="x-none"/>
              </w:rPr>
            </w:pPr>
            <w:proofErr w:type="gramStart"/>
            <w:r>
              <w:rPr>
                <w:rFonts w:ascii="Arial" w:hAnsi="Arial" w:cs="Arial"/>
                <w:lang w:bidi="x-none"/>
              </w:rPr>
              <w:t>elevationAngle</w:t>
            </w:r>
            <w:proofErr w:type="gramEnd"/>
            <w:r>
              <w:rPr>
                <w:rFonts w:ascii="Arial" w:hAnsi="Arial" w:cs="Arial"/>
                <w:lang w:bidi="x-none"/>
              </w:rPr>
              <w:t>, fpdim, xydim</w:t>
            </w:r>
          </w:p>
        </w:tc>
        <w:tc>
          <w:tcPr>
            <w:tcW w:w="4069" w:type="dxa"/>
            <w:tcBorders>
              <w:left w:val="single" w:sz="1" w:space="0" w:color="000000"/>
              <w:bottom w:val="single" w:sz="1" w:space="0" w:color="000000"/>
              <w:right w:val="single" w:sz="1" w:space="0" w:color="000000"/>
            </w:tcBorders>
          </w:tcPr>
          <w:p w14:paraId="50F7ADC2" w14:textId="77777777" w:rsidR="006A351E" w:rsidRDefault="006A351E">
            <w:pPr>
              <w:snapToGrid w:val="0"/>
              <w:rPr>
                <w:rFonts w:ascii="Arial" w:hAnsi="Arial" w:cs="Arial"/>
                <w:sz w:val="20"/>
                <w:lang w:bidi="x-none"/>
              </w:rPr>
            </w:pPr>
            <w:r>
              <w:rPr>
                <w:rFonts w:ascii="Arial" w:hAnsi="Arial" w:cs="Arial"/>
                <w:sz w:val="20"/>
                <w:lang w:bidi="x-none"/>
              </w:rPr>
              <w:t>-888.0:  Fill Value</w:t>
            </w:r>
          </w:p>
        </w:tc>
      </w:tr>
      <w:tr w:rsidR="006A351E" w14:paraId="2DDAD5C4" w14:textId="77777777" w:rsidTr="006152B7">
        <w:trPr>
          <w:cantSplit/>
        </w:trPr>
        <w:tc>
          <w:tcPr>
            <w:tcW w:w="2160" w:type="dxa"/>
            <w:tcBorders>
              <w:left w:val="single" w:sz="1" w:space="0" w:color="000000"/>
              <w:bottom w:val="single" w:sz="1" w:space="0" w:color="000000"/>
            </w:tcBorders>
          </w:tcPr>
          <w:p w14:paraId="3146B4B6" w14:textId="77777777" w:rsidR="006A351E" w:rsidRDefault="006A351E">
            <w:pPr>
              <w:pStyle w:val="WW-PreformattedText"/>
              <w:snapToGrid w:val="0"/>
              <w:rPr>
                <w:rFonts w:ascii="Arial" w:hAnsi="Arial" w:cs="Arial"/>
                <w:lang w:bidi="x-none"/>
              </w:rPr>
            </w:pPr>
            <w:r>
              <w:rPr>
                <w:rFonts w:ascii="Arial" w:hAnsi="Arial" w:cs="Arial"/>
                <w:lang w:bidi="x-none"/>
              </w:rPr>
              <w:lastRenderedPageBreak/>
              <w:t>PRlatitude,</w:t>
            </w:r>
          </w:p>
          <w:p w14:paraId="1D80F746" w14:textId="6EF7CF8E" w:rsidR="006A351E" w:rsidRDefault="006A351E" w:rsidP="000A4841">
            <w:pPr>
              <w:pStyle w:val="WW-PreformattedText"/>
              <w:snapToGrid w:val="0"/>
              <w:rPr>
                <w:rFonts w:ascii="Arial" w:hAnsi="Arial" w:cs="Arial"/>
                <w:lang w:bidi="x-none"/>
              </w:rPr>
            </w:pPr>
            <w:r>
              <w:rPr>
                <w:rFonts w:ascii="Arial" w:hAnsi="Arial" w:cs="Arial"/>
                <w:lang w:bidi="x-none"/>
              </w:rPr>
              <w:t>PRlongitude</w:t>
            </w:r>
          </w:p>
        </w:tc>
        <w:tc>
          <w:tcPr>
            <w:tcW w:w="810" w:type="dxa"/>
            <w:tcBorders>
              <w:left w:val="single" w:sz="1" w:space="0" w:color="000000"/>
              <w:bottom w:val="single" w:sz="1" w:space="0" w:color="000000"/>
            </w:tcBorders>
          </w:tcPr>
          <w:p w14:paraId="779AEC21" w14:textId="77777777" w:rsidR="006A351E" w:rsidRDefault="006A351E">
            <w:pPr>
              <w:pStyle w:val="WW-PreformattedText"/>
              <w:snapToGrid w:val="0"/>
              <w:rPr>
                <w:rFonts w:ascii="Arial" w:hAnsi="Arial" w:cs="Arial"/>
                <w:lang w:bidi="x-none"/>
              </w:rPr>
            </w:pPr>
            <w:proofErr w:type="gramStart"/>
            <w:r>
              <w:rPr>
                <w:rFonts w:ascii="Arial" w:hAnsi="Arial" w:cs="Arial"/>
                <w:lang w:bidi="x-none"/>
              </w:rPr>
              <w:t>float</w:t>
            </w:r>
            <w:proofErr w:type="gramEnd"/>
          </w:p>
        </w:tc>
        <w:tc>
          <w:tcPr>
            <w:tcW w:w="1980" w:type="dxa"/>
            <w:tcBorders>
              <w:left w:val="single" w:sz="1" w:space="0" w:color="000000"/>
              <w:bottom w:val="single" w:sz="1" w:space="0" w:color="000000"/>
            </w:tcBorders>
          </w:tcPr>
          <w:p w14:paraId="0D61A012" w14:textId="77777777" w:rsidR="006A351E" w:rsidRDefault="006A351E">
            <w:pPr>
              <w:pStyle w:val="WW-PreformattedText"/>
              <w:snapToGrid w:val="0"/>
              <w:rPr>
                <w:rFonts w:ascii="Arial" w:hAnsi="Arial" w:cs="Arial"/>
                <w:lang w:bidi="x-none"/>
              </w:rPr>
            </w:pPr>
            <w:proofErr w:type="gramStart"/>
            <w:r>
              <w:rPr>
                <w:rFonts w:ascii="Arial" w:hAnsi="Arial" w:cs="Arial"/>
                <w:lang w:bidi="x-none"/>
              </w:rPr>
              <w:t>fpdim</w:t>
            </w:r>
            <w:proofErr w:type="gramEnd"/>
          </w:p>
        </w:tc>
        <w:tc>
          <w:tcPr>
            <w:tcW w:w="4069" w:type="dxa"/>
            <w:tcBorders>
              <w:left w:val="single" w:sz="1" w:space="0" w:color="000000"/>
              <w:bottom w:val="single" w:sz="1" w:space="0" w:color="000000"/>
              <w:right w:val="single" w:sz="1" w:space="0" w:color="000000"/>
            </w:tcBorders>
          </w:tcPr>
          <w:p w14:paraId="754687F6" w14:textId="77777777" w:rsidR="006A351E" w:rsidRDefault="006A351E">
            <w:pPr>
              <w:snapToGrid w:val="0"/>
              <w:rPr>
                <w:rFonts w:ascii="Arial" w:hAnsi="Arial" w:cs="Arial"/>
                <w:sz w:val="20"/>
                <w:lang w:bidi="x-none"/>
              </w:rPr>
            </w:pPr>
            <w:r>
              <w:rPr>
                <w:rFonts w:ascii="Arial" w:hAnsi="Arial" w:cs="Arial"/>
                <w:sz w:val="20"/>
                <w:lang w:bidi="x-none"/>
              </w:rPr>
              <w:t>-888.0:  Fill Value</w:t>
            </w:r>
          </w:p>
        </w:tc>
      </w:tr>
      <w:tr w:rsidR="006A351E" w14:paraId="3CC8E2A7" w14:textId="77777777" w:rsidTr="006152B7">
        <w:trPr>
          <w:cantSplit/>
        </w:trPr>
        <w:tc>
          <w:tcPr>
            <w:tcW w:w="2160" w:type="dxa"/>
            <w:tcBorders>
              <w:left w:val="single" w:sz="1" w:space="0" w:color="000000"/>
              <w:bottom w:val="single" w:sz="1" w:space="0" w:color="000000"/>
            </w:tcBorders>
          </w:tcPr>
          <w:p w14:paraId="31323F57" w14:textId="2A502532" w:rsidR="006A351E" w:rsidRDefault="006A351E">
            <w:pPr>
              <w:pStyle w:val="WW-PreformattedText"/>
              <w:snapToGrid w:val="0"/>
              <w:rPr>
                <w:rFonts w:ascii="Arial" w:hAnsi="Arial" w:cs="Arial"/>
                <w:lang w:bidi="x-none"/>
              </w:rPr>
            </w:pPr>
            <w:proofErr w:type="gramStart"/>
            <w:r>
              <w:rPr>
                <w:rFonts w:ascii="Arial" w:hAnsi="Arial" w:cs="Arial"/>
                <w:lang w:bidi="x-none"/>
              </w:rPr>
              <w:t>landOceanFlag</w:t>
            </w:r>
            <w:proofErr w:type="gramEnd"/>
            <w:r>
              <w:rPr>
                <w:rFonts w:ascii="Arial" w:hAnsi="Arial" w:cs="Arial"/>
                <w:lang w:bidi="x-none"/>
              </w:rPr>
              <w:t>,</w:t>
            </w:r>
          </w:p>
          <w:p w14:paraId="62C2015B" w14:textId="77777777" w:rsidR="006A351E" w:rsidRDefault="006A351E">
            <w:pPr>
              <w:pStyle w:val="WW-PreformattedText"/>
              <w:snapToGrid w:val="0"/>
              <w:rPr>
                <w:rFonts w:ascii="Arial" w:hAnsi="Arial" w:cs="Arial"/>
                <w:lang w:bidi="x-none"/>
              </w:rPr>
            </w:pPr>
            <w:r>
              <w:rPr>
                <w:rFonts w:ascii="Arial" w:hAnsi="Arial" w:cs="Arial"/>
                <w:lang w:bidi="x-none"/>
              </w:rPr>
              <w:t>BBstatus,</w:t>
            </w:r>
          </w:p>
          <w:p w14:paraId="1680EF96" w14:textId="7557331D" w:rsidR="006A351E" w:rsidRDefault="006A351E">
            <w:pPr>
              <w:pStyle w:val="WW-PreformattedText"/>
              <w:snapToGrid w:val="0"/>
              <w:rPr>
                <w:rFonts w:ascii="Arial" w:hAnsi="Arial" w:cs="Arial"/>
                <w:lang w:bidi="x-none"/>
              </w:rPr>
            </w:pPr>
            <w:proofErr w:type="gramStart"/>
            <w:r>
              <w:rPr>
                <w:rFonts w:ascii="Arial" w:hAnsi="Arial" w:cs="Arial"/>
                <w:lang w:bidi="x-none"/>
              </w:rPr>
              <w:t>status</w:t>
            </w:r>
            <w:proofErr w:type="gramEnd"/>
            <w:r>
              <w:rPr>
                <w:rFonts w:ascii="Arial" w:hAnsi="Arial" w:cs="Arial"/>
                <w:lang w:bidi="x-none"/>
              </w:rPr>
              <w:t>,</w:t>
            </w:r>
          </w:p>
          <w:p w14:paraId="5E88346D" w14:textId="77777777" w:rsidR="006A351E" w:rsidRDefault="006A351E">
            <w:pPr>
              <w:pStyle w:val="WW-PreformattedText"/>
              <w:snapToGrid w:val="0"/>
              <w:rPr>
                <w:rFonts w:ascii="Arial" w:hAnsi="Arial" w:cs="Arial"/>
                <w:lang w:bidi="x-none"/>
              </w:rPr>
            </w:pPr>
            <w:proofErr w:type="gramStart"/>
            <w:r>
              <w:rPr>
                <w:rFonts w:ascii="Arial" w:hAnsi="Arial" w:cs="Arial"/>
                <w:lang w:bidi="x-none"/>
              </w:rPr>
              <w:t>rainFlag</w:t>
            </w:r>
            <w:proofErr w:type="gramEnd"/>
            <w:r>
              <w:rPr>
                <w:rFonts w:ascii="Arial" w:hAnsi="Arial" w:cs="Arial"/>
                <w:lang w:bidi="x-none"/>
              </w:rPr>
              <w:t>,</w:t>
            </w:r>
          </w:p>
          <w:p w14:paraId="3F477B2C" w14:textId="3774E1F1" w:rsidR="006A351E" w:rsidRDefault="006A351E">
            <w:pPr>
              <w:pStyle w:val="WW-PreformattedText"/>
              <w:snapToGrid w:val="0"/>
              <w:rPr>
                <w:rFonts w:ascii="Arial" w:hAnsi="Arial" w:cs="Arial"/>
                <w:lang w:bidi="x-none"/>
              </w:rPr>
            </w:pPr>
            <w:proofErr w:type="gramStart"/>
            <w:r>
              <w:rPr>
                <w:rFonts w:ascii="Arial" w:hAnsi="Arial" w:cs="Arial"/>
                <w:lang w:bidi="x-none"/>
              </w:rPr>
              <w:t>rainType</w:t>
            </w:r>
            <w:proofErr w:type="gramEnd"/>
          </w:p>
        </w:tc>
        <w:tc>
          <w:tcPr>
            <w:tcW w:w="810" w:type="dxa"/>
            <w:tcBorders>
              <w:left w:val="single" w:sz="1" w:space="0" w:color="000000"/>
              <w:bottom w:val="single" w:sz="1" w:space="0" w:color="000000"/>
            </w:tcBorders>
          </w:tcPr>
          <w:p w14:paraId="344D1EF4" w14:textId="77777777" w:rsidR="006A351E" w:rsidRDefault="006A351E">
            <w:pPr>
              <w:pStyle w:val="WW-PreformattedText"/>
              <w:snapToGrid w:val="0"/>
              <w:rPr>
                <w:rFonts w:ascii="Arial" w:hAnsi="Arial" w:cs="Arial"/>
                <w:lang w:bidi="x-none"/>
              </w:rPr>
            </w:pPr>
            <w:proofErr w:type="gramStart"/>
            <w:r>
              <w:rPr>
                <w:rFonts w:ascii="Arial" w:hAnsi="Arial" w:cs="Arial"/>
                <w:lang w:bidi="x-none"/>
              </w:rPr>
              <w:t>short</w:t>
            </w:r>
            <w:proofErr w:type="gramEnd"/>
          </w:p>
        </w:tc>
        <w:tc>
          <w:tcPr>
            <w:tcW w:w="1980" w:type="dxa"/>
            <w:tcBorders>
              <w:left w:val="single" w:sz="1" w:space="0" w:color="000000"/>
              <w:bottom w:val="single" w:sz="1" w:space="0" w:color="000000"/>
            </w:tcBorders>
          </w:tcPr>
          <w:p w14:paraId="0DA93390" w14:textId="77777777" w:rsidR="006A351E" w:rsidRDefault="006A351E">
            <w:pPr>
              <w:pStyle w:val="WW-PreformattedText"/>
              <w:snapToGrid w:val="0"/>
              <w:rPr>
                <w:rFonts w:ascii="Arial" w:hAnsi="Arial" w:cs="Arial"/>
                <w:lang w:bidi="x-none"/>
              </w:rPr>
            </w:pPr>
            <w:proofErr w:type="gramStart"/>
            <w:r>
              <w:rPr>
                <w:rFonts w:ascii="Arial" w:hAnsi="Arial" w:cs="Arial"/>
                <w:lang w:bidi="x-none"/>
              </w:rPr>
              <w:t>fpdim</w:t>
            </w:r>
            <w:proofErr w:type="gramEnd"/>
          </w:p>
        </w:tc>
        <w:tc>
          <w:tcPr>
            <w:tcW w:w="4069" w:type="dxa"/>
            <w:tcBorders>
              <w:left w:val="single" w:sz="1" w:space="0" w:color="000000"/>
              <w:bottom w:val="single" w:sz="1" w:space="0" w:color="000000"/>
              <w:right w:val="single" w:sz="1" w:space="0" w:color="000000"/>
            </w:tcBorders>
          </w:tcPr>
          <w:p w14:paraId="2F2BC247" w14:textId="77777777" w:rsidR="006A351E" w:rsidRDefault="006A351E">
            <w:pPr>
              <w:snapToGrid w:val="0"/>
              <w:rPr>
                <w:rFonts w:ascii="Arial" w:hAnsi="Arial" w:cs="Arial"/>
                <w:sz w:val="20"/>
                <w:lang w:bidi="x-none"/>
              </w:rPr>
            </w:pPr>
            <w:r>
              <w:rPr>
                <w:rFonts w:ascii="Arial" w:hAnsi="Arial" w:cs="Arial"/>
                <w:sz w:val="20"/>
                <w:lang w:bidi="x-none"/>
              </w:rPr>
              <w:t>-888:  Range edge delimiter, Fill Value</w:t>
            </w:r>
          </w:p>
        </w:tc>
      </w:tr>
      <w:tr w:rsidR="006A351E" w14:paraId="7EF97879" w14:textId="77777777" w:rsidTr="006152B7">
        <w:trPr>
          <w:cantSplit/>
        </w:trPr>
        <w:tc>
          <w:tcPr>
            <w:tcW w:w="2160" w:type="dxa"/>
            <w:tcBorders>
              <w:left w:val="single" w:sz="1" w:space="0" w:color="000000"/>
              <w:bottom w:val="single" w:sz="1" w:space="0" w:color="000000"/>
            </w:tcBorders>
          </w:tcPr>
          <w:p w14:paraId="099EA816" w14:textId="26A30FC9" w:rsidR="006A351E" w:rsidRDefault="006A351E">
            <w:pPr>
              <w:pStyle w:val="WW-PreformattedText"/>
              <w:snapToGrid w:val="0"/>
              <w:rPr>
                <w:rFonts w:ascii="Arial" w:hAnsi="Arial" w:cs="Arial"/>
                <w:lang w:bidi="x-none"/>
              </w:rPr>
            </w:pPr>
            <w:proofErr w:type="gramStart"/>
            <w:r>
              <w:rPr>
                <w:rFonts w:ascii="Arial" w:hAnsi="Arial" w:cs="Arial"/>
                <w:lang w:bidi="x-none"/>
              </w:rPr>
              <w:t>nearSurfRain</w:t>
            </w:r>
            <w:proofErr w:type="gramEnd"/>
            <w:r>
              <w:rPr>
                <w:rFonts w:ascii="Arial" w:hAnsi="Arial" w:cs="Arial"/>
                <w:lang w:bidi="x-none"/>
              </w:rPr>
              <w:t>,</w:t>
            </w:r>
          </w:p>
          <w:p w14:paraId="59D0A5CA" w14:textId="77777777" w:rsidR="006A351E" w:rsidRDefault="006A351E">
            <w:pPr>
              <w:pStyle w:val="WW-PreformattedText"/>
              <w:snapToGrid w:val="0"/>
              <w:rPr>
                <w:rFonts w:ascii="Arial" w:hAnsi="Arial" w:cs="Arial"/>
                <w:lang w:bidi="x-none"/>
              </w:rPr>
            </w:pPr>
            <w:proofErr w:type="gramStart"/>
            <w:r>
              <w:rPr>
                <w:rFonts w:ascii="Arial" w:hAnsi="Arial" w:cs="Arial"/>
                <w:lang w:bidi="x-none"/>
              </w:rPr>
              <w:t>nearSurfRain</w:t>
            </w:r>
            <w:proofErr w:type="gramEnd"/>
            <w:r>
              <w:rPr>
                <w:rFonts w:ascii="Arial" w:hAnsi="Arial" w:cs="Arial"/>
                <w:lang w:bidi="x-none"/>
              </w:rPr>
              <w:t>_2b31,</w:t>
            </w:r>
          </w:p>
          <w:p w14:paraId="01ABF7BD" w14:textId="6C83B59F" w:rsidR="006A351E" w:rsidRDefault="006A351E">
            <w:pPr>
              <w:pStyle w:val="WW-PreformattedText"/>
              <w:snapToGrid w:val="0"/>
              <w:rPr>
                <w:rFonts w:ascii="Arial" w:hAnsi="Arial" w:cs="Arial"/>
                <w:lang w:bidi="x-none"/>
              </w:rPr>
            </w:pPr>
            <w:r>
              <w:rPr>
                <w:rFonts w:ascii="Arial" w:hAnsi="Arial" w:cs="Arial"/>
                <w:lang w:bidi="x-none"/>
              </w:rPr>
              <w:t>BBheight</w:t>
            </w:r>
          </w:p>
        </w:tc>
        <w:tc>
          <w:tcPr>
            <w:tcW w:w="810" w:type="dxa"/>
            <w:tcBorders>
              <w:left w:val="single" w:sz="1" w:space="0" w:color="000000"/>
              <w:bottom w:val="single" w:sz="1" w:space="0" w:color="000000"/>
            </w:tcBorders>
          </w:tcPr>
          <w:p w14:paraId="3D4BC3AF" w14:textId="77777777" w:rsidR="006A351E" w:rsidRDefault="006A351E">
            <w:pPr>
              <w:pStyle w:val="WW-PreformattedText"/>
              <w:snapToGrid w:val="0"/>
              <w:rPr>
                <w:rFonts w:ascii="Arial" w:hAnsi="Arial" w:cs="Arial"/>
                <w:lang w:bidi="x-none"/>
              </w:rPr>
            </w:pPr>
            <w:proofErr w:type="gramStart"/>
            <w:r>
              <w:rPr>
                <w:rFonts w:ascii="Arial" w:hAnsi="Arial" w:cs="Arial"/>
                <w:lang w:bidi="x-none"/>
              </w:rPr>
              <w:t>float</w:t>
            </w:r>
            <w:proofErr w:type="gramEnd"/>
          </w:p>
        </w:tc>
        <w:tc>
          <w:tcPr>
            <w:tcW w:w="1980" w:type="dxa"/>
            <w:tcBorders>
              <w:left w:val="single" w:sz="1" w:space="0" w:color="000000"/>
              <w:bottom w:val="single" w:sz="1" w:space="0" w:color="000000"/>
            </w:tcBorders>
          </w:tcPr>
          <w:p w14:paraId="1E9EE8FF" w14:textId="77777777" w:rsidR="006A351E" w:rsidRDefault="006A351E">
            <w:pPr>
              <w:pStyle w:val="WW-PreformattedText"/>
              <w:snapToGrid w:val="0"/>
              <w:rPr>
                <w:rFonts w:ascii="Arial" w:hAnsi="Arial" w:cs="Arial"/>
                <w:lang w:bidi="x-none"/>
              </w:rPr>
            </w:pPr>
            <w:proofErr w:type="gramStart"/>
            <w:r>
              <w:rPr>
                <w:rFonts w:ascii="Arial" w:hAnsi="Arial" w:cs="Arial"/>
                <w:lang w:bidi="x-none"/>
              </w:rPr>
              <w:t>fpdim</w:t>
            </w:r>
            <w:proofErr w:type="gramEnd"/>
          </w:p>
        </w:tc>
        <w:tc>
          <w:tcPr>
            <w:tcW w:w="4069" w:type="dxa"/>
            <w:tcBorders>
              <w:left w:val="single" w:sz="1" w:space="0" w:color="000000"/>
              <w:bottom w:val="single" w:sz="1" w:space="0" w:color="000000"/>
              <w:right w:val="single" w:sz="1" w:space="0" w:color="000000"/>
            </w:tcBorders>
          </w:tcPr>
          <w:p w14:paraId="515D2FA4" w14:textId="77777777" w:rsidR="006A351E" w:rsidRDefault="006A351E">
            <w:pPr>
              <w:snapToGrid w:val="0"/>
              <w:rPr>
                <w:rFonts w:ascii="Arial" w:hAnsi="Arial" w:cs="Arial"/>
                <w:sz w:val="20"/>
                <w:lang w:bidi="x-none"/>
              </w:rPr>
            </w:pPr>
            <w:r>
              <w:rPr>
                <w:rFonts w:ascii="Arial" w:hAnsi="Arial" w:cs="Arial"/>
                <w:sz w:val="20"/>
                <w:lang w:bidi="x-none"/>
              </w:rPr>
              <w:t>-888.0:  Range edge delimiter, Fill Value</w:t>
            </w:r>
          </w:p>
        </w:tc>
      </w:tr>
      <w:tr w:rsidR="006A351E" w14:paraId="59EA404C" w14:textId="77777777" w:rsidTr="006152B7">
        <w:trPr>
          <w:cantSplit/>
        </w:trPr>
        <w:tc>
          <w:tcPr>
            <w:tcW w:w="2160" w:type="dxa"/>
            <w:tcBorders>
              <w:top w:val="single" w:sz="1" w:space="0" w:color="000000"/>
              <w:left w:val="single" w:sz="1" w:space="0" w:color="000000"/>
              <w:bottom w:val="single" w:sz="1" w:space="0" w:color="000000"/>
            </w:tcBorders>
          </w:tcPr>
          <w:p w14:paraId="39132F5E" w14:textId="77777777" w:rsidR="006A351E" w:rsidRDefault="006A351E">
            <w:pPr>
              <w:pStyle w:val="WW-PreformattedText"/>
              <w:snapToGrid w:val="0"/>
              <w:rPr>
                <w:rFonts w:ascii="Arial" w:hAnsi="Arial" w:cs="Arial"/>
                <w:lang w:bidi="x-none"/>
              </w:rPr>
            </w:pPr>
            <w:proofErr w:type="gramStart"/>
            <w:r>
              <w:rPr>
                <w:rFonts w:ascii="Arial" w:hAnsi="Arial" w:cs="Arial"/>
                <w:lang w:bidi="x-none"/>
              </w:rPr>
              <w:t>rayIndex</w:t>
            </w:r>
            <w:proofErr w:type="gramEnd"/>
          </w:p>
        </w:tc>
        <w:tc>
          <w:tcPr>
            <w:tcW w:w="810" w:type="dxa"/>
            <w:tcBorders>
              <w:top w:val="single" w:sz="1" w:space="0" w:color="000000"/>
              <w:left w:val="single" w:sz="1" w:space="0" w:color="000000"/>
              <w:bottom w:val="single" w:sz="1" w:space="0" w:color="000000"/>
            </w:tcBorders>
          </w:tcPr>
          <w:p w14:paraId="300CF221" w14:textId="77777777" w:rsidR="006A351E" w:rsidRDefault="006A351E">
            <w:pPr>
              <w:pStyle w:val="WW-PreformattedText"/>
              <w:snapToGrid w:val="0"/>
              <w:rPr>
                <w:rFonts w:ascii="Arial" w:hAnsi="Arial" w:cs="Arial"/>
                <w:lang w:bidi="x-none"/>
              </w:rPr>
            </w:pPr>
            <w:proofErr w:type="gramStart"/>
            <w:r>
              <w:rPr>
                <w:rFonts w:ascii="Arial" w:hAnsi="Arial" w:cs="Arial"/>
                <w:lang w:bidi="x-none"/>
              </w:rPr>
              <w:t>int</w:t>
            </w:r>
            <w:proofErr w:type="gramEnd"/>
          </w:p>
        </w:tc>
        <w:tc>
          <w:tcPr>
            <w:tcW w:w="1980" w:type="dxa"/>
            <w:tcBorders>
              <w:top w:val="single" w:sz="1" w:space="0" w:color="000000"/>
              <w:left w:val="single" w:sz="1" w:space="0" w:color="000000"/>
              <w:bottom w:val="single" w:sz="1" w:space="0" w:color="000000"/>
            </w:tcBorders>
          </w:tcPr>
          <w:p w14:paraId="7BB1B2AD" w14:textId="77777777" w:rsidR="006A351E" w:rsidRDefault="006A351E">
            <w:pPr>
              <w:pStyle w:val="WW-PreformattedText"/>
              <w:snapToGrid w:val="0"/>
              <w:rPr>
                <w:rFonts w:ascii="Arial" w:hAnsi="Arial" w:cs="Arial"/>
                <w:lang w:bidi="x-none"/>
              </w:rPr>
            </w:pPr>
            <w:proofErr w:type="gramStart"/>
            <w:r>
              <w:rPr>
                <w:rFonts w:ascii="Arial" w:hAnsi="Arial" w:cs="Arial"/>
                <w:lang w:bidi="x-none"/>
              </w:rPr>
              <w:t>fpdim</w:t>
            </w:r>
            <w:proofErr w:type="gramEnd"/>
          </w:p>
        </w:tc>
        <w:tc>
          <w:tcPr>
            <w:tcW w:w="4069" w:type="dxa"/>
            <w:tcBorders>
              <w:top w:val="single" w:sz="1" w:space="0" w:color="000000"/>
              <w:left w:val="single" w:sz="1" w:space="0" w:color="000000"/>
              <w:bottom w:val="single" w:sz="1" w:space="0" w:color="000000"/>
              <w:right w:val="single" w:sz="1" w:space="0" w:color="000000"/>
            </w:tcBorders>
          </w:tcPr>
          <w:p w14:paraId="6B209D1E" w14:textId="77777777" w:rsidR="006A351E" w:rsidRDefault="006A351E">
            <w:pPr>
              <w:snapToGrid w:val="0"/>
              <w:rPr>
                <w:rFonts w:ascii="Arial" w:hAnsi="Arial" w:cs="Arial"/>
                <w:sz w:val="20"/>
                <w:lang w:bidi="x-none"/>
              </w:rPr>
            </w:pPr>
            <w:r>
              <w:rPr>
                <w:rFonts w:ascii="Arial" w:hAnsi="Arial" w:cs="Arial"/>
                <w:sz w:val="20"/>
                <w:lang w:bidi="x-none"/>
              </w:rPr>
              <w:t>-1:  Edge-of-Range indicator</w:t>
            </w:r>
          </w:p>
          <w:p w14:paraId="5D3874EB" w14:textId="77777777" w:rsidR="006A351E" w:rsidRDefault="006A351E">
            <w:pPr>
              <w:snapToGrid w:val="0"/>
              <w:rPr>
                <w:rFonts w:ascii="Arial" w:hAnsi="Arial" w:cs="Arial"/>
                <w:sz w:val="20"/>
                <w:lang w:bidi="x-none"/>
              </w:rPr>
            </w:pPr>
            <w:r>
              <w:rPr>
                <w:rFonts w:ascii="Arial" w:hAnsi="Arial" w:cs="Arial"/>
                <w:sz w:val="20"/>
                <w:lang w:bidi="x-none"/>
              </w:rPr>
              <w:t>-2:  In-range PR scan edge indicator</w:t>
            </w:r>
          </w:p>
        </w:tc>
      </w:tr>
      <w:tr w:rsidR="006A351E" w14:paraId="56158E26" w14:textId="77777777" w:rsidTr="006152B7">
        <w:trPr>
          <w:cantSplit/>
        </w:trPr>
        <w:tc>
          <w:tcPr>
            <w:tcW w:w="2160" w:type="dxa"/>
            <w:tcBorders>
              <w:top w:val="single" w:sz="1" w:space="0" w:color="000000"/>
              <w:left w:val="single" w:sz="1" w:space="0" w:color="000000"/>
              <w:bottom w:val="single" w:sz="1" w:space="0" w:color="000000"/>
            </w:tcBorders>
          </w:tcPr>
          <w:p w14:paraId="0AB19727" w14:textId="77777777" w:rsidR="006A351E" w:rsidRDefault="006A351E">
            <w:pPr>
              <w:pStyle w:val="WW-PreformattedText"/>
              <w:snapToGrid w:val="0"/>
              <w:rPr>
                <w:rFonts w:ascii="Arial" w:hAnsi="Arial" w:cs="Arial"/>
                <w:lang w:bidi="x-none"/>
              </w:rPr>
            </w:pPr>
            <w:proofErr w:type="gramStart"/>
            <w:r>
              <w:rPr>
                <w:rFonts w:ascii="Arial" w:hAnsi="Arial" w:cs="Arial"/>
                <w:lang w:bidi="x-none"/>
              </w:rPr>
              <w:t>elevationAngle</w:t>
            </w:r>
            <w:proofErr w:type="gramEnd"/>
          </w:p>
        </w:tc>
        <w:tc>
          <w:tcPr>
            <w:tcW w:w="810" w:type="dxa"/>
            <w:tcBorders>
              <w:top w:val="single" w:sz="1" w:space="0" w:color="000000"/>
              <w:left w:val="single" w:sz="1" w:space="0" w:color="000000"/>
              <w:bottom w:val="single" w:sz="1" w:space="0" w:color="000000"/>
            </w:tcBorders>
          </w:tcPr>
          <w:p w14:paraId="5A006A17" w14:textId="77777777" w:rsidR="006A351E" w:rsidRDefault="006A351E">
            <w:pPr>
              <w:pStyle w:val="WW-PreformattedText"/>
              <w:snapToGrid w:val="0"/>
              <w:rPr>
                <w:rFonts w:ascii="Arial" w:hAnsi="Arial" w:cs="Arial"/>
                <w:lang w:bidi="x-none"/>
              </w:rPr>
            </w:pPr>
            <w:proofErr w:type="gramStart"/>
            <w:r>
              <w:rPr>
                <w:rFonts w:ascii="Arial" w:hAnsi="Arial" w:cs="Arial"/>
                <w:lang w:bidi="x-none"/>
              </w:rPr>
              <w:t>float</w:t>
            </w:r>
            <w:proofErr w:type="gramEnd"/>
          </w:p>
        </w:tc>
        <w:tc>
          <w:tcPr>
            <w:tcW w:w="1980" w:type="dxa"/>
            <w:tcBorders>
              <w:top w:val="single" w:sz="1" w:space="0" w:color="000000"/>
              <w:left w:val="single" w:sz="1" w:space="0" w:color="000000"/>
              <w:bottom w:val="single" w:sz="1" w:space="0" w:color="000000"/>
            </w:tcBorders>
          </w:tcPr>
          <w:p w14:paraId="5CF2D3AA" w14:textId="77777777" w:rsidR="006A351E" w:rsidRDefault="006A351E">
            <w:pPr>
              <w:pStyle w:val="WW-PreformattedText"/>
              <w:snapToGrid w:val="0"/>
              <w:rPr>
                <w:rFonts w:ascii="Arial" w:hAnsi="Arial" w:cs="Arial"/>
                <w:lang w:bidi="x-none"/>
              </w:rPr>
            </w:pPr>
            <w:proofErr w:type="gramStart"/>
            <w:r>
              <w:rPr>
                <w:rFonts w:ascii="Arial" w:hAnsi="Arial" w:cs="Arial"/>
                <w:lang w:bidi="x-none"/>
              </w:rPr>
              <w:t>elevationAngle</w:t>
            </w:r>
            <w:proofErr w:type="gramEnd"/>
          </w:p>
        </w:tc>
        <w:tc>
          <w:tcPr>
            <w:tcW w:w="4069" w:type="dxa"/>
            <w:tcBorders>
              <w:top w:val="single" w:sz="1" w:space="0" w:color="000000"/>
              <w:left w:val="single" w:sz="1" w:space="0" w:color="000000"/>
              <w:bottom w:val="single" w:sz="1" w:space="0" w:color="000000"/>
              <w:right w:val="single" w:sz="1" w:space="0" w:color="000000"/>
            </w:tcBorders>
          </w:tcPr>
          <w:p w14:paraId="6AAEFC65" w14:textId="77777777" w:rsidR="006A351E" w:rsidRDefault="006A351E">
            <w:pPr>
              <w:snapToGrid w:val="0"/>
              <w:rPr>
                <w:rFonts w:ascii="Arial" w:hAnsi="Arial" w:cs="Arial"/>
                <w:sz w:val="20"/>
                <w:lang w:bidi="x-none"/>
              </w:rPr>
            </w:pPr>
            <w:r>
              <w:rPr>
                <w:rFonts w:ascii="Arial" w:hAnsi="Arial" w:cs="Arial"/>
                <w:sz w:val="20"/>
                <w:lang w:bidi="x-none"/>
              </w:rPr>
              <w:t>N/A</w:t>
            </w:r>
          </w:p>
        </w:tc>
      </w:tr>
    </w:tbl>
    <w:p w14:paraId="13FB3162" w14:textId="77777777" w:rsidR="000A4841" w:rsidRDefault="000A4841"/>
    <w:p w14:paraId="26A22D75" w14:textId="77777777" w:rsidR="000A4841" w:rsidRDefault="000A4841">
      <w:r>
        <w:t>Notes on Table 3.1-1:</w:t>
      </w:r>
    </w:p>
    <w:p w14:paraId="36B6A577" w14:textId="77777777" w:rsidR="000A4841" w:rsidRDefault="000A4841">
      <w:pPr>
        <w:numPr>
          <w:ilvl w:val="0"/>
          <w:numId w:val="2"/>
        </w:numPr>
      </w:pPr>
      <w:r>
        <w:t>Special Values are values outside of the normal physical range of the data field, and which indicate a special meaning at the data point (e.g., Missing data).</w:t>
      </w:r>
    </w:p>
    <w:p w14:paraId="17F69668" w14:textId="77777777" w:rsidR="000A4841" w:rsidRDefault="000A4841">
      <w:pPr>
        <w:numPr>
          <w:ilvl w:val="0"/>
          <w:numId w:val="2"/>
        </w:numPr>
      </w:pPr>
      <w:r>
        <w:t xml:space="preserve">Range edge points are the footprints of the nearest PR rays outside of, but immediately adjacent to, the range ring surrounding the ground radar at distance = </w:t>
      </w:r>
      <w:r w:rsidRPr="00D47D52">
        <w:rPr>
          <w:b/>
        </w:rPr>
        <w:t>rangeThreshold</w:t>
      </w:r>
      <w:r>
        <w:t xml:space="preserve">, for a given PR scan.  These points form a partial circle around points for the PR rays within the </w:t>
      </w:r>
      <w:r w:rsidRPr="00D47D52">
        <w:rPr>
          <w:b/>
        </w:rPr>
        <w:t>rangeThreshold</w:t>
      </w:r>
      <w:r>
        <w:t xml:space="preserve"> of the ground radar, the latter </w:t>
      </w:r>
      <w:proofErr w:type="gramStart"/>
      <w:r>
        <w:t>which</w:t>
      </w:r>
      <w:proofErr w:type="gramEnd"/>
      <w:r>
        <w:t xml:space="preserve"> contain actual data values.</w:t>
      </w:r>
    </w:p>
    <w:p w14:paraId="69F4D4E4" w14:textId="77777777" w:rsidR="000A4841" w:rsidRDefault="000A4841">
      <w:pPr>
        <w:numPr>
          <w:ilvl w:val="0"/>
          <w:numId w:val="2"/>
        </w:numPr>
      </w:pPr>
      <w:r>
        <w:t xml:space="preserve">PR scan edge points are the footprints of single PR rays extrapolated just beyond either edge of the PR scan, and which fall within or immediately adjacent to the </w:t>
      </w:r>
      <w:r w:rsidRPr="00D47D52">
        <w:rPr>
          <w:b/>
        </w:rPr>
        <w:t>rangeThreshold</w:t>
      </w:r>
      <w:r>
        <w:t xml:space="preserve"> distance from the ground radar.</w:t>
      </w:r>
    </w:p>
    <w:p w14:paraId="7098291C" w14:textId="77777777" w:rsidR="000A4841" w:rsidRDefault="000A4841">
      <w:pPr>
        <w:numPr>
          <w:ilvl w:val="0"/>
          <w:numId w:val="2"/>
        </w:numPr>
      </w:pPr>
      <w:r>
        <w:t>The combination of the Range Edge points and the Scan Edge points serve to completely enclose the in-range PR footprints on the surface: a) defined by each elevation sweep (for multi-level variables), or b) at the earth surface (for single level variables).  The purpose of these points is to prevent the extrapolation of “actual” PR data values outside of the in-range area, if the data are later analyzed to a regular grid using an objective analysis technique.</w:t>
      </w:r>
    </w:p>
    <w:p w14:paraId="186E01CC" w14:textId="77777777" w:rsidR="000A4841" w:rsidRDefault="000A4841">
      <w:pPr>
        <w:numPr>
          <w:ilvl w:val="0"/>
          <w:numId w:val="2"/>
        </w:numPr>
      </w:pPr>
      <w:r>
        <w:t xml:space="preserve">Range Edge points and Scan Edge points are indicated by </w:t>
      </w:r>
      <w:r w:rsidRPr="00D47D52">
        <w:rPr>
          <w:b/>
        </w:rPr>
        <w:t>rayIndex</w:t>
      </w:r>
      <w:r>
        <w:t xml:space="preserve"> values of -1 and -2, respectively.  </w:t>
      </w:r>
      <w:proofErr w:type="gramStart"/>
      <w:r w:rsidRPr="00D47D52">
        <w:rPr>
          <w:b/>
        </w:rPr>
        <w:t>rayIndex</w:t>
      </w:r>
      <w:proofErr w:type="gramEnd"/>
      <w:r>
        <w:t xml:space="preserve"> values of 0 or greater are actual 1-D equivalent array indices of PR rays within the full data arrays in the source PR product files.</w:t>
      </w:r>
    </w:p>
    <w:p w14:paraId="4F47B4DE" w14:textId="77777777" w:rsidR="000A4841" w:rsidRPr="00BD0219" w:rsidRDefault="000A4841">
      <w:pPr>
        <w:numPr>
          <w:ilvl w:val="0"/>
          <w:numId w:val="2"/>
        </w:numPr>
        <w:rPr>
          <w:b/>
          <w:i/>
        </w:rPr>
      </w:pPr>
      <w:r w:rsidRPr="00BD0219">
        <w:rPr>
          <w:b/>
          <w:i/>
        </w:rPr>
        <w:t>Beginning with Version 1.1 of the POLAR2PR volume-matching code, Range and Scan Edge points are optional and, as a default, are disabled from being computed and output.  If the</w:t>
      </w:r>
      <w:r>
        <w:rPr>
          <w:b/>
          <w:i/>
        </w:rPr>
        <w:t xml:space="preserve"> “Mark Edges”</w:t>
      </w:r>
      <w:r w:rsidRPr="00BD0219">
        <w:rPr>
          <w:b/>
          <w:i/>
        </w:rPr>
        <w:t xml:space="preserve"> </w:t>
      </w:r>
      <w:r>
        <w:rPr>
          <w:b/>
          <w:i/>
        </w:rPr>
        <w:t xml:space="preserve">parameter’s </w:t>
      </w:r>
      <w:r w:rsidRPr="00BD0219">
        <w:rPr>
          <w:b/>
          <w:i/>
        </w:rPr>
        <w:t xml:space="preserve">default </w:t>
      </w:r>
      <w:r>
        <w:rPr>
          <w:b/>
          <w:i/>
        </w:rPr>
        <w:t xml:space="preserve">value </w:t>
      </w:r>
      <w:r w:rsidRPr="00BD0219">
        <w:rPr>
          <w:b/>
          <w:i/>
        </w:rPr>
        <w:t xml:space="preserve">is overridden, then these types of points will </w:t>
      </w:r>
      <w:r>
        <w:rPr>
          <w:b/>
          <w:i/>
        </w:rPr>
        <w:t>then</w:t>
      </w:r>
      <w:r w:rsidRPr="00BD0219">
        <w:rPr>
          <w:b/>
          <w:i/>
        </w:rPr>
        <w:t xml:space="preserve"> be computed and output as described above.</w:t>
      </w:r>
    </w:p>
    <w:p w14:paraId="0CF2869D" w14:textId="77777777" w:rsidR="000A4841" w:rsidRDefault="000A4841">
      <w:pPr>
        <w:numPr>
          <w:ilvl w:val="0"/>
          <w:numId w:val="2"/>
        </w:numPr>
      </w:pPr>
      <w:r w:rsidRPr="005F38FA">
        <w:rPr>
          <w:b/>
        </w:rPr>
        <w:t>Fill Value</w:t>
      </w:r>
      <w:r>
        <w:t xml:space="preserve"> is the value to which scalar or array variables in the netCDF file are initialized when the file is created.  These values remain in place unless and until the data value is overwritten.</w:t>
      </w:r>
    </w:p>
    <w:p w14:paraId="4F22DFF8" w14:textId="77777777" w:rsidR="000A4841" w:rsidRPr="00697206" w:rsidRDefault="000A4841">
      <w:pPr>
        <w:numPr>
          <w:ilvl w:val="0"/>
          <w:numId w:val="2"/>
        </w:numPr>
      </w:pPr>
      <w:r>
        <w:t xml:space="preserve">The variables </w:t>
      </w:r>
      <w:r w:rsidRPr="00D47D52">
        <w:rPr>
          <w:b/>
        </w:rPr>
        <w:t>topHeight</w:t>
      </w:r>
      <w:r>
        <w:t xml:space="preserve"> and </w:t>
      </w:r>
      <w:r w:rsidRPr="00D47D52">
        <w:rPr>
          <w:b/>
        </w:rPr>
        <w:t>bottomHeight</w:t>
      </w:r>
      <w:r>
        <w:t xml:space="preserve"> represent height above ground level (AGL) (i.e., height above the ground radar) </w:t>
      </w:r>
      <w:r w:rsidRPr="008232CB">
        <w:rPr>
          <w:b/>
          <w:i/>
        </w:rPr>
        <w:t>in km</w:t>
      </w:r>
      <w:r>
        <w:t xml:space="preserve">, while </w:t>
      </w:r>
      <w:r w:rsidRPr="00D47D52">
        <w:rPr>
          <w:b/>
        </w:rPr>
        <w:t>BBheight</w:t>
      </w:r>
      <w:r>
        <w:t xml:space="preserve"> represents height above mean sea level (MSL; the earth ellipsoid, actually), </w:t>
      </w:r>
      <w:r w:rsidRPr="008232CB">
        <w:rPr>
          <w:b/>
          <w:i/>
        </w:rPr>
        <w:t>in meters</w:t>
      </w:r>
      <w:r>
        <w:t xml:space="preserve">.  The </w:t>
      </w:r>
      <w:r>
        <w:lastRenderedPageBreak/>
        <w:t xml:space="preserve">difference between AGL height and MSL height is given by the value of the </w:t>
      </w:r>
      <w:r w:rsidRPr="00D47D52">
        <w:rPr>
          <w:b/>
        </w:rPr>
        <w:t>site_elev</w:t>
      </w:r>
      <w:r>
        <w:t xml:space="preserve"> variable, the height above MSL of the ground radar, in km.  To compare </w:t>
      </w:r>
      <w:r w:rsidRPr="00D47D52">
        <w:rPr>
          <w:b/>
        </w:rPr>
        <w:t>BBheight</w:t>
      </w:r>
      <w:r>
        <w:t xml:space="preserve"> to </w:t>
      </w:r>
      <w:r w:rsidRPr="00D47D52">
        <w:rPr>
          <w:b/>
        </w:rPr>
        <w:t>topHeight</w:t>
      </w:r>
      <w:r>
        <w:t xml:space="preserve"> or </w:t>
      </w:r>
      <w:r w:rsidRPr="00D47D52">
        <w:rPr>
          <w:b/>
        </w:rPr>
        <w:t>bottomHeight</w:t>
      </w:r>
      <w:r>
        <w:t xml:space="preserve">, first convert </w:t>
      </w:r>
      <w:r w:rsidRPr="008232CB">
        <w:rPr>
          <w:b/>
        </w:rPr>
        <w:t>BBheight</w:t>
      </w:r>
      <w:r>
        <w:t xml:space="preserve"> to km units.  Then, either subtract </w:t>
      </w:r>
      <w:r w:rsidRPr="00D47D52">
        <w:rPr>
          <w:b/>
        </w:rPr>
        <w:t>site_elev</w:t>
      </w:r>
      <w:r>
        <w:t xml:space="preserve"> from </w:t>
      </w:r>
      <w:r w:rsidRPr="00D47D52">
        <w:rPr>
          <w:b/>
        </w:rPr>
        <w:t>BBheight</w:t>
      </w:r>
      <w:r>
        <w:t xml:space="preserve"> to work in AGL height units, or add </w:t>
      </w:r>
      <w:r w:rsidRPr="00D47D52">
        <w:rPr>
          <w:b/>
        </w:rPr>
        <w:t>site_elev</w:t>
      </w:r>
      <w:r>
        <w:t xml:space="preserve"> to </w:t>
      </w:r>
      <w:r w:rsidRPr="00D47D52">
        <w:rPr>
          <w:b/>
        </w:rPr>
        <w:t>topHeight</w:t>
      </w:r>
      <w:r>
        <w:t xml:space="preserve"> and </w:t>
      </w:r>
      <w:r w:rsidRPr="00D47D52">
        <w:rPr>
          <w:b/>
        </w:rPr>
        <w:t>bottomHeight</w:t>
      </w:r>
      <w:r>
        <w:t xml:space="preserve"> to work in MSL height units.  </w:t>
      </w:r>
      <w:r w:rsidRPr="00722005">
        <w:rPr>
          <w:b/>
          <w:i/>
        </w:rPr>
        <w:t xml:space="preserve">The </w:t>
      </w:r>
      <w:r w:rsidRPr="00722005">
        <w:rPr>
          <w:b/>
        </w:rPr>
        <w:t>site_elev</w:t>
      </w:r>
      <w:r w:rsidRPr="00722005">
        <w:rPr>
          <w:b/>
          <w:i/>
        </w:rPr>
        <w:t xml:space="preserve"> variable is only available in files with a </w:t>
      </w:r>
      <w:r w:rsidRPr="00722005">
        <w:rPr>
          <w:b/>
        </w:rPr>
        <w:t>version</w:t>
      </w:r>
      <w:r w:rsidRPr="00722005">
        <w:rPr>
          <w:b/>
          <w:i/>
        </w:rPr>
        <w:t xml:space="preserve"> value of 1.1 or greater.</w:t>
      </w:r>
    </w:p>
    <w:p w14:paraId="168E9E1F" w14:textId="184ED8B0" w:rsidR="00697206" w:rsidRPr="00697206" w:rsidRDefault="00697206">
      <w:pPr>
        <w:numPr>
          <w:ilvl w:val="0"/>
          <w:numId w:val="2"/>
        </w:numPr>
        <w:rPr>
          <w:szCs w:val="24"/>
        </w:rPr>
      </w:pPr>
      <w:r w:rsidRPr="00697206">
        <w:rPr>
          <w:b/>
          <w:szCs w:val="24"/>
        </w:rPr>
        <w:t>GR_HID</w:t>
      </w:r>
      <w:r w:rsidRPr="00697206">
        <w:rPr>
          <w:szCs w:val="24"/>
        </w:rPr>
        <w:t xml:space="preserve"> is not an average, it is an array of values representing a histogram that counts the number of GR range gates in each hydrometeor category (integer HID code), for those GR range gates geometrically matched to the PR footprint.  The first array element counts the number of GR range bins where the HID category is </w:t>
      </w:r>
      <w:r w:rsidRPr="00D049FF">
        <w:rPr>
          <w:szCs w:val="24"/>
        </w:rPr>
        <w:t>MISSING</w:t>
      </w:r>
      <w:r w:rsidR="00D049FF" w:rsidRPr="00D049FF">
        <w:rPr>
          <w:szCs w:val="24"/>
        </w:rPr>
        <w:t xml:space="preserve"> </w:t>
      </w:r>
      <w:r w:rsidR="00D049FF" w:rsidRPr="00D049FF">
        <w:rPr>
          <w:szCs w:val="24"/>
        </w:rPr>
        <w:t>(includes No Precipitation or Unclassified {‘UC’})</w:t>
      </w:r>
      <w:r w:rsidRPr="00D049FF">
        <w:rPr>
          <w:szCs w:val="24"/>
        </w:rPr>
        <w:t>.</w:t>
      </w:r>
      <w:r w:rsidRPr="00697206">
        <w:rPr>
          <w:szCs w:val="24"/>
        </w:rPr>
        <w:t xml:space="preserve">  Array elements 2-12 give the number of GR bins in each HID category: </w:t>
      </w:r>
      <w:r w:rsidR="00D049FF">
        <w:rPr>
          <w:szCs w:val="24"/>
        </w:rPr>
        <w:t xml:space="preserve"> </w:t>
      </w:r>
      <w:r w:rsidRPr="00697206">
        <w:rPr>
          <w:szCs w:val="24"/>
        </w:rPr>
        <w:t>'DZ' (drizzle), 'RN' (rain), 'CR' (ice crystals), 'DS' (dry snow/aggregates), 'WS' (wet snow), 'VI' (vertical ice), 'LDG' (low density graupel), 'HDG' (high density graupel), 'HA' (hail), 'BD'</w:t>
      </w:r>
      <w:r w:rsidR="00D049FF">
        <w:rPr>
          <w:szCs w:val="24"/>
        </w:rPr>
        <w:t xml:space="preserve"> (big drops</w:t>
      </w:r>
      <w:r w:rsidR="00D049FF" w:rsidRPr="00D049FF">
        <w:rPr>
          <w:szCs w:val="24"/>
        </w:rPr>
        <w:t xml:space="preserve">), </w:t>
      </w:r>
      <w:r w:rsidR="00D049FF" w:rsidRPr="00D049FF">
        <w:rPr>
          <w:szCs w:val="24"/>
        </w:rPr>
        <w:t>‘HR’ (mixed Rain/Hail)</w:t>
      </w:r>
      <w:r w:rsidR="00D049FF" w:rsidRPr="00D049FF">
        <w:rPr>
          <w:szCs w:val="24"/>
        </w:rPr>
        <w:t>.</w:t>
      </w:r>
      <w:r w:rsidR="00D049FF">
        <w:rPr>
          <w:szCs w:val="24"/>
        </w:rPr>
        <w:t xml:space="preserve">  Array elements 13</w:t>
      </w:r>
      <w:r w:rsidRPr="00697206">
        <w:rPr>
          <w:szCs w:val="24"/>
        </w:rPr>
        <w:t>-15 are spares at this time.</w:t>
      </w:r>
      <w:r w:rsidR="00EB1CBA">
        <w:rPr>
          <w:szCs w:val="24"/>
        </w:rPr>
        <w:t xml:space="preserve">  </w:t>
      </w:r>
      <w:r w:rsidR="00EB1CBA" w:rsidRPr="00EB1CBA">
        <w:rPr>
          <w:b/>
          <w:szCs w:val="24"/>
        </w:rPr>
        <w:t>GR_HID</w:t>
      </w:r>
      <w:r w:rsidR="00EB1CBA">
        <w:rPr>
          <w:szCs w:val="24"/>
        </w:rPr>
        <w:t xml:space="preserve"> is available beginning with the Version 3.0 matchup netCDF file.</w:t>
      </w:r>
    </w:p>
    <w:p w14:paraId="07F70A02" w14:textId="77777777" w:rsidR="000A4841" w:rsidRDefault="000A4841" w:rsidP="006152B7">
      <w:pPr>
        <w:pStyle w:val="WW-Caption"/>
        <w:keepNext/>
        <w:pageBreakBefore/>
        <w:ind w:left="432" w:right="0" w:hanging="432"/>
        <w:rPr>
          <w:sz w:val="24"/>
          <w:szCs w:val="24"/>
        </w:rPr>
      </w:pPr>
      <w:r>
        <w:rPr>
          <w:b/>
          <w:sz w:val="24"/>
          <w:szCs w:val="24"/>
        </w:rPr>
        <w:lastRenderedPageBreak/>
        <w:t>Table 3.1</w:t>
      </w:r>
      <w:r>
        <w:rPr>
          <w:b/>
          <w:sz w:val="24"/>
          <w:szCs w:val="24"/>
        </w:rPr>
        <w:noBreakHyphen/>
        <w:t>2.</w:t>
      </w:r>
      <w:r>
        <w:rPr>
          <w:sz w:val="24"/>
          <w:szCs w:val="24"/>
        </w:rPr>
        <w:t xml:space="preserve">  </w:t>
      </w:r>
      <w:proofErr w:type="gramStart"/>
      <w:r>
        <w:rPr>
          <w:sz w:val="24"/>
          <w:szCs w:val="24"/>
        </w:rPr>
        <w:t>Values of categorical variables in the PR-GR geometry matching technique netCDF files.</w:t>
      </w:r>
      <w:proofErr w:type="gramEnd"/>
    </w:p>
    <w:p w14:paraId="2B47AB32" w14:textId="77777777" w:rsidR="000A4841" w:rsidRDefault="000A4841"/>
    <w:tbl>
      <w:tblPr>
        <w:tblW w:w="8866" w:type="dxa"/>
        <w:tblInd w:w="-5" w:type="dxa"/>
        <w:tblLayout w:type="fixed"/>
        <w:tblCellMar>
          <w:top w:w="72" w:type="dxa"/>
          <w:left w:w="115" w:type="dxa"/>
          <w:bottom w:w="72" w:type="dxa"/>
          <w:right w:w="115" w:type="dxa"/>
        </w:tblCellMar>
        <w:tblLook w:val="0000" w:firstRow="0" w:lastRow="0" w:firstColumn="0" w:lastColumn="0" w:noHBand="0" w:noVBand="0"/>
      </w:tblPr>
      <w:tblGrid>
        <w:gridCol w:w="2178"/>
        <w:gridCol w:w="6688"/>
      </w:tblGrid>
      <w:tr w:rsidR="000A4841" w:rsidRPr="00234E83" w14:paraId="51ED9F06" w14:textId="77777777" w:rsidTr="006152B7">
        <w:trPr>
          <w:trHeight w:val="341"/>
          <w:tblHeader/>
        </w:trPr>
        <w:tc>
          <w:tcPr>
            <w:tcW w:w="2178" w:type="dxa"/>
            <w:tcBorders>
              <w:top w:val="single" w:sz="4" w:space="0" w:color="000000"/>
              <w:left w:val="single" w:sz="4" w:space="0" w:color="000000"/>
              <w:right w:val="single" w:sz="4" w:space="0" w:color="FFFFFF"/>
            </w:tcBorders>
            <w:shd w:val="clear" w:color="auto" w:fill="000000"/>
            <w:vAlign w:val="center"/>
          </w:tcPr>
          <w:p w14:paraId="777F670A" w14:textId="77777777" w:rsidR="000A4841" w:rsidRPr="00234E83" w:rsidRDefault="000A4841" w:rsidP="000A4841">
            <w:pPr>
              <w:snapToGrid w:val="0"/>
              <w:jc w:val="center"/>
              <w:rPr>
                <w:b/>
                <w:color w:val="FFFFFF"/>
                <w:lang w:bidi="x-none"/>
              </w:rPr>
            </w:pPr>
            <w:r w:rsidRPr="00234E83">
              <w:rPr>
                <w:b/>
                <w:color w:val="FFFFFF"/>
                <w:lang w:bidi="x-none"/>
              </w:rPr>
              <w:t>Variable</w:t>
            </w:r>
          </w:p>
        </w:tc>
        <w:tc>
          <w:tcPr>
            <w:tcW w:w="6688" w:type="dxa"/>
            <w:tcBorders>
              <w:top w:val="single" w:sz="4" w:space="0" w:color="000000"/>
              <w:left w:val="single" w:sz="4" w:space="0" w:color="FFFFFF"/>
              <w:right w:val="single" w:sz="4" w:space="0" w:color="000000"/>
            </w:tcBorders>
            <w:shd w:val="clear" w:color="auto" w:fill="000000"/>
            <w:vAlign w:val="center"/>
          </w:tcPr>
          <w:p w14:paraId="6DA0EE94" w14:textId="77777777" w:rsidR="000A4841" w:rsidRPr="00234E83" w:rsidRDefault="000A4841" w:rsidP="000A4841">
            <w:pPr>
              <w:snapToGrid w:val="0"/>
              <w:ind w:left="162"/>
              <w:jc w:val="center"/>
              <w:rPr>
                <w:b/>
                <w:color w:val="FFFFFF"/>
                <w:lang w:bidi="x-none"/>
              </w:rPr>
            </w:pPr>
            <w:r w:rsidRPr="00234E83">
              <w:rPr>
                <w:b/>
                <w:color w:val="FFFFFF"/>
                <w:lang w:bidi="x-none"/>
              </w:rPr>
              <w:t>Category definitions</w:t>
            </w:r>
          </w:p>
        </w:tc>
      </w:tr>
      <w:tr w:rsidR="000A4841" w14:paraId="65A3D1A7" w14:textId="77777777" w:rsidTr="006152B7">
        <w:trPr>
          <w:trHeight w:val="1691"/>
        </w:trPr>
        <w:tc>
          <w:tcPr>
            <w:tcW w:w="2178" w:type="dxa"/>
            <w:tcBorders>
              <w:left w:val="single" w:sz="4" w:space="0" w:color="000000"/>
              <w:bottom w:val="single" w:sz="4" w:space="0" w:color="000000"/>
            </w:tcBorders>
            <w:vAlign w:val="center"/>
          </w:tcPr>
          <w:p w14:paraId="23FA7B61" w14:textId="77777777" w:rsidR="000A4841" w:rsidRDefault="000A4841">
            <w:pPr>
              <w:snapToGrid w:val="0"/>
              <w:jc w:val="center"/>
              <w:rPr>
                <w:lang w:bidi="x-none"/>
              </w:rPr>
            </w:pPr>
            <w:proofErr w:type="gramStart"/>
            <w:r>
              <w:rPr>
                <w:lang w:bidi="x-none"/>
              </w:rPr>
              <w:t>landOceanFlag</w:t>
            </w:r>
            <w:proofErr w:type="gramEnd"/>
          </w:p>
        </w:tc>
        <w:tc>
          <w:tcPr>
            <w:tcW w:w="6688" w:type="dxa"/>
            <w:tcBorders>
              <w:left w:val="single" w:sz="4" w:space="0" w:color="000000"/>
              <w:bottom w:val="single" w:sz="4" w:space="0" w:color="000000"/>
              <w:right w:val="single" w:sz="4" w:space="0" w:color="000000"/>
            </w:tcBorders>
          </w:tcPr>
          <w:p w14:paraId="71ECEBF3" w14:textId="77777777" w:rsidR="000A4841" w:rsidRDefault="000A4841">
            <w:pPr>
              <w:ind w:left="162"/>
              <w:rPr>
                <w:color w:val="000000"/>
                <w:lang w:bidi="x-none"/>
              </w:rPr>
            </w:pPr>
            <w:r>
              <w:rPr>
                <w:color w:val="000000"/>
                <w:lang w:bidi="x-none"/>
              </w:rPr>
              <w:t>0 = Water</w:t>
            </w:r>
          </w:p>
          <w:p w14:paraId="2924BE04" w14:textId="77777777" w:rsidR="000A4841" w:rsidRDefault="000A4841">
            <w:pPr>
              <w:ind w:left="162"/>
              <w:rPr>
                <w:color w:val="000000"/>
                <w:lang w:bidi="x-none"/>
              </w:rPr>
            </w:pPr>
            <w:r>
              <w:rPr>
                <w:color w:val="000000"/>
                <w:lang w:bidi="x-none"/>
              </w:rPr>
              <w:t>1 = Land</w:t>
            </w:r>
          </w:p>
          <w:p w14:paraId="019A794C" w14:textId="77777777" w:rsidR="000A4841" w:rsidRDefault="000A4841">
            <w:pPr>
              <w:ind w:left="162"/>
              <w:rPr>
                <w:color w:val="000000"/>
                <w:lang w:bidi="x-none"/>
              </w:rPr>
            </w:pPr>
            <w:r>
              <w:rPr>
                <w:color w:val="000000"/>
                <w:lang w:bidi="x-none"/>
              </w:rPr>
              <w:t>2 = Coast</w:t>
            </w:r>
          </w:p>
          <w:p w14:paraId="1E2C03EC" w14:textId="77777777" w:rsidR="000A4841" w:rsidRDefault="000A4841">
            <w:pPr>
              <w:ind w:left="162"/>
              <w:rPr>
                <w:color w:val="000000"/>
                <w:lang w:bidi="x-none"/>
              </w:rPr>
            </w:pPr>
            <w:r>
              <w:rPr>
                <w:color w:val="000000"/>
                <w:lang w:bidi="x-none"/>
              </w:rPr>
              <w:t>3 = Water, with large attenuation</w:t>
            </w:r>
          </w:p>
          <w:p w14:paraId="199F27C4" w14:textId="77777777" w:rsidR="000A4841" w:rsidRDefault="000A4841">
            <w:pPr>
              <w:ind w:left="162"/>
              <w:rPr>
                <w:color w:val="000000"/>
                <w:lang w:bidi="x-none"/>
              </w:rPr>
            </w:pPr>
            <w:r>
              <w:rPr>
                <w:color w:val="000000"/>
                <w:lang w:bidi="x-none"/>
              </w:rPr>
              <w:t>4 = Land/coast, with large attenuation</w:t>
            </w:r>
          </w:p>
          <w:p w14:paraId="6ED7BE13" w14:textId="33E25A7F" w:rsidR="000A4841" w:rsidRDefault="000A4841" w:rsidP="000A4841">
            <w:pPr>
              <w:ind w:left="162"/>
              <w:rPr>
                <w:lang w:bidi="x-none"/>
              </w:rPr>
            </w:pPr>
            <w:r>
              <w:rPr>
                <w:color w:val="000000"/>
                <w:lang w:bidi="x-none"/>
              </w:rPr>
              <w:t>-888 = Point not coincident with PR</w:t>
            </w:r>
          </w:p>
        </w:tc>
      </w:tr>
      <w:tr w:rsidR="000A4841" w14:paraId="378AC3B7" w14:textId="77777777" w:rsidTr="006152B7">
        <w:trPr>
          <w:trHeight w:val="266"/>
        </w:trPr>
        <w:tc>
          <w:tcPr>
            <w:tcW w:w="2178" w:type="dxa"/>
            <w:tcBorders>
              <w:top w:val="single" w:sz="4" w:space="0" w:color="000000"/>
              <w:left w:val="single" w:sz="4" w:space="0" w:color="000000"/>
              <w:bottom w:val="single" w:sz="4" w:space="0" w:color="000000"/>
            </w:tcBorders>
            <w:vAlign w:val="center"/>
          </w:tcPr>
          <w:p w14:paraId="58AEE7BB" w14:textId="77777777" w:rsidR="000A4841" w:rsidRDefault="000A4841">
            <w:pPr>
              <w:snapToGrid w:val="0"/>
              <w:jc w:val="center"/>
              <w:rPr>
                <w:lang w:bidi="x-none"/>
              </w:rPr>
            </w:pPr>
            <w:proofErr w:type="gramStart"/>
            <w:r>
              <w:rPr>
                <w:lang w:bidi="x-none"/>
              </w:rPr>
              <w:t>rainType</w:t>
            </w:r>
            <w:proofErr w:type="gramEnd"/>
          </w:p>
        </w:tc>
        <w:tc>
          <w:tcPr>
            <w:tcW w:w="6688" w:type="dxa"/>
            <w:tcBorders>
              <w:top w:val="single" w:sz="4" w:space="0" w:color="000000"/>
              <w:left w:val="single" w:sz="4" w:space="0" w:color="000000"/>
              <w:bottom w:val="single" w:sz="4" w:space="0" w:color="000000"/>
              <w:right w:val="single" w:sz="4" w:space="0" w:color="000000"/>
            </w:tcBorders>
          </w:tcPr>
          <w:p w14:paraId="270FA7AE" w14:textId="77777777" w:rsidR="000A4841" w:rsidRDefault="000A4841">
            <w:pPr>
              <w:tabs>
                <w:tab w:val="left" w:pos="1674"/>
              </w:tabs>
              <w:ind w:left="162"/>
              <w:rPr>
                <w:color w:val="000000"/>
                <w:lang w:bidi="x-none"/>
              </w:rPr>
            </w:pPr>
            <w:r>
              <w:rPr>
                <w:color w:val="000000"/>
                <w:lang w:bidi="x-none"/>
              </w:rPr>
              <w:t>Stratiform</w:t>
            </w:r>
            <w:r>
              <w:rPr>
                <w:color w:val="000000"/>
                <w:lang w:bidi="x-none"/>
              </w:rPr>
              <w:tab/>
              <w:t>= values 100-170</w:t>
            </w:r>
          </w:p>
          <w:p w14:paraId="1EA0761C" w14:textId="77777777" w:rsidR="000A4841" w:rsidRDefault="000A4841">
            <w:pPr>
              <w:tabs>
                <w:tab w:val="left" w:pos="1674"/>
              </w:tabs>
              <w:ind w:left="162"/>
              <w:rPr>
                <w:color w:val="000000"/>
                <w:lang w:bidi="x-none"/>
              </w:rPr>
            </w:pPr>
            <w:r>
              <w:rPr>
                <w:color w:val="000000"/>
                <w:lang w:bidi="x-none"/>
              </w:rPr>
              <w:t>Convective</w:t>
            </w:r>
            <w:r>
              <w:rPr>
                <w:color w:val="000000"/>
                <w:lang w:bidi="x-none"/>
              </w:rPr>
              <w:tab/>
              <w:t>= values 200-291</w:t>
            </w:r>
          </w:p>
          <w:p w14:paraId="0CDFD6FC" w14:textId="77777777" w:rsidR="000A4841" w:rsidRDefault="000A4841">
            <w:pPr>
              <w:tabs>
                <w:tab w:val="left" w:pos="1674"/>
              </w:tabs>
              <w:ind w:left="162"/>
              <w:rPr>
                <w:color w:val="000000"/>
                <w:lang w:bidi="x-none"/>
              </w:rPr>
            </w:pPr>
            <w:r>
              <w:rPr>
                <w:color w:val="000000"/>
                <w:lang w:bidi="x-none"/>
              </w:rPr>
              <w:t>Others</w:t>
            </w:r>
            <w:r>
              <w:rPr>
                <w:color w:val="000000"/>
                <w:lang w:bidi="x-none"/>
              </w:rPr>
              <w:tab/>
              <w:t>= values 300-313</w:t>
            </w:r>
          </w:p>
          <w:p w14:paraId="0247279D" w14:textId="77777777" w:rsidR="000A4841" w:rsidRDefault="000A4841">
            <w:pPr>
              <w:tabs>
                <w:tab w:val="left" w:pos="1674"/>
              </w:tabs>
              <w:ind w:left="162"/>
              <w:rPr>
                <w:color w:val="000000"/>
                <w:lang w:bidi="x-none"/>
              </w:rPr>
            </w:pPr>
            <w:r>
              <w:rPr>
                <w:color w:val="000000"/>
                <w:lang w:bidi="x-none"/>
              </w:rPr>
              <w:t>No rain</w:t>
            </w:r>
            <w:r>
              <w:rPr>
                <w:color w:val="000000"/>
                <w:lang w:bidi="x-none"/>
              </w:rPr>
              <w:tab/>
              <w:t>= -88</w:t>
            </w:r>
          </w:p>
          <w:p w14:paraId="7EC76FFF" w14:textId="77777777" w:rsidR="000A4841" w:rsidRDefault="000A4841">
            <w:pPr>
              <w:tabs>
                <w:tab w:val="left" w:pos="1674"/>
              </w:tabs>
              <w:ind w:left="162"/>
              <w:rPr>
                <w:color w:val="000000"/>
                <w:lang w:bidi="x-none"/>
              </w:rPr>
            </w:pPr>
            <w:r>
              <w:rPr>
                <w:color w:val="000000"/>
                <w:lang w:bidi="x-none"/>
              </w:rPr>
              <w:t>Missing data</w:t>
            </w:r>
            <w:r>
              <w:rPr>
                <w:color w:val="000000"/>
                <w:lang w:bidi="x-none"/>
              </w:rPr>
              <w:tab/>
              <w:t>= -99</w:t>
            </w:r>
          </w:p>
          <w:p w14:paraId="3093F780" w14:textId="0DB680CC" w:rsidR="000A4841" w:rsidRDefault="000A4841" w:rsidP="000A4841">
            <w:pPr>
              <w:tabs>
                <w:tab w:val="left" w:pos="1674"/>
              </w:tabs>
              <w:ind w:left="162"/>
              <w:rPr>
                <w:lang w:bidi="x-none"/>
              </w:rPr>
            </w:pPr>
            <w:r>
              <w:rPr>
                <w:color w:val="000000"/>
                <w:lang w:bidi="x-none"/>
              </w:rPr>
              <w:t>No data</w:t>
            </w:r>
            <w:r>
              <w:rPr>
                <w:color w:val="000000"/>
                <w:lang w:bidi="x-none"/>
              </w:rPr>
              <w:tab/>
              <w:t>= -888 (not coincident with PR)</w:t>
            </w:r>
          </w:p>
        </w:tc>
      </w:tr>
      <w:tr w:rsidR="000A4841" w14:paraId="766C4F1F" w14:textId="77777777" w:rsidTr="006152B7">
        <w:trPr>
          <w:trHeight w:val="266"/>
        </w:trPr>
        <w:tc>
          <w:tcPr>
            <w:tcW w:w="2178" w:type="dxa"/>
            <w:tcBorders>
              <w:top w:val="single" w:sz="4" w:space="0" w:color="000000"/>
              <w:left w:val="single" w:sz="4" w:space="0" w:color="000000"/>
              <w:bottom w:val="single" w:sz="4" w:space="0" w:color="000000"/>
            </w:tcBorders>
            <w:vAlign w:val="center"/>
          </w:tcPr>
          <w:p w14:paraId="618311A1" w14:textId="77777777" w:rsidR="000A4841" w:rsidRDefault="000A4841">
            <w:pPr>
              <w:snapToGrid w:val="0"/>
              <w:jc w:val="center"/>
              <w:rPr>
                <w:lang w:bidi="x-none"/>
              </w:rPr>
            </w:pPr>
            <w:proofErr w:type="gramStart"/>
            <w:r>
              <w:rPr>
                <w:lang w:bidi="x-none"/>
              </w:rPr>
              <w:t>rainFlag</w:t>
            </w:r>
            <w:proofErr w:type="gramEnd"/>
          </w:p>
        </w:tc>
        <w:tc>
          <w:tcPr>
            <w:tcW w:w="6688" w:type="dxa"/>
            <w:tcBorders>
              <w:top w:val="single" w:sz="4" w:space="0" w:color="000000"/>
              <w:left w:val="single" w:sz="4" w:space="0" w:color="000000"/>
              <w:bottom w:val="single" w:sz="4" w:space="0" w:color="000000"/>
              <w:right w:val="single" w:sz="4" w:space="0" w:color="000000"/>
            </w:tcBorders>
          </w:tcPr>
          <w:p w14:paraId="79B1954F" w14:textId="77777777" w:rsidR="000A4841" w:rsidRDefault="000A4841">
            <w:pPr>
              <w:snapToGrid w:val="0"/>
              <w:rPr>
                <w:rFonts w:ascii="TimesNewRomanPSMT" w:eastAsia="TimesNewRomanPSMT" w:hAnsi="TimesNewRomanPSMT" w:cs="TimesNewRomanPSMT"/>
                <w:szCs w:val="24"/>
                <w:lang w:bidi="x-none"/>
              </w:rPr>
            </w:pPr>
            <w:r>
              <w:rPr>
                <w:rFonts w:ascii="TimesNewRomanPSMT" w:eastAsia="TimesNewRomanPSMT" w:hAnsi="TimesNewRomanPSMT" w:cs="TimesNewRomanPSMT"/>
                <w:szCs w:val="24"/>
                <w:lang w:bidi="x-none"/>
              </w:rPr>
              <w:t xml:space="preserve">The Rain Flag indicates rain or no rain status and the rain type assumed in rain rate retrieval. The default value is 0 (no rain). Bit 0 is the least significant bit (i.e., if bit i=1 and other bits =0, the unsigned integer value is 2**i).  The following meanings are assigned to each bit in the 16-bit integer if the bit = 1. </w:t>
            </w:r>
          </w:p>
          <w:p w14:paraId="2CB9FEA6" w14:textId="77777777" w:rsidR="000A4841" w:rsidRDefault="000A4841">
            <w:pPr>
              <w:snapToGrid w:val="0"/>
              <w:rPr>
                <w:rFonts w:ascii="TimesNewRomanPSMT" w:eastAsia="TimesNewRomanPSMT" w:hAnsi="TimesNewRomanPSMT" w:cs="TimesNewRomanPSMT"/>
                <w:szCs w:val="24"/>
                <w:lang w:bidi="x-none"/>
              </w:rPr>
            </w:pPr>
          </w:p>
          <w:p w14:paraId="766ADF06" w14:textId="77777777" w:rsidR="000A4841" w:rsidRDefault="000A48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szCs w:val="24"/>
                <w:lang w:bidi="x-none"/>
              </w:rPr>
            </w:pPr>
            <w:proofErr w:type="gramStart"/>
            <w:r>
              <w:rPr>
                <w:rFonts w:ascii="TimesNewRomanPSMT" w:eastAsia="TimesNewRomanPSMT" w:hAnsi="TimesNewRomanPSMT" w:cs="TimesNewRomanPSMT"/>
                <w:szCs w:val="24"/>
                <w:lang w:bidi="x-none"/>
              </w:rPr>
              <w:t>bit</w:t>
            </w:r>
            <w:proofErr w:type="gramEnd"/>
            <w:r>
              <w:rPr>
                <w:rFonts w:ascii="TimesNewRomanPSMT" w:eastAsia="TimesNewRomanPSMT" w:hAnsi="TimesNewRomanPSMT" w:cs="TimesNewRomanPSMT"/>
                <w:szCs w:val="24"/>
                <w:lang w:bidi="x-none"/>
              </w:rPr>
              <w:t xml:space="preserve"> 0:   rain possible </w:t>
            </w:r>
          </w:p>
          <w:p w14:paraId="7CFAD646" w14:textId="77777777" w:rsidR="000A4841" w:rsidRDefault="000A48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szCs w:val="24"/>
                <w:lang w:bidi="x-none"/>
              </w:rPr>
            </w:pPr>
            <w:proofErr w:type="gramStart"/>
            <w:r>
              <w:rPr>
                <w:rFonts w:ascii="TimesNewRomanPSMT" w:eastAsia="TimesNewRomanPSMT" w:hAnsi="TimesNewRomanPSMT" w:cs="TimesNewRomanPSMT"/>
                <w:szCs w:val="24"/>
                <w:lang w:bidi="x-none"/>
              </w:rPr>
              <w:t>bit</w:t>
            </w:r>
            <w:proofErr w:type="gramEnd"/>
            <w:r>
              <w:rPr>
                <w:rFonts w:ascii="TimesNewRomanPSMT" w:eastAsia="TimesNewRomanPSMT" w:hAnsi="TimesNewRomanPSMT" w:cs="TimesNewRomanPSMT"/>
                <w:szCs w:val="24"/>
                <w:lang w:bidi="x-none"/>
              </w:rPr>
              <w:t xml:space="preserve"> 1:   rain certain </w:t>
            </w:r>
          </w:p>
          <w:p w14:paraId="3DFB2741" w14:textId="77777777" w:rsidR="000A4841" w:rsidRDefault="000A48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szCs w:val="24"/>
                <w:lang w:bidi="x-none"/>
              </w:rPr>
            </w:pPr>
            <w:proofErr w:type="gramStart"/>
            <w:r>
              <w:rPr>
                <w:rFonts w:ascii="TimesNewRomanPSMT" w:eastAsia="TimesNewRomanPSMT" w:hAnsi="TimesNewRomanPSMT" w:cs="TimesNewRomanPSMT"/>
                <w:szCs w:val="24"/>
                <w:lang w:bidi="x-none"/>
              </w:rPr>
              <w:t>bit</w:t>
            </w:r>
            <w:proofErr w:type="gramEnd"/>
            <w:r>
              <w:rPr>
                <w:rFonts w:ascii="TimesNewRomanPSMT" w:eastAsia="TimesNewRomanPSMT" w:hAnsi="TimesNewRomanPSMT" w:cs="TimesNewRomanPSMT"/>
                <w:szCs w:val="24"/>
                <w:lang w:bidi="x-none"/>
              </w:rPr>
              <w:t xml:space="preserve"> 2:   zeta^beta &gt; 0.5 [Path Integrated Attenuation (PIA) larger than 3 dB] </w:t>
            </w:r>
          </w:p>
          <w:p w14:paraId="671DAAC6" w14:textId="77777777" w:rsidR="000A4841" w:rsidRDefault="000A48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szCs w:val="24"/>
                <w:lang w:bidi="x-none"/>
              </w:rPr>
            </w:pPr>
            <w:proofErr w:type="gramStart"/>
            <w:r>
              <w:rPr>
                <w:rFonts w:ascii="TimesNewRomanPSMT" w:eastAsia="TimesNewRomanPSMT" w:hAnsi="TimesNewRomanPSMT" w:cs="TimesNewRomanPSMT"/>
                <w:szCs w:val="24"/>
                <w:lang w:bidi="x-none"/>
              </w:rPr>
              <w:t>bit</w:t>
            </w:r>
            <w:proofErr w:type="gramEnd"/>
            <w:r>
              <w:rPr>
                <w:rFonts w:ascii="TimesNewRomanPSMT" w:eastAsia="TimesNewRomanPSMT" w:hAnsi="TimesNewRomanPSMT" w:cs="TimesNewRomanPSMT"/>
                <w:szCs w:val="24"/>
                <w:lang w:bidi="x-none"/>
              </w:rPr>
              <w:t xml:space="preserve"> 3:   large attenuation (PIA larger than 10 dB) </w:t>
            </w:r>
          </w:p>
          <w:p w14:paraId="782D56AD" w14:textId="77777777" w:rsidR="000A4841" w:rsidRDefault="000A48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szCs w:val="24"/>
                <w:lang w:bidi="x-none"/>
              </w:rPr>
            </w:pPr>
            <w:proofErr w:type="gramStart"/>
            <w:r>
              <w:rPr>
                <w:rFonts w:ascii="TimesNewRomanPSMT" w:eastAsia="TimesNewRomanPSMT" w:hAnsi="TimesNewRomanPSMT" w:cs="TimesNewRomanPSMT"/>
                <w:szCs w:val="24"/>
                <w:lang w:bidi="x-none"/>
              </w:rPr>
              <w:t>bit</w:t>
            </w:r>
            <w:proofErr w:type="gramEnd"/>
            <w:r>
              <w:rPr>
                <w:rFonts w:ascii="TimesNewRomanPSMT" w:eastAsia="TimesNewRomanPSMT" w:hAnsi="TimesNewRomanPSMT" w:cs="TimesNewRomanPSMT"/>
                <w:szCs w:val="24"/>
                <w:lang w:bidi="x-none"/>
              </w:rPr>
              <w:t xml:space="preserve"> 4:   stratiform </w:t>
            </w:r>
          </w:p>
          <w:p w14:paraId="7E632880" w14:textId="77777777" w:rsidR="000A4841" w:rsidRDefault="000A48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szCs w:val="24"/>
                <w:lang w:bidi="x-none"/>
              </w:rPr>
            </w:pPr>
            <w:proofErr w:type="gramStart"/>
            <w:r>
              <w:rPr>
                <w:rFonts w:ascii="TimesNewRomanPSMT" w:eastAsia="TimesNewRomanPSMT" w:hAnsi="TimesNewRomanPSMT" w:cs="TimesNewRomanPSMT"/>
                <w:szCs w:val="24"/>
                <w:lang w:bidi="x-none"/>
              </w:rPr>
              <w:t>bit</w:t>
            </w:r>
            <w:proofErr w:type="gramEnd"/>
            <w:r>
              <w:rPr>
                <w:rFonts w:ascii="TimesNewRomanPSMT" w:eastAsia="TimesNewRomanPSMT" w:hAnsi="TimesNewRomanPSMT" w:cs="TimesNewRomanPSMT"/>
                <w:szCs w:val="24"/>
                <w:lang w:bidi="x-none"/>
              </w:rPr>
              <w:t xml:space="preserve"> 5:   convective </w:t>
            </w:r>
          </w:p>
          <w:p w14:paraId="3D15A7DE" w14:textId="77777777" w:rsidR="000A4841" w:rsidRDefault="000A48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szCs w:val="24"/>
                <w:lang w:bidi="x-none"/>
              </w:rPr>
            </w:pPr>
            <w:proofErr w:type="gramStart"/>
            <w:r>
              <w:rPr>
                <w:rFonts w:ascii="TimesNewRomanPSMT" w:eastAsia="TimesNewRomanPSMT" w:hAnsi="TimesNewRomanPSMT" w:cs="TimesNewRomanPSMT"/>
                <w:szCs w:val="24"/>
                <w:lang w:bidi="x-none"/>
              </w:rPr>
              <w:t>bit</w:t>
            </w:r>
            <w:proofErr w:type="gramEnd"/>
            <w:r>
              <w:rPr>
                <w:rFonts w:ascii="TimesNewRomanPSMT" w:eastAsia="TimesNewRomanPSMT" w:hAnsi="TimesNewRomanPSMT" w:cs="TimesNewRomanPSMT"/>
                <w:szCs w:val="24"/>
                <w:lang w:bidi="x-none"/>
              </w:rPr>
              <w:t xml:space="preserve"> 6:   bright band exists </w:t>
            </w:r>
          </w:p>
          <w:p w14:paraId="02D5C2BF" w14:textId="77777777" w:rsidR="000A4841" w:rsidRDefault="000A48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szCs w:val="24"/>
                <w:lang w:bidi="x-none"/>
              </w:rPr>
            </w:pPr>
            <w:proofErr w:type="gramStart"/>
            <w:r>
              <w:rPr>
                <w:rFonts w:ascii="TimesNewRomanPSMT" w:eastAsia="TimesNewRomanPSMT" w:hAnsi="TimesNewRomanPSMT" w:cs="TimesNewRomanPSMT"/>
                <w:szCs w:val="24"/>
                <w:lang w:bidi="x-none"/>
              </w:rPr>
              <w:t>bit</w:t>
            </w:r>
            <w:proofErr w:type="gramEnd"/>
            <w:r>
              <w:rPr>
                <w:rFonts w:ascii="TimesNewRomanPSMT" w:eastAsia="TimesNewRomanPSMT" w:hAnsi="TimesNewRomanPSMT" w:cs="TimesNewRomanPSMT"/>
                <w:szCs w:val="24"/>
                <w:lang w:bidi="x-none"/>
              </w:rPr>
              <w:t xml:space="preserve"> 7:  warm rain </w:t>
            </w:r>
          </w:p>
          <w:p w14:paraId="5D9CDDB8" w14:textId="77777777" w:rsidR="000A4841" w:rsidRDefault="000A48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szCs w:val="24"/>
                <w:lang w:bidi="x-none"/>
              </w:rPr>
            </w:pPr>
            <w:proofErr w:type="gramStart"/>
            <w:r>
              <w:rPr>
                <w:rFonts w:ascii="TimesNewRomanPSMT" w:eastAsia="TimesNewRomanPSMT" w:hAnsi="TimesNewRomanPSMT" w:cs="TimesNewRomanPSMT"/>
                <w:szCs w:val="24"/>
                <w:lang w:bidi="x-none"/>
              </w:rPr>
              <w:t>bit</w:t>
            </w:r>
            <w:proofErr w:type="gramEnd"/>
            <w:r>
              <w:rPr>
                <w:rFonts w:ascii="TimesNewRomanPSMT" w:eastAsia="TimesNewRomanPSMT" w:hAnsi="TimesNewRomanPSMT" w:cs="TimesNewRomanPSMT"/>
                <w:szCs w:val="24"/>
                <w:lang w:bidi="x-none"/>
              </w:rPr>
              <w:t xml:space="preserve"> 8:   rain bottom above 2 km </w:t>
            </w:r>
          </w:p>
          <w:p w14:paraId="65F2CEDC" w14:textId="77777777" w:rsidR="000A4841" w:rsidRDefault="000A48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szCs w:val="24"/>
                <w:lang w:bidi="x-none"/>
              </w:rPr>
            </w:pPr>
            <w:proofErr w:type="gramStart"/>
            <w:r>
              <w:rPr>
                <w:rFonts w:ascii="TimesNewRomanPSMT" w:eastAsia="TimesNewRomanPSMT" w:hAnsi="TimesNewRomanPSMT" w:cs="TimesNewRomanPSMT"/>
                <w:szCs w:val="24"/>
                <w:lang w:bidi="x-none"/>
              </w:rPr>
              <w:t>bit</w:t>
            </w:r>
            <w:proofErr w:type="gramEnd"/>
            <w:r>
              <w:rPr>
                <w:rFonts w:ascii="TimesNewRomanPSMT" w:eastAsia="TimesNewRomanPSMT" w:hAnsi="TimesNewRomanPSMT" w:cs="TimesNewRomanPSMT"/>
                <w:szCs w:val="24"/>
                <w:lang w:bidi="x-none"/>
              </w:rPr>
              <w:t xml:space="preserve"> 9:   rain bottom above 4 km </w:t>
            </w:r>
          </w:p>
          <w:p w14:paraId="2EF6B7CC" w14:textId="77777777" w:rsidR="000A4841" w:rsidRDefault="000A48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szCs w:val="24"/>
                <w:lang w:bidi="x-none"/>
              </w:rPr>
            </w:pPr>
            <w:proofErr w:type="gramStart"/>
            <w:r>
              <w:rPr>
                <w:rFonts w:ascii="TimesNewRomanPSMT" w:eastAsia="TimesNewRomanPSMT" w:hAnsi="TimesNewRomanPSMT" w:cs="TimesNewRomanPSMT"/>
                <w:szCs w:val="24"/>
                <w:lang w:bidi="x-none"/>
              </w:rPr>
              <w:t>bit</w:t>
            </w:r>
            <w:proofErr w:type="gramEnd"/>
            <w:r>
              <w:rPr>
                <w:rFonts w:ascii="TimesNewRomanPSMT" w:eastAsia="TimesNewRomanPSMT" w:hAnsi="TimesNewRomanPSMT" w:cs="TimesNewRomanPSMT"/>
                <w:szCs w:val="24"/>
                <w:lang w:bidi="x-none"/>
              </w:rPr>
              <w:t xml:space="preserve"> 10:   not used </w:t>
            </w:r>
          </w:p>
          <w:p w14:paraId="49F5D9D6" w14:textId="77777777" w:rsidR="000A4841" w:rsidRDefault="000A48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szCs w:val="24"/>
                <w:lang w:bidi="x-none"/>
              </w:rPr>
            </w:pPr>
            <w:proofErr w:type="gramStart"/>
            <w:r>
              <w:rPr>
                <w:rFonts w:ascii="TimesNewRomanPSMT" w:eastAsia="TimesNewRomanPSMT" w:hAnsi="TimesNewRomanPSMT" w:cs="TimesNewRomanPSMT"/>
                <w:szCs w:val="24"/>
                <w:lang w:bidi="x-none"/>
              </w:rPr>
              <w:t>bit</w:t>
            </w:r>
            <w:proofErr w:type="gramEnd"/>
            <w:r>
              <w:rPr>
                <w:rFonts w:ascii="TimesNewRomanPSMT" w:eastAsia="TimesNewRomanPSMT" w:hAnsi="TimesNewRomanPSMT" w:cs="TimesNewRomanPSMT"/>
                <w:szCs w:val="24"/>
                <w:lang w:bidi="x-none"/>
              </w:rPr>
              <w:t xml:space="preserve"> 11:   not used </w:t>
            </w:r>
          </w:p>
          <w:p w14:paraId="77B2C094" w14:textId="77777777" w:rsidR="000A4841" w:rsidRDefault="000A48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szCs w:val="24"/>
                <w:lang w:bidi="x-none"/>
              </w:rPr>
            </w:pPr>
            <w:proofErr w:type="gramStart"/>
            <w:r>
              <w:rPr>
                <w:rFonts w:ascii="TimesNewRomanPSMT" w:eastAsia="TimesNewRomanPSMT" w:hAnsi="TimesNewRomanPSMT" w:cs="TimesNewRomanPSMT"/>
                <w:szCs w:val="24"/>
                <w:lang w:bidi="x-none"/>
              </w:rPr>
              <w:t>bit</w:t>
            </w:r>
            <w:proofErr w:type="gramEnd"/>
            <w:r>
              <w:rPr>
                <w:rFonts w:ascii="TimesNewRomanPSMT" w:eastAsia="TimesNewRomanPSMT" w:hAnsi="TimesNewRomanPSMT" w:cs="TimesNewRomanPSMT"/>
                <w:szCs w:val="24"/>
                <w:lang w:bidi="x-none"/>
              </w:rPr>
              <w:t xml:space="preserve"> 12:   not used </w:t>
            </w:r>
          </w:p>
          <w:p w14:paraId="1F92E5CE" w14:textId="77777777" w:rsidR="000A4841" w:rsidRDefault="000A48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szCs w:val="24"/>
                <w:lang w:bidi="x-none"/>
              </w:rPr>
            </w:pPr>
            <w:proofErr w:type="gramStart"/>
            <w:r>
              <w:rPr>
                <w:rFonts w:ascii="TimesNewRomanPSMT" w:eastAsia="TimesNewRomanPSMT" w:hAnsi="TimesNewRomanPSMT" w:cs="TimesNewRomanPSMT"/>
                <w:szCs w:val="24"/>
                <w:lang w:bidi="x-none"/>
              </w:rPr>
              <w:t>bit</w:t>
            </w:r>
            <w:proofErr w:type="gramEnd"/>
            <w:r>
              <w:rPr>
                <w:rFonts w:ascii="TimesNewRomanPSMT" w:eastAsia="TimesNewRomanPSMT" w:hAnsi="TimesNewRomanPSMT" w:cs="TimesNewRomanPSMT"/>
                <w:szCs w:val="24"/>
                <w:lang w:bidi="x-none"/>
              </w:rPr>
              <w:t xml:space="preserve"> 13:   not used </w:t>
            </w:r>
          </w:p>
          <w:p w14:paraId="6186C303" w14:textId="77777777" w:rsidR="000A4841" w:rsidRDefault="000A48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szCs w:val="24"/>
                <w:lang w:bidi="x-none"/>
              </w:rPr>
            </w:pPr>
            <w:proofErr w:type="gramStart"/>
            <w:r>
              <w:rPr>
                <w:rFonts w:ascii="TimesNewRomanPSMT" w:eastAsia="TimesNewRomanPSMT" w:hAnsi="TimesNewRomanPSMT" w:cs="TimesNewRomanPSMT"/>
                <w:szCs w:val="24"/>
                <w:lang w:bidi="x-none"/>
              </w:rPr>
              <w:t>bit</w:t>
            </w:r>
            <w:proofErr w:type="gramEnd"/>
            <w:r>
              <w:rPr>
                <w:rFonts w:ascii="TimesNewRomanPSMT" w:eastAsia="TimesNewRomanPSMT" w:hAnsi="TimesNewRomanPSMT" w:cs="TimesNewRomanPSMT"/>
                <w:szCs w:val="24"/>
                <w:lang w:bidi="x-none"/>
              </w:rPr>
              <w:t xml:space="preserve"> 14:   data missing between rain top and bottom </w:t>
            </w:r>
          </w:p>
          <w:p w14:paraId="09F42641" w14:textId="77777777" w:rsidR="000A4841" w:rsidRDefault="000A48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bidi="x-none"/>
              </w:rPr>
            </w:pPr>
            <w:proofErr w:type="gramStart"/>
            <w:r>
              <w:rPr>
                <w:rFonts w:ascii="TimesNewRomanPSMT" w:eastAsia="TimesNewRomanPSMT" w:hAnsi="TimesNewRomanPSMT" w:cs="TimesNewRomanPSMT"/>
                <w:szCs w:val="24"/>
                <w:lang w:bidi="x-none"/>
              </w:rPr>
              <w:t>bit</w:t>
            </w:r>
            <w:proofErr w:type="gramEnd"/>
            <w:r>
              <w:rPr>
                <w:rFonts w:ascii="TimesNewRomanPSMT" w:eastAsia="TimesNewRomanPSMT" w:hAnsi="TimesNewRomanPSMT" w:cs="TimesNewRomanPSMT"/>
                <w:szCs w:val="24"/>
                <w:lang w:bidi="x-none"/>
              </w:rPr>
              <w:t xml:space="preserve"> 15:   not used </w:t>
            </w:r>
          </w:p>
        </w:tc>
      </w:tr>
      <w:tr w:rsidR="000A4841" w14:paraId="08358699" w14:textId="77777777" w:rsidTr="006152B7">
        <w:trPr>
          <w:trHeight w:val="266"/>
        </w:trPr>
        <w:tc>
          <w:tcPr>
            <w:tcW w:w="2178" w:type="dxa"/>
            <w:tcBorders>
              <w:top w:val="single" w:sz="4" w:space="0" w:color="000000"/>
              <w:left w:val="single" w:sz="4" w:space="0" w:color="000000"/>
              <w:bottom w:val="single" w:sz="4" w:space="0" w:color="000000"/>
            </w:tcBorders>
            <w:vAlign w:val="center"/>
          </w:tcPr>
          <w:p w14:paraId="34244B5A" w14:textId="77777777" w:rsidR="000A4841" w:rsidRDefault="000A4841" w:rsidP="000A4841">
            <w:pPr>
              <w:pageBreakBefore/>
              <w:snapToGrid w:val="0"/>
              <w:jc w:val="center"/>
              <w:rPr>
                <w:lang w:bidi="x-none"/>
              </w:rPr>
            </w:pPr>
            <w:r>
              <w:rPr>
                <w:lang w:bidi="x-none"/>
              </w:rPr>
              <w:lastRenderedPageBreak/>
              <w:t>BBstatus</w:t>
            </w:r>
          </w:p>
        </w:tc>
        <w:tc>
          <w:tcPr>
            <w:tcW w:w="6688" w:type="dxa"/>
            <w:tcBorders>
              <w:top w:val="single" w:sz="4" w:space="0" w:color="000000"/>
              <w:left w:val="single" w:sz="4" w:space="0" w:color="000000"/>
              <w:bottom w:val="single" w:sz="4" w:space="0" w:color="000000"/>
              <w:right w:val="single" w:sz="4" w:space="0" w:color="000000"/>
            </w:tcBorders>
          </w:tcPr>
          <w:p w14:paraId="6F6B9588" w14:textId="77777777" w:rsidR="000A4841" w:rsidRDefault="000A4841" w:rsidP="000A4841">
            <w:pPr>
              <w:jc w:val="both"/>
              <w:rPr>
                <w:color w:val="000000"/>
                <w:sz w:val="23"/>
                <w:szCs w:val="23"/>
                <w:lang w:bidi="x-none"/>
              </w:rPr>
            </w:pPr>
            <w:r>
              <w:rPr>
                <w:color w:val="000000"/>
                <w:szCs w:val="23"/>
                <w:lang w:bidi="x-none"/>
              </w:rPr>
              <w:t>The “BBstatus” variable in the netCDF file is an unmodified copy of the 2A-23 “Bright Band Status” variable.  It i</w:t>
            </w:r>
            <w:r w:rsidRPr="009543AA">
              <w:rPr>
                <w:color w:val="000000"/>
                <w:sz w:val="23"/>
                <w:szCs w:val="23"/>
                <w:lang w:bidi="x-none"/>
              </w:rPr>
              <w:t xml:space="preserve">ndicates the status of the bright band detection. This flag is a composite of three internal status flags: </w:t>
            </w:r>
          </w:p>
          <w:p w14:paraId="0D547A72" w14:textId="77777777" w:rsidR="000A4841" w:rsidRPr="009543AA" w:rsidRDefault="000A4841" w:rsidP="000A4841">
            <w:pPr>
              <w:jc w:val="both"/>
              <w:rPr>
                <w:color w:val="000000"/>
                <w:sz w:val="23"/>
                <w:szCs w:val="23"/>
                <w:lang w:bidi="x-none"/>
              </w:rPr>
            </w:pPr>
          </w:p>
          <w:p w14:paraId="7CEA1A96" w14:textId="77777777" w:rsidR="000A4841" w:rsidRPr="009543AA" w:rsidRDefault="000A4841" w:rsidP="000A4841">
            <w:pPr>
              <w:widowControl w:val="0"/>
              <w:suppressAutoHyphens w:val="0"/>
              <w:autoSpaceDE w:val="0"/>
              <w:autoSpaceDN w:val="0"/>
              <w:adjustRightInd w:val="0"/>
              <w:jc w:val="both"/>
              <w:rPr>
                <w:color w:val="000000"/>
                <w:sz w:val="23"/>
                <w:szCs w:val="23"/>
                <w:lang w:bidi="x-none"/>
              </w:rPr>
            </w:pPr>
            <w:r w:rsidRPr="009543AA">
              <w:rPr>
                <w:color w:val="000000"/>
                <w:sz w:val="23"/>
                <w:szCs w:val="23"/>
                <w:lang w:bidi="x-none"/>
              </w:rPr>
              <w:t>BB_</w:t>
            </w:r>
            <w:proofErr w:type="gramStart"/>
            <w:r w:rsidRPr="009543AA">
              <w:rPr>
                <w:color w:val="000000"/>
                <w:sz w:val="23"/>
                <w:szCs w:val="23"/>
                <w:lang w:bidi="x-none"/>
              </w:rPr>
              <w:t>status[</w:t>
            </w:r>
            <w:proofErr w:type="gramEnd"/>
            <w:r w:rsidRPr="009543AA">
              <w:rPr>
                <w:color w:val="000000"/>
                <w:sz w:val="23"/>
                <w:szCs w:val="23"/>
                <w:lang w:bidi="x-none"/>
              </w:rPr>
              <w:t xml:space="preserve">j] = BB_detection_status[j] * 16 </w:t>
            </w:r>
          </w:p>
          <w:p w14:paraId="3C0AEF05" w14:textId="77777777" w:rsidR="000A4841" w:rsidRPr="009543AA" w:rsidRDefault="000A4841" w:rsidP="000A4841">
            <w:pPr>
              <w:widowControl w:val="0"/>
              <w:suppressAutoHyphens w:val="0"/>
              <w:autoSpaceDE w:val="0"/>
              <w:autoSpaceDN w:val="0"/>
              <w:adjustRightInd w:val="0"/>
              <w:jc w:val="both"/>
              <w:rPr>
                <w:color w:val="000000"/>
                <w:sz w:val="23"/>
                <w:szCs w:val="23"/>
                <w:lang w:bidi="x-none"/>
              </w:rPr>
            </w:pPr>
            <w:r w:rsidRPr="009543AA">
              <w:rPr>
                <w:color w:val="000000"/>
                <w:sz w:val="23"/>
                <w:szCs w:val="23"/>
                <w:lang w:bidi="x-none"/>
              </w:rPr>
              <w:t>+ BB_boundary_</w:t>
            </w:r>
            <w:proofErr w:type="gramStart"/>
            <w:r w:rsidRPr="009543AA">
              <w:rPr>
                <w:color w:val="000000"/>
                <w:sz w:val="23"/>
                <w:szCs w:val="23"/>
                <w:lang w:bidi="x-none"/>
              </w:rPr>
              <w:t>status[</w:t>
            </w:r>
            <w:proofErr w:type="gramEnd"/>
            <w:r w:rsidRPr="009543AA">
              <w:rPr>
                <w:color w:val="000000"/>
                <w:sz w:val="23"/>
                <w:szCs w:val="23"/>
                <w:lang w:bidi="x-none"/>
              </w:rPr>
              <w:t xml:space="preserve">j] * 4 </w:t>
            </w:r>
          </w:p>
          <w:p w14:paraId="0A80567B" w14:textId="77777777" w:rsidR="000A4841" w:rsidRDefault="000A4841" w:rsidP="000A4841">
            <w:pPr>
              <w:widowControl w:val="0"/>
              <w:suppressAutoHyphens w:val="0"/>
              <w:autoSpaceDE w:val="0"/>
              <w:autoSpaceDN w:val="0"/>
              <w:adjustRightInd w:val="0"/>
              <w:jc w:val="both"/>
              <w:rPr>
                <w:color w:val="000000"/>
                <w:sz w:val="23"/>
                <w:szCs w:val="23"/>
                <w:lang w:bidi="x-none"/>
              </w:rPr>
            </w:pPr>
            <w:r w:rsidRPr="009543AA">
              <w:rPr>
                <w:color w:val="000000"/>
                <w:sz w:val="23"/>
                <w:szCs w:val="23"/>
                <w:lang w:bidi="x-none"/>
              </w:rPr>
              <w:t>+ BB_width_</w:t>
            </w:r>
            <w:proofErr w:type="gramStart"/>
            <w:r w:rsidRPr="009543AA">
              <w:rPr>
                <w:color w:val="000000"/>
                <w:sz w:val="23"/>
                <w:szCs w:val="23"/>
                <w:lang w:bidi="x-none"/>
              </w:rPr>
              <w:t>status[</w:t>
            </w:r>
            <w:proofErr w:type="gramEnd"/>
            <w:r w:rsidRPr="009543AA">
              <w:rPr>
                <w:color w:val="000000"/>
                <w:sz w:val="23"/>
                <w:szCs w:val="23"/>
                <w:lang w:bidi="x-none"/>
              </w:rPr>
              <w:t xml:space="preserve">j] </w:t>
            </w:r>
          </w:p>
          <w:p w14:paraId="788260FB" w14:textId="77777777" w:rsidR="000A4841" w:rsidRPr="009543AA" w:rsidRDefault="000A4841" w:rsidP="000A4841">
            <w:pPr>
              <w:widowControl w:val="0"/>
              <w:suppressAutoHyphens w:val="0"/>
              <w:autoSpaceDE w:val="0"/>
              <w:autoSpaceDN w:val="0"/>
              <w:adjustRightInd w:val="0"/>
              <w:jc w:val="both"/>
              <w:rPr>
                <w:color w:val="000000"/>
                <w:sz w:val="23"/>
                <w:szCs w:val="23"/>
                <w:lang w:bidi="x-none"/>
              </w:rPr>
            </w:pPr>
          </w:p>
          <w:p w14:paraId="3CCF7525" w14:textId="77777777" w:rsidR="000A4841" w:rsidRPr="009543AA" w:rsidRDefault="000A4841" w:rsidP="000A4841">
            <w:pPr>
              <w:widowControl w:val="0"/>
              <w:suppressAutoHyphens w:val="0"/>
              <w:autoSpaceDE w:val="0"/>
              <w:autoSpaceDN w:val="0"/>
              <w:adjustRightInd w:val="0"/>
              <w:jc w:val="both"/>
              <w:rPr>
                <w:color w:val="000000"/>
                <w:sz w:val="23"/>
                <w:szCs w:val="23"/>
                <w:lang w:bidi="x-none"/>
              </w:rPr>
            </w:pPr>
            <w:proofErr w:type="gramStart"/>
            <w:r w:rsidRPr="009543AA">
              <w:rPr>
                <w:color w:val="000000"/>
                <w:sz w:val="23"/>
                <w:szCs w:val="23"/>
                <w:lang w:bidi="x-none"/>
              </w:rPr>
              <w:t>where</w:t>
            </w:r>
            <w:proofErr w:type="gramEnd"/>
            <w:r w:rsidRPr="009543AA">
              <w:rPr>
                <w:color w:val="000000"/>
                <w:sz w:val="23"/>
                <w:szCs w:val="23"/>
                <w:lang w:bidi="x-none"/>
              </w:rPr>
              <w:t xml:space="preserve"> each status on the right hand side takes the following </w:t>
            </w:r>
          </w:p>
          <w:p w14:paraId="7DCDDEEF" w14:textId="77777777" w:rsidR="000A4841" w:rsidRDefault="000A4841" w:rsidP="000A4841">
            <w:pPr>
              <w:widowControl w:val="0"/>
              <w:suppressAutoHyphens w:val="0"/>
              <w:autoSpaceDE w:val="0"/>
              <w:autoSpaceDN w:val="0"/>
              <w:adjustRightInd w:val="0"/>
              <w:jc w:val="both"/>
              <w:rPr>
                <w:color w:val="000000"/>
                <w:sz w:val="23"/>
                <w:szCs w:val="23"/>
                <w:lang w:bidi="x-none"/>
              </w:rPr>
            </w:pPr>
            <w:proofErr w:type="gramStart"/>
            <w:r w:rsidRPr="009543AA">
              <w:rPr>
                <w:color w:val="000000"/>
                <w:sz w:val="23"/>
                <w:szCs w:val="23"/>
                <w:lang w:bidi="x-none"/>
              </w:rPr>
              <w:t>values</w:t>
            </w:r>
            <w:proofErr w:type="gramEnd"/>
            <w:r w:rsidRPr="009543AA">
              <w:rPr>
                <w:color w:val="000000"/>
                <w:sz w:val="23"/>
                <w:szCs w:val="23"/>
                <w:lang w:bidi="x-none"/>
              </w:rPr>
              <w:t xml:space="preserve">: </w:t>
            </w:r>
          </w:p>
          <w:p w14:paraId="5DEE7680" w14:textId="77777777" w:rsidR="000A4841" w:rsidRPr="009543AA" w:rsidRDefault="000A4841" w:rsidP="000A4841">
            <w:pPr>
              <w:widowControl w:val="0"/>
              <w:suppressAutoHyphens w:val="0"/>
              <w:autoSpaceDE w:val="0"/>
              <w:autoSpaceDN w:val="0"/>
              <w:adjustRightInd w:val="0"/>
              <w:jc w:val="both"/>
              <w:rPr>
                <w:color w:val="000000"/>
                <w:sz w:val="23"/>
                <w:szCs w:val="23"/>
                <w:lang w:bidi="x-none"/>
              </w:rPr>
            </w:pPr>
          </w:p>
          <w:p w14:paraId="2044FA1F" w14:textId="77777777" w:rsidR="000A4841" w:rsidRPr="009543AA" w:rsidRDefault="000A4841" w:rsidP="000A4841">
            <w:pPr>
              <w:widowControl w:val="0"/>
              <w:suppressAutoHyphens w:val="0"/>
              <w:autoSpaceDE w:val="0"/>
              <w:autoSpaceDN w:val="0"/>
              <w:adjustRightInd w:val="0"/>
              <w:jc w:val="both"/>
              <w:rPr>
                <w:color w:val="000000"/>
                <w:sz w:val="23"/>
                <w:szCs w:val="23"/>
                <w:lang w:bidi="x-none"/>
              </w:rPr>
            </w:pPr>
            <w:r w:rsidRPr="009543AA">
              <w:rPr>
                <w:color w:val="000000"/>
                <w:sz w:val="23"/>
                <w:szCs w:val="23"/>
                <w:lang w:bidi="x-none"/>
              </w:rPr>
              <w:t xml:space="preserve">1: poor, </w:t>
            </w:r>
          </w:p>
          <w:p w14:paraId="113C4723" w14:textId="77777777" w:rsidR="000A4841" w:rsidRPr="009543AA" w:rsidRDefault="000A4841" w:rsidP="000A4841">
            <w:pPr>
              <w:widowControl w:val="0"/>
              <w:suppressAutoHyphens w:val="0"/>
              <w:autoSpaceDE w:val="0"/>
              <w:autoSpaceDN w:val="0"/>
              <w:adjustRightInd w:val="0"/>
              <w:jc w:val="both"/>
              <w:rPr>
                <w:color w:val="000000"/>
                <w:sz w:val="23"/>
                <w:szCs w:val="23"/>
                <w:lang w:bidi="x-none"/>
              </w:rPr>
            </w:pPr>
            <w:r w:rsidRPr="009543AA">
              <w:rPr>
                <w:color w:val="000000"/>
                <w:sz w:val="23"/>
                <w:szCs w:val="23"/>
                <w:lang w:bidi="x-none"/>
              </w:rPr>
              <w:t xml:space="preserve">2: fair, </w:t>
            </w:r>
          </w:p>
          <w:p w14:paraId="5081D551" w14:textId="77777777" w:rsidR="000A4841" w:rsidRDefault="000A4841" w:rsidP="000A4841">
            <w:pPr>
              <w:widowControl w:val="0"/>
              <w:suppressAutoHyphens w:val="0"/>
              <w:autoSpaceDE w:val="0"/>
              <w:autoSpaceDN w:val="0"/>
              <w:adjustRightInd w:val="0"/>
              <w:jc w:val="both"/>
              <w:rPr>
                <w:color w:val="000000"/>
                <w:sz w:val="23"/>
                <w:szCs w:val="23"/>
                <w:lang w:bidi="x-none"/>
              </w:rPr>
            </w:pPr>
            <w:r w:rsidRPr="009543AA">
              <w:rPr>
                <w:color w:val="000000"/>
                <w:sz w:val="23"/>
                <w:szCs w:val="23"/>
                <w:lang w:bidi="x-none"/>
              </w:rPr>
              <w:t xml:space="preserve">3: good. </w:t>
            </w:r>
          </w:p>
          <w:p w14:paraId="1FE168D5" w14:textId="77777777" w:rsidR="000A4841" w:rsidRPr="009543AA" w:rsidRDefault="000A4841" w:rsidP="000A4841">
            <w:pPr>
              <w:widowControl w:val="0"/>
              <w:suppressAutoHyphens w:val="0"/>
              <w:autoSpaceDE w:val="0"/>
              <w:autoSpaceDN w:val="0"/>
              <w:adjustRightInd w:val="0"/>
              <w:jc w:val="both"/>
              <w:rPr>
                <w:color w:val="000000"/>
                <w:sz w:val="23"/>
                <w:szCs w:val="23"/>
                <w:lang w:bidi="x-none"/>
              </w:rPr>
            </w:pPr>
          </w:p>
          <w:p w14:paraId="257F7624" w14:textId="77777777" w:rsidR="000A4841" w:rsidRPr="009543AA" w:rsidRDefault="000A4841" w:rsidP="000A4841">
            <w:pPr>
              <w:widowControl w:val="0"/>
              <w:suppressAutoHyphens w:val="0"/>
              <w:autoSpaceDE w:val="0"/>
              <w:autoSpaceDN w:val="0"/>
              <w:adjustRightInd w:val="0"/>
              <w:jc w:val="both"/>
              <w:rPr>
                <w:color w:val="000000"/>
                <w:sz w:val="23"/>
                <w:szCs w:val="23"/>
                <w:lang w:bidi="x-none"/>
              </w:rPr>
            </w:pPr>
            <w:r w:rsidRPr="009543AA">
              <w:rPr>
                <w:color w:val="000000"/>
                <w:sz w:val="23"/>
                <w:szCs w:val="23"/>
                <w:lang w:bidi="x-none"/>
              </w:rPr>
              <w:t>These three internal flags would be computed from BB_</w:t>
            </w:r>
            <w:proofErr w:type="gramStart"/>
            <w:r w:rsidRPr="009543AA">
              <w:rPr>
                <w:color w:val="000000"/>
                <w:sz w:val="23"/>
                <w:szCs w:val="23"/>
                <w:lang w:bidi="x-none"/>
              </w:rPr>
              <w:t>status[</w:t>
            </w:r>
            <w:proofErr w:type="gramEnd"/>
            <w:r w:rsidRPr="009543AA">
              <w:rPr>
                <w:color w:val="000000"/>
                <w:sz w:val="23"/>
                <w:szCs w:val="23"/>
                <w:lang w:bidi="x-none"/>
              </w:rPr>
              <w:t xml:space="preserve">j], </w:t>
            </w:r>
          </w:p>
          <w:p w14:paraId="25E416DA" w14:textId="77777777" w:rsidR="000A4841" w:rsidRDefault="000A4841" w:rsidP="000A4841">
            <w:pPr>
              <w:widowControl w:val="0"/>
              <w:suppressAutoHyphens w:val="0"/>
              <w:autoSpaceDE w:val="0"/>
              <w:autoSpaceDN w:val="0"/>
              <w:adjustRightInd w:val="0"/>
              <w:jc w:val="both"/>
              <w:rPr>
                <w:color w:val="000000"/>
                <w:sz w:val="23"/>
                <w:szCs w:val="23"/>
                <w:lang w:bidi="x-none"/>
              </w:rPr>
            </w:pPr>
            <w:proofErr w:type="gramStart"/>
            <w:r w:rsidRPr="009543AA">
              <w:rPr>
                <w:color w:val="000000"/>
                <w:sz w:val="23"/>
                <w:szCs w:val="23"/>
                <w:lang w:bidi="x-none"/>
              </w:rPr>
              <w:t>for</w:t>
            </w:r>
            <w:proofErr w:type="gramEnd"/>
            <w:r w:rsidRPr="009543AA">
              <w:rPr>
                <w:color w:val="000000"/>
                <w:sz w:val="23"/>
                <w:szCs w:val="23"/>
                <w:lang w:bidi="x-none"/>
              </w:rPr>
              <w:t xml:space="preserve"> example, by something like as follows: </w:t>
            </w:r>
          </w:p>
          <w:p w14:paraId="3A4D5F85" w14:textId="77777777" w:rsidR="000A4841" w:rsidRPr="009543AA" w:rsidRDefault="000A4841" w:rsidP="000A4841">
            <w:pPr>
              <w:widowControl w:val="0"/>
              <w:suppressAutoHyphens w:val="0"/>
              <w:autoSpaceDE w:val="0"/>
              <w:autoSpaceDN w:val="0"/>
              <w:adjustRightInd w:val="0"/>
              <w:jc w:val="both"/>
              <w:rPr>
                <w:color w:val="000000"/>
                <w:sz w:val="23"/>
                <w:szCs w:val="23"/>
                <w:lang w:bidi="x-none"/>
              </w:rPr>
            </w:pPr>
          </w:p>
          <w:p w14:paraId="45563F3E" w14:textId="77777777" w:rsidR="000A4841" w:rsidRPr="009543AA" w:rsidRDefault="000A4841" w:rsidP="000A4841">
            <w:pPr>
              <w:widowControl w:val="0"/>
              <w:suppressAutoHyphens w:val="0"/>
              <w:autoSpaceDE w:val="0"/>
              <w:autoSpaceDN w:val="0"/>
              <w:adjustRightInd w:val="0"/>
              <w:jc w:val="both"/>
              <w:rPr>
                <w:color w:val="000000"/>
                <w:sz w:val="23"/>
                <w:szCs w:val="23"/>
                <w:lang w:bidi="x-none"/>
              </w:rPr>
            </w:pPr>
            <w:proofErr w:type="gramStart"/>
            <w:r w:rsidRPr="009543AA">
              <w:rPr>
                <w:color w:val="000000"/>
                <w:sz w:val="23"/>
                <w:szCs w:val="23"/>
                <w:lang w:bidi="x-none"/>
              </w:rPr>
              <w:t>if</w:t>
            </w:r>
            <w:proofErr w:type="gramEnd"/>
            <w:r w:rsidRPr="009543AA">
              <w:rPr>
                <w:color w:val="000000"/>
                <w:sz w:val="23"/>
                <w:szCs w:val="23"/>
                <w:lang w:bidi="x-none"/>
              </w:rPr>
              <w:t xml:space="preserve"> (BB_status[j]&gt;0) { </w:t>
            </w:r>
          </w:p>
          <w:p w14:paraId="18C503C5" w14:textId="77777777" w:rsidR="000A4841" w:rsidRPr="009543AA" w:rsidRDefault="000A4841" w:rsidP="000A4841">
            <w:pPr>
              <w:widowControl w:val="0"/>
              <w:suppressAutoHyphens w:val="0"/>
              <w:autoSpaceDE w:val="0"/>
              <w:autoSpaceDN w:val="0"/>
              <w:adjustRightInd w:val="0"/>
              <w:jc w:val="both"/>
              <w:rPr>
                <w:color w:val="000000"/>
                <w:sz w:val="23"/>
                <w:szCs w:val="23"/>
                <w:lang w:bidi="x-none"/>
              </w:rPr>
            </w:pPr>
            <w:r w:rsidRPr="009543AA">
              <w:rPr>
                <w:color w:val="000000"/>
                <w:sz w:val="23"/>
                <w:szCs w:val="23"/>
                <w:lang w:bidi="x-none"/>
              </w:rPr>
              <w:t>BB_detection_</w:t>
            </w:r>
            <w:proofErr w:type="gramStart"/>
            <w:r w:rsidRPr="009543AA">
              <w:rPr>
                <w:color w:val="000000"/>
                <w:sz w:val="23"/>
                <w:szCs w:val="23"/>
                <w:lang w:bidi="x-none"/>
              </w:rPr>
              <w:t>status[</w:t>
            </w:r>
            <w:proofErr w:type="gramEnd"/>
            <w:r w:rsidRPr="009543AA">
              <w:rPr>
                <w:color w:val="000000"/>
                <w:sz w:val="23"/>
                <w:szCs w:val="23"/>
                <w:lang w:bidi="x-none"/>
              </w:rPr>
              <w:t xml:space="preserve">j] = BB_status[j] / 16; </w:t>
            </w:r>
          </w:p>
          <w:p w14:paraId="592E52AA" w14:textId="77777777" w:rsidR="000A4841" w:rsidRPr="009543AA" w:rsidRDefault="000A4841" w:rsidP="000A4841">
            <w:pPr>
              <w:widowControl w:val="0"/>
              <w:suppressAutoHyphens w:val="0"/>
              <w:autoSpaceDE w:val="0"/>
              <w:autoSpaceDN w:val="0"/>
              <w:adjustRightInd w:val="0"/>
              <w:jc w:val="both"/>
              <w:rPr>
                <w:color w:val="000000"/>
                <w:sz w:val="23"/>
                <w:szCs w:val="23"/>
                <w:lang w:bidi="x-none"/>
              </w:rPr>
            </w:pPr>
            <w:r w:rsidRPr="009543AA">
              <w:rPr>
                <w:color w:val="000000"/>
                <w:sz w:val="23"/>
                <w:szCs w:val="23"/>
                <w:lang w:bidi="x-none"/>
              </w:rPr>
              <w:t>BB_boundary_</w:t>
            </w:r>
            <w:proofErr w:type="gramStart"/>
            <w:r w:rsidRPr="009543AA">
              <w:rPr>
                <w:color w:val="000000"/>
                <w:sz w:val="23"/>
                <w:szCs w:val="23"/>
                <w:lang w:bidi="x-none"/>
              </w:rPr>
              <w:t>status[</w:t>
            </w:r>
            <w:proofErr w:type="gramEnd"/>
            <w:r w:rsidRPr="009543AA">
              <w:rPr>
                <w:color w:val="000000"/>
                <w:sz w:val="23"/>
                <w:szCs w:val="23"/>
                <w:lang w:bidi="x-none"/>
              </w:rPr>
              <w:t xml:space="preserve">j] = (BB_status[j]%16) / 4; </w:t>
            </w:r>
          </w:p>
          <w:p w14:paraId="61262324" w14:textId="77777777" w:rsidR="000A4841" w:rsidRDefault="000A4841" w:rsidP="000A4841">
            <w:pPr>
              <w:widowControl w:val="0"/>
              <w:suppressAutoHyphens w:val="0"/>
              <w:autoSpaceDE w:val="0"/>
              <w:autoSpaceDN w:val="0"/>
              <w:adjustRightInd w:val="0"/>
              <w:jc w:val="both"/>
              <w:rPr>
                <w:color w:val="000000"/>
                <w:sz w:val="23"/>
                <w:szCs w:val="23"/>
                <w:lang w:bidi="x-none"/>
              </w:rPr>
            </w:pPr>
            <w:r w:rsidRPr="009543AA">
              <w:rPr>
                <w:color w:val="000000"/>
                <w:sz w:val="23"/>
                <w:szCs w:val="23"/>
                <w:lang w:bidi="x-none"/>
              </w:rPr>
              <w:t>BB_width_</w:t>
            </w:r>
            <w:proofErr w:type="gramStart"/>
            <w:r w:rsidRPr="009543AA">
              <w:rPr>
                <w:color w:val="000000"/>
                <w:sz w:val="23"/>
                <w:szCs w:val="23"/>
                <w:lang w:bidi="x-none"/>
              </w:rPr>
              <w:t>status[</w:t>
            </w:r>
            <w:proofErr w:type="gramEnd"/>
            <w:r w:rsidRPr="009543AA">
              <w:rPr>
                <w:color w:val="000000"/>
                <w:sz w:val="23"/>
                <w:szCs w:val="23"/>
                <w:lang w:bidi="x-none"/>
              </w:rPr>
              <w:t xml:space="preserve">j] = BB_status[j]%4; } </w:t>
            </w:r>
          </w:p>
          <w:p w14:paraId="0F1EFEB0" w14:textId="77777777" w:rsidR="000A4841" w:rsidRPr="009543AA" w:rsidRDefault="000A4841" w:rsidP="000A4841">
            <w:pPr>
              <w:widowControl w:val="0"/>
              <w:suppressAutoHyphens w:val="0"/>
              <w:autoSpaceDE w:val="0"/>
              <w:autoSpaceDN w:val="0"/>
              <w:adjustRightInd w:val="0"/>
              <w:jc w:val="both"/>
              <w:rPr>
                <w:color w:val="000000"/>
                <w:sz w:val="23"/>
                <w:szCs w:val="23"/>
                <w:lang w:bidi="x-none"/>
              </w:rPr>
            </w:pPr>
          </w:p>
          <w:p w14:paraId="331D5AEA" w14:textId="77777777" w:rsidR="000A4841" w:rsidRDefault="000A4841" w:rsidP="006152B7">
            <w:pPr>
              <w:widowControl w:val="0"/>
              <w:suppressAutoHyphens w:val="0"/>
              <w:autoSpaceDE w:val="0"/>
              <w:autoSpaceDN w:val="0"/>
              <w:adjustRightInd w:val="0"/>
              <w:jc w:val="both"/>
              <w:rPr>
                <w:rFonts w:ascii="TimesNewRomanPSMT" w:eastAsia="TimesNewRomanPSMT" w:hAnsi="TimesNewRomanPSMT" w:cs="TimesNewRomanPSMT"/>
                <w:szCs w:val="24"/>
                <w:lang w:bidi="x-none"/>
              </w:rPr>
            </w:pPr>
            <w:proofErr w:type="gramStart"/>
            <w:r w:rsidRPr="009543AA">
              <w:rPr>
                <w:color w:val="000000"/>
                <w:sz w:val="23"/>
                <w:szCs w:val="23"/>
                <w:lang w:bidi="x-none"/>
              </w:rPr>
              <w:t>where</w:t>
            </w:r>
            <w:proofErr w:type="gramEnd"/>
            <w:r w:rsidRPr="009543AA">
              <w:rPr>
                <w:color w:val="000000"/>
                <w:sz w:val="23"/>
                <w:szCs w:val="23"/>
                <w:lang w:bidi="x-none"/>
              </w:rPr>
              <w:t xml:space="preserve"> % means MOD in FORTRAN</w:t>
            </w:r>
          </w:p>
        </w:tc>
      </w:tr>
      <w:tr w:rsidR="000A4841" w14:paraId="2A349602" w14:textId="77777777" w:rsidTr="006152B7">
        <w:trPr>
          <w:trHeight w:val="266"/>
        </w:trPr>
        <w:tc>
          <w:tcPr>
            <w:tcW w:w="2178" w:type="dxa"/>
            <w:tcBorders>
              <w:top w:val="single" w:sz="4" w:space="0" w:color="000000"/>
              <w:left w:val="single" w:sz="4" w:space="0" w:color="000000"/>
              <w:bottom w:val="single" w:sz="4" w:space="0" w:color="000000"/>
            </w:tcBorders>
            <w:vAlign w:val="center"/>
          </w:tcPr>
          <w:p w14:paraId="087948EB" w14:textId="77777777" w:rsidR="000A4841" w:rsidRDefault="000A4841">
            <w:pPr>
              <w:snapToGrid w:val="0"/>
              <w:jc w:val="center"/>
              <w:rPr>
                <w:lang w:bidi="x-none"/>
              </w:rPr>
            </w:pPr>
            <w:proofErr w:type="gramStart"/>
            <w:r>
              <w:rPr>
                <w:lang w:bidi="x-none"/>
              </w:rPr>
              <w:t>status</w:t>
            </w:r>
            <w:proofErr w:type="gramEnd"/>
          </w:p>
        </w:tc>
        <w:tc>
          <w:tcPr>
            <w:tcW w:w="6688" w:type="dxa"/>
            <w:tcBorders>
              <w:top w:val="single" w:sz="4" w:space="0" w:color="000000"/>
              <w:left w:val="single" w:sz="4" w:space="0" w:color="000000"/>
              <w:bottom w:val="single" w:sz="4" w:space="0" w:color="000000"/>
              <w:right w:val="single" w:sz="4" w:space="0" w:color="000000"/>
            </w:tcBorders>
          </w:tcPr>
          <w:p w14:paraId="2FEF0EBA" w14:textId="21173B94" w:rsidR="000A4841" w:rsidRPr="002325D6" w:rsidRDefault="000A4841" w:rsidP="000A4841">
            <w:pPr>
              <w:widowControl w:val="0"/>
              <w:suppressAutoHyphens w:val="0"/>
              <w:autoSpaceDE w:val="0"/>
              <w:autoSpaceDN w:val="0"/>
              <w:adjustRightInd w:val="0"/>
              <w:jc w:val="both"/>
              <w:rPr>
                <w:color w:val="000000"/>
                <w:szCs w:val="23"/>
                <w:lang w:bidi="x-none"/>
              </w:rPr>
            </w:pPr>
            <w:r>
              <w:rPr>
                <w:color w:val="000000"/>
                <w:szCs w:val="23"/>
                <w:lang w:bidi="x-none"/>
              </w:rPr>
              <w:t xml:space="preserve">The “status” variable in the netCDF file is an unmodified copy of the 2A-23 “Status Flag” variable.  Its values are described in detail in Volume 4 of the TRMM Interface Control Specification.  </w:t>
            </w:r>
            <w:r w:rsidR="00A242F4">
              <w:rPr>
                <w:color w:val="000000"/>
                <w:szCs w:val="23"/>
                <w:lang w:bidi="x-none"/>
              </w:rPr>
              <w:t>W</w:t>
            </w:r>
            <w:r w:rsidRPr="002325D6">
              <w:rPr>
                <w:color w:val="000000"/>
                <w:szCs w:val="23"/>
                <w:lang w:bidi="x-none"/>
              </w:rPr>
              <w:t xml:space="preserve">e can check the </w:t>
            </w:r>
            <w:r>
              <w:rPr>
                <w:color w:val="000000"/>
                <w:szCs w:val="23"/>
                <w:lang w:bidi="x-none"/>
              </w:rPr>
              <w:t>confidence level of data in each PR ray</w:t>
            </w:r>
            <w:r w:rsidRPr="002325D6">
              <w:rPr>
                <w:color w:val="000000"/>
                <w:szCs w:val="23"/>
                <w:lang w:bidi="x-none"/>
              </w:rPr>
              <w:t xml:space="preserve"> </w:t>
            </w:r>
            <w:r w:rsidR="00A242F4">
              <w:rPr>
                <w:color w:val="000000"/>
                <w:szCs w:val="23"/>
                <w:lang w:bidi="x-none"/>
              </w:rPr>
              <w:t>as</w:t>
            </w:r>
            <w:r w:rsidRPr="002325D6">
              <w:rPr>
                <w:color w:val="000000"/>
                <w:szCs w:val="23"/>
                <w:lang w:bidi="x-none"/>
              </w:rPr>
              <w:t xml:space="preserve"> follow</w:t>
            </w:r>
            <w:r w:rsidR="00A242F4">
              <w:rPr>
                <w:color w:val="000000"/>
                <w:szCs w:val="23"/>
                <w:lang w:bidi="x-none"/>
              </w:rPr>
              <w:t>s</w:t>
            </w:r>
            <w:r w:rsidRPr="002325D6">
              <w:rPr>
                <w:color w:val="000000"/>
                <w:szCs w:val="23"/>
                <w:lang w:bidi="x-none"/>
              </w:rPr>
              <w:t xml:space="preserve">: </w:t>
            </w:r>
          </w:p>
          <w:p w14:paraId="0114C79F" w14:textId="77777777" w:rsidR="000A4841" w:rsidRPr="002325D6" w:rsidRDefault="000A4841" w:rsidP="000A4841">
            <w:pPr>
              <w:widowControl w:val="0"/>
              <w:suppressAutoHyphens w:val="0"/>
              <w:autoSpaceDE w:val="0"/>
              <w:autoSpaceDN w:val="0"/>
              <w:adjustRightInd w:val="0"/>
              <w:jc w:val="both"/>
              <w:rPr>
                <w:color w:val="000000"/>
                <w:szCs w:val="23"/>
                <w:lang w:bidi="x-none"/>
              </w:rPr>
            </w:pPr>
          </w:p>
          <w:p w14:paraId="153ACE45" w14:textId="77777777" w:rsidR="000A4841" w:rsidRPr="002325D6" w:rsidRDefault="000A4841" w:rsidP="000A4841">
            <w:pPr>
              <w:widowControl w:val="0"/>
              <w:suppressAutoHyphens w:val="0"/>
              <w:autoSpaceDE w:val="0"/>
              <w:autoSpaceDN w:val="0"/>
              <w:adjustRightInd w:val="0"/>
              <w:jc w:val="both"/>
              <w:rPr>
                <w:color w:val="000000"/>
                <w:szCs w:val="23"/>
                <w:lang w:bidi="x-none"/>
              </w:rPr>
            </w:pPr>
            <w:r w:rsidRPr="002325D6">
              <w:rPr>
                <w:szCs w:val="23"/>
                <w:lang w:bidi="x-none"/>
              </w:rPr>
              <w:t xml:space="preserve">When Status ≥ </w:t>
            </w:r>
            <w:proofErr w:type="gramStart"/>
            <w:r w:rsidRPr="002325D6">
              <w:rPr>
                <w:szCs w:val="23"/>
                <w:lang w:bidi="x-none"/>
              </w:rPr>
              <w:t>0</w:t>
            </w:r>
            <w:r>
              <w:rPr>
                <w:szCs w:val="23"/>
                <w:lang w:bidi="x-none"/>
              </w:rPr>
              <w:t xml:space="preserve"> :</w:t>
            </w:r>
            <w:proofErr w:type="gramEnd"/>
          </w:p>
          <w:p w14:paraId="0C07E6B1" w14:textId="77777777" w:rsidR="000A4841" w:rsidRPr="002325D6" w:rsidRDefault="000A4841" w:rsidP="000A4841">
            <w:pPr>
              <w:widowControl w:val="0"/>
              <w:suppressAutoHyphens w:val="0"/>
              <w:autoSpaceDE w:val="0"/>
              <w:autoSpaceDN w:val="0"/>
              <w:adjustRightInd w:val="0"/>
              <w:jc w:val="both"/>
              <w:rPr>
                <w:color w:val="000000"/>
                <w:szCs w:val="23"/>
                <w:lang w:bidi="x-none"/>
              </w:rPr>
            </w:pPr>
            <w:r w:rsidRPr="002325D6">
              <w:rPr>
                <w:color w:val="000000"/>
                <w:szCs w:val="23"/>
                <w:lang w:bidi="x-none"/>
              </w:rPr>
              <w:t xml:space="preserve">Status Flag ≥ </w:t>
            </w:r>
            <w:proofErr w:type="gramStart"/>
            <w:r w:rsidRPr="002325D6">
              <w:rPr>
                <w:color w:val="000000"/>
                <w:szCs w:val="23"/>
                <w:lang w:bidi="x-none"/>
              </w:rPr>
              <w:t>100 :</w:t>
            </w:r>
            <w:proofErr w:type="gramEnd"/>
            <w:r w:rsidRPr="002325D6">
              <w:rPr>
                <w:color w:val="000000"/>
                <w:szCs w:val="23"/>
                <w:lang w:bidi="x-none"/>
              </w:rPr>
              <w:t xml:space="preserve"> bad (untrustworthy because of possible data corruption) </w:t>
            </w:r>
          </w:p>
          <w:p w14:paraId="2629C711" w14:textId="77777777" w:rsidR="000A4841" w:rsidRPr="002325D6" w:rsidRDefault="000A4841" w:rsidP="000A4841">
            <w:pPr>
              <w:widowControl w:val="0"/>
              <w:suppressAutoHyphens w:val="0"/>
              <w:autoSpaceDE w:val="0"/>
              <w:autoSpaceDN w:val="0"/>
              <w:adjustRightInd w:val="0"/>
              <w:jc w:val="both"/>
              <w:rPr>
                <w:color w:val="000000"/>
                <w:szCs w:val="23"/>
                <w:lang w:bidi="x-none"/>
              </w:rPr>
            </w:pPr>
            <w:r w:rsidRPr="002325D6">
              <w:rPr>
                <w:color w:val="000000"/>
                <w:szCs w:val="23"/>
                <w:lang w:bidi="x-none"/>
              </w:rPr>
              <w:t xml:space="preserve">100&gt; Status Flag ≥ </w:t>
            </w:r>
            <w:proofErr w:type="gramStart"/>
            <w:r w:rsidRPr="002325D6">
              <w:rPr>
                <w:color w:val="000000"/>
                <w:szCs w:val="23"/>
                <w:lang w:bidi="x-none"/>
              </w:rPr>
              <w:t>10 :</w:t>
            </w:r>
            <w:proofErr w:type="gramEnd"/>
            <w:r w:rsidRPr="002325D6">
              <w:rPr>
                <w:color w:val="000000"/>
                <w:szCs w:val="23"/>
                <w:lang w:bidi="x-none"/>
              </w:rPr>
              <w:t xml:space="preserve"> result not so confident (warning) </w:t>
            </w:r>
          </w:p>
          <w:p w14:paraId="2BC6A032" w14:textId="77777777" w:rsidR="000A4841" w:rsidRPr="002325D6" w:rsidRDefault="000A4841" w:rsidP="000A4841">
            <w:pPr>
              <w:widowControl w:val="0"/>
              <w:suppressAutoHyphens w:val="0"/>
              <w:autoSpaceDE w:val="0"/>
              <w:autoSpaceDN w:val="0"/>
              <w:adjustRightInd w:val="0"/>
              <w:jc w:val="both"/>
              <w:rPr>
                <w:color w:val="000000"/>
                <w:szCs w:val="23"/>
                <w:lang w:bidi="x-none"/>
              </w:rPr>
            </w:pPr>
            <w:r w:rsidRPr="002325D6">
              <w:rPr>
                <w:color w:val="000000"/>
                <w:szCs w:val="23"/>
                <w:lang w:bidi="x-none"/>
              </w:rPr>
              <w:t xml:space="preserve">Status Flag = </w:t>
            </w:r>
            <w:proofErr w:type="gramStart"/>
            <w:r w:rsidRPr="002325D6">
              <w:rPr>
                <w:color w:val="000000"/>
                <w:szCs w:val="23"/>
                <w:lang w:bidi="x-none"/>
              </w:rPr>
              <w:t>9 :</w:t>
            </w:r>
            <w:proofErr w:type="gramEnd"/>
            <w:r w:rsidRPr="002325D6">
              <w:rPr>
                <w:color w:val="000000"/>
                <w:szCs w:val="23"/>
                <w:lang w:bidi="x-none"/>
              </w:rPr>
              <w:t xml:space="preserve"> may be good </w:t>
            </w:r>
          </w:p>
          <w:p w14:paraId="7DFC6528" w14:textId="77777777" w:rsidR="000A4841" w:rsidRPr="002325D6" w:rsidRDefault="000A4841" w:rsidP="000A4841">
            <w:pPr>
              <w:widowControl w:val="0"/>
              <w:suppressAutoHyphens w:val="0"/>
              <w:autoSpaceDE w:val="0"/>
              <w:autoSpaceDN w:val="0"/>
              <w:adjustRightInd w:val="0"/>
              <w:jc w:val="both"/>
              <w:rPr>
                <w:color w:val="000000"/>
                <w:szCs w:val="23"/>
                <w:lang w:bidi="x-none"/>
              </w:rPr>
            </w:pPr>
            <w:r w:rsidRPr="002325D6">
              <w:rPr>
                <w:color w:val="000000"/>
                <w:szCs w:val="23"/>
                <w:lang w:bidi="x-none"/>
              </w:rPr>
              <w:t xml:space="preserve">9&gt; Status Flag ≥ </w:t>
            </w:r>
            <w:proofErr w:type="gramStart"/>
            <w:r w:rsidRPr="002325D6">
              <w:rPr>
                <w:color w:val="000000"/>
                <w:szCs w:val="23"/>
                <w:lang w:bidi="x-none"/>
              </w:rPr>
              <w:t>0 :</w:t>
            </w:r>
            <w:proofErr w:type="gramEnd"/>
            <w:r w:rsidRPr="002325D6">
              <w:rPr>
                <w:color w:val="000000"/>
                <w:szCs w:val="23"/>
                <w:lang w:bidi="x-none"/>
              </w:rPr>
              <w:t xml:space="preserve"> good </w:t>
            </w:r>
          </w:p>
          <w:p w14:paraId="56C1A08F" w14:textId="77777777" w:rsidR="000A4841" w:rsidRPr="002325D6" w:rsidRDefault="000A4841" w:rsidP="000A4841">
            <w:pPr>
              <w:widowControl w:val="0"/>
              <w:suppressAutoHyphens w:val="0"/>
              <w:autoSpaceDE w:val="0"/>
              <w:autoSpaceDN w:val="0"/>
              <w:adjustRightInd w:val="0"/>
              <w:jc w:val="both"/>
              <w:rPr>
                <w:color w:val="000000"/>
                <w:szCs w:val="23"/>
                <w:lang w:bidi="x-none"/>
              </w:rPr>
            </w:pPr>
          </w:p>
          <w:p w14:paraId="5D397B45" w14:textId="77777777" w:rsidR="000A4841" w:rsidRPr="002325D6" w:rsidRDefault="000A4841" w:rsidP="000A4841">
            <w:pPr>
              <w:snapToGrid w:val="0"/>
              <w:rPr>
                <w:color w:val="000000"/>
                <w:szCs w:val="23"/>
                <w:lang w:bidi="x-none"/>
              </w:rPr>
            </w:pPr>
            <w:r w:rsidRPr="002325D6">
              <w:rPr>
                <w:color w:val="000000"/>
                <w:szCs w:val="23"/>
                <w:lang w:bidi="x-none"/>
              </w:rPr>
              <w:t>The last digit of Status Flag indicates over ocean, land, etc.:</w:t>
            </w:r>
          </w:p>
          <w:p w14:paraId="013AE06F" w14:textId="77777777" w:rsidR="000A4841" w:rsidRPr="002325D6" w:rsidRDefault="000A4841" w:rsidP="000A4841">
            <w:pPr>
              <w:snapToGrid w:val="0"/>
              <w:rPr>
                <w:color w:val="000000"/>
                <w:szCs w:val="23"/>
                <w:lang w:bidi="x-none"/>
              </w:rPr>
            </w:pPr>
          </w:p>
          <w:p w14:paraId="4AC0B80C" w14:textId="77777777" w:rsidR="000A4841" w:rsidRPr="002325D6" w:rsidRDefault="000A4841" w:rsidP="000A4841">
            <w:pPr>
              <w:snapToGrid w:val="0"/>
              <w:rPr>
                <w:szCs w:val="23"/>
                <w:lang w:bidi="x-none"/>
              </w:rPr>
            </w:pPr>
            <w:r w:rsidRPr="002325D6">
              <w:rPr>
                <w:szCs w:val="23"/>
                <w:lang w:bidi="x-none"/>
              </w:rPr>
              <w:t>Status % 10 = 0: over ocean</w:t>
            </w:r>
          </w:p>
          <w:p w14:paraId="5E618744" w14:textId="77777777" w:rsidR="000A4841" w:rsidRPr="002325D6" w:rsidRDefault="000A4841" w:rsidP="000A4841">
            <w:pPr>
              <w:widowControl w:val="0"/>
              <w:suppressAutoHyphens w:val="0"/>
              <w:autoSpaceDE w:val="0"/>
              <w:autoSpaceDN w:val="0"/>
              <w:adjustRightInd w:val="0"/>
              <w:jc w:val="both"/>
              <w:rPr>
                <w:color w:val="000000"/>
                <w:szCs w:val="23"/>
                <w:lang w:bidi="x-none"/>
              </w:rPr>
            </w:pPr>
            <w:r w:rsidRPr="002325D6">
              <w:rPr>
                <w:color w:val="000000"/>
                <w:szCs w:val="23"/>
                <w:lang w:bidi="x-none"/>
              </w:rPr>
              <w:t xml:space="preserve">1: over land </w:t>
            </w:r>
          </w:p>
          <w:p w14:paraId="5E8F1803" w14:textId="77777777" w:rsidR="000A4841" w:rsidRPr="002325D6" w:rsidRDefault="000A4841" w:rsidP="000A4841">
            <w:pPr>
              <w:widowControl w:val="0"/>
              <w:suppressAutoHyphens w:val="0"/>
              <w:autoSpaceDE w:val="0"/>
              <w:autoSpaceDN w:val="0"/>
              <w:adjustRightInd w:val="0"/>
              <w:jc w:val="both"/>
              <w:rPr>
                <w:color w:val="000000"/>
                <w:szCs w:val="23"/>
                <w:lang w:bidi="x-none"/>
              </w:rPr>
            </w:pPr>
            <w:r w:rsidRPr="002325D6">
              <w:rPr>
                <w:color w:val="000000"/>
                <w:szCs w:val="23"/>
                <w:lang w:bidi="x-none"/>
              </w:rPr>
              <w:t xml:space="preserve">2: over coastline </w:t>
            </w:r>
          </w:p>
          <w:p w14:paraId="329922E7" w14:textId="77777777" w:rsidR="000A4841" w:rsidRPr="002325D6" w:rsidRDefault="000A4841" w:rsidP="000A4841">
            <w:pPr>
              <w:widowControl w:val="0"/>
              <w:suppressAutoHyphens w:val="0"/>
              <w:autoSpaceDE w:val="0"/>
              <w:autoSpaceDN w:val="0"/>
              <w:adjustRightInd w:val="0"/>
              <w:jc w:val="both"/>
              <w:rPr>
                <w:color w:val="000000"/>
                <w:szCs w:val="23"/>
                <w:lang w:bidi="x-none"/>
              </w:rPr>
            </w:pPr>
            <w:r w:rsidRPr="002325D6">
              <w:rPr>
                <w:color w:val="000000"/>
                <w:szCs w:val="23"/>
                <w:lang w:bidi="x-none"/>
              </w:rPr>
              <w:t xml:space="preserve">4: over inland lake </w:t>
            </w:r>
          </w:p>
          <w:p w14:paraId="37DCBC67" w14:textId="77777777" w:rsidR="000A4841" w:rsidRDefault="000A4841" w:rsidP="000A4841">
            <w:pPr>
              <w:snapToGrid w:val="0"/>
              <w:rPr>
                <w:rFonts w:ascii="TimesNewRomanPSMT" w:eastAsia="TimesNewRomanPSMT" w:hAnsi="TimesNewRomanPSMT" w:cs="TimesNewRomanPSMT"/>
                <w:szCs w:val="24"/>
                <w:lang w:bidi="x-none"/>
              </w:rPr>
            </w:pPr>
            <w:r w:rsidRPr="002325D6">
              <w:rPr>
                <w:color w:val="000000"/>
                <w:szCs w:val="23"/>
                <w:lang w:bidi="x-none"/>
              </w:rPr>
              <w:t>9: land/sea unknown</w:t>
            </w:r>
          </w:p>
        </w:tc>
      </w:tr>
    </w:tbl>
    <w:p w14:paraId="3E6B955B" w14:textId="77777777" w:rsidR="000A4841" w:rsidRDefault="000A4841" w:rsidP="000A4841">
      <w:pPr>
        <w:pStyle w:val="Heading2"/>
        <w:sectPr w:rsidR="000A4841">
          <w:headerReference w:type="even" r:id="rId50"/>
          <w:headerReference w:type="default" r:id="rId51"/>
          <w:footerReference w:type="even" r:id="rId52"/>
          <w:footerReference w:type="default" r:id="rId53"/>
          <w:headerReference w:type="first" r:id="rId54"/>
          <w:footerReference w:type="first" r:id="rId55"/>
          <w:pgSz w:w="12240" w:h="15840"/>
          <w:pgMar w:top="1440" w:right="1800" w:bottom="1440" w:left="1800" w:header="720" w:footer="720" w:gutter="0"/>
          <w:cols w:space="720"/>
          <w:docGrid w:linePitch="326"/>
        </w:sectPr>
      </w:pPr>
    </w:p>
    <w:p w14:paraId="404D9A9A" w14:textId="77777777" w:rsidR="000A4841" w:rsidRPr="00F351A6" w:rsidRDefault="000A4841" w:rsidP="000A4841">
      <w:pPr>
        <w:pStyle w:val="Heading2"/>
      </w:pPr>
      <w:bookmarkStart w:id="18" w:name="_Toc267218851"/>
      <w:r>
        <w:lastRenderedPageBreak/>
        <w:t>TMI-GR Geometry Match netCDF file description</w:t>
      </w:r>
      <w:bookmarkEnd w:id="18"/>
    </w:p>
    <w:p w14:paraId="7C30D7EA" w14:textId="77777777" w:rsidR="000A4841" w:rsidRDefault="000A4841" w:rsidP="000A4841"/>
    <w:p w14:paraId="78D82144" w14:textId="63BA363E" w:rsidR="000A4841" w:rsidRDefault="000A4841" w:rsidP="000A4841">
      <w:pPr>
        <w:rPr>
          <w:rFonts w:cs="Courier New"/>
        </w:rPr>
      </w:pPr>
      <w:r>
        <w:t>The format and content of the GRtoTMI-type Geometry Match netCDF file is presented below, in the form of partial netCDF file creation instructions.</w:t>
      </w:r>
      <w:r w:rsidRPr="00F23CA7">
        <w:t xml:space="preserve"> </w:t>
      </w:r>
      <w:r>
        <w:t xml:space="preserve">See Section 3.1 for details related to dimensions and netCDF variable types.  </w:t>
      </w:r>
      <w:r>
        <w:rPr>
          <w:rFonts w:cs="Courier New"/>
        </w:rPr>
        <w:t xml:space="preserve">Table 3.2-1 summarizes the name, type, dimension, and special values (e.g., Missing Data) associated with each “science” and geolocation array variable in the </w:t>
      </w:r>
      <w:r>
        <w:t xml:space="preserve">GRtoTMI-type </w:t>
      </w:r>
      <w:r w:rsidR="00615DDD">
        <w:rPr>
          <w:rFonts w:cs="Courier New"/>
        </w:rPr>
        <w:t xml:space="preserve">geometry </w:t>
      </w:r>
      <w:r>
        <w:rPr>
          <w:rFonts w:cs="Courier New"/>
        </w:rPr>
        <w:t>match netCDF files.</w:t>
      </w:r>
      <w:r w:rsidR="00352E27">
        <w:rPr>
          <w:rFonts w:cs="Courier New"/>
        </w:rPr>
        <w:t xml:space="preserve">  The GRtoGMI matchup file and algorithm will not be continued in the GPM era, but will be superseded by the geometry match of the GR data to the TRMM TMI 2A-GPROF product.  See Vol. 2 of the Validation Network Data User’s Guide describing the GRtoGMI matchup data files, which applies to all satellite microwave imagers processed under the 2A-GPROF </w:t>
      </w:r>
      <w:proofErr w:type="gramStart"/>
      <w:r w:rsidR="00352E27">
        <w:rPr>
          <w:rFonts w:cs="Courier New"/>
        </w:rPr>
        <w:t>algorithm</w:t>
      </w:r>
      <w:proofErr w:type="gramEnd"/>
      <w:r w:rsidR="00352E27">
        <w:rPr>
          <w:rFonts w:cs="Courier New"/>
        </w:rPr>
        <w:t>.</w:t>
      </w:r>
    </w:p>
    <w:p w14:paraId="16813840" w14:textId="39F918AB" w:rsidR="000A4841" w:rsidRDefault="000A4841" w:rsidP="000A4841"/>
    <w:p w14:paraId="76579D2E" w14:textId="77777777" w:rsidR="000A4841" w:rsidRPr="006152B7" w:rsidRDefault="000A4841" w:rsidP="000A4841">
      <w:pPr>
        <w:rPr>
          <w:rFonts w:ascii="Arial" w:hAnsi="Arial"/>
        </w:rPr>
      </w:pPr>
      <w:proofErr w:type="gramStart"/>
      <w:r w:rsidRPr="006152B7">
        <w:rPr>
          <w:rFonts w:ascii="Arial" w:hAnsi="Arial"/>
        </w:rPr>
        <w:t>dimensions</w:t>
      </w:r>
      <w:proofErr w:type="gramEnd"/>
      <w:r w:rsidRPr="006152B7">
        <w:rPr>
          <w:rFonts w:ascii="Arial" w:hAnsi="Arial"/>
        </w:rPr>
        <w:t>:</w:t>
      </w:r>
    </w:p>
    <w:p w14:paraId="1A35D4D1"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fpdim</w:t>
      </w:r>
      <w:proofErr w:type="gramEnd"/>
      <w:r w:rsidRPr="006152B7">
        <w:rPr>
          <w:rFonts w:ascii="Arial" w:hAnsi="Arial"/>
        </w:rPr>
        <w:t xml:space="preserve"> =   ;</w:t>
      </w:r>
    </w:p>
    <w:p w14:paraId="1E320702"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elevationAngle</w:t>
      </w:r>
      <w:proofErr w:type="gramEnd"/>
      <w:r w:rsidRPr="006152B7">
        <w:rPr>
          <w:rFonts w:ascii="Arial" w:hAnsi="Arial"/>
        </w:rPr>
        <w:t xml:space="preserve"> =   ;</w:t>
      </w:r>
    </w:p>
    <w:p w14:paraId="00438A3C"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xydim</w:t>
      </w:r>
      <w:proofErr w:type="gramEnd"/>
      <w:r w:rsidRPr="006152B7">
        <w:rPr>
          <w:rFonts w:ascii="Arial" w:hAnsi="Arial"/>
        </w:rPr>
        <w:t xml:space="preserve"> = 4 ;</w:t>
      </w:r>
    </w:p>
    <w:p w14:paraId="3A1ABD3F"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len</w:t>
      </w:r>
      <w:proofErr w:type="gramEnd"/>
      <w:r w:rsidRPr="006152B7">
        <w:rPr>
          <w:rFonts w:ascii="Arial" w:hAnsi="Arial"/>
        </w:rPr>
        <w:t>_atime_ID = 19 ;</w:t>
      </w:r>
    </w:p>
    <w:p w14:paraId="2EDADC20"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len</w:t>
      </w:r>
      <w:proofErr w:type="gramEnd"/>
      <w:r w:rsidRPr="006152B7">
        <w:rPr>
          <w:rFonts w:ascii="Arial" w:hAnsi="Arial"/>
        </w:rPr>
        <w:t>_site_ID = 4 ;</w:t>
      </w:r>
    </w:p>
    <w:p w14:paraId="1D3B8F5E" w14:textId="77777777" w:rsidR="000A4841" w:rsidRPr="006152B7" w:rsidRDefault="000A4841" w:rsidP="000A4841">
      <w:pPr>
        <w:rPr>
          <w:rFonts w:ascii="Arial" w:hAnsi="Arial"/>
        </w:rPr>
      </w:pPr>
      <w:proofErr w:type="gramStart"/>
      <w:r w:rsidRPr="006152B7">
        <w:rPr>
          <w:rFonts w:ascii="Arial" w:hAnsi="Arial"/>
        </w:rPr>
        <w:t>variables</w:t>
      </w:r>
      <w:proofErr w:type="gramEnd"/>
      <w:r w:rsidRPr="006152B7">
        <w:rPr>
          <w:rFonts w:ascii="Arial" w:hAnsi="Arial"/>
        </w:rPr>
        <w:t>:</w:t>
      </w:r>
    </w:p>
    <w:p w14:paraId="10F7D787"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float</w:t>
      </w:r>
      <w:proofErr w:type="gramEnd"/>
      <w:r w:rsidRPr="006152B7">
        <w:rPr>
          <w:rFonts w:ascii="Arial" w:hAnsi="Arial"/>
        </w:rPr>
        <w:t xml:space="preserve"> elevationAngle(elevationAngle) ;</w:t>
      </w:r>
    </w:p>
    <w:p w14:paraId="0F14095F"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elevationAngle:long</w:t>
      </w:r>
      <w:proofErr w:type="gramEnd"/>
      <w:r w:rsidRPr="006152B7">
        <w:rPr>
          <w:rFonts w:ascii="Arial" w:hAnsi="Arial"/>
        </w:rPr>
        <w:t>_name = "Radar Sweep Elevation Angles" ;</w:t>
      </w:r>
    </w:p>
    <w:p w14:paraId="0EB84540"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elevationAngle:units</w:t>
      </w:r>
      <w:proofErr w:type="gramEnd"/>
      <w:r w:rsidRPr="006152B7">
        <w:rPr>
          <w:rFonts w:ascii="Arial" w:hAnsi="Arial"/>
        </w:rPr>
        <w:t xml:space="preserve"> = "degrees" ;</w:t>
      </w:r>
    </w:p>
    <w:p w14:paraId="4E456385"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float</w:t>
      </w:r>
      <w:proofErr w:type="gramEnd"/>
      <w:r w:rsidRPr="006152B7">
        <w:rPr>
          <w:rFonts w:ascii="Arial" w:hAnsi="Arial"/>
        </w:rPr>
        <w:t xml:space="preserve"> rangeThreshold ;</w:t>
      </w:r>
    </w:p>
    <w:p w14:paraId="5707B2CB"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rangeThreshold:long</w:t>
      </w:r>
      <w:proofErr w:type="gramEnd"/>
      <w:r w:rsidRPr="006152B7">
        <w:rPr>
          <w:rFonts w:ascii="Arial" w:hAnsi="Arial"/>
        </w:rPr>
        <w:t>_name = "Dataset maximum range from radar site" ;</w:t>
      </w:r>
    </w:p>
    <w:p w14:paraId="5D62E88A"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rangeThreshold</w:t>
      </w:r>
      <w:proofErr w:type="gramEnd"/>
      <w:r w:rsidRPr="006152B7">
        <w:rPr>
          <w:rFonts w:ascii="Arial" w:hAnsi="Arial"/>
        </w:rPr>
        <w:t>:_FillValue = -888.f ;</w:t>
      </w:r>
    </w:p>
    <w:p w14:paraId="367FEB52"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rangeThreshold:units</w:t>
      </w:r>
      <w:proofErr w:type="gramEnd"/>
      <w:r w:rsidRPr="006152B7">
        <w:rPr>
          <w:rFonts w:ascii="Arial" w:hAnsi="Arial"/>
        </w:rPr>
        <w:t xml:space="preserve"> = "km" ;</w:t>
      </w:r>
    </w:p>
    <w:p w14:paraId="647385EC"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float</w:t>
      </w:r>
      <w:proofErr w:type="gramEnd"/>
      <w:r w:rsidRPr="006152B7">
        <w:rPr>
          <w:rFonts w:ascii="Arial" w:hAnsi="Arial"/>
        </w:rPr>
        <w:t xml:space="preserve"> GR_dBZ_min ;</w:t>
      </w:r>
    </w:p>
    <w:p w14:paraId="3EE5A678" w14:textId="77777777" w:rsidR="000A4841" w:rsidRPr="006152B7" w:rsidRDefault="000A4841" w:rsidP="000A4841">
      <w:pPr>
        <w:rPr>
          <w:rFonts w:ascii="Arial" w:hAnsi="Arial"/>
        </w:rPr>
      </w:pPr>
      <w:r w:rsidRPr="006152B7">
        <w:rPr>
          <w:rFonts w:ascii="Arial" w:hAnsi="Arial"/>
        </w:rPr>
        <w:t xml:space="preserve">                GR_dBZ_min</w:t>
      </w:r>
      <w:proofErr w:type="gramStart"/>
      <w:r w:rsidRPr="006152B7">
        <w:rPr>
          <w:rFonts w:ascii="Arial" w:hAnsi="Arial"/>
        </w:rPr>
        <w:t>:long</w:t>
      </w:r>
      <w:proofErr w:type="gramEnd"/>
      <w:r w:rsidRPr="006152B7">
        <w:rPr>
          <w:rFonts w:ascii="Arial" w:hAnsi="Arial"/>
        </w:rPr>
        <w:t>_name = "minimum GR bin dBZ required for a *complete* GR horizontal average" ;</w:t>
      </w:r>
    </w:p>
    <w:p w14:paraId="0B302D7A" w14:textId="77777777" w:rsidR="000A4841" w:rsidRPr="006152B7" w:rsidRDefault="000A4841" w:rsidP="000A4841">
      <w:pPr>
        <w:rPr>
          <w:rFonts w:ascii="Arial" w:hAnsi="Arial"/>
        </w:rPr>
      </w:pPr>
      <w:r w:rsidRPr="006152B7">
        <w:rPr>
          <w:rFonts w:ascii="Arial" w:hAnsi="Arial"/>
        </w:rPr>
        <w:t xml:space="preserve">                GR_dBZ_min</w:t>
      </w:r>
      <w:proofErr w:type="gramStart"/>
      <w:r w:rsidRPr="006152B7">
        <w:rPr>
          <w:rFonts w:ascii="Arial" w:hAnsi="Arial"/>
        </w:rPr>
        <w:t>:_</w:t>
      </w:r>
      <w:proofErr w:type="gramEnd"/>
      <w:r w:rsidRPr="006152B7">
        <w:rPr>
          <w:rFonts w:ascii="Arial" w:hAnsi="Arial"/>
        </w:rPr>
        <w:t>FillValue = -888.f ;</w:t>
      </w:r>
    </w:p>
    <w:p w14:paraId="524D59AA" w14:textId="77777777" w:rsidR="000A4841" w:rsidRPr="006152B7" w:rsidRDefault="000A4841" w:rsidP="000A4841">
      <w:pPr>
        <w:rPr>
          <w:rFonts w:ascii="Arial" w:hAnsi="Arial"/>
        </w:rPr>
      </w:pPr>
      <w:r w:rsidRPr="006152B7">
        <w:rPr>
          <w:rFonts w:ascii="Arial" w:hAnsi="Arial"/>
        </w:rPr>
        <w:t xml:space="preserve">                GR_dBZ_min</w:t>
      </w:r>
      <w:proofErr w:type="gramStart"/>
      <w:r w:rsidRPr="006152B7">
        <w:rPr>
          <w:rFonts w:ascii="Arial" w:hAnsi="Arial"/>
        </w:rPr>
        <w:t>:units</w:t>
      </w:r>
      <w:proofErr w:type="gramEnd"/>
      <w:r w:rsidRPr="006152B7">
        <w:rPr>
          <w:rFonts w:ascii="Arial" w:hAnsi="Arial"/>
        </w:rPr>
        <w:t xml:space="preserve"> = "dBZ" ;</w:t>
      </w:r>
    </w:p>
    <w:p w14:paraId="7C75BF5F"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float</w:t>
      </w:r>
      <w:proofErr w:type="gramEnd"/>
      <w:r w:rsidRPr="006152B7">
        <w:rPr>
          <w:rFonts w:ascii="Arial" w:hAnsi="Arial"/>
        </w:rPr>
        <w:t xml:space="preserve"> tmi_rain_min ;</w:t>
      </w:r>
    </w:p>
    <w:p w14:paraId="4C3B9FF0"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tmi</w:t>
      </w:r>
      <w:proofErr w:type="gramEnd"/>
      <w:r w:rsidRPr="006152B7">
        <w:rPr>
          <w:rFonts w:ascii="Arial" w:hAnsi="Arial"/>
        </w:rPr>
        <w:t>_rain_min:long_name = "minimum TMI rainrate required" ;</w:t>
      </w:r>
    </w:p>
    <w:p w14:paraId="2673A0EB" w14:textId="77777777" w:rsidR="000A4841" w:rsidRPr="006152B7" w:rsidRDefault="000A4841" w:rsidP="000A4841">
      <w:pPr>
        <w:rPr>
          <w:rFonts w:ascii="Arial" w:hAnsi="Arial"/>
        </w:rPr>
      </w:pPr>
      <w:r w:rsidRPr="006152B7">
        <w:rPr>
          <w:rFonts w:ascii="Arial" w:hAnsi="Arial"/>
        </w:rPr>
        <w:lastRenderedPageBreak/>
        <w:t xml:space="preserve">                </w:t>
      </w:r>
      <w:proofErr w:type="gramStart"/>
      <w:r w:rsidRPr="006152B7">
        <w:rPr>
          <w:rFonts w:ascii="Arial" w:hAnsi="Arial"/>
        </w:rPr>
        <w:t>tmi</w:t>
      </w:r>
      <w:proofErr w:type="gramEnd"/>
      <w:r w:rsidRPr="006152B7">
        <w:rPr>
          <w:rFonts w:ascii="Arial" w:hAnsi="Arial"/>
        </w:rPr>
        <w:t>_rain_min:_FillValue = -888.f ;</w:t>
      </w:r>
    </w:p>
    <w:p w14:paraId="3CF10BF9"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tmi</w:t>
      </w:r>
      <w:proofErr w:type="gramEnd"/>
      <w:r w:rsidRPr="006152B7">
        <w:rPr>
          <w:rFonts w:ascii="Arial" w:hAnsi="Arial"/>
        </w:rPr>
        <w:t>_rain_min:units = "mm/h" ;</w:t>
      </w:r>
    </w:p>
    <w:p w14:paraId="06651691"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float</w:t>
      </w:r>
      <w:proofErr w:type="gramEnd"/>
      <w:r w:rsidRPr="006152B7">
        <w:rPr>
          <w:rFonts w:ascii="Arial" w:hAnsi="Arial"/>
        </w:rPr>
        <w:t xml:space="preserve"> radiusOfInfluence ;</w:t>
      </w:r>
    </w:p>
    <w:p w14:paraId="6F1F7A9C"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radiusOfInfluence:long</w:t>
      </w:r>
      <w:proofErr w:type="gramEnd"/>
      <w:r w:rsidRPr="006152B7">
        <w:rPr>
          <w:rFonts w:ascii="Arial" w:hAnsi="Arial"/>
        </w:rPr>
        <w:t>_name = "Radius of influence for distance weighting of GR bins" ;</w:t>
      </w:r>
    </w:p>
    <w:p w14:paraId="25AFACE2"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radiusOfInfluence</w:t>
      </w:r>
      <w:proofErr w:type="gramEnd"/>
      <w:r w:rsidRPr="006152B7">
        <w:rPr>
          <w:rFonts w:ascii="Arial" w:hAnsi="Arial"/>
        </w:rPr>
        <w:t>:_FillValue = -888.f ;</w:t>
      </w:r>
    </w:p>
    <w:p w14:paraId="5F881777"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radiusOfInfluence:units</w:t>
      </w:r>
      <w:proofErr w:type="gramEnd"/>
      <w:r w:rsidRPr="006152B7">
        <w:rPr>
          <w:rFonts w:ascii="Arial" w:hAnsi="Arial"/>
        </w:rPr>
        <w:t xml:space="preserve"> = "km" ;</w:t>
      </w:r>
    </w:p>
    <w:p w14:paraId="02F9275F"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short</w:t>
      </w:r>
      <w:proofErr w:type="gramEnd"/>
      <w:r w:rsidRPr="006152B7">
        <w:rPr>
          <w:rFonts w:ascii="Arial" w:hAnsi="Arial"/>
        </w:rPr>
        <w:t xml:space="preserve"> have_GR_Z_along_TMI ;</w:t>
      </w:r>
    </w:p>
    <w:p w14:paraId="2B6813A5"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have</w:t>
      </w:r>
      <w:proofErr w:type="gramEnd"/>
      <w:r w:rsidRPr="006152B7">
        <w:rPr>
          <w:rFonts w:ascii="Arial" w:hAnsi="Arial"/>
        </w:rPr>
        <w:t>_GR_Z_along_TMI:long_name = "data exists flag for GR_Z_along_TMI" ;</w:t>
      </w:r>
    </w:p>
    <w:p w14:paraId="52C67A42"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have</w:t>
      </w:r>
      <w:proofErr w:type="gramEnd"/>
      <w:r w:rsidRPr="006152B7">
        <w:rPr>
          <w:rFonts w:ascii="Arial" w:hAnsi="Arial"/>
        </w:rPr>
        <w:t>_GR_Z_along_TMI:_FillValue = 0s ;</w:t>
      </w:r>
    </w:p>
    <w:p w14:paraId="234D143D"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short</w:t>
      </w:r>
      <w:proofErr w:type="gramEnd"/>
      <w:r w:rsidRPr="006152B7">
        <w:rPr>
          <w:rFonts w:ascii="Arial" w:hAnsi="Arial"/>
        </w:rPr>
        <w:t xml:space="preserve"> have_GR_Z_StdDev_along_TMI ;</w:t>
      </w:r>
    </w:p>
    <w:p w14:paraId="5F0E2EF7"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have</w:t>
      </w:r>
      <w:proofErr w:type="gramEnd"/>
      <w:r w:rsidRPr="006152B7">
        <w:rPr>
          <w:rFonts w:ascii="Arial" w:hAnsi="Arial"/>
        </w:rPr>
        <w:t>_GR_Z_StdDev_along_TMI:long_name = "data exists flag for GR_Z_StdDev_along_TMI" ;</w:t>
      </w:r>
    </w:p>
    <w:p w14:paraId="3E2CAC85"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have</w:t>
      </w:r>
      <w:proofErr w:type="gramEnd"/>
      <w:r w:rsidRPr="006152B7">
        <w:rPr>
          <w:rFonts w:ascii="Arial" w:hAnsi="Arial"/>
        </w:rPr>
        <w:t>_GR_Z_StdDev_along_TMI:_FillValue = 0s ;</w:t>
      </w:r>
    </w:p>
    <w:p w14:paraId="52E34EA5"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short</w:t>
      </w:r>
      <w:proofErr w:type="gramEnd"/>
      <w:r w:rsidRPr="006152B7">
        <w:rPr>
          <w:rFonts w:ascii="Arial" w:hAnsi="Arial"/>
        </w:rPr>
        <w:t xml:space="preserve"> have_GR_Z_Max_along_TMI ;</w:t>
      </w:r>
    </w:p>
    <w:p w14:paraId="754CF218"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have</w:t>
      </w:r>
      <w:proofErr w:type="gramEnd"/>
      <w:r w:rsidRPr="006152B7">
        <w:rPr>
          <w:rFonts w:ascii="Arial" w:hAnsi="Arial"/>
        </w:rPr>
        <w:t>_GR_Z_Max_along_TMI:long_name = "data exists flag for GR_Z_Max_along_TMI" ;</w:t>
      </w:r>
    </w:p>
    <w:p w14:paraId="23F080FA"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have</w:t>
      </w:r>
      <w:proofErr w:type="gramEnd"/>
      <w:r w:rsidRPr="006152B7">
        <w:rPr>
          <w:rFonts w:ascii="Arial" w:hAnsi="Arial"/>
        </w:rPr>
        <w:t>_GR_Z_Max_along_TMI:_FillValue = 0s ;</w:t>
      </w:r>
    </w:p>
    <w:p w14:paraId="5C90ACD8"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short</w:t>
      </w:r>
      <w:proofErr w:type="gramEnd"/>
      <w:r w:rsidRPr="006152B7">
        <w:rPr>
          <w:rFonts w:ascii="Arial" w:hAnsi="Arial"/>
        </w:rPr>
        <w:t xml:space="preserve"> have_GR_Z_VPR ;</w:t>
      </w:r>
    </w:p>
    <w:p w14:paraId="3543B2E3"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have</w:t>
      </w:r>
      <w:proofErr w:type="gramEnd"/>
      <w:r w:rsidRPr="006152B7">
        <w:rPr>
          <w:rFonts w:ascii="Arial" w:hAnsi="Arial"/>
        </w:rPr>
        <w:t>_GR_Z_VPR:long_name = "data exists flag for GR_Z_VPR" ;</w:t>
      </w:r>
    </w:p>
    <w:p w14:paraId="01326ED5"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have</w:t>
      </w:r>
      <w:proofErr w:type="gramEnd"/>
      <w:r w:rsidRPr="006152B7">
        <w:rPr>
          <w:rFonts w:ascii="Arial" w:hAnsi="Arial"/>
        </w:rPr>
        <w:t>_GR_Z_VPR:_FillValue = 0s ;</w:t>
      </w:r>
    </w:p>
    <w:p w14:paraId="06D295FB"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short</w:t>
      </w:r>
      <w:proofErr w:type="gramEnd"/>
      <w:r w:rsidRPr="006152B7">
        <w:rPr>
          <w:rFonts w:ascii="Arial" w:hAnsi="Arial"/>
        </w:rPr>
        <w:t xml:space="preserve"> have_GR_Z_StdDev_VPR ;</w:t>
      </w:r>
    </w:p>
    <w:p w14:paraId="57D0854A"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have</w:t>
      </w:r>
      <w:proofErr w:type="gramEnd"/>
      <w:r w:rsidRPr="006152B7">
        <w:rPr>
          <w:rFonts w:ascii="Arial" w:hAnsi="Arial"/>
        </w:rPr>
        <w:t>_GR_Z_StdDev_VPR:long_name = "data exists flag for GR_Z_StdDev_VPR" ;</w:t>
      </w:r>
    </w:p>
    <w:p w14:paraId="75965BAE"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have</w:t>
      </w:r>
      <w:proofErr w:type="gramEnd"/>
      <w:r w:rsidRPr="006152B7">
        <w:rPr>
          <w:rFonts w:ascii="Arial" w:hAnsi="Arial"/>
        </w:rPr>
        <w:t>_GR_Z_StdDev_VPR:_FillValue = 0s ;</w:t>
      </w:r>
    </w:p>
    <w:p w14:paraId="24482B08"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short</w:t>
      </w:r>
      <w:proofErr w:type="gramEnd"/>
      <w:r w:rsidRPr="006152B7">
        <w:rPr>
          <w:rFonts w:ascii="Arial" w:hAnsi="Arial"/>
        </w:rPr>
        <w:t xml:space="preserve"> have_GR_Z_Max_VPR ;</w:t>
      </w:r>
    </w:p>
    <w:p w14:paraId="7FA79F74"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have</w:t>
      </w:r>
      <w:proofErr w:type="gramEnd"/>
      <w:r w:rsidRPr="006152B7">
        <w:rPr>
          <w:rFonts w:ascii="Arial" w:hAnsi="Arial"/>
        </w:rPr>
        <w:t>_GR_Z_Max_VPR:long_name = "data exists flag for GR_Z_Max_VPR" ;</w:t>
      </w:r>
    </w:p>
    <w:p w14:paraId="5C9D2544"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have</w:t>
      </w:r>
      <w:proofErr w:type="gramEnd"/>
      <w:r w:rsidRPr="006152B7">
        <w:rPr>
          <w:rFonts w:ascii="Arial" w:hAnsi="Arial"/>
        </w:rPr>
        <w:t>_GR_Z_Max_VPR:_FillValue = 0s ;</w:t>
      </w:r>
    </w:p>
    <w:p w14:paraId="13AB92EC"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short</w:t>
      </w:r>
      <w:proofErr w:type="gramEnd"/>
      <w:r w:rsidRPr="006152B7">
        <w:rPr>
          <w:rFonts w:ascii="Arial" w:hAnsi="Arial"/>
        </w:rPr>
        <w:t xml:space="preserve"> have_surfaceType ;</w:t>
      </w:r>
    </w:p>
    <w:p w14:paraId="38302CD2"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have</w:t>
      </w:r>
      <w:proofErr w:type="gramEnd"/>
      <w:r w:rsidRPr="006152B7">
        <w:rPr>
          <w:rFonts w:ascii="Arial" w:hAnsi="Arial"/>
        </w:rPr>
        <w:t>_surfaceType:long_name = "data exists flag for surfaceType" ;</w:t>
      </w:r>
    </w:p>
    <w:p w14:paraId="2B3439E6"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have</w:t>
      </w:r>
      <w:proofErr w:type="gramEnd"/>
      <w:r w:rsidRPr="006152B7">
        <w:rPr>
          <w:rFonts w:ascii="Arial" w:hAnsi="Arial"/>
        </w:rPr>
        <w:t>_surfaceType:_FillValue = 0s ;</w:t>
      </w:r>
    </w:p>
    <w:p w14:paraId="0D9DFC95"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short</w:t>
      </w:r>
      <w:proofErr w:type="gramEnd"/>
      <w:r w:rsidRPr="006152B7">
        <w:rPr>
          <w:rFonts w:ascii="Arial" w:hAnsi="Arial"/>
        </w:rPr>
        <w:t xml:space="preserve"> have_surfaceRain ;</w:t>
      </w:r>
    </w:p>
    <w:p w14:paraId="00EF934F"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have</w:t>
      </w:r>
      <w:proofErr w:type="gramEnd"/>
      <w:r w:rsidRPr="006152B7">
        <w:rPr>
          <w:rFonts w:ascii="Arial" w:hAnsi="Arial"/>
        </w:rPr>
        <w:t>_surfaceRain:long_name = "data exists flag for surfaceRain" ;</w:t>
      </w:r>
    </w:p>
    <w:p w14:paraId="01F2F380"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have</w:t>
      </w:r>
      <w:proofErr w:type="gramEnd"/>
      <w:r w:rsidRPr="006152B7">
        <w:rPr>
          <w:rFonts w:ascii="Arial" w:hAnsi="Arial"/>
        </w:rPr>
        <w:t>_surfaceRain:_FillValue = 0s ;</w:t>
      </w:r>
    </w:p>
    <w:p w14:paraId="60743903"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short</w:t>
      </w:r>
      <w:proofErr w:type="gramEnd"/>
      <w:r w:rsidRPr="006152B7">
        <w:rPr>
          <w:rFonts w:ascii="Arial" w:hAnsi="Arial"/>
        </w:rPr>
        <w:t xml:space="preserve"> have_rainFlag ;</w:t>
      </w:r>
    </w:p>
    <w:p w14:paraId="65BC0050" w14:textId="77777777" w:rsidR="000A4841" w:rsidRPr="006152B7" w:rsidRDefault="000A4841" w:rsidP="000A4841">
      <w:pPr>
        <w:rPr>
          <w:rFonts w:ascii="Arial" w:hAnsi="Arial"/>
        </w:rPr>
      </w:pPr>
      <w:r w:rsidRPr="006152B7">
        <w:rPr>
          <w:rFonts w:ascii="Arial" w:hAnsi="Arial"/>
        </w:rPr>
        <w:lastRenderedPageBreak/>
        <w:t xml:space="preserve">                </w:t>
      </w:r>
      <w:proofErr w:type="gramStart"/>
      <w:r w:rsidRPr="006152B7">
        <w:rPr>
          <w:rFonts w:ascii="Arial" w:hAnsi="Arial"/>
        </w:rPr>
        <w:t>have</w:t>
      </w:r>
      <w:proofErr w:type="gramEnd"/>
      <w:r w:rsidRPr="006152B7">
        <w:rPr>
          <w:rFonts w:ascii="Arial" w:hAnsi="Arial"/>
        </w:rPr>
        <w:t>_rainFlag:long_name = "data exists flag for rainFlag" ;</w:t>
      </w:r>
    </w:p>
    <w:p w14:paraId="7864F4F2"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have</w:t>
      </w:r>
      <w:proofErr w:type="gramEnd"/>
      <w:r w:rsidRPr="006152B7">
        <w:rPr>
          <w:rFonts w:ascii="Arial" w:hAnsi="Arial"/>
        </w:rPr>
        <w:t>_rainFlag:_FillValue = 0s ;</w:t>
      </w:r>
    </w:p>
    <w:p w14:paraId="5415D9BB"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short</w:t>
      </w:r>
      <w:proofErr w:type="gramEnd"/>
      <w:r w:rsidRPr="006152B7">
        <w:rPr>
          <w:rFonts w:ascii="Arial" w:hAnsi="Arial"/>
        </w:rPr>
        <w:t xml:space="preserve"> have_dataFlag ;</w:t>
      </w:r>
    </w:p>
    <w:p w14:paraId="654EB179"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have</w:t>
      </w:r>
      <w:proofErr w:type="gramEnd"/>
      <w:r w:rsidRPr="006152B7">
        <w:rPr>
          <w:rFonts w:ascii="Arial" w:hAnsi="Arial"/>
        </w:rPr>
        <w:t>_dataFlag:long_name = "data exists flag for dataFlag" ;</w:t>
      </w:r>
    </w:p>
    <w:p w14:paraId="16FB674B"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have</w:t>
      </w:r>
      <w:proofErr w:type="gramEnd"/>
      <w:r w:rsidRPr="006152B7">
        <w:rPr>
          <w:rFonts w:ascii="Arial" w:hAnsi="Arial"/>
        </w:rPr>
        <w:t>_dataFlag:_FillValue = 0s ;</w:t>
      </w:r>
    </w:p>
    <w:p w14:paraId="45B67725"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short</w:t>
      </w:r>
      <w:proofErr w:type="gramEnd"/>
      <w:r w:rsidRPr="006152B7">
        <w:rPr>
          <w:rFonts w:ascii="Arial" w:hAnsi="Arial"/>
        </w:rPr>
        <w:t xml:space="preserve"> have_PoP ;</w:t>
      </w:r>
    </w:p>
    <w:p w14:paraId="0405AA8D"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have</w:t>
      </w:r>
      <w:proofErr w:type="gramEnd"/>
      <w:r w:rsidRPr="006152B7">
        <w:rPr>
          <w:rFonts w:ascii="Arial" w:hAnsi="Arial"/>
        </w:rPr>
        <w:t>_PoP:long_name = "data exists flag for PoP" ;</w:t>
      </w:r>
    </w:p>
    <w:p w14:paraId="686C8A1C"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have</w:t>
      </w:r>
      <w:proofErr w:type="gramEnd"/>
      <w:r w:rsidRPr="006152B7">
        <w:rPr>
          <w:rFonts w:ascii="Arial" w:hAnsi="Arial"/>
        </w:rPr>
        <w:t>_PoP:_FillValue = 0s ;</w:t>
      </w:r>
    </w:p>
    <w:p w14:paraId="26FB386E"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short</w:t>
      </w:r>
      <w:proofErr w:type="gramEnd"/>
      <w:r w:rsidRPr="006152B7">
        <w:rPr>
          <w:rFonts w:ascii="Arial" w:hAnsi="Arial"/>
        </w:rPr>
        <w:t xml:space="preserve"> have_freezingHeight ;</w:t>
      </w:r>
    </w:p>
    <w:p w14:paraId="0EB088CA"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have</w:t>
      </w:r>
      <w:proofErr w:type="gramEnd"/>
      <w:r w:rsidRPr="006152B7">
        <w:rPr>
          <w:rFonts w:ascii="Arial" w:hAnsi="Arial"/>
        </w:rPr>
        <w:t>_freezingHeight:long_name = "data exists flag for freezingHeight" ;</w:t>
      </w:r>
    </w:p>
    <w:p w14:paraId="257C6309"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have</w:t>
      </w:r>
      <w:proofErr w:type="gramEnd"/>
      <w:r w:rsidRPr="006152B7">
        <w:rPr>
          <w:rFonts w:ascii="Arial" w:hAnsi="Arial"/>
        </w:rPr>
        <w:t>_freezingHeight:_FillValue = 0s ;</w:t>
      </w:r>
    </w:p>
    <w:p w14:paraId="2FF005D8"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float</w:t>
      </w:r>
      <w:proofErr w:type="gramEnd"/>
      <w:r w:rsidRPr="006152B7">
        <w:rPr>
          <w:rFonts w:ascii="Arial" w:hAnsi="Arial"/>
        </w:rPr>
        <w:t xml:space="preserve"> latitude(elevationAngle, fpdim) ;</w:t>
      </w:r>
    </w:p>
    <w:p w14:paraId="261D0470"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latitude:long</w:t>
      </w:r>
      <w:proofErr w:type="gramEnd"/>
      <w:r w:rsidRPr="006152B7">
        <w:rPr>
          <w:rFonts w:ascii="Arial" w:hAnsi="Arial"/>
        </w:rPr>
        <w:t>_name = "Latitude of data sample" ;</w:t>
      </w:r>
    </w:p>
    <w:p w14:paraId="424015C7"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latitude:units</w:t>
      </w:r>
      <w:proofErr w:type="gramEnd"/>
      <w:r w:rsidRPr="006152B7">
        <w:rPr>
          <w:rFonts w:ascii="Arial" w:hAnsi="Arial"/>
        </w:rPr>
        <w:t xml:space="preserve"> = "degrees North" ;</w:t>
      </w:r>
    </w:p>
    <w:p w14:paraId="2F904C02"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latitude</w:t>
      </w:r>
      <w:proofErr w:type="gramEnd"/>
      <w:r w:rsidRPr="006152B7">
        <w:rPr>
          <w:rFonts w:ascii="Arial" w:hAnsi="Arial"/>
        </w:rPr>
        <w:t>:_FillValue = -888.f ;</w:t>
      </w:r>
    </w:p>
    <w:p w14:paraId="4DC0C4F6"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float</w:t>
      </w:r>
      <w:proofErr w:type="gramEnd"/>
      <w:r w:rsidRPr="006152B7">
        <w:rPr>
          <w:rFonts w:ascii="Arial" w:hAnsi="Arial"/>
        </w:rPr>
        <w:t xml:space="preserve"> longitude(elevationAngle, fpdim) ;</w:t>
      </w:r>
    </w:p>
    <w:p w14:paraId="77510235"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longitude:long</w:t>
      </w:r>
      <w:proofErr w:type="gramEnd"/>
      <w:r w:rsidRPr="006152B7">
        <w:rPr>
          <w:rFonts w:ascii="Arial" w:hAnsi="Arial"/>
        </w:rPr>
        <w:t>_name = "Longitude of data sample" ;</w:t>
      </w:r>
    </w:p>
    <w:p w14:paraId="79CE9A38"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longitude:units</w:t>
      </w:r>
      <w:proofErr w:type="gramEnd"/>
      <w:r w:rsidRPr="006152B7">
        <w:rPr>
          <w:rFonts w:ascii="Arial" w:hAnsi="Arial"/>
        </w:rPr>
        <w:t xml:space="preserve"> = "degrees East" ;</w:t>
      </w:r>
    </w:p>
    <w:p w14:paraId="05FF5700"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longitude</w:t>
      </w:r>
      <w:proofErr w:type="gramEnd"/>
      <w:r w:rsidRPr="006152B7">
        <w:rPr>
          <w:rFonts w:ascii="Arial" w:hAnsi="Arial"/>
        </w:rPr>
        <w:t>:_FillValue = -888.f ;</w:t>
      </w:r>
    </w:p>
    <w:p w14:paraId="2FB949D5"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float</w:t>
      </w:r>
      <w:proofErr w:type="gramEnd"/>
      <w:r w:rsidRPr="006152B7">
        <w:rPr>
          <w:rFonts w:ascii="Arial" w:hAnsi="Arial"/>
        </w:rPr>
        <w:t xml:space="preserve"> xCorners(elevationAngle, fpdim, xydim) ;</w:t>
      </w:r>
    </w:p>
    <w:p w14:paraId="72523802"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xCorners:long</w:t>
      </w:r>
      <w:proofErr w:type="gramEnd"/>
      <w:r w:rsidRPr="006152B7">
        <w:rPr>
          <w:rFonts w:ascii="Arial" w:hAnsi="Arial"/>
        </w:rPr>
        <w:t>_name = "data sample x corner coords." ;</w:t>
      </w:r>
    </w:p>
    <w:p w14:paraId="573B9771"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xCorners:units</w:t>
      </w:r>
      <w:proofErr w:type="gramEnd"/>
      <w:r w:rsidRPr="006152B7">
        <w:rPr>
          <w:rFonts w:ascii="Arial" w:hAnsi="Arial"/>
        </w:rPr>
        <w:t xml:space="preserve"> = "km" ;</w:t>
      </w:r>
    </w:p>
    <w:p w14:paraId="242DA77D"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xCorners</w:t>
      </w:r>
      <w:proofErr w:type="gramEnd"/>
      <w:r w:rsidRPr="006152B7">
        <w:rPr>
          <w:rFonts w:ascii="Arial" w:hAnsi="Arial"/>
        </w:rPr>
        <w:t>:_FillValue = -888.f ;</w:t>
      </w:r>
    </w:p>
    <w:p w14:paraId="067F2D4C"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float</w:t>
      </w:r>
      <w:proofErr w:type="gramEnd"/>
      <w:r w:rsidRPr="006152B7">
        <w:rPr>
          <w:rFonts w:ascii="Arial" w:hAnsi="Arial"/>
        </w:rPr>
        <w:t xml:space="preserve"> yCorners(elevationAngle, fpdim, xydim) ;</w:t>
      </w:r>
    </w:p>
    <w:p w14:paraId="57F969A4"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yCorners:long</w:t>
      </w:r>
      <w:proofErr w:type="gramEnd"/>
      <w:r w:rsidRPr="006152B7">
        <w:rPr>
          <w:rFonts w:ascii="Arial" w:hAnsi="Arial"/>
        </w:rPr>
        <w:t>_name = "data sample y corner coords." ;</w:t>
      </w:r>
    </w:p>
    <w:p w14:paraId="165698CA"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yCorners:units</w:t>
      </w:r>
      <w:proofErr w:type="gramEnd"/>
      <w:r w:rsidRPr="006152B7">
        <w:rPr>
          <w:rFonts w:ascii="Arial" w:hAnsi="Arial"/>
        </w:rPr>
        <w:t xml:space="preserve"> = "km" ;</w:t>
      </w:r>
    </w:p>
    <w:p w14:paraId="1330398E"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yCorners</w:t>
      </w:r>
      <w:proofErr w:type="gramEnd"/>
      <w:r w:rsidRPr="006152B7">
        <w:rPr>
          <w:rFonts w:ascii="Arial" w:hAnsi="Arial"/>
        </w:rPr>
        <w:t>:_FillValue = -888.f ;</w:t>
      </w:r>
    </w:p>
    <w:p w14:paraId="3C1CAA98"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float</w:t>
      </w:r>
      <w:proofErr w:type="gramEnd"/>
      <w:r w:rsidRPr="006152B7">
        <w:rPr>
          <w:rFonts w:ascii="Arial" w:hAnsi="Arial"/>
        </w:rPr>
        <w:t xml:space="preserve"> topHeight(elevationAngle, fpdim) ;</w:t>
      </w:r>
    </w:p>
    <w:p w14:paraId="32C950ED"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topHeight:long</w:t>
      </w:r>
      <w:proofErr w:type="gramEnd"/>
      <w:r w:rsidRPr="006152B7">
        <w:rPr>
          <w:rFonts w:ascii="Arial" w:hAnsi="Arial"/>
        </w:rPr>
        <w:t>_name = "data sample top height AGL" ;</w:t>
      </w:r>
    </w:p>
    <w:p w14:paraId="7032676A"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topHeight:units</w:t>
      </w:r>
      <w:proofErr w:type="gramEnd"/>
      <w:r w:rsidRPr="006152B7">
        <w:rPr>
          <w:rFonts w:ascii="Arial" w:hAnsi="Arial"/>
        </w:rPr>
        <w:t xml:space="preserve"> = "km" ;</w:t>
      </w:r>
    </w:p>
    <w:p w14:paraId="58B64D1C"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topHeight</w:t>
      </w:r>
      <w:proofErr w:type="gramEnd"/>
      <w:r w:rsidRPr="006152B7">
        <w:rPr>
          <w:rFonts w:ascii="Arial" w:hAnsi="Arial"/>
        </w:rPr>
        <w:t>:_FillValue = -888.f ;</w:t>
      </w:r>
    </w:p>
    <w:p w14:paraId="64B911E6" w14:textId="77777777" w:rsidR="000A4841" w:rsidRPr="006152B7" w:rsidRDefault="000A4841" w:rsidP="000A4841">
      <w:pPr>
        <w:rPr>
          <w:rFonts w:ascii="Arial" w:hAnsi="Arial"/>
        </w:rPr>
      </w:pPr>
      <w:r w:rsidRPr="006152B7">
        <w:rPr>
          <w:rFonts w:ascii="Arial" w:hAnsi="Arial"/>
        </w:rPr>
        <w:lastRenderedPageBreak/>
        <w:t xml:space="preserve">        </w:t>
      </w:r>
      <w:proofErr w:type="gramStart"/>
      <w:r w:rsidRPr="006152B7">
        <w:rPr>
          <w:rFonts w:ascii="Arial" w:hAnsi="Arial"/>
        </w:rPr>
        <w:t>float</w:t>
      </w:r>
      <w:proofErr w:type="gramEnd"/>
      <w:r w:rsidRPr="006152B7">
        <w:rPr>
          <w:rFonts w:ascii="Arial" w:hAnsi="Arial"/>
        </w:rPr>
        <w:t xml:space="preserve"> bottomHeight(elevationAngle, fpdim) ;</w:t>
      </w:r>
    </w:p>
    <w:p w14:paraId="2AF07F85"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bottomHeight:long</w:t>
      </w:r>
      <w:proofErr w:type="gramEnd"/>
      <w:r w:rsidRPr="006152B7">
        <w:rPr>
          <w:rFonts w:ascii="Arial" w:hAnsi="Arial"/>
        </w:rPr>
        <w:t>_name = "data sample bottom height AGL" ;</w:t>
      </w:r>
    </w:p>
    <w:p w14:paraId="6758D86C"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bottomHeight:units</w:t>
      </w:r>
      <w:proofErr w:type="gramEnd"/>
      <w:r w:rsidRPr="006152B7">
        <w:rPr>
          <w:rFonts w:ascii="Arial" w:hAnsi="Arial"/>
        </w:rPr>
        <w:t xml:space="preserve"> = "km" ;</w:t>
      </w:r>
    </w:p>
    <w:p w14:paraId="56738F89"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bottomHeight</w:t>
      </w:r>
      <w:proofErr w:type="gramEnd"/>
      <w:r w:rsidRPr="006152B7">
        <w:rPr>
          <w:rFonts w:ascii="Arial" w:hAnsi="Arial"/>
        </w:rPr>
        <w:t>:_FillValue = -888.f ;</w:t>
      </w:r>
    </w:p>
    <w:p w14:paraId="2A564E9E"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float</w:t>
      </w:r>
      <w:proofErr w:type="gramEnd"/>
      <w:r w:rsidRPr="006152B7">
        <w:rPr>
          <w:rFonts w:ascii="Arial" w:hAnsi="Arial"/>
        </w:rPr>
        <w:t xml:space="preserve"> topHeight_vpr(elevationAngle, fpdim) ;</w:t>
      </w:r>
    </w:p>
    <w:p w14:paraId="4C12C0B0"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topHeight</w:t>
      </w:r>
      <w:proofErr w:type="gramEnd"/>
      <w:r w:rsidRPr="006152B7">
        <w:rPr>
          <w:rFonts w:ascii="Arial" w:hAnsi="Arial"/>
        </w:rPr>
        <w:t>_vpr:long_name = "data sample top height AGL along local vertical" ;</w:t>
      </w:r>
    </w:p>
    <w:p w14:paraId="0677101C"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topHeight</w:t>
      </w:r>
      <w:proofErr w:type="gramEnd"/>
      <w:r w:rsidRPr="006152B7">
        <w:rPr>
          <w:rFonts w:ascii="Arial" w:hAnsi="Arial"/>
        </w:rPr>
        <w:t>_vpr:units = "km" ;</w:t>
      </w:r>
    </w:p>
    <w:p w14:paraId="20B1B26E"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topHeight</w:t>
      </w:r>
      <w:proofErr w:type="gramEnd"/>
      <w:r w:rsidRPr="006152B7">
        <w:rPr>
          <w:rFonts w:ascii="Arial" w:hAnsi="Arial"/>
        </w:rPr>
        <w:t>_vpr:_FillValue = -888.f ;</w:t>
      </w:r>
    </w:p>
    <w:p w14:paraId="5C16D889"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float</w:t>
      </w:r>
      <w:proofErr w:type="gramEnd"/>
      <w:r w:rsidRPr="006152B7">
        <w:rPr>
          <w:rFonts w:ascii="Arial" w:hAnsi="Arial"/>
        </w:rPr>
        <w:t xml:space="preserve"> bottomHeight_vpr(elevationAngle, fpdim) ;</w:t>
      </w:r>
    </w:p>
    <w:p w14:paraId="737DF0E9"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bottomHeight</w:t>
      </w:r>
      <w:proofErr w:type="gramEnd"/>
      <w:r w:rsidRPr="006152B7">
        <w:rPr>
          <w:rFonts w:ascii="Arial" w:hAnsi="Arial"/>
        </w:rPr>
        <w:t>_vpr:long_name = "data sample bottom height AGL along local vertical" ;</w:t>
      </w:r>
    </w:p>
    <w:p w14:paraId="418FFF20"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bottomHeight</w:t>
      </w:r>
      <w:proofErr w:type="gramEnd"/>
      <w:r w:rsidRPr="006152B7">
        <w:rPr>
          <w:rFonts w:ascii="Arial" w:hAnsi="Arial"/>
        </w:rPr>
        <w:t>_vpr:units = "km" ;</w:t>
      </w:r>
    </w:p>
    <w:p w14:paraId="4C3B386E"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bottomHeight</w:t>
      </w:r>
      <w:proofErr w:type="gramEnd"/>
      <w:r w:rsidRPr="006152B7">
        <w:rPr>
          <w:rFonts w:ascii="Arial" w:hAnsi="Arial"/>
        </w:rPr>
        <w:t>_vpr:_FillValue = -888.f ;</w:t>
      </w:r>
    </w:p>
    <w:p w14:paraId="16F0AA95"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float</w:t>
      </w:r>
      <w:proofErr w:type="gramEnd"/>
      <w:r w:rsidRPr="006152B7">
        <w:rPr>
          <w:rFonts w:ascii="Arial" w:hAnsi="Arial"/>
        </w:rPr>
        <w:t xml:space="preserve"> GR_Z_along_TMI(elevationAngle, fpdim) ;</w:t>
      </w:r>
    </w:p>
    <w:p w14:paraId="29CCC8B5" w14:textId="77777777" w:rsidR="000A4841" w:rsidRPr="006152B7" w:rsidRDefault="000A4841" w:rsidP="000A4841">
      <w:pPr>
        <w:rPr>
          <w:rFonts w:ascii="Arial" w:hAnsi="Arial"/>
        </w:rPr>
      </w:pPr>
      <w:r w:rsidRPr="006152B7">
        <w:rPr>
          <w:rFonts w:ascii="Arial" w:hAnsi="Arial"/>
        </w:rPr>
        <w:t xml:space="preserve">                GR_Z_along_TMI</w:t>
      </w:r>
      <w:proofErr w:type="gramStart"/>
      <w:r w:rsidRPr="006152B7">
        <w:rPr>
          <w:rFonts w:ascii="Arial" w:hAnsi="Arial"/>
        </w:rPr>
        <w:t>:long</w:t>
      </w:r>
      <w:proofErr w:type="gramEnd"/>
      <w:r w:rsidRPr="006152B7">
        <w:rPr>
          <w:rFonts w:ascii="Arial" w:hAnsi="Arial"/>
        </w:rPr>
        <w:t>_name = "GV radar QC Reflectivity" ;</w:t>
      </w:r>
    </w:p>
    <w:p w14:paraId="303C9289" w14:textId="77777777" w:rsidR="000A4841" w:rsidRPr="006152B7" w:rsidRDefault="000A4841" w:rsidP="000A4841">
      <w:pPr>
        <w:rPr>
          <w:rFonts w:ascii="Arial" w:hAnsi="Arial"/>
        </w:rPr>
      </w:pPr>
      <w:r w:rsidRPr="006152B7">
        <w:rPr>
          <w:rFonts w:ascii="Arial" w:hAnsi="Arial"/>
        </w:rPr>
        <w:t xml:space="preserve">                GR_Z_along_TMI</w:t>
      </w:r>
      <w:proofErr w:type="gramStart"/>
      <w:r w:rsidRPr="006152B7">
        <w:rPr>
          <w:rFonts w:ascii="Arial" w:hAnsi="Arial"/>
        </w:rPr>
        <w:t>:units</w:t>
      </w:r>
      <w:proofErr w:type="gramEnd"/>
      <w:r w:rsidRPr="006152B7">
        <w:rPr>
          <w:rFonts w:ascii="Arial" w:hAnsi="Arial"/>
        </w:rPr>
        <w:t xml:space="preserve"> = "dBZ" ;</w:t>
      </w:r>
    </w:p>
    <w:p w14:paraId="1ECE4FE3" w14:textId="77777777" w:rsidR="000A4841" w:rsidRPr="006152B7" w:rsidRDefault="000A4841" w:rsidP="000A4841">
      <w:pPr>
        <w:rPr>
          <w:rFonts w:ascii="Arial" w:hAnsi="Arial"/>
        </w:rPr>
      </w:pPr>
      <w:r w:rsidRPr="006152B7">
        <w:rPr>
          <w:rFonts w:ascii="Arial" w:hAnsi="Arial"/>
        </w:rPr>
        <w:t xml:space="preserve">                GR_Z_along_TMI</w:t>
      </w:r>
      <w:proofErr w:type="gramStart"/>
      <w:r w:rsidRPr="006152B7">
        <w:rPr>
          <w:rFonts w:ascii="Arial" w:hAnsi="Arial"/>
        </w:rPr>
        <w:t>:_</w:t>
      </w:r>
      <w:proofErr w:type="gramEnd"/>
      <w:r w:rsidRPr="006152B7">
        <w:rPr>
          <w:rFonts w:ascii="Arial" w:hAnsi="Arial"/>
        </w:rPr>
        <w:t>FillValue = -888.f ;</w:t>
      </w:r>
    </w:p>
    <w:p w14:paraId="6BDB8131"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float</w:t>
      </w:r>
      <w:proofErr w:type="gramEnd"/>
      <w:r w:rsidRPr="006152B7">
        <w:rPr>
          <w:rFonts w:ascii="Arial" w:hAnsi="Arial"/>
        </w:rPr>
        <w:t xml:space="preserve"> GR_Z_StdDev_along_TMI(elevationAngle, fpdim) ;</w:t>
      </w:r>
    </w:p>
    <w:p w14:paraId="5EF82AD0" w14:textId="77777777" w:rsidR="000A4841" w:rsidRPr="006152B7" w:rsidRDefault="000A4841" w:rsidP="000A4841">
      <w:pPr>
        <w:rPr>
          <w:rFonts w:ascii="Arial" w:hAnsi="Arial"/>
        </w:rPr>
      </w:pPr>
      <w:r w:rsidRPr="006152B7">
        <w:rPr>
          <w:rFonts w:ascii="Arial" w:hAnsi="Arial"/>
        </w:rPr>
        <w:t xml:space="preserve">                GR_Z_StdDev_along_TMI</w:t>
      </w:r>
      <w:proofErr w:type="gramStart"/>
      <w:r w:rsidRPr="006152B7">
        <w:rPr>
          <w:rFonts w:ascii="Arial" w:hAnsi="Arial"/>
        </w:rPr>
        <w:t>:long</w:t>
      </w:r>
      <w:proofErr w:type="gramEnd"/>
      <w:r w:rsidRPr="006152B7">
        <w:rPr>
          <w:rFonts w:ascii="Arial" w:hAnsi="Arial"/>
        </w:rPr>
        <w:t>_name = "Standard Deviation of GV radar QC Reflectivity" ;</w:t>
      </w:r>
    </w:p>
    <w:p w14:paraId="718F4AB2" w14:textId="77777777" w:rsidR="000A4841" w:rsidRPr="006152B7" w:rsidRDefault="000A4841" w:rsidP="000A4841">
      <w:pPr>
        <w:rPr>
          <w:rFonts w:ascii="Arial" w:hAnsi="Arial"/>
        </w:rPr>
      </w:pPr>
      <w:r w:rsidRPr="006152B7">
        <w:rPr>
          <w:rFonts w:ascii="Arial" w:hAnsi="Arial"/>
        </w:rPr>
        <w:t xml:space="preserve">                GR_Z_StdDev_along_TMI</w:t>
      </w:r>
      <w:proofErr w:type="gramStart"/>
      <w:r w:rsidRPr="006152B7">
        <w:rPr>
          <w:rFonts w:ascii="Arial" w:hAnsi="Arial"/>
        </w:rPr>
        <w:t>:units</w:t>
      </w:r>
      <w:proofErr w:type="gramEnd"/>
      <w:r w:rsidRPr="006152B7">
        <w:rPr>
          <w:rFonts w:ascii="Arial" w:hAnsi="Arial"/>
        </w:rPr>
        <w:t xml:space="preserve"> = "dBZ" ;</w:t>
      </w:r>
    </w:p>
    <w:p w14:paraId="21318667" w14:textId="77777777" w:rsidR="000A4841" w:rsidRPr="006152B7" w:rsidRDefault="000A4841" w:rsidP="000A4841">
      <w:pPr>
        <w:rPr>
          <w:rFonts w:ascii="Arial" w:hAnsi="Arial"/>
        </w:rPr>
      </w:pPr>
      <w:r w:rsidRPr="006152B7">
        <w:rPr>
          <w:rFonts w:ascii="Arial" w:hAnsi="Arial"/>
        </w:rPr>
        <w:t xml:space="preserve">                GR_Z_StdDev_along_TMI</w:t>
      </w:r>
      <w:proofErr w:type="gramStart"/>
      <w:r w:rsidRPr="006152B7">
        <w:rPr>
          <w:rFonts w:ascii="Arial" w:hAnsi="Arial"/>
        </w:rPr>
        <w:t>:_</w:t>
      </w:r>
      <w:proofErr w:type="gramEnd"/>
      <w:r w:rsidRPr="006152B7">
        <w:rPr>
          <w:rFonts w:ascii="Arial" w:hAnsi="Arial"/>
        </w:rPr>
        <w:t>FillValue = -888.f ;</w:t>
      </w:r>
    </w:p>
    <w:p w14:paraId="03FDDB17"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float</w:t>
      </w:r>
      <w:proofErr w:type="gramEnd"/>
      <w:r w:rsidRPr="006152B7">
        <w:rPr>
          <w:rFonts w:ascii="Arial" w:hAnsi="Arial"/>
        </w:rPr>
        <w:t xml:space="preserve"> GR_Z_Max_along_TMI(elevationAngle, fpdim) ;</w:t>
      </w:r>
    </w:p>
    <w:p w14:paraId="3CCAA147" w14:textId="77777777" w:rsidR="000A4841" w:rsidRPr="006152B7" w:rsidRDefault="000A4841" w:rsidP="000A4841">
      <w:pPr>
        <w:rPr>
          <w:rFonts w:ascii="Arial" w:hAnsi="Arial"/>
        </w:rPr>
      </w:pPr>
      <w:r w:rsidRPr="006152B7">
        <w:rPr>
          <w:rFonts w:ascii="Arial" w:hAnsi="Arial"/>
        </w:rPr>
        <w:t xml:space="preserve">                GR_Z_Max_along_TMI</w:t>
      </w:r>
      <w:proofErr w:type="gramStart"/>
      <w:r w:rsidRPr="006152B7">
        <w:rPr>
          <w:rFonts w:ascii="Arial" w:hAnsi="Arial"/>
        </w:rPr>
        <w:t>:long</w:t>
      </w:r>
      <w:proofErr w:type="gramEnd"/>
      <w:r w:rsidRPr="006152B7">
        <w:rPr>
          <w:rFonts w:ascii="Arial" w:hAnsi="Arial"/>
        </w:rPr>
        <w:t>_name = "Sample Maximum GV radar QC Reflectivity" ;</w:t>
      </w:r>
    </w:p>
    <w:p w14:paraId="4499E2CE" w14:textId="77777777" w:rsidR="000A4841" w:rsidRPr="006152B7" w:rsidRDefault="000A4841" w:rsidP="000A4841">
      <w:pPr>
        <w:rPr>
          <w:rFonts w:ascii="Arial" w:hAnsi="Arial"/>
        </w:rPr>
      </w:pPr>
      <w:r w:rsidRPr="006152B7">
        <w:rPr>
          <w:rFonts w:ascii="Arial" w:hAnsi="Arial"/>
        </w:rPr>
        <w:t xml:space="preserve">                GR_Z_Max_along_TMI</w:t>
      </w:r>
      <w:proofErr w:type="gramStart"/>
      <w:r w:rsidRPr="006152B7">
        <w:rPr>
          <w:rFonts w:ascii="Arial" w:hAnsi="Arial"/>
        </w:rPr>
        <w:t>:units</w:t>
      </w:r>
      <w:proofErr w:type="gramEnd"/>
      <w:r w:rsidRPr="006152B7">
        <w:rPr>
          <w:rFonts w:ascii="Arial" w:hAnsi="Arial"/>
        </w:rPr>
        <w:t xml:space="preserve"> = "dBZ" ;</w:t>
      </w:r>
    </w:p>
    <w:p w14:paraId="5E9ED3A6" w14:textId="77777777" w:rsidR="000A4841" w:rsidRPr="006152B7" w:rsidRDefault="000A4841" w:rsidP="000A4841">
      <w:pPr>
        <w:rPr>
          <w:rFonts w:ascii="Arial" w:hAnsi="Arial"/>
        </w:rPr>
      </w:pPr>
      <w:r w:rsidRPr="006152B7">
        <w:rPr>
          <w:rFonts w:ascii="Arial" w:hAnsi="Arial"/>
        </w:rPr>
        <w:t xml:space="preserve">                GR_Z_Max_along_TMI</w:t>
      </w:r>
      <w:proofErr w:type="gramStart"/>
      <w:r w:rsidRPr="006152B7">
        <w:rPr>
          <w:rFonts w:ascii="Arial" w:hAnsi="Arial"/>
        </w:rPr>
        <w:t>:_</w:t>
      </w:r>
      <w:proofErr w:type="gramEnd"/>
      <w:r w:rsidRPr="006152B7">
        <w:rPr>
          <w:rFonts w:ascii="Arial" w:hAnsi="Arial"/>
        </w:rPr>
        <w:t>FillValue = -888.f ;</w:t>
      </w:r>
    </w:p>
    <w:p w14:paraId="0E2A66D7"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short</w:t>
      </w:r>
      <w:proofErr w:type="gramEnd"/>
      <w:r w:rsidRPr="006152B7">
        <w:rPr>
          <w:rFonts w:ascii="Arial" w:hAnsi="Arial"/>
        </w:rPr>
        <w:t xml:space="preserve"> n_gr_rejected(elevationAngle, fpdim) ;</w:t>
      </w:r>
    </w:p>
    <w:p w14:paraId="0BB8104A"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n</w:t>
      </w:r>
      <w:proofErr w:type="gramEnd"/>
      <w:r w:rsidRPr="006152B7">
        <w:rPr>
          <w:rFonts w:ascii="Arial" w:hAnsi="Arial"/>
        </w:rPr>
        <w:t>_gr_rejected:long_name = "number of bins below GR_dBZ_min in GR_Z_along_TMI average" ;</w:t>
      </w:r>
    </w:p>
    <w:p w14:paraId="2F55939E"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n</w:t>
      </w:r>
      <w:proofErr w:type="gramEnd"/>
      <w:r w:rsidRPr="006152B7">
        <w:rPr>
          <w:rFonts w:ascii="Arial" w:hAnsi="Arial"/>
        </w:rPr>
        <w:t>_gr_rejected:_FillValue = -888s ;</w:t>
      </w:r>
    </w:p>
    <w:p w14:paraId="010CD8BD"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short</w:t>
      </w:r>
      <w:proofErr w:type="gramEnd"/>
      <w:r w:rsidRPr="006152B7">
        <w:rPr>
          <w:rFonts w:ascii="Arial" w:hAnsi="Arial"/>
        </w:rPr>
        <w:t xml:space="preserve"> n_gr_expected(elevationAngle, fpdim) ;</w:t>
      </w:r>
    </w:p>
    <w:p w14:paraId="64E370F2"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n</w:t>
      </w:r>
      <w:proofErr w:type="gramEnd"/>
      <w:r w:rsidRPr="006152B7">
        <w:rPr>
          <w:rFonts w:ascii="Arial" w:hAnsi="Arial"/>
        </w:rPr>
        <w:t>_gr_expected:long_name = "number of bins in GR_Z_along_TMI average" ;</w:t>
      </w:r>
    </w:p>
    <w:p w14:paraId="0470ED27"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n</w:t>
      </w:r>
      <w:proofErr w:type="gramEnd"/>
      <w:r w:rsidRPr="006152B7">
        <w:rPr>
          <w:rFonts w:ascii="Arial" w:hAnsi="Arial"/>
        </w:rPr>
        <w:t>_gr_expected:_FillValue = -888s ;</w:t>
      </w:r>
    </w:p>
    <w:p w14:paraId="7B46AC0F"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float</w:t>
      </w:r>
      <w:proofErr w:type="gramEnd"/>
      <w:r w:rsidRPr="006152B7">
        <w:rPr>
          <w:rFonts w:ascii="Arial" w:hAnsi="Arial"/>
        </w:rPr>
        <w:t xml:space="preserve"> GR_Z_VPR(elevationAngle, fpdim) ;</w:t>
      </w:r>
    </w:p>
    <w:p w14:paraId="6143B2CF" w14:textId="77777777" w:rsidR="000A4841" w:rsidRPr="006152B7" w:rsidRDefault="000A4841" w:rsidP="000A4841">
      <w:pPr>
        <w:rPr>
          <w:rFonts w:ascii="Arial" w:hAnsi="Arial"/>
        </w:rPr>
      </w:pPr>
      <w:r w:rsidRPr="006152B7">
        <w:rPr>
          <w:rFonts w:ascii="Arial" w:hAnsi="Arial"/>
        </w:rPr>
        <w:lastRenderedPageBreak/>
        <w:t xml:space="preserve">                GR_Z_VPR</w:t>
      </w:r>
      <w:proofErr w:type="gramStart"/>
      <w:r w:rsidRPr="006152B7">
        <w:rPr>
          <w:rFonts w:ascii="Arial" w:hAnsi="Arial"/>
        </w:rPr>
        <w:t>:long</w:t>
      </w:r>
      <w:proofErr w:type="gramEnd"/>
      <w:r w:rsidRPr="006152B7">
        <w:rPr>
          <w:rFonts w:ascii="Arial" w:hAnsi="Arial"/>
        </w:rPr>
        <w:t>_name = "GV radar QC Reflectivity along local vertical" ;</w:t>
      </w:r>
    </w:p>
    <w:p w14:paraId="7D2F96AC" w14:textId="77777777" w:rsidR="000A4841" w:rsidRPr="006152B7" w:rsidRDefault="000A4841" w:rsidP="000A4841">
      <w:pPr>
        <w:rPr>
          <w:rFonts w:ascii="Arial" w:hAnsi="Arial"/>
        </w:rPr>
      </w:pPr>
      <w:r w:rsidRPr="006152B7">
        <w:rPr>
          <w:rFonts w:ascii="Arial" w:hAnsi="Arial"/>
        </w:rPr>
        <w:t xml:space="preserve">                GR_Z_VPR</w:t>
      </w:r>
      <w:proofErr w:type="gramStart"/>
      <w:r w:rsidRPr="006152B7">
        <w:rPr>
          <w:rFonts w:ascii="Arial" w:hAnsi="Arial"/>
        </w:rPr>
        <w:t>:units</w:t>
      </w:r>
      <w:proofErr w:type="gramEnd"/>
      <w:r w:rsidRPr="006152B7">
        <w:rPr>
          <w:rFonts w:ascii="Arial" w:hAnsi="Arial"/>
        </w:rPr>
        <w:t xml:space="preserve"> = "dBZ" ;</w:t>
      </w:r>
    </w:p>
    <w:p w14:paraId="25B43EC5" w14:textId="77777777" w:rsidR="000A4841" w:rsidRPr="006152B7" w:rsidRDefault="000A4841" w:rsidP="000A4841">
      <w:pPr>
        <w:rPr>
          <w:rFonts w:ascii="Arial" w:hAnsi="Arial"/>
        </w:rPr>
      </w:pPr>
      <w:r w:rsidRPr="006152B7">
        <w:rPr>
          <w:rFonts w:ascii="Arial" w:hAnsi="Arial"/>
        </w:rPr>
        <w:t xml:space="preserve">                GR_Z_VPR</w:t>
      </w:r>
      <w:proofErr w:type="gramStart"/>
      <w:r w:rsidRPr="006152B7">
        <w:rPr>
          <w:rFonts w:ascii="Arial" w:hAnsi="Arial"/>
        </w:rPr>
        <w:t>:_</w:t>
      </w:r>
      <w:proofErr w:type="gramEnd"/>
      <w:r w:rsidRPr="006152B7">
        <w:rPr>
          <w:rFonts w:ascii="Arial" w:hAnsi="Arial"/>
        </w:rPr>
        <w:t>FillValue = -888.f ;</w:t>
      </w:r>
    </w:p>
    <w:p w14:paraId="0ED8CFD4"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float</w:t>
      </w:r>
      <w:proofErr w:type="gramEnd"/>
      <w:r w:rsidRPr="006152B7">
        <w:rPr>
          <w:rFonts w:ascii="Arial" w:hAnsi="Arial"/>
        </w:rPr>
        <w:t xml:space="preserve"> GR_Z_StdDev_VPR(elevationAngle, fpdim) ;</w:t>
      </w:r>
    </w:p>
    <w:p w14:paraId="2EA9BDB3" w14:textId="77777777" w:rsidR="000A4841" w:rsidRPr="006152B7" w:rsidRDefault="000A4841" w:rsidP="000A4841">
      <w:pPr>
        <w:rPr>
          <w:rFonts w:ascii="Arial" w:hAnsi="Arial"/>
        </w:rPr>
      </w:pPr>
      <w:r w:rsidRPr="006152B7">
        <w:rPr>
          <w:rFonts w:ascii="Arial" w:hAnsi="Arial"/>
        </w:rPr>
        <w:t xml:space="preserve">                GR_Z_StdDev_VPR</w:t>
      </w:r>
      <w:proofErr w:type="gramStart"/>
      <w:r w:rsidRPr="006152B7">
        <w:rPr>
          <w:rFonts w:ascii="Arial" w:hAnsi="Arial"/>
        </w:rPr>
        <w:t>:long</w:t>
      </w:r>
      <w:proofErr w:type="gramEnd"/>
      <w:r w:rsidRPr="006152B7">
        <w:rPr>
          <w:rFonts w:ascii="Arial" w:hAnsi="Arial"/>
        </w:rPr>
        <w:t>_name = "Standard Deviation of GV radar QC Reflectivity along local vertical" ;</w:t>
      </w:r>
    </w:p>
    <w:p w14:paraId="40DF5305" w14:textId="77777777" w:rsidR="000A4841" w:rsidRPr="006152B7" w:rsidRDefault="000A4841" w:rsidP="000A4841">
      <w:pPr>
        <w:rPr>
          <w:rFonts w:ascii="Arial" w:hAnsi="Arial"/>
        </w:rPr>
      </w:pPr>
      <w:r w:rsidRPr="006152B7">
        <w:rPr>
          <w:rFonts w:ascii="Arial" w:hAnsi="Arial"/>
        </w:rPr>
        <w:t xml:space="preserve">                GR_Z_StdDev_VPR</w:t>
      </w:r>
      <w:proofErr w:type="gramStart"/>
      <w:r w:rsidRPr="006152B7">
        <w:rPr>
          <w:rFonts w:ascii="Arial" w:hAnsi="Arial"/>
        </w:rPr>
        <w:t>:units</w:t>
      </w:r>
      <w:proofErr w:type="gramEnd"/>
      <w:r w:rsidRPr="006152B7">
        <w:rPr>
          <w:rFonts w:ascii="Arial" w:hAnsi="Arial"/>
        </w:rPr>
        <w:t xml:space="preserve"> = "dBZ" ;</w:t>
      </w:r>
    </w:p>
    <w:p w14:paraId="5280BC3C" w14:textId="77777777" w:rsidR="000A4841" w:rsidRPr="006152B7" w:rsidRDefault="000A4841" w:rsidP="000A4841">
      <w:pPr>
        <w:rPr>
          <w:rFonts w:ascii="Arial" w:hAnsi="Arial"/>
        </w:rPr>
      </w:pPr>
      <w:r w:rsidRPr="006152B7">
        <w:rPr>
          <w:rFonts w:ascii="Arial" w:hAnsi="Arial"/>
        </w:rPr>
        <w:t xml:space="preserve">                GR_Z_StdDev_VPR</w:t>
      </w:r>
      <w:proofErr w:type="gramStart"/>
      <w:r w:rsidRPr="006152B7">
        <w:rPr>
          <w:rFonts w:ascii="Arial" w:hAnsi="Arial"/>
        </w:rPr>
        <w:t>:_</w:t>
      </w:r>
      <w:proofErr w:type="gramEnd"/>
      <w:r w:rsidRPr="006152B7">
        <w:rPr>
          <w:rFonts w:ascii="Arial" w:hAnsi="Arial"/>
        </w:rPr>
        <w:t>FillValue = -888.f ;</w:t>
      </w:r>
    </w:p>
    <w:p w14:paraId="2FC22656"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float</w:t>
      </w:r>
      <w:proofErr w:type="gramEnd"/>
      <w:r w:rsidRPr="006152B7">
        <w:rPr>
          <w:rFonts w:ascii="Arial" w:hAnsi="Arial"/>
        </w:rPr>
        <w:t xml:space="preserve"> GR_Z_Max_VPR(elevationAngle, fpdim) ;</w:t>
      </w:r>
    </w:p>
    <w:p w14:paraId="4645713B" w14:textId="77777777" w:rsidR="000A4841" w:rsidRPr="006152B7" w:rsidRDefault="000A4841" w:rsidP="000A4841">
      <w:pPr>
        <w:rPr>
          <w:rFonts w:ascii="Arial" w:hAnsi="Arial"/>
        </w:rPr>
      </w:pPr>
      <w:r w:rsidRPr="006152B7">
        <w:rPr>
          <w:rFonts w:ascii="Arial" w:hAnsi="Arial"/>
        </w:rPr>
        <w:t xml:space="preserve">                GR_Z_Max_VPR</w:t>
      </w:r>
      <w:proofErr w:type="gramStart"/>
      <w:r w:rsidRPr="006152B7">
        <w:rPr>
          <w:rFonts w:ascii="Arial" w:hAnsi="Arial"/>
        </w:rPr>
        <w:t>:long</w:t>
      </w:r>
      <w:proofErr w:type="gramEnd"/>
      <w:r w:rsidRPr="006152B7">
        <w:rPr>
          <w:rFonts w:ascii="Arial" w:hAnsi="Arial"/>
        </w:rPr>
        <w:t>_name = "Sample Maximum GV radar QC Reflectivity along local vertical" ;</w:t>
      </w:r>
    </w:p>
    <w:p w14:paraId="7115C2EA" w14:textId="77777777" w:rsidR="000A4841" w:rsidRPr="006152B7" w:rsidRDefault="000A4841" w:rsidP="000A4841">
      <w:pPr>
        <w:rPr>
          <w:rFonts w:ascii="Arial" w:hAnsi="Arial"/>
        </w:rPr>
      </w:pPr>
      <w:r w:rsidRPr="006152B7">
        <w:rPr>
          <w:rFonts w:ascii="Arial" w:hAnsi="Arial"/>
        </w:rPr>
        <w:t xml:space="preserve">                GR_Z_Max_VPR</w:t>
      </w:r>
      <w:proofErr w:type="gramStart"/>
      <w:r w:rsidRPr="006152B7">
        <w:rPr>
          <w:rFonts w:ascii="Arial" w:hAnsi="Arial"/>
        </w:rPr>
        <w:t>:units</w:t>
      </w:r>
      <w:proofErr w:type="gramEnd"/>
      <w:r w:rsidRPr="006152B7">
        <w:rPr>
          <w:rFonts w:ascii="Arial" w:hAnsi="Arial"/>
        </w:rPr>
        <w:t xml:space="preserve"> = "dBZ" ;</w:t>
      </w:r>
    </w:p>
    <w:p w14:paraId="6AE38D15" w14:textId="77777777" w:rsidR="000A4841" w:rsidRPr="006152B7" w:rsidRDefault="000A4841" w:rsidP="000A4841">
      <w:pPr>
        <w:rPr>
          <w:rFonts w:ascii="Arial" w:hAnsi="Arial"/>
        </w:rPr>
      </w:pPr>
      <w:r w:rsidRPr="006152B7">
        <w:rPr>
          <w:rFonts w:ascii="Arial" w:hAnsi="Arial"/>
        </w:rPr>
        <w:t xml:space="preserve">                GR_Z_Max_VPR</w:t>
      </w:r>
      <w:proofErr w:type="gramStart"/>
      <w:r w:rsidRPr="006152B7">
        <w:rPr>
          <w:rFonts w:ascii="Arial" w:hAnsi="Arial"/>
        </w:rPr>
        <w:t>:_</w:t>
      </w:r>
      <w:proofErr w:type="gramEnd"/>
      <w:r w:rsidRPr="006152B7">
        <w:rPr>
          <w:rFonts w:ascii="Arial" w:hAnsi="Arial"/>
        </w:rPr>
        <w:t>FillValue = -888.f ;</w:t>
      </w:r>
    </w:p>
    <w:p w14:paraId="36A8450F"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short</w:t>
      </w:r>
      <w:proofErr w:type="gramEnd"/>
      <w:r w:rsidRPr="006152B7">
        <w:rPr>
          <w:rFonts w:ascii="Arial" w:hAnsi="Arial"/>
        </w:rPr>
        <w:t xml:space="preserve"> n_gr_vpr_rejected(elevationAngle, fpdim) ;</w:t>
      </w:r>
    </w:p>
    <w:p w14:paraId="706E0F9C"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n</w:t>
      </w:r>
      <w:proofErr w:type="gramEnd"/>
      <w:r w:rsidRPr="006152B7">
        <w:rPr>
          <w:rFonts w:ascii="Arial" w:hAnsi="Arial"/>
        </w:rPr>
        <w:t>_gr_vpr_rejected:long_name = "number of bins below GR_dBZ_min in GR_Z_VPR average" ;</w:t>
      </w:r>
    </w:p>
    <w:p w14:paraId="4959D898"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n</w:t>
      </w:r>
      <w:proofErr w:type="gramEnd"/>
      <w:r w:rsidRPr="006152B7">
        <w:rPr>
          <w:rFonts w:ascii="Arial" w:hAnsi="Arial"/>
        </w:rPr>
        <w:t>_gr_vpr_rejected:_FillValue = -888s ;</w:t>
      </w:r>
    </w:p>
    <w:p w14:paraId="16D7220D"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short</w:t>
      </w:r>
      <w:proofErr w:type="gramEnd"/>
      <w:r w:rsidRPr="006152B7">
        <w:rPr>
          <w:rFonts w:ascii="Arial" w:hAnsi="Arial"/>
        </w:rPr>
        <w:t xml:space="preserve"> n_gr_vpr_expected(elevationAngle, fpdim) ;</w:t>
      </w:r>
    </w:p>
    <w:p w14:paraId="5642169A"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n</w:t>
      </w:r>
      <w:proofErr w:type="gramEnd"/>
      <w:r w:rsidRPr="006152B7">
        <w:rPr>
          <w:rFonts w:ascii="Arial" w:hAnsi="Arial"/>
        </w:rPr>
        <w:t>_gr_vpr_expected:long_name = "number of bins in GR_Z_VPR average" ;</w:t>
      </w:r>
    </w:p>
    <w:p w14:paraId="4069EF88"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n</w:t>
      </w:r>
      <w:proofErr w:type="gramEnd"/>
      <w:r w:rsidRPr="006152B7">
        <w:rPr>
          <w:rFonts w:ascii="Arial" w:hAnsi="Arial"/>
        </w:rPr>
        <w:t>_gr_vpr_expected:_FillValue = -888s ;</w:t>
      </w:r>
    </w:p>
    <w:p w14:paraId="3B17093A"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float</w:t>
      </w:r>
      <w:proofErr w:type="gramEnd"/>
      <w:r w:rsidRPr="006152B7">
        <w:rPr>
          <w:rFonts w:ascii="Arial" w:hAnsi="Arial"/>
        </w:rPr>
        <w:t xml:space="preserve"> TMIlatitude(fpdim) ;</w:t>
      </w:r>
    </w:p>
    <w:p w14:paraId="7DC9C138" w14:textId="77777777" w:rsidR="000A4841" w:rsidRPr="006152B7" w:rsidRDefault="000A4841" w:rsidP="000A4841">
      <w:pPr>
        <w:rPr>
          <w:rFonts w:ascii="Arial" w:hAnsi="Arial"/>
        </w:rPr>
      </w:pPr>
      <w:r w:rsidRPr="006152B7">
        <w:rPr>
          <w:rFonts w:ascii="Arial" w:hAnsi="Arial"/>
        </w:rPr>
        <w:t xml:space="preserve">                TMIlatitude</w:t>
      </w:r>
      <w:proofErr w:type="gramStart"/>
      <w:r w:rsidRPr="006152B7">
        <w:rPr>
          <w:rFonts w:ascii="Arial" w:hAnsi="Arial"/>
        </w:rPr>
        <w:t>:long</w:t>
      </w:r>
      <w:proofErr w:type="gramEnd"/>
      <w:r w:rsidRPr="006152B7">
        <w:rPr>
          <w:rFonts w:ascii="Arial" w:hAnsi="Arial"/>
        </w:rPr>
        <w:t>_name = "Latitude of TMI surface bin" ;</w:t>
      </w:r>
    </w:p>
    <w:p w14:paraId="400688AA" w14:textId="77777777" w:rsidR="000A4841" w:rsidRPr="006152B7" w:rsidRDefault="000A4841" w:rsidP="000A4841">
      <w:pPr>
        <w:rPr>
          <w:rFonts w:ascii="Arial" w:hAnsi="Arial"/>
        </w:rPr>
      </w:pPr>
      <w:r w:rsidRPr="006152B7">
        <w:rPr>
          <w:rFonts w:ascii="Arial" w:hAnsi="Arial"/>
        </w:rPr>
        <w:t xml:space="preserve">                TMIlatitude</w:t>
      </w:r>
      <w:proofErr w:type="gramStart"/>
      <w:r w:rsidRPr="006152B7">
        <w:rPr>
          <w:rFonts w:ascii="Arial" w:hAnsi="Arial"/>
        </w:rPr>
        <w:t>:units</w:t>
      </w:r>
      <w:proofErr w:type="gramEnd"/>
      <w:r w:rsidRPr="006152B7">
        <w:rPr>
          <w:rFonts w:ascii="Arial" w:hAnsi="Arial"/>
        </w:rPr>
        <w:t xml:space="preserve"> = "degrees North" ;</w:t>
      </w:r>
    </w:p>
    <w:p w14:paraId="55B5BD65" w14:textId="77777777" w:rsidR="000A4841" w:rsidRPr="006152B7" w:rsidRDefault="000A4841" w:rsidP="000A4841">
      <w:pPr>
        <w:rPr>
          <w:rFonts w:ascii="Arial" w:hAnsi="Arial"/>
        </w:rPr>
      </w:pPr>
      <w:r w:rsidRPr="006152B7">
        <w:rPr>
          <w:rFonts w:ascii="Arial" w:hAnsi="Arial"/>
        </w:rPr>
        <w:t xml:space="preserve">                TMIlatitude</w:t>
      </w:r>
      <w:proofErr w:type="gramStart"/>
      <w:r w:rsidRPr="006152B7">
        <w:rPr>
          <w:rFonts w:ascii="Arial" w:hAnsi="Arial"/>
        </w:rPr>
        <w:t>:_</w:t>
      </w:r>
      <w:proofErr w:type="gramEnd"/>
      <w:r w:rsidRPr="006152B7">
        <w:rPr>
          <w:rFonts w:ascii="Arial" w:hAnsi="Arial"/>
        </w:rPr>
        <w:t>FillValue = -888.f ;</w:t>
      </w:r>
    </w:p>
    <w:p w14:paraId="382FAB27"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float</w:t>
      </w:r>
      <w:proofErr w:type="gramEnd"/>
      <w:r w:rsidRPr="006152B7">
        <w:rPr>
          <w:rFonts w:ascii="Arial" w:hAnsi="Arial"/>
        </w:rPr>
        <w:t xml:space="preserve"> TMIlongitude(fpdim) ;</w:t>
      </w:r>
    </w:p>
    <w:p w14:paraId="17C5BA62" w14:textId="77777777" w:rsidR="000A4841" w:rsidRPr="006152B7" w:rsidRDefault="000A4841" w:rsidP="000A4841">
      <w:pPr>
        <w:rPr>
          <w:rFonts w:ascii="Arial" w:hAnsi="Arial"/>
        </w:rPr>
      </w:pPr>
      <w:r w:rsidRPr="006152B7">
        <w:rPr>
          <w:rFonts w:ascii="Arial" w:hAnsi="Arial"/>
        </w:rPr>
        <w:t xml:space="preserve">                TMIlongitude</w:t>
      </w:r>
      <w:proofErr w:type="gramStart"/>
      <w:r w:rsidRPr="006152B7">
        <w:rPr>
          <w:rFonts w:ascii="Arial" w:hAnsi="Arial"/>
        </w:rPr>
        <w:t>:long</w:t>
      </w:r>
      <w:proofErr w:type="gramEnd"/>
      <w:r w:rsidRPr="006152B7">
        <w:rPr>
          <w:rFonts w:ascii="Arial" w:hAnsi="Arial"/>
        </w:rPr>
        <w:t>_name = "Longitude of TMI surface bin" ;</w:t>
      </w:r>
    </w:p>
    <w:p w14:paraId="178BF275" w14:textId="77777777" w:rsidR="000A4841" w:rsidRPr="006152B7" w:rsidRDefault="000A4841" w:rsidP="000A4841">
      <w:pPr>
        <w:rPr>
          <w:rFonts w:ascii="Arial" w:hAnsi="Arial"/>
        </w:rPr>
      </w:pPr>
      <w:r w:rsidRPr="006152B7">
        <w:rPr>
          <w:rFonts w:ascii="Arial" w:hAnsi="Arial"/>
        </w:rPr>
        <w:t xml:space="preserve">                TMIlongitude</w:t>
      </w:r>
      <w:proofErr w:type="gramStart"/>
      <w:r w:rsidRPr="006152B7">
        <w:rPr>
          <w:rFonts w:ascii="Arial" w:hAnsi="Arial"/>
        </w:rPr>
        <w:t>:units</w:t>
      </w:r>
      <w:proofErr w:type="gramEnd"/>
      <w:r w:rsidRPr="006152B7">
        <w:rPr>
          <w:rFonts w:ascii="Arial" w:hAnsi="Arial"/>
        </w:rPr>
        <w:t xml:space="preserve"> = "degrees East" ;</w:t>
      </w:r>
    </w:p>
    <w:p w14:paraId="6EE13676" w14:textId="77777777" w:rsidR="000A4841" w:rsidRPr="006152B7" w:rsidRDefault="000A4841" w:rsidP="000A4841">
      <w:pPr>
        <w:rPr>
          <w:rFonts w:ascii="Arial" w:hAnsi="Arial"/>
        </w:rPr>
      </w:pPr>
      <w:r w:rsidRPr="006152B7">
        <w:rPr>
          <w:rFonts w:ascii="Arial" w:hAnsi="Arial"/>
        </w:rPr>
        <w:t xml:space="preserve">                TMIlongitude</w:t>
      </w:r>
      <w:proofErr w:type="gramStart"/>
      <w:r w:rsidRPr="006152B7">
        <w:rPr>
          <w:rFonts w:ascii="Arial" w:hAnsi="Arial"/>
        </w:rPr>
        <w:t>:_</w:t>
      </w:r>
      <w:proofErr w:type="gramEnd"/>
      <w:r w:rsidRPr="006152B7">
        <w:rPr>
          <w:rFonts w:ascii="Arial" w:hAnsi="Arial"/>
        </w:rPr>
        <w:t>FillValue = -888.f ;</w:t>
      </w:r>
    </w:p>
    <w:p w14:paraId="50F34367"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short</w:t>
      </w:r>
      <w:proofErr w:type="gramEnd"/>
      <w:r w:rsidRPr="006152B7">
        <w:rPr>
          <w:rFonts w:ascii="Arial" w:hAnsi="Arial"/>
        </w:rPr>
        <w:t xml:space="preserve"> surfaceType(fpdim) ;</w:t>
      </w:r>
    </w:p>
    <w:p w14:paraId="1F6DAE0C"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surfaceType:long</w:t>
      </w:r>
      <w:proofErr w:type="gramEnd"/>
      <w:r w:rsidRPr="006152B7">
        <w:rPr>
          <w:rFonts w:ascii="Arial" w:hAnsi="Arial"/>
        </w:rPr>
        <w:t>_name = "2A-12 Land/Ocean Flag" ;</w:t>
      </w:r>
    </w:p>
    <w:p w14:paraId="4DBABDDA"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surfaceType:units</w:t>
      </w:r>
      <w:proofErr w:type="gramEnd"/>
      <w:r w:rsidRPr="006152B7">
        <w:rPr>
          <w:rFonts w:ascii="Arial" w:hAnsi="Arial"/>
        </w:rPr>
        <w:t xml:space="preserve"> = "Categorical" ;</w:t>
      </w:r>
    </w:p>
    <w:p w14:paraId="10123694"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surfaceType</w:t>
      </w:r>
      <w:proofErr w:type="gramEnd"/>
      <w:r w:rsidRPr="006152B7">
        <w:rPr>
          <w:rFonts w:ascii="Arial" w:hAnsi="Arial"/>
        </w:rPr>
        <w:t>:_FillValue = -888s ;</w:t>
      </w:r>
    </w:p>
    <w:p w14:paraId="25C49233"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float</w:t>
      </w:r>
      <w:proofErr w:type="gramEnd"/>
      <w:r w:rsidRPr="006152B7">
        <w:rPr>
          <w:rFonts w:ascii="Arial" w:hAnsi="Arial"/>
        </w:rPr>
        <w:t xml:space="preserve"> surfaceRain(fpdim) ;</w:t>
      </w:r>
    </w:p>
    <w:p w14:paraId="01297E7B"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surfaceRain:long</w:t>
      </w:r>
      <w:proofErr w:type="gramEnd"/>
      <w:r w:rsidRPr="006152B7">
        <w:rPr>
          <w:rFonts w:ascii="Arial" w:hAnsi="Arial"/>
        </w:rPr>
        <w:t>_name = "2A-12 Estimated Surface Rain Rate" ;</w:t>
      </w:r>
    </w:p>
    <w:p w14:paraId="2FE5E0E5" w14:textId="77777777" w:rsidR="000A4841" w:rsidRPr="006152B7" w:rsidRDefault="000A4841" w:rsidP="000A4841">
      <w:pPr>
        <w:rPr>
          <w:rFonts w:ascii="Arial" w:hAnsi="Arial"/>
        </w:rPr>
      </w:pPr>
      <w:r w:rsidRPr="006152B7">
        <w:rPr>
          <w:rFonts w:ascii="Arial" w:hAnsi="Arial"/>
        </w:rPr>
        <w:lastRenderedPageBreak/>
        <w:t xml:space="preserve">                </w:t>
      </w:r>
      <w:proofErr w:type="gramStart"/>
      <w:r w:rsidRPr="006152B7">
        <w:rPr>
          <w:rFonts w:ascii="Arial" w:hAnsi="Arial"/>
        </w:rPr>
        <w:t>surfaceRain:units</w:t>
      </w:r>
      <w:proofErr w:type="gramEnd"/>
      <w:r w:rsidRPr="006152B7">
        <w:rPr>
          <w:rFonts w:ascii="Arial" w:hAnsi="Arial"/>
        </w:rPr>
        <w:t xml:space="preserve"> = "mm/h" ;</w:t>
      </w:r>
    </w:p>
    <w:p w14:paraId="20F16B1D"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surfaceRain</w:t>
      </w:r>
      <w:proofErr w:type="gramEnd"/>
      <w:r w:rsidRPr="006152B7">
        <w:rPr>
          <w:rFonts w:ascii="Arial" w:hAnsi="Arial"/>
        </w:rPr>
        <w:t>:_FillValue = -888.f ;</w:t>
      </w:r>
    </w:p>
    <w:p w14:paraId="68A7062C"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short</w:t>
      </w:r>
      <w:proofErr w:type="gramEnd"/>
      <w:r w:rsidRPr="006152B7">
        <w:rPr>
          <w:rFonts w:ascii="Arial" w:hAnsi="Arial"/>
        </w:rPr>
        <w:t xml:space="preserve"> rainFlag(fpdim) ;</w:t>
      </w:r>
    </w:p>
    <w:p w14:paraId="6AA4A4E1"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rainFlag:long</w:t>
      </w:r>
      <w:proofErr w:type="gramEnd"/>
      <w:r w:rsidRPr="006152B7">
        <w:rPr>
          <w:rFonts w:ascii="Arial" w:hAnsi="Arial"/>
        </w:rPr>
        <w:t>_name = "2A-12 Rain Flag (V6 only)" ;</w:t>
      </w:r>
    </w:p>
    <w:p w14:paraId="49563AA2"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rainFlag:units</w:t>
      </w:r>
      <w:proofErr w:type="gramEnd"/>
      <w:r w:rsidRPr="006152B7">
        <w:rPr>
          <w:rFonts w:ascii="Arial" w:hAnsi="Arial"/>
        </w:rPr>
        <w:t xml:space="preserve"> = "Categorical" ;</w:t>
      </w:r>
    </w:p>
    <w:p w14:paraId="0C142C1A"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rainFlag</w:t>
      </w:r>
      <w:proofErr w:type="gramEnd"/>
      <w:r w:rsidRPr="006152B7">
        <w:rPr>
          <w:rFonts w:ascii="Arial" w:hAnsi="Arial"/>
        </w:rPr>
        <w:t>:_FillValue = -888s ;</w:t>
      </w:r>
    </w:p>
    <w:p w14:paraId="7CEC8D5A"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short</w:t>
      </w:r>
      <w:proofErr w:type="gramEnd"/>
      <w:r w:rsidRPr="006152B7">
        <w:rPr>
          <w:rFonts w:ascii="Arial" w:hAnsi="Arial"/>
        </w:rPr>
        <w:t xml:space="preserve"> dataFlag(fpdim) ;</w:t>
      </w:r>
    </w:p>
    <w:p w14:paraId="19F7A079"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dataFlag:long</w:t>
      </w:r>
      <w:proofErr w:type="gramEnd"/>
      <w:r w:rsidRPr="006152B7">
        <w:rPr>
          <w:rFonts w:ascii="Arial" w:hAnsi="Arial"/>
        </w:rPr>
        <w:t>_name = "2A-12 Data Flag (V7) or PixelStatus (V6)" ;</w:t>
      </w:r>
    </w:p>
    <w:p w14:paraId="4BD3EF4A"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dataFlag:units</w:t>
      </w:r>
      <w:proofErr w:type="gramEnd"/>
      <w:r w:rsidRPr="006152B7">
        <w:rPr>
          <w:rFonts w:ascii="Arial" w:hAnsi="Arial"/>
        </w:rPr>
        <w:t xml:space="preserve"> = "Categorical" ;</w:t>
      </w:r>
    </w:p>
    <w:p w14:paraId="1C8FBF9A"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dataFlag</w:t>
      </w:r>
      <w:proofErr w:type="gramEnd"/>
      <w:r w:rsidRPr="006152B7">
        <w:rPr>
          <w:rFonts w:ascii="Arial" w:hAnsi="Arial"/>
        </w:rPr>
        <w:t>:_FillValue = -888s ;</w:t>
      </w:r>
    </w:p>
    <w:p w14:paraId="51B648FE"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short</w:t>
      </w:r>
      <w:proofErr w:type="gramEnd"/>
      <w:r w:rsidRPr="006152B7">
        <w:rPr>
          <w:rFonts w:ascii="Arial" w:hAnsi="Arial"/>
        </w:rPr>
        <w:t xml:space="preserve"> PoP(fpdim) ;</w:t>
      </w:r>
    </w:p>
    <w:p w14:paraId="591B0E24" w14:textId="77777777" w:rsidR="000A4841" w:rsidRPr="006152B7" w:rsidRDefault="000A4841" w:rsidP="000A4841">
      <w:pPr>
        <w:rPr>
          <w:rFonts w:ascii="Arial" w:hAnsi="Arial"/>
        </w:rPr>
      </w:pPr>
      <w:r w:rsidRPr="006152B7">
        <w:rPr>
          <w:rFonts w:ascii="Arial" w:hAnsi="Arial"/>
        </w:rPr>
        <w:t xml:space="preserve">                PoP</w:t>
      </w:r>
      <w:proofErr w:type="gramStart"/>
      <w:r w:rsidRPr="006152B7">
        <w:rPr>
          <w:rFonts w:ascii="Arial" w:hAnsi="Arial"/>
        </w:rPr>
        <w:t>:long</w:t>
      </w:r>
      <w:proofErr w:type="gramEnd"/>
      <w:r w:rsidRPr="006152B7">
        <w:rPr>
          <w:rFonts w:ascii="Arial" w:hAnsi="Arial"/>
        </w:rPr>
        <w:t>_name = "2A-12 Probability of Precipitation" ;</w:t>
      </w:r>
    </w:p>
    <w:p w14:paraId="7DFA5B0F" w14:textId="77777777" w:rsidR="000A4841" w:rsidRPr="006152B7" w:rsidRDefault="000A4841" w:rsidP="000A4841">
      <w:pPr>
        <w:rPr>
          <w:rFonts w:ascii="Arial" w:hAnsi="Arial"/>
        </w:rPr>
      </w:pPr>
      <w:r w:rsidRPr="006152B7">
        <w:rPr>
          <w:rFonts w:ascii="Arial" w:hAnsi="Arial"/>
        </w:rPr>
        <w:t xml:space="preserve">                PoP</w:t>
      </w:r>
      <w:proofErr w:type="gramStart"/>
      <w:r w:rsidRPr="006152B7">
        <w:rPr>
          <w:rFonts w:ascii="Arial" w:hAnsi="Arial"/>
        </w:rPr>
        <w:t>:units</w:t>
      </w:r>
      <w:proofErr w:type="gramEnd"/>
      <w:r w:rsidRPr="006152B7">
        <w:rPr>
          <w:rFonts w:ascii="Arial" w:hAnsi="Arial"/>
        </w:rPr>
        <w:t xml:space="preserve"> = "percent" ;</w:t>
      </w:r>
    </w:p>
    <w:p w14:paraId="08844271" w14:textId="77777777" w:rsidR="000A4841" w:rsidRPr="006152B7" w:rsidRDefault="000A4841" w:rsidP="000A4841">
      <w:pPr>
        <w:rPr>
          <w:rFonts w:ascii="Arial" w:hAnsi="Arial"/>
        </w:rPr>
      </w:pPr>
      <w:r w:rsidRPr="006152B7">
        <w:rPr>
          <w:rFonts w:ascii="Arial" w:hAnsi="Arial"/>
        </w:rPr>
        <w:t xml:space="preserve">                PoP</w:t>
      </w:r>
      <w:proofErr w:type="gramStart"/>
      <w:r w:rsidRPr="006152B7">
        <w:rPr>
          <w:rFonts w:ascii="Arial" w:hAnsi="Arial"/>
        </w:rPr>
        <w:t>:_</w:t>
      </w:r>
      <w:proofErr w:type="gramEnd"/>
      <w:r w:rsidRPr="006152B7">
        <w:rPr>
          <w:rFonts w:ascii="Arial" w:hAnsi="Arial"/>
        </w:rPr>
        <w:t>FillValue = -888s ;</w:t>
      </w:r>
    </w:p>
    <w:p w14:paraId="54F5A36B"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short</w:t>
      </w:r>
      <w:proofErr w:type="gramEnd"/>
      <w:r w:rsidRPr="006152B7">
        <w:rPr>
          <w:rFonts w:ascii="Arial" w:hAnsi="Arial"/>
        </w:rPr>
        <w:t xml:space="preserve"> freezingHeight(fpdim) ;</w:t>
      </w:r>
    </w:p>
    <w:p w14:paraId="6E8B2CD0"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freezingHeight:long</w:t>
      </w:r>
      <w:proofErr w:type="gramEnd"/>
      <w:r w:rsidRPr="006152B7">
        <w:rPr>
          <w:rFonts w:ascii="Arial" w:hAnsi="Arial"/>
        </w:rPr>
        <w:t>_name = "2A-12 Freezing Height" ;</w:t>
      </w:r>
    </w:p>
    <w:p w14:paraId="6C432BCF"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freezingHeight:units</w:t>
      </w:r>
      <w:proofErr w:type="gramEnd"/>
      <w:r w:rsidRPr="006152B7">
        <w:rPr>
          <w:rFonts w:ascii="Arial" w:hAnsi="Arial"/>
        </w:rPr>
        <w:t xml:space="preserve"> = "meters" ;</w:t>
      </w:r>
    </w:p>
    <w:p w14:paraId="67F494F7"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freezingHeight</w:t>
      </w:r>
      <w:proofErr w:type="gramEnd"/>
      <w:r w:rsidRPr="006152B7">
        <w:rPr>
          <w:rFonts w:ascii="Arial" w:hAnsi="Arial"/>
        </w:rPr>
        <w:t>:_FillValue = -888s ;</w:t>
      </w:r>
    </w:p>
    <w:p w14:paraId="2D03AFCF"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int</w:t>
      </w:r>
      <w:proofErr w:type="gramEnd"/>
      <w:r w:rsidRPr="006152B7">
        <w:rPr>
          <w:rFonts w:ascii="Arial" w:hAnsi="Arial"/>
        </w:rPr>
        <w:t xml:space="preserve"> rayIndex(fpdim) ;</w:t>
      </w:r>
    </w:p>
    <w:p w14:paraId="017C5725"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rayIndex:long</w:t>
      </w:r>
      <w:proofErr w:type="gramEnd"/>
      <w:r w:rsidRPr="006152B7">
        <w:rPr>
          <w:rFonts w:ascii="Arial" w:hAnsi="Arial"/>
        </w:rPr>
        <w:t>_name = "TMI product-relative ray,scan IDL 1-D array index" ;</w:t>
      </w:r>
    </w:p>
    <w:p w14:paraId="1A27C9BC"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rayIndex</w:t>
      </w:r>
      <w:proofErr w:type="gramEnd"/>
      <w:r w:rsidRPr="006152B7">
        <w:rPr>
          <w:rFonts w:ascii="Arial" w:hAnsi="Arial"/>
        </w:rPr>
        <w:t>:_FillValue = -888 ;</w:t>
      </w:r>
    </w:p>
    <w:p w14:paraId="0372F9FC"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double</w:t>
      </w:r>
      <w:proofErr w:type="gramEnd"/>
      <w:r w:rsidRPr="006152B7">
        <w:rPr>
          <w:rFonts w:ascii="Arial" w:hAnsi="Arial"/>
        </w:rPr>
        <w:t xml:space="preserve"> timeNearestApproach ;</w:t>
      </w:r>
    </w:p>
    <w:p w14:paraId="6CECD880"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timeNearestApproach:units</w:t>
      </w:r>
      <w:proofErr w:type="gramEnd"/>
      <w:r w:rsidRPr="006152B7">
        <w:rPr>
          <w:rFonts w:ascii="Arial" w:hAnsi="Arial"/>
        </w:rPr>
        <w:t xml:space="preserve"> = "seconds" ;</w:t>
      </w:r>
    </w:p>
    <w:p w14:paraId="553AA58A"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timeNearestApproach:long</w:t>
      </w:r>
      <w:proofErr w:type="gramEnd"/>
      <w:r w:rsidRPr="006152B7">
        <w:rPr>
          <w:rFonts w:ascii="Arial" w:hAnsi="Arial"/>
        </w:rPr>
        <w:t>_name = "Seconds since 01-01-1970 00:00:00" ;</w:t>
      </w:r>
    </w:p>
    <w:p w14:paraId="45ED8B1B"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timeNearestApproach</w:t>
      </w:r>
      <w:proofErr w:type="gramEnd"/>
      <w:r w:rsidRPr="006152B7">
        <w:rPr>
          <w:rFonts w:ascii="Arial" w:hAnsi="Arial"/>
        </w:rPr>
        <w:t>:_FillValue = 0. ;</w:t>
      </w:r>
    </w:p>
    <w:p w14:paraId="44FE5AD5"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char</w:t>
      </w:r>
      <w:proofErr w:type="gramEnd"/>
      <w:r w:rsidRPr="006152B7">
        <w:rPr>
          <w:rFonts w:ascii="Arial" w:hAnsi="Arial"/>
        </w:rPr>
        <w:t xml:space="preserve"> atimeNearestApproach(len_atime_ID) ;</w:t>
      </w:r>
    </w:p>
    <w:p w14:paraId="6CEF76EA"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atimeNearestApproach:long</w:t>
      </w:r>
      <w:proofErr w:type="gramEnd"/>
      <w:r w:rsidRPr="006152B7">
        <w:rPr>
          <w:rFonts w:ascii="Arial" w:hAnsi="Arial"/>
        </w:rPr>
        <w:t>_name = "text version of timeNearestApproach, UTC" ;</w:t>
      </w:r>
    </w:p>
    <w:p w14:paraId="39B1F189"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double</w:t>
      </w:r>
      <w:proofErr w:type="gramEnd"/>
      <w:r w:rsidRPr="006152B7">
        <w:rPr>
          <w:rFonts w:ascii="Arial" w:hAnsi="Arial"/>
        </w:rPr>
        <w:t xml:space="preserve"> timeSweepStart(elevationAngle) ;</w:t>
      </w:r>
    </w:p>
    <w:p w14:paraId="7A8BD86D"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timeSweepStart:units</w:t>
      </w:r>
      <w:proofErr w:type="gramEnd"/>
      <w:r w:rsidRPr="006152B7">
        <w:rPr>
          <w:rFonts w:ascii="Arial" w:hAnsi="Arial"/>
        </w:rPr>
        <w:t xml:space="preserve"> = "seconds" ;</w:t>
      </w:r>
    </w:p>
    <w:p w14:paraId="61FACE9F"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timeSweepStart:long</w:t>
      </w:r>
      <w:proofErr w:type="gramEnd"/>
      <w:r w:rsidRPr="006152B7">
        <w:rPr>
          <w:rFonts w:ascii="Arial" w:hAnsi="Arial"/>
        </w:rPr>
        <w:t>_name = "Seconds since 01-01-1970 00:00:00" ;</w:t>
      </w:r>
    </w:p>
    <w:p w14:paraId="6DD5A1DF"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timeSweepStart</w:t>
      </w:r>
      <w:proofErr w:type="gramEnd"/>
      <w:r w:rsidRPr="006152B7">
        <w:rPr>
          <w:rFonts w:ascii="Arial" w:hAnsi="Arial"/>
        </w:rPr>
        <w:t>:_FillValue = 0. ;</w:t>
      </w:r>
    </w:p>
    <w:p w14:paraId="37AFC85F" w14:textId="77777777" w:rsidR="000A4841" w:rsidRPr="006152B7" w:rsidRDefault="000A4841" w:rsidP="000A4841">
      <w:pPr>
        <w:rPr>
          <w:rFonts w:ascii="Arial" w:hAnsi="Arial"/>
        </w:rPr>
      </w:pPr>
      <w:r w:rsidRPr="006152B7">
        <w:rPr>
          <w:rFonts w:ascii="Arial" w:hAnsi="Arial"/>
        </w:rPr>
        <w:lastRenderedPageBreak/>
        <w:t xml:space="preserve">        </w:t>
      </w:r>
      <w:proofErr w:type="gramStart"/>
      <w:r w:rsidRPr="006152B7">
        <w:rPr>
          <w:rFonts w:ascii="Arial" w:hAnsi="Arial"/>
        </w:rPr>
        <w:t>char</w:t>
      </w:r>
      <w:proofErr w:type="gramEnd"/>
      <w:r w:rsidRPr="006152B7">
        <w:rPr>
          <w:rFonts w:ascii="Arial" w:hAnsi="Arial"/>
        </w:rPr>
        <w:t xml:space="preserve"> atimeSweepStart(elevationAngle, len_atime_ID) ;</w:t>
      </w:r>
    </w:p>
    <w:p w14:paraId="6DA6AEC3"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atimeSweepStart:long</w:t>
      </w:r>
      <w:proofErr w:type="gramEnd"/>
      <w:r w:rsidRPr="006152B7">
        <w:rPr>
          <w:rFonts w:ascii="Arial" w:hAnsi="Arial"/>
        </w:rPr>
        <w:t>_name = "text version of timeSweepStart, UTC" ;</w:t>
      </w:r>
    </w:p>
    <w:p w14:paraId="2E8B6F45"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char</w:t>
      </w:r>
      <w:proofErr w:type="gramEnd"/>
      <w:r w:rsidRPr="006152B7">
        <w:rPr>
          <w:rFonts w:ascii="Arial" w:hAnsi="Arial"/>
        </w:rPr>
        <w:t xml:space="preserve"> site_ID(len_site_ID) ;</w:t>
      </w:r>
    </w:p>
    <w:p w14:paraId="36386A6E"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site</w:t>
      </w:r>
      <w:proofErr w:type="gramEnd"/>
      <w:r w:rsidRPr="006152B7">
        <w:rPr>
          <w:rFonts w:ascii="Arial" w:hAnsi="Arial"/>
        </w:rPr>
        <w:t>_ID:long_name = "ID of Ground Radar Site" ;</w:t>
      </w:r>
    </w:p>
    <w:p w14:paraId="2D57D8ED"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float</w:t>
      </w:r>
      <w:proofErr w:type="gramEnd"/>
      <w:r w:rsidRPr="006152B7">
        <w:rPr>
          <w:rFonts w:ascii="Arial" w:hAnsi="Arial"/>
        </w:rPr>
        <w:t xml:space="preserve"> site_lat ;</w:t>
      </w:r>
    </w:p>
    <w:p w14:paraId="1E29C335"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site</w:t>
      </w:r>
      <w:proofErr w:type="gramEnd"/>
      <w:r w:rsidRPr="006152B7">
        <w:rPr>
          <w:rFonts w:ascii="Arial" w:hAnsi="Arial"/>
        </w:rPr>
        <w:t>_lat:long_name = "Latitude of Ground Radar Site" ;</w:t>
      </w:r>
    </w:p>
    <w:p w14:paraId="43328A31"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site</w:t>
      </w:r>
      <w:proofErr w:type="gramEnd"/>
      <w:r w:rsidRPr="006152B7">
        <w:rPr>
          <w:rFonts w:ascii="Arial" w:hAnsi="Arial"/>
        </w:rPr>
        <w:t>_lat:units = "degrees North" ;</w:t>
      </w:r>
    </w:p>
    <w:p w14:paraId="04EC4DA6"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site</w:t>
      </w:r>
      <w:proofErr w:type="gramEnd"/>
      <w:r w:rsidRPr="006152B7">
        <w:rPr>
          <w:rFonts w:ascii="Arial" w:hAnsi="Arial"/>
        </w:rPr>
        <w:t>_lat:_FillValue = -888.f ;</w:t>
      </w:r>
    </w:p>
    <w:p w14:paraId="786B9698"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float</w:t>
      </w:r>
      <w:proofErr w:type="gramEnd"/>
      <w:r w:rsidRPr="006152B7">
        <w:rPr>
          <w:rFonts w:ascii="Arial" w:hAnsi="Arial"/>
        </w:rPr>
        <w:t xml:space="preserve"> site_lon ;</w:t>
      </w:r>
    </w:p>
    <w:p w14:paraId="527D3563"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site</w:t>
      </w:r>
      <w:proofErr w:type="gramEnd"/>
      <w:r w:rsidRPr="006152B7">
        <w:rPr>
          <w:rFonts w:ascii="Arial" w:hAnsi="Arial"/>
        </w:rPr>
        <w:t>_lon:long_name = "Longitude of Ground Radar Site" ;</w:t>
      </w:r>
    </w:p>
    <w:p w14:paraId="2875EDA9"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site</w:t>
      </w:r>
      <w:proofErr w:type="gramEnd"/>
      <w:r w:rsidRPr="006152B7">
        <w:rPr>
          <w:rFonts w:ascii="Arial" w:hAnsi="Arial"/>
        </w:rPr>
        <w:t>_lon:units = "degrees East" ;</w:t>
      </w:r>
    </w:p>
    <w:p w14:paraId="4F2B25F0"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site</w:t>
      </w:r>
      <w:proofErr w:type="gramEnd"/>
      <w:r w:rsidRPr="006152B7">
        <w:rPr>
          <w:rFonts w:ascii="Arial" w:hAnsi="Arial"/>
        </w:rPr>
        <w:t>_lon:_FillValue = -888.f ;</w:t>
      </w:r>
    </w:p>
    <w:p w14:paraId="455B5535"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float</w:t>
      </w:r>
      <w:proofErr w:type="gramEnd"/>
      <w:r w:rsidRPr="006152B7">
        <w:rPr>
          <w:rFonts w:ascii="Arial" w:hAnsi="Arial"/>
        </w:rPr>
        <w:t xml:space="preserve"> site_elev ;</w:t>
      </w:r>
    </w:p>
    <w:p w14:paraId="5BE0B71B"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site</w:t>
      </w:r>
      <w:proofErr w:type="gramEnd"/>
      <w:r w:rsidRPr="006152B7">
        <w:rPr>
          <w:rFonts w:ascii="Arial" w:hAnsi="Arial"/>
        </w:rPr>
        <w:t>_elev:long_name = "Elevation of Ground Radar Site above MSL" ;</w:t>
      </w:r>
    </w:p>
    <w:p w14:paraId="56DD7361"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site</w:t>
      </w:r>
      <w:proofErr w:type="gramEnd"/>
      <w:r w:rsidRPr="006152B7">
        <w:rPr>
          <w:rFonts w:ascii="Arial" w:hAnsi="Arial"/>
        </w:rPr>
        <w:t>_elev:units = "km" ;</w:t>
      </w:r>
    </w:p>
    <w:p w14:paraId="08A031A6"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float</w:t>
      </w:r>
      <w:proofErr w:type="gramEnd"/>
      <w:r w:rsidRPr="006152B7">
        <w:rPr>
          <w:rFonts w:ascii="Arial" w:hAnsi="Arial"/>
        </w:rPr>
        <w:t xml:space="preserve"> version ;</w:t>
      </w:r>
    </w:p>
    <w:p w14:paraId="049D65E1"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version:long</w:t>
      </w:r>
      <w:proofErr w:type="gramEnd"/>
      <w:r w:rsidRPr="006152B7">
        <w:rPr>
          <w:rFonts w:ascii="Arial" w:hAnsi="Arial"/>
        </w:rPr>
        <w:t>_name = "Geo Match File Version" ;</w:t>
      </w:r>
    </w:p>
    <w:p w14:paraId="255A2189" w14:textId="77777777" w:rsidR="000A4841" w:rsidRPr="006152B7" w:rsidRDefault="000A4841" w:rsidP="000A4841">
      <w:pPr>
        <w:rPr>
          <w:rFonts w:ascii="Arial" w:hAnsi="Arial"/>
        </w:rPr>
      </w:pPr>
    </w:p>
    <w:p w14:paraId="0DC55279"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global</w:t>
      </w:r>
      <w:proofErr w:type="gramEnd"/>
      <w:r w:rsidRPr="006152B7">
        <w:rPr>
          <w:rFonts w:ascii="Arial" w:hAnsi="Arial"/>
        </w:rPr>
        <w:t xml:space="preserve"> attributes:</w:t>
      </w:r>
    </w:p>
    <w:p w14:paraId="65F9AD4B"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:TMI</w:t>
      </w:r>
      <w:proofErr w:type="gramEnd"/>
      <w:r w:rsidRPr="006152B7">
        <w:rPr>
          <w:rFonts w:ascii="Arial" w:hAnsi="Arial"/>
        </w:rPr>
        <w:t>_Version = 6s ;</w:t>
      </w:r>
    </w:p>
    <w:p w14:paraId="3679FF12"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:GR</w:t>
      </w:r>
      <w:proofErr w:type="gramEnd"/>
      <w:r w:rsidRPr="006152B7">
        <w:rPr>
          <w:rFonts w:ascii="Arial" w:hAnsi="Arial"/>
        </w:rPr>
        <w:t>_UF_Z_field = "CZ" ;</w:t>
      </w:r>
    </w:p>
    <w:p w14:paraId="013B33CE"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:TMI</w:t>
      </w:r>
      <w:proofErr w:type="gramEnd"/>
      <w:r w:rsidRPr="006152B7">
        <w:rPr>
          <w:rFonts w:ascii="Arial" w:hAnsi="Arial"/>
        </w:rPr>
        <w:t>_2A12_file = "Unspecified" ;</w:t>
      </w:r>
    </w:p>
    <w:p w14:paraId="573F0647" w14:textId="77777777" w:rsidR="000A4841" w:rsidRPr="006152B7" w:rsidRDefault="000A4841" w:rsidP="000A4841">
      <w:pPr>
        <w:rPr>
          <w:rFonts w:ascii="Arial" w:hAnsi="Arial"/>
        </w:rPr>
      </w:pPr>
      <w:r w:rsidRPr="006152B7">
        <w:rPr>
          <w:rFonts w:ascii="Arial" w:hAnsi="Arial"/>
        </w:rPr>
        <w:t xml:space="preserve">                </w:t>
      </w:r>
      <w:proofErr w:type="gramStart"/>
      <w:r w:rsidRPr="006152B7">
        <w:rPr>
          <w:rFonts w:ascii="Arial" w:hAnsi="Arial"/>
        </w:rPr>
        <w:t>:GR</w:t>
      </w:r>
      <w:proofErr w:type="gramEnd"/>
      <w:r w:rsidRPr="006152B7">
        <w:rPr>
          <w:rFonts w:ascii="Arial" w:hAnsi="Arial"/>
        </w:rPr>
        <w:t>_file = "Unspecified" ;</w:t>
      </w:r>
    </w:p>
    <w:p w14:paraId="27E0C496" w14:textId="77777777" w:rsidR="000A4841" w:rsidRDefault="000A4841" w:rsidP="000A4841"/>
    <w:p w14:paraId="74E277EB" w14:textId="77777777" w:rsidR="000A4841" w:rsidRDefault="000A4841" w:rsidP="000A4841"/>
    <w:p w14:paraId="2F1F72E0" w14:textId="77777777" w:rsidR="000A4841" w:rsidRDefault="00AB3EE4" w:rsidP="000A4841">
      <w:r>
        <w:rPr>
          <w:noProof/>
        </w:rPr>
        <w:lastRenderedPageBreak/>
        <mc:AlternateContent>
          <mc:Choice Requires="wps">
            <w:drawing>
              <wp:anchor distT="0" distB="0" distL="114300" distR="114300" simplePos="0" relativeHeight="251660800" behindDoc="0" locked="0" layoutInCell="1" allowOverlap="1" wp14:anchorId="2C5AD309" wp14:editId="5CA28506">
                <wp:simplePos x="0" y="0"/>
                <wp:positionH relativeFrom="column">
                  <wp:posOffset>101600</wp:posOffset>
                </wp:positionH>
                <wp:positionV relativeFrom="paragraph">
                  <wp:posOffset>128270</wp:posOffset>
                </wp:positionV>
                <wp:extent cx="8219440" cy="1767840"/>
                <wp:effectExtent l="0" t="4445" r="10160" b="18415"/>
                <wp:wrapTight wrapText="bothSides">
                  <wp:wrapPolygon edited="0">
                    <wp:start x="-25" y="0"/>
                    <wp:lineTo x="-25" y="21530"/>
                    <wp:lineTo x="21625" y="21530"/>
                    <wp:lineTo x="21625" y="0"/>
                    <wp:lineTo x="-25" y="0"/>
                  </wp:wrapPolygon>
                </wp:wrapTight>
                <wp:docPr id="4"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9440" cy="1767840"/>
                        </a:xfrm>
                        <a:prstGeom prst="rect">
                          <a:avLst/>
                        </a:prstGeom>
                        <a:solidFill>
                          <a:srgbClr val="D8D8D8"/>
                        </a:solidFill>
                        <a:ln w="9525">
                          <a:solidFill>
                            <a:srgbClr val="000000"/>
                          </a:solidFill>
                          <a:miter lim="800000"/>
                          <a:headEnd/>
                          <a:tailEnd/>
                        </a:ln>
                      </wps:spPr>
                      <wps:txbx>
                        <w:txbxContent>
                          <w:p w14:paraId="2BB3E7B2" w14:textId="77777777" w:rsidR="00D0715C" w:rsidRDefault="00D0715C" w:rsidP="000A4841">
                            <w:r>
                              <w:t xml:space="preserve">NOTES:  </w:t>
                            </w:r>
                          </w:p>
                          <w:p w14:paraId="2FCC6C09" w14:textId="77777777" w:rsidR="00D0715C" w:rsidRDefault="00D0715C" w:rsidP="000A4841"/>
                          <w:p w14:paraId="50595CFA" w14:textId="13A88CE1" w:rsidR="00D0715C" w:rsidRDefault="00D0715C" w:rsidP="000A4841">
                            <w:proofErr w:type="gramStart"/>
                            <w:r>
                              <w:t>1)  The</w:t>
                            </w:r>
                            <w:proofErr w:type="gramEnd"/>
                            <w:r>
                              <w:t xml:space="preserve"> variables </w:t>
                            </w:r>
                            <w:r w:rsidRPr="00C047CD">
                              <w:rPr>
                                <w:b/>
                              </w:rPr>
                              <w:t>topHeight</w:t>
                            </w:r>
                            <w:r>
                              <w:t xml:space="preserve"> and </w:t>
                            </w:r>
                            <w:r w:rsidRPr="00C047CD">
                              <w:rPr>
                                <w:b/>
                              </w:rPr>
                              <w:t>bottomHeight</w:t>
                            </w:r>
                            <w:r>
                              <w:t xml:space="preserve"> are in units of km above ground level (km AGL), while </w:t>
                            </w:r>
                            <w:r>
                              <w:rPr>
                                <w:b/>
                              </w:rPr>
                              <w:t>freezingH</w:t>
                            </w:r>
                            <w:r w:rsidRPr="00C047CD">
                              <w:rPr>
                                <w:b/>
                              </w:rPr>
                              <w:t>eight</w:t>
                            </w:r>
                            <w:r>
                              <w:t xml:space="preserve"> is in units of meters above mean sea level (m above MSL).  Assuming all heights are converted to units of km, then the variable </w:t>
                            </w:r>
                            <w:r w:rsidRPr="00346DE5">
                              <w:rPr>
                                <w:b/>
                              </w:rPr>
                              <w:t>site_elev</w:t>
                            </w:r>
                            <w:r>
                              <w:t xml:space="preserve"> (km above MSL) relates heights above MSL and AGL:  </w:t>
                            </w:r>
                          </w:p>
                          <w:p w14:paraId="0F50B625" w14:textId="77777777" w:rsidR="00D0715C" w:rsidRDefault="00D0715C" w:rsidP="000A4841"/>
                          <w:p w14:paraId="26685C52" w14:textId="77777777" w:rsidR="00D0715C" w:rsidRDefault="00D0715C" w:rsidP="000A4841">
                            <w:r w:rsidRPr="00346DE5">
                              <w:rPr>
                                <w:rFonts w:ascii="Courier" w:hAnsi="Courier"/>
                              </w:rPr>
                              <w:t>Heigh</w:t>
                            </w:r>
                            <w:r>
                              <w:rPr>
                                <w:rFonts w:ascii="Courier" w:hAnsi="Courier"/>
                              </w:rPr>
                              <w:t xml:space="preserve">tAGL = HeightMSL - </w:t>
                            </w:r>
                            <w:r w:rsidRPr="00346DE5">
                              <w:rPr>
                                <w:rFonts w:ascii="Courier" w:hAnsi="Courier"/>
                              </w:rPr>
                              <w:t>site_elev</w:t>
                            </w:r>
                          </w:p>
                          <w:p w14:paraId="0CAA7615" w14:textId="77777777" w:rsidR="00D0715C" w:rsidRDefault="00D0715C" w:rsidP="000A4841"/>
                          <w:p w14:paraId="0280B144" w14:textId="77777777" w:rsidR="00D0715C" w:rsidRDefault="00D0715C" w:rsidP="000A4841">
                            <w:proofErr w:type="gramStart"/>
                            <w:r>
                              <w:t>2)  Actual</w:t>
                            </w:r>
                            <w:proofErr w:type="gramEnd"/>
                            <w:r>
                              <w:t xml:space="preserve"> values for the dimension variables “</w:t>
                            </w:r>
                            <w:r w:rsidRPr="006152B7">
                              <w:rPr>
                                <w:b/>
                              </w:rPr>
                              <w:t>fpdim</w:t>
                            </w:r>
                            <w:r>
                              <w:t>” and “</w:t>
                            </w:r>
                            <w:r w:rsidRPr="006152B7">
                              <w:rPr>
                                <w:b/>
                              </w:rPr>
                              <w:t>elevationAngle</w:t>
                            </w:r>
                            <w:r>
                              <w:t>” must be specified at time of netCDF file creation.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6" o:spid="_x0000_s1027" type="#_x0000_t202" style="position:absolute;margin-left:8pt;margin-top:10.1pt;width:647.2pt;height:139.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" fillcolor="#d8d8d8">
                <v:textbox inset=",7.2pt,,7.2pt">
                  <w:txbxContent>
                    <w:p w14:paraId="2BB3E7B2" w14:textId="77777777" w:rsidR="00DF6238" w:rsidRDefault="00DF6238" w:rsidP="000A4841">
                      <w:r>
                        <w:t xml:space="preserve">NOTES:  </w:t>
                      </w:r>
                    </w:p>
                    <w:p w14:paraId="2FCC6C09" w14:textId="77777777" w:rsidR="00DF6238" w:rsidRDefault="00DF6238" w:rsidP="000A4841"/>
                    <w:p w14:paraId="50595CFA" w14:textId="13A88CE1" w:rsidR="00DF6238" w:rsidRDefault="00DF6238" w:rsidP="000A4841">
                      <w:r>
                        <w:t xml:space="preserve">1)  The variables </w:t>
                      </w:r>
                      <w:r w:rsidRPr="00C047CD">
                        <w:rPr>
                          <w:b/>
                        </w:rPr>
                        <w:t>topHeight</w:t>
                      </w:r>
                      <w:r>
                        <w:t xml:space="preserve"> and </w:t>
                      </w:r>
                      <w:r w:rsidRPr="00C047CD">
                        <w:rPr>
                          <w:b/>
                        </w:rPr>
                        <w:t>bottomHeight</w:t>
                      </w:r>
                      <w:r>
                        <w:t xml:space="preserve"> are in units of km above ground level (km AGL), while </w:t>
                      </w:r>
                      <w:r>
                        <w:rPr>
                          <w:b/>
                        </w:rPr>
                        <w:t>freezingH</w:t>
                      </w:r>
                      <w:r w:rsidRPr="00C047CD">
                        <w:rPr>
                          <w:b/>
                        </w:rPr>
                        <w:t>eight</w:t>
                      </w:r>
                      <w:r>
                        <w:t xml:space="preserve"> is in units of meters above mean sea level (m above MSL).  Assuming all heights are converted to units of km, then the variable </w:t>
                      </w:r>
                      <w:r w:rsidRPr="00346DE5">
                        <w:rPr>
                          <w:b/>
                        </w:rPr>
                        <w:t>site_elev</w:t>
                      </w:r>
                      <w:r>
                        <w:t xml:space="preserve"> (km above MSL) relates heights above MSL and AGL:  </w:t>
                      </w:r>
                    </w:p>
                    <w:p w14:paraId="0F50B625" w14:textId="77777777" w:rsidR="00DF6238" w:rsidRDefault="00DF6238" w:rsidP="000A4841"/>
                    <w:p w14:paraId="26685C52" w14:textId="77777777" w:rsidR="00DF6238" w:rsidRDefault="00DF6238" w:rsidP="000A4841">
                      <w:r w:rsidRPr="00346DE5">
                        <w:rPr>
                          <w:rFonts w:ascii="Courier" w:hAnsi="Courier"/>
                        </w:rPr>
                        <w:t>Heigh</w:t>
                      </w:r>
                      <w:r>
                        <w:rPr>
                          <w:rFonts w:ascii="Courier" w:hAnsi="Courier"/>
                        </w:rPr>
                        <w:t xml:space="preserve">tAGL = HeightMSL - </w:t>
                      </w:r>
                      <w:r w:rsidRPr="00346DE5">
                        <w:rPr>
                          <w:rFonts w:ascii="Courier" w:hAnsi="Courier"/>
                        </w:rPr>
                        <w:t>site_elev</w:t>
                      </w:r>
                    </w:p>
                    <w:p w14:paraId="0CAA7615" w14:textId="77777777" w:rsidR="00DF6238" w:rsidRDefault="00DF6238" w:rsidP="000A4841"/>
                    <w:p w14:paraId="0280B144" w14:textId="77777777" w:rsidR="00DF6238" w:rsidRDefault="00DF6238" w:rsidP="000A4841">
                      <w:r>
                        <w:t>2)  Actual values for the dimension variables “</w:t>
                      </w:r>
                      <w:r w:rsidRPr="006152B7">
                        <w:rPr>
                          <w:b/>
                        </w:rPr>
                        <w:t>fpdim</w:t>
                      </w:r>
                      <w:r>
                        <w:t>” and “</w:t>
                      </w:r>
                      <w:r w:rsidRPr="006152B7">
                        <w:rPr>
                          <w:b/>
                        </w:rPr>
                        <w:t>elevationAngle</w:t>
                      </w:r>
                      <w:r>
                        <w:t>” must be specified at time of netCDF file creation.</w:t>
                      </w:r>
                    </w:p>
                  </w:txbxContent>
                </v:textbox>
                <w10:wrap type="tight"/>
              </v:shape>
            </w:pict>
          </mc:Fallback>
        </mc:AlternateContent>
      </w:r>
    </w:p>
    <w:p w14:paraId="6486C2A1" w14:textId="77777777" w:rsidR="000A4841" w:rsidRDefault="000A4841" w:rsidP="000A4841"/>
    <w:p w14:paraId="20E590BA" w14:textId="77777777" w:rsidR="000A4841" w:rsidRDefault="000A4841" w:rsidP="000A4841">
      <w:pPr>
        <w:sectPr w:rsidR="000A4841">
          <w:headerReference w:type="default" r:id="rId56"/>
          <w:pgSz w:w="15840" w:h="12240" w:orient="landscape"/>
          <w:pgMar w:top="1800" w:right="1440" w:bottom="1800" w:left="1440" w:header="720" w:footer="720" w:gutter="0"/>
          <w:cols w:space="720"/>
          <w:docGrid w:linePitch="326"/>
        </w:sectPr>
      </w:pPr>
    </w:p>
    <w:p w14:paraId="21EDFB2D" w14:textId="77777777" w:rsidR="000A4841" w:rsidRDefault="000A4841" w:rsidP="006152B7">
      <w:pPr>
        <w:pStyle w:val="WW-Caption"/>
        <w:keepNext/>
        <w:ind w:left="432" w:right="0" w:hanging="432"/>
        <w:rPr>
          <w:sz w:val="24"/>
          <w:szCs w:val="24"/>
        </w:rPr>
      </w:pPr>
      <w:r>
        <w:rPr>
          <w:b/>
          <w:sz w:val="24"/>
          <w:szCs w:val="24"/>
        </w:rPr>
        <w:lastRenderedPageBreak/>
        <w:t>Table 3.2</w:t>
      </w:r>
      <w:r>
        <w:rPr>
          <w:b/>
          <w:sz w:val="24"/>
          <w:szCs w:val="24"/>
        </w:rPr>
        <w:noBreakHyphen/>
        <w:t>1.</w:t>
      </w:r>
      <w:r>
        <w:rPr>
          <w:sz w:val="24"/>
          <w:szCs w:val="24"/>
        </w:rPr>
        <w:t xml:space="preserve">  </w:t>
      </w:r>
      <w:proofErr w:type="gramStart"/>
      <w:r>
        <w:rPr>
          <w:sz w:val="24"/>
          <w:szCs w:val="24"/>
        </w:rPr>
        <w:t>Variable name, type, dimensions, and interpretation of special data values for science and geolocation variables in TMI-GR Geometry Match netCDF files.</w:t>
      </w:r>
      <w:proofErr w:type="gramEnd"/>
    </w:p>
    <w:p w14:paraId="41C9AB63" w14:textId="77777777" w:rsidR="000A4841" w:rsidRDefault="000A4841" w:rsidP="000A4841">
      <w:pPr>
        <w:keepNext/>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8" w:type="dxa"/>
          <w:left w:w="115" w:type="dxa"/>
          <w:bottom w:w="58" w:type="dxa"/>
          <w:right w:w="115" w:type="dxa"/>
        </w:tblCellMar>
        <w:tblLook w:val="00A0" w:firstRow="1" w:lastRow="0" w:firstColumn="1" w:lastColumn="0" w:noHBand="0" w:noVBand="0"/>
      </w:tblPr>
      <w:tblGrid>
        <w:gridCol w:w="2587"/>
        <w:gridCol w:w="697"/>
        <w:gridCol w:w="1626"/>
        <w:gridCol w:w="3852"/>
      </w:tblGrid>
      <w:tr w:rsidR="000A4841" w:rsidRPr="007161F8" w14:paraId="766A79EE" w14:textId="77777777" w:rsidTr="006152B7">
        <w:trPr>
          <w:cantSplit/>
          <w:tblHeader/>
        </w:trPr>
        <w:tc>
          <w:tcPr>
            <w:tcW w:w="0" w:type="auto"/>
            <w:tcBorders>
              <w:right w:val="single" w:sz="6" w:space="0" w:color="FFFFFF"/>
            </w:tcBorders>
            <w:shd w:val="clear" w:color="auto" w:fill="000000"/>
          </w:tcPr>
          <w:p w14:paraId="70C0DE16" w14:textId="77777777" w:rsidR="000A4841" w:rsidRPr="006152B7" w:rsidRDefault="000A4841" w:rsidP="000A4841">
            <w:pPr>
              <w:snapToGrid w:val="0"/>
              <w:jc w:val="center"/>
              <w:rPr>
                <w:rFonts w:ascii="Arial" w:hAnsi="Arial" w:cs="Arial"/>
                <w:b/>
                <w:color w:val="FFFFFF"/>
                <w:sz w:val="20"/>
                <w:lang w:bidi="x-none"/>
              </w:rPr>
            </w:pPr>
            <w:r w:rsidRPr="006152B7">
              <w:rPr>
                <w:rFonts w:ascii="Arial" w:hAnsi="Arial" w:cs="Arial"/>
                <w:b/>
                <w:color w:val="FFFFFF"/>
                <w:sz w:val="20"/>
                <w:lang w:bidi="x-none"/>
              </w:rPr>
              <w:t>Variable Name(s)</w:t>
            </w:r>
          </w:p>
        </w:tc>
        <w:tc>
          <w:tcPr>
            <w:tcW w:w="0" w:type="auto"/>
            <w:tcBorders>
              <w:left w:val="single" w:sz="6" w:space="0" w:color="FFFFFF"/>
              <w:right w:val="single" w:sz="6" w:space="0" w:color="FFFFFF"/>
            </w:tcBorders>
            <w:shd w:val="clear" w:color="auto" w:fill="000000"/>
          </w:tcPr>
          <w:p w14:paraId="3214EC20" w14:textId="77777777" w:rsidR="000A4841" w:rsidRPr="006152B7" w:rsidRDefault="000A4841" w:rsidP="000A4841">
            <w:pPr>
              <w:snapToGrid w:val="0"/>
              <w:jc w:val="center"/>
              <w:rPr>
                <w:rFonts w:ascii="Arial" w:hAnsi="Arial" w:cs="Arial"/>
                <w:b/>
                <w:color w:val="FFFFFF"/>
                <w:sz w:val="20"/>
                <w:lang w:bidi="x-none"/>
              </w:rPr>
            </w:pPr>
            <w:r w:rsidRPr="006152B7">
              <w:rPr>
                <w:rFonts w:ascii="Arial" w:hAnsi="Arial" w:cs="Arial"/>
                <w:b/>
                <w:color w:val="FFFFFF"/>
                <w:sz w:val="20"/>
                <w:lang w:bidi="x-none"/>
              </w:rPr>
              <w:t>Type</w:t>
            </w:r>
          </w:p>
        </w:tc>
        <w:tc>
          <w:tcPr>
            <w:tcW w:w="1626" w:type="dxa"/>
            <w:tcBorders>
              <w:left w:val="single" w:sz="6" w:space="0" w:color="FFFFFF"/>
              <w:right w:val="single" w:sz="6" w:space="0" w:color="FFFFFF"/>
            </w:tcBorders>
            <w:shd w:val="clear" w:color="auto" w:fill="000000"/>
          </w:tcPr>
          <w:p w14:paraId="67B36476" w14:textId="77777777" w:rsidR="000A4841" w:rsidRPr="006152B7" w:rsidRDefault="000A4841" w:rsidP="000A4841">
            <w:pPr>
              <w:snapToGrid w:val="0"/>
              <w:jc w:val="center"/>
              <w:rPr>
                <w:rFonts w:ascii="Arial" w:hAnsi="Arial" w:cs="Arial"/>
                <w:b/>
                <w:color w:val="FFFFFF"/>
                <w:sz w:val="20"/>
                <w:lang w:bidi="x-none"/>
              </w:rPr>
            </w:pPr>
            <w:r w:rsidRPr="006152B7">
              <w:rPr>
                <w:rFonts w:ascii="Arial" w:hAnsi="Arial" w:cs="Arial"/>
                <w:b/>
                <w:color w:val="FFFFFF"/>
                <w:sz w:val="20"/>
                <w:lang w:bidi="x-none"/>
              </w:rPr>
              <w:t>Dimension(s)</w:t>
            </w:r>
          </w:p>
        </w:tc>
        <w:tc>
          <w:tcPr>
            <w:tcW w:w="3852" w:type="dxa"/>
            <w:tcBorders>
              <w:left w:val="single" w:sz="6" w:space="0" w:color="FFFFFF"/>
            </w:tcBorders>
            <w:shd w:val="clear" w:color="auto" w:fill="000000"/>
          </w:tcPr>
          <w:p w14:paraId="6821DEBA" w14:textId="77777777" w:rsidR="000A4841" w:rsidRPr="006152B7" w:rsidRDefault="000A4841" w:rsidP="000A4841">
            <w:pPr>
              <w:snapToGrid w:val="0"/>
              <w:jc w:val="center"/>
              <w:rPr>
                <w:rFonts w:ascii="Arial" w:hAnsi="Arial" w:cs="Arial"/>
                <w:b/>
                <w:color w:val="FFFFFF"/>
                <w:sz w:val="20"/>
                <w:lang w:bidi="x-none"/>
              </w:rPr>
            </w:pPr>
            <w:r w:rsidRPr="006152B7">
              <w:rPr>
                <w:rFonts w:ascii="Arial" w:hAnsi="Arial" w:cs="Arial"/>
                <w:b/>
                <w:color w:val="FFFFFF"/>
                <w:sz w:val="20"/>
                <w:lang w:bidi="x-none"/>
              </w:rPr>
              <w:t>Special Values</w:t>
            </w:r>
          </w:p>
        </w:tc>
      </w:tr>
      <w:tr w:rsidR="000A4841" w14:paraId="18F0787F" w14:textId="77777777" w:rsidTr="006152B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top w:val="single" w:sz="2" w:space="0" w:color="000000"/>
              <w:left w:val="single" w:sz="1" w:space="0" w:color="000000"/>
              <w:bottom w:val="single" w:sz="1" w:space="0" w:color="000000"/>
            </w:tcBorders>
          </w:tcPr>
          <w:p w14:paraId="6DD4A308" w14:textId="77777777" w:rsidR="000A4841" w:rsidRDefault="000A4841">
            <w:pPr>
              <w:pStyle w:val="WW-PreformattedText"/>
              <w:snapToGrid w:val="0"/>
              <w:rPr>
                <w:rFonts w:ascii="Arial" w:hAnsi="Arial" w:cs="Arial"/>
                <w:lang w:bidi="x-none"/>
              </w:rPr>
            </w:pPr>
            <w:r>
              <w:rPr>
                <w:rFonts w:ascii="Arial" w:hAnsi="Arial" w:cs="Arial"/>
                <w:lang w:bidi="x-none"/>
              </w:rPr>
              <w:t>GR_Z_along_TMI</w:t>
            </w:r>
          </w:p>
          <w:p w14:paraId="117F689D" w14:textId="77777777" w:rsidR="000A4841" w:rsidRDefault="000A4841" w:rsidP="000A4841">
            <w:pPr>
              <w:pStyle w:val="WW-PreformattedText"/>
              <w:snapToGrid w:val="0"/>
              <w:rPr>
                <w:rFonts w:ascii="Arial" w:hAnsi="Arial" w:cs="Arial"/>
                <w:lang w:bidi="x-none"/>
              </w:rPr>
            </w:pPr>
            <w:r>
              <w:rPr>
                <w:rFonts w:ascii="Arial" w:hAnsi="Arial" w:cs="Arial"/>
                <w:lang w:bidi="x-none"/>
              </w:rPr>
              <w:t>GR_Z_StdDev_along_TMI</w:t>
            </w:r>
          </w:p>
          <w:p w14:paraId="5FDD0881" w14:textId="77777777" w:rsidR="000A4841" w:rsidRDefault="000A4841" w:rsidP="000A4841">
            <w:pPr>
              <w:pStyle w:val="WW-PreformattedText"/>
              <w:snapToGrid w:val="0"/>
              <w:rPr>
                <w:rFonts w:ascii="Arial" w:hAnsi="Arial" w:cs="Arial"/>
                <w:lang w:bidi="x-none"/>
              </w:rPr>
            </w:pPr>
            <w:r>
              <w:rPr>
                <w:rFonts w:ascii="Arial" w:hAnsi="Arial" w:cs="Arial"/>
                <w:lang w:bidi="x-none"/>
              </w:rPr>
              <w:t>GR_Z_Max_along_TMI</w:t>
            </w:r>
          </w:p>
          <w:p w14:paraId="3D9C22EB" w14:textId="77777777" w:rsidR="000A4841" w:rsidRDefault="000A4841">
            <w:pPr>
              <w:pStyle w:val="WW-PreformattedText"/>
              <w:snapToGrid w:val="0"/>
              <w:rPr>
                <w:rFonts w:ascii="Arial" w:hAnsi="Arial" w:cs="Arial"/>
                <w:lang w:bidi="x-none"/>
              </w:rPr>
            </w:pPr>
            <w:r>
              <w:rPr>
                <w:rFonts w:ascii="Arial" w:hAnsi="Arial" w:cs="Arial"/>
                <w:lang w:bidi="x-none"/>
              </w:rPr>
              <w:t>GR_Z_VPR</w:t>
            </w:r>
          </w:p>
          <w:p w14:paraId="29F453FC" w14:textId="77777777" w:rsidR="000A4841" w:rsidRDefault="000A4841">
            <w:pPr>
              <w:pStyle w:val="WW-PreformattedText"/>
              <w:snapToGrid w:val="0"/>
              <w:rPr>
                <w:rFonts w:ascii="Arial" w:hAnsi="Arial" w:cs="Arial"/>
                <w:lang w:bidi="x-none"/>
              </w:rPr>
            </w:pPr>
            <w:r>
              <w:rPr>
                <w:rFonts w:ascii="Arial" w:hAnsi="Arial" w:cs="Arial"/>
                <w:lang w:bidi="x-none"/>
              </w:rPr>
              <w:t>GR_Z_StdDev_VPR</w:t>
            </w:r>
          </w:p>
          <w:p w14:paraId="1D46B062" w14:textId="77777777" w:rsidR="000A4841" w:rsidRDefault="000A4841">
            <w:pPr>
              <w:pStyle w:val="WW-PreformattedText"/>
              <w:snapToGrid w:val="0"/>
              <w:rPr>
                <w:rFonts w:ascii="Arial" w:hAnsi="Arial" w:cs="Arial"/>
                <w:lang w:bidi="x-none"/>
              </w:rPr>
            </w:pPr>
            <w:r>
              <w:rPr>
                <w:rFonts w:ascii="Arial" w:hAnsi="Arial" w:cs="Arial"/>
                <w:lang w:bidi="x-none"/>
              </w:rPr>
              <w:t>GR_Z_Max_VPR</w:t>
            </w:r>
          </w:p>
        </w:tc>
        <w:tc>
          <w:tcPr>
            <w:tcW w:w="0" w:type="auto"/>
            <w:tcBorders>
              <w:top w:val="single" w:sz="2" w:space="0" w:color="000000"/>
              <w:left w:val="single" w:sz="1" w:space="0" w:color="000000"/>
              <w:bottom w:val="single" w:sz="1" w:space="0" w:color="000000"/>
            </w:tcBorders>
          </w:tcPr>
          <w:p w14:paraId="3BE95E2B" w14:textId="77777777" w:rsidR="000A4841" w:rsidRDefault="000A4841">
            <w:pPr>
              <w:pStyle w:val="WW-PreformattedText"/>
              <w:snapToGrid w:val="0"/>
              <w:rPr>
                <w:rFonts w:ascii="Arial" w:hAnsi="Arial" w:cs="Arial"/>
                <w:lang w:bidi="x-none"/>
              </w:rPr>
            </w:pPr>
            <w:proofErr w:type="gramStart"/>
            <w:r>
              <w:rPr>
                <w:rFonts w:ascii="Arial" w:hAnsi="Arial" w:cs="Arial"/>
                <w:lang w:bidi="x-none"/>
              </w:rPr>
              <w:t>float</w:t>
            </w:r>
            <w:proofErr w:type="gramEnd"/>
          </w:p>
        </w:tc>
        <w:tc>
          <w:tcPr>
            <w:tcW w:w="1626" w:type="dxa"/>
            <w:tcBorders>
              <w:top w:val="single" w:sz="2" w:space="0" w:color="000000"/>
              <w:left w:val="single" w:sz="1" w:space="0" w:color="000000"/>
              <w:bottom w:val="single" w:sz="1" w:space="0" w:color="000000"/>
            </w:tcBorders>
          </w:tcPr>
          <w:p w14:paraId="02CE64CD" w14:textId="77777777" w:rsidR="000A4841" w:rsidRDefault="000A4841">
            <w:pPr>
              <w:pStyle w:val="WW-PreformattedText"/>
              <w:snapToGrid w:val="0"/>
              <w:rPr>
                <w:rFonts w:ascii="Arial" w:hAnsi="Arial" w:cs="Arial"/>
                <w:lang w:bidi="x-none"/>
              </w:rPr>
            </w:pPr>
            <w:proofErr w:type="gramStart"/>
            <w:r>
              <w:rPr>
                <w:rFonts w:ascii="Arial" w:hAnsi="Arial" w:cs="Arial"/>
                <w:lang w:bidi="x-none"/>
              </w:rPr>
              <w:t>elevationAngle</w:t>
            </w:r>
            <w:proofErr w:type="gramEnd"/>
            <w:r>
              <w:rPr>
                <w:rFonts w:ascii="Arial" w:hAnsi="Arial" w:cs="Arial"/>
                <w:lang w:bidi="x-none"/>
              </w:rPr>
              <w:t>, fpdim</w:t>
            </w:r>
          </w:p>
        </w:tc>
        <w:tc>
          <w:tcPr>
            <w:tcW w:w="3852" w:type="dxa"/>
            <w:tcBorders>
              <w:top w:val="single" w:sz="2" w:space="0" w:color="000000"/>
              <w:left w:val="single" w:sz="1" w:space="0" w:color="000000"/>
              <w:bottom w:val="single" w:sz="1" w:space="0" w:color="000000"/>
              <w:right w:val="single" w:sz="1" w:space="0" w:color="000000"/>
            </w:tcBorders>
          </w:tcPr>
          <w:p w14:paraId="42FDC365" w14:textId="77777777" w:rsidR="000A4841" w:rsidRDefault="000A4841">
            <w:pPr>
              <w:snapToGrid w:val="0"/>
              <w:rPr>
                <w:rFonts w:ascii="Arial" w:hAnsi="Arial" w:cs="Arial"/>
                <w:sz w:val="20"/>
                <w:lang w:bidi="x-none"/>
              </w:rPr>
            </w:pPr>
            <w:r>
              <w:rPr>
                <w:rFonts w:ascii="Arial" w:hAnsi="Arial" w:cs="Arial"/>
                <w:sz w:val="20"/>
                <w:lang w:bidi="x-none"/>
              </w:rPr>
              <w:t>-888.0:  Range edge delimiter, Fill Value</w:t>
            </w:r>
          </w:p>
          <w:p w14:paraId="1C3DD901" w14:textId="77777777" w:rsidR="000A4841" w:rsidRDefault="000A4841">
            <w:pPr>
              <w:snapToGrid w:val="0"/>
              <w:rPr>
                <w:rFonts w:ascii="Arial" w:hAnsi="Arial" w:cs="Arial"/>
                <w:sz w:val="20"/>
                <w:lang w:bidi="x-none"/>
              </w:rPr>
            </w:pPr>
            <w:r>
              <w:rPr>
                <w:rFonts w:ascii="Arial" w:hAnsi="Arial" w:cs="Arial"/>
                <w:sz w:val="20"/>
                <w:lang w:bidi="x-none"/>
              </w:rPr>
              <w:t>-777.0:  In-range TMI scan edge delimiter</w:t>
            </w:r>
          </w:p>
          <w:p w14:paraId="0BBAC7A5" w14:textId="77777777" w:rsidR="000A4841" w:rsidRDefault="000A4841">
            <w:pPr>
              <w:snapToGrid w:val="0"/>
              <w:rPr>
                <w:rFonts w:ascii="Arial" w:hAnsi="Arial" w:cs="Arial"/>
                <w:sz w:val="20"/>
                <w:lang w:bidi="x-none"/>
              </w:rPr>
            </w:pPr>
            <w:r>
              <w:rPr>
                <w:rFonts w:ascii="Arial" w:hAnsi="Arial" w:cs="Arial"/>
                <w:sz w:val="20"/>
                <w:lang w:bidi="x-none"/>
              </w:rPr>
              <w:t>-9999.0:  Missing data</w:t>
            </w:r>
          </w:p>
          <w:p w14:paraId="1789B4F9" w14:textId="77777777" w:rsidR="000A4841" w:rsidRDefault="000A4841">
            <w:pPr>
              <w:snapToGrid w:val="0"/>
              <w:rPr>
                <w:rFonts w:ascii="Arial" w:hAnsi="Arial" w:cs="Arial"/>
                <w:sz w:val="20"/>
                <w:lang w:bidi="x-none"/>
              </w:rPr>
            </w:pPr>
            <w:r>
              <w:rPr>
                <w:rFonts w:ascii="Arial" w:hAnsi="Arial" w:cs="Arial"/>
                <w:sz w:val="20"/>
                <w:lang w:bidi="x-none"/>
              </w:rPr>
              <w:t>-100.0:  Below dBZ cutoff value</w:t>
            </w:r>
          </w:p>
        </w:tc>
      </w:tr>
      <w:tr w:rsidR="000A4841" w14:paraId="20C3BD05" w14:textId="77777777" w:rsidTr="006152B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left w:val="single" w:sz="1" w:space="0" w:color="000000"/>
              <w:bottom w:val="single" w:sz="1" w:space="0" w:color="000000"/>
            </w:tcBorders>
          </w:tcPr>
          <w:p w14:paraId="5C4B50EA" w14:textId="77777777" w:rsidR="000A4841" w:rsidRDefault="000A4841" w:rsidP="000A4841">
            <w:pPr>
              <w:pStyle w:val="WW-PreformattedText"/>
              <w:snapToGrid w:val="0"/>
              <w:rPr>
                <w:rFonts w:ascii="Arial" w:hAnsi="Arial" w:cs="Arial"/>
                <w:lang w:bidi="x-none"/>
              </w:rPr>
            </w:pPr>
            <w:proofErr w:type="gramStart"/>
            <w:r>
              <w:rPr>
                <w:rFonts w:ascii="Arial" w:hAnsi="Arial" w:cs="Arial"/>
                <w:lang w:bidi="x-none"/>
              </w:rPr>
              <w:t>surfaceRain</w:t>
            </w:r>
            <w:proofErr w:type="gramEnd"/>
          </w:p>
        </w:tc>
        <w:tc>
          <w:tcPr>
            <w:tcW w:w="0" w:type="auto"/>
            <w:tcBorders>
              <w:left w:val="single" w:sz="1" w:space="0" w:color="000000"/>
              <w:bottom w:val="single" w:sz="1" w:space="0" w:color="000000"/>
            </w:tcBorders>
          </w:tcPr>
          <w:p w14:paraId="506C045D" w14:textId="77777777" w:rsidR="000A4841" w:rsidRDefault="000A4841">
            <w:pPr>
              <w:pStyle w:val="WW-PreformattedText"/>
              <w:snapToGrid w:val="0"/>
              <w:rPr>
                <w:rFonts w:ascii="Arial" w:hAnsi="Arial" w:cs="Arial"/>
                <w:lang w:bidi="x-none"/>
              </w:rPr>
            </w:pPr>
            <w:proofErr w:type="gramStart"/>
            <w:r>
              <w:rPr>
                <w:rFonts w:ascii="Arial" w:hAnsi="Arial" w:cs="Arial"/>
                <w:lang w:bidi="x-none"/>
              </w:rPr>
              <w:t>float</w:t>
            </w:r>
            <w:proofErr w:type="gramEnd"/>
          </w:p>
        </w:tc>
        <w:tc>
          <w:tcPr>
            <w:tcW w:w="1626" w:type="dxa"/>
            <w:tcBorders>
              <w:left w:val="single" w:sz="1" w:space="0" w:color="000000"/>
              <w:bottom w:val="single" w:sz="1" w:space="0" w:color="000000"/>
            </w:tcBorders>
          </w:tcPr>
          <w:p w14:paraId="5AF03814" w14:textId="77777777" w:rsidR="000A4841" w:rsidRDefault="000A4841">
            <w:pPr>
              <w:pStyle w:val="WW-PreformattedText"/>
              <w:snapToGrid w:val="0"/>
              <w:rPr>
                <w:rFonts w:ascii="Arial" w:hAnsi="Arial" w:cs="Arial"/>
                <w:lang w:bidi="x-none"/>
              </w:rPr>
            </w:pPr>
            <w:proofErr w:type="gramStart"/>
            <w:r>
              <w:rPr>
                <w:rFonts w:ascii="Arial" w:hAnsi="Arial" w:cs="Arial"/>
                <w:lang w:bidi="x-none"/>
              </w:rPr>
              <w:t>fpdim</w:t>
            </w:r>
            <w:proofErr w:type="gramEnd"/>
          </w:p>
        </w:tc>
        <w:tc>
          <w:tcPr>
            <w:tcW w:w="3852" w:type="dxa"/>
            <w:tcBorders>
              <w:left w:val="single" w:sz="1" w:space="0" w:color="000000"/>
              <w:bottom w:val="single" w:sz="1" w:space="0" w:color="000000"/>
              <w:right w:val="single" w:sz="1" w:space="0" w:color="000000"/>
            </w:tcBorders>
          </w:tcPr>
          <w:p w14:paraId="4CA43E5E" w14:textId="77777777" w:rsidR="000A4841" w:rsidRDefault="000A4841">
            <w:pPr>
              <w:snapToGrid w:val="0"/>
              <w:rPr>
                <w:rFonts w:ascii="Arial" w:hAnsi="Arial" w:cs="Arial"/>
                <w:sz w:val="20"/>
                <w:lang w:bidi="x-none"/>
              </w:rPr>
            </w:pPr>
            <w:r>
              <w:rPr>
                <w:rFonts w:ascii="Arial" w:hAnsi="Arial" w:cs="Arial"/>
                <w:sz w:val="20"/>
                <w:lang w:bidi="x-none"/>
              </w:rPr>
              <w:t>-888.0:  Range edge delimiter, Fill Value</w:t>
            </w:r>
          </w:p>
          <w:p w14:paraId="53F97397" w14:textId="77777777" w:rsidR="000A4841" w:rsidRDefault="000A4841">
            <w:pPr>
              <w:snapToGrid w:val="0"/>
              <w:rPr>
                <w:rFonts w:ascii="Arial" w:hAnsi="Arial" w:cs="Arial"/>
                <w:sz w:val="20"/>
                <w:lang w:bidi="x-none"/>
              </w:rPr>
            </w:pPr>
            <w:r>
              <w:rPr>
                <w:rFonts w:ascii="Arial" w:hAnsi="Arial" w:cs="Arial"/>
                <w:sz w:val="20"/>
                <w:lang w:bidi="x-none"/>
              </w:rPr>
              <w:t>-777.0:  In-range TMI scan edge delimiter</w:t>
            </w:r>
          </w:p>
          <w:p w14:paraId="23D440B9" w14:textId="77777777" w:rsidR="000A4841" w:rsidRDefault="000A4841" w:rsidP="00AB3EE4">
            <w:pPr>
              <w:snapToGrid w:val="0"/>
              <w:rPr>
                <w:rFonts w:ascii="Arial" w:hAnsi="Arial" w:cs="Arial"/>
                <w:sz w:val="20"/>
                <w:lang w:bidi="x-none"/>
              </w:rPr>
            </w:pPr>
            <w:r>
              <w:rPr>
                <w:rFonts w:ascii="Arial" w:hAnsi="Arial" w:cs="Arial"/>
                <w:sz w:val="20"/>
                <w:lang w:bidi="x-none"/>
              </w:rPr>
              <w:t>-9999.9:  Missing data (V7 only)</w:t>
            </w:r>
          </w:p>
        </w:tc>
      </w:tr>
      <w:tr w:rsidR="000A4841" w14:paraId="1BC0B669" w14:textId="77777777" w:rsidTr="006152B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left w:val="single" w:sz="1" w:space="0" w:color="000000"/>
              <w:bottom w:val="single" w:sz="1" w:space="0" w:color="000000"/>
            </w:tcBorders>
          </w:tcPr>
          <w:p w14:paraId="10372B0E" w14:textId="02720080" w:rsidR="000A4841" w:rsidRDefault="000A4841">
            <w:pPr>
              <w:pStyle w:val="WW-PreformattedText"/>
              <w:snapToGrid w:val="0"/>
              <w:rPr>
                <w:rFonts w:ascii="Arial" w:hAnsi="Arial" w:cs="Arial"/>
                <w:lang w:bidi="x-none"/>
              </w:rPr>
            </w:pPr>
            <w:proofErr w:type="gramStart"/>
            <w:r>
              <w:rPr>
                <w:rFonts w:ascii="Arial" w:hAnsi="Arial" w:cs="Arial"/>
                <w:lang w:bidi="x-none"/>
              </w:rPr>
              <w:t>n</w:t>
            </w:r>
            <w:proofErr w:type="gramEnd"/>
            <w:r>
              <w:rPr>
                <w:rFonts w:ascii="Arial" w:hAnsi="Arial" w:cs="Arial"/>
                <w:lang w:bidi="x-none"/>
              </w:rPr>
              <w:t>_gr_expected,</w:t>
            </w:r>
          </w:p>
          <w:p w14:paraId="2F7B8171" w14:textId="77777777" w:rsidR="000A4841" w:rsidRDefault="000A4841">
            <w:pPr>
              <w:pStyle w:val="WW-PreformattedText"/>
              <w:snapToGrid w:val="0"/>
              <w:rPr>
                <w:rFonts w:ascii="Arial" w:hAnsi="Arial" w:cs="Arial"/>
                <w:lang w:bidi="x-none"/>
              </w:rPr>
            </w:pPr>
            <w:proofErr w:type="gramStart"/>
            <w:r>
              <w:rPr>
                <w:rFonts w:ascii="Arial" w:hAnsi="Arial" w:cs="Arial"/>
                <w:lang w:bidi="x-none"/>
              </w:rPr>
              <w:t>n</w:t>
            </w:r>
            <w:proofErr w:type="gramEnd"/>
            <w:r>
              <w:rPr>
                <w:rFonts w:ascii="Arial" w:hAnsi="Arial" w:cs="Arial"/>
                <w:lang w:bidi="x-none"/>
              </w:rPr>
              <w:t>_gr_rejected,</w:t>
            </w:r>
          </w:p>
          <w:p w14:paraId="30219F39" w14:textId="77777777" w:rsidR="000A4841" w:rsidRDefault="000A4841" w:rsidP="000A4841">
            <w:pPr>
              <w:pStyle w:val="WW-PreformattedText"/>
              <w:snapToGrid w:val="0"/>
              <w:rPr>
                <w:rFonts w:ascii="Arial" w:hAnsi="Arial" w:cs="Arial"/>
                <w:lang w:bidi="x-none"/>
              </w:rPr>
            </w:pPr>
            <w:proofErr w:type="gramStart"/>
            <w:r>
              <w:rPr>
                <w:rFonts w:ascii="Arial" w:hAnsi="Arial" w:cs="Arial"/>
                <w:lang w:bidi="x-none"/>
              </w:rPr>
              <w:t>n</w:t>
            </w:r>
            <w:proofErr w:type="gramEnd"/>
            <w:r>
              <w:rPr>
                <w:rFonts w:ascii="Arial" w:hAnsi="Arial" w:cs="Arial"/>
                <w:lang w:bidi="x-none"/>
              </w:rPr>
              <w:t>_gr_vpr_expected,</w:t>
            </w:r>
          </w:p>
          <w:p w14:paraId="741FC914" w14:textId="77777777" w:rsidR="000A4841" w:rsidRDefault="000A4841" w:rsidP="000A4841">
            <w:pPr>
              <w:pStyle w:val="WW-PreformattedText"/>
              <w:snapToGrid w:val="0"/>
              <w:rPr>
                <w:rFonts w:ascii="Arial" w:hAnsi="Arial" w:cs="Arial"/>
                <w:lang w:bidi="x-none"/>
              </w:rPr>
            </w:pPr>
            <w:proofErr w:type="gramStart"/>
            <w:r>
              <w:rPr>
                <w:rFonts w:ascii="Arial" w:hAnsi="Arial" w:cs="Arial"/>
                <w:lang w:bidi="x-none"/>
              </w:rPr>
              <w:t>n</w:t>
            </w:r>
            <w:proofErr w:type="gramEnd"/>
            <w:r>
              <w:rPr>
                <w:rFonts w:ascii="Arial" w:hAnsi="Arial" w:cs="Arial"/>
                <w:lang w:bidi="x-none"/>
              </w:rPr>
              <w:t>_gr_vpr_rejected</w:t>
            </w:r>
            <w:r w:rsidR="00C72851">
              <w:rPr>
                <w:rFonts w:ascii="Arial" w:hAnsi="Arial" w:cs="Arial"/>
                <w:lang w:bidi="x-none"/>
              </w:rPr>
              <w:t>,</w:t>
            </w:r>
          </w:p>
          <w:p w14:paraId="033BFC16" w14:textId="77777777" w:rsidR="00C72851" w:rsidRDefault="00C72851" w:rsidP="00C72851">
            <w:pPr>
              <w:pStyle w:val="WW-PreformattedText"/>
              <w:snapToGrid w:val="0"/>
              <w:rPr>
                <w:rFonts w:ascii="Arial" w:hAnsi="Arial" w:cs="Arial"/>
                <w:lang w:bidi="x-none"/>
              </w:rPr>
            </w:pPr>
            <w:proofErr w:type="gramStart"/>
            <w:r>
              <w:rPr>
                <w:rFonts w:ascii="Arial" w:hAnsi="Arial" w:cs="Arial"/>
                <w:lang w:bidi="x-none"/>
              </w:rPr>
              <w:t>n</w:t>
            </w:r>
            <w:proofErr w:type="gramEnd"/>
            <w:r>
              <w:rPr>
                <w:rFonts w:ascii="Arial" w:hAnsi="Arial" w:cs="Arial"/>
                <w:lang w:bidi="x-none"/>
              </w:rPr>
              <w:t>_1c21_z_rejected,</w:t>
            </w:r>
          </w:p>
          <w:p w14:paraId="2F4295BC" w14:textId="77777777" w:rsidR="00C72851" w:rsidRDefault="00C72851" w:rsidP="00C72851">
            <w:pPr>
              <w:pStyle w:val="WW-PreformattedText"/>
              <w:snapToGrid w:val="0"/>
              <w:rPr>
                <w:rFonts w:ascii="Arial" w:hAnsi="Arial" w:cs="Arial"/>
                <w:lang w:bidi="x-none"/>
              </w:rPr>
            </w:pPr>
            <w:proofErr w:type="gramStart"/>
            <w:r>
              <w:rPr>
                <w:rFonts w:ascii="Arial" w:hAnsi="Arial" w:cs="Arial"/>
                <w:lang w:bidi="x-none"/>
              </w:rPr>
              <w:t>n</w:t>
            </w:r>
            <w:proofErr w:type="gramEnd"/>
            <w:r>
              <w:rPr>
                <w:rFonts w:ascii="Arial" w:hAnsi="Arial" w:cs="Arial"/>
                <w:lang w:bidi="x-none"/>
              </w:rPr>
              <w:t>_2a25_z_rejected,</w:t>
            </w:r>
          </w:p>
          <w:p w14:paraId="14E61903" w14:textId="28771A8D" w:rsidR="00C72851" w:rsidRDefault="00C72851" w:rsidP="00C72851">
            <w:pPr>
              <w:pStyle w:val="WW-PreformattedText"/>
              <w:snapToGrid w:val="0"/>
              <w:rPr>
                <w:rFonts w:ascii="Arial" w:hAnsi="Arial" w:cs="Arial"/>
                <w:lang w:bidi="x-none"/>
              </w:rPr>
            </w:pPr>
            <w:proofErr w:type="gramStart"/>
            <w:r>
              <w:rPr>
                <w:rFonts w:ascii="Arial" w:hAnsi="Arial" w:cs="Arial"/>
                <w:lang w:bidi="x-none"/>
              </w:rPr>
              <w:t>n</w:t>
            </w:r>
            <w:proofErr w:type="gramEnd"/>
            <w:r>
              <w:rPr>
                <w:rFonts w:ascii="Arial" w:hAnsi="Arial" w:cs="Arial"/>
                <w:lang w:bidi="x-none"/>
              </w:rPr>
              <w:t>_2a25_r_rejected</w:t>
            </w:r>
          </w:p>
        </w:tc>
        <w:tc>
          <w:tcPr>
            <w:tcW w:w="0" w:type="auto"/>
            <w:tcBorders>
              <w:left w:val="single" w:sz="1" w:space="0" w:color="000000"/>
              <w:bottom w:val="single" w:sz="1" w:space="0" w:color="000000"/>
            </w:tcBorders>
          </w:tcPr>
          <w:p w14:paraId="5A5A509F" w14:textId="77777777" w:rsidR="000A4841" w:rsidRDefault="000A4841">
            <w:pPr>
              <w:snapToGrid w:val="0"/>
              <w:rPr>
                <w:rFonts w:ascii="Arial" w:hAnsi="Arial" w:cs="Arial"/>
                <w:sz w:val="20"/>
                <w:lang w:bidi="x-none"/>
              </w:rPr>
            </w:pPr>
            <w:proofErr w:type="gramStart"/>
            <w:r>
              <w:rPr>
                <w:rFonts w:ascii="Arial" w:hAnsi="Arial" w:cs="Arial"/>
                <w:sz w:val="20"/>
                <w:lang w:bidi="x-none"/>
              </w:rPr>
              <w:t>short</w:t>
            </w:r>
            <w:proofErr w:type="gramEnd"/>
          </w:p>
        </w:tc>
        <w:tc>
          <w:tcPr>
            <w:tcW w:w="1626" w:type="dxa"/>
            <w:tcBorders>
              <w:left w:val="single" w:sz="1" w:space="0" w:color="000000"/>
              <w:bottom w:val="single" w:sz="1" w:space="0" w:color="000000"/>
            </w:tcBorders>
          </w:tcPr>
          <w:p w14:paraId="55D3B702" w14:textId="77777777" w:rsidR="000A4841" w:rsidRDefault="000A4841">
            <w:pPr>
              <w:pStyle w:val="WW-PreformattedText"/>
              <w:snapToGrid w:val="0"/>
              <w:rPr>
                <w:rFonts w:ascii="Arial" w:hAnsi="Arial" w:cs="Arial"/>
                <w:lang w:bidi="x-none"/>
              </w:rPr>
            </w:pPr>
            <w:proofErr w:type="gramStart"/>
            <w:r>
              <w:rPr>
                <w:rFonts w:ascii="Arial" w:hAnsi="Arial" w:cs="Arial"/>
                <w:lang w:bidi="x-none"/>
              </w:rPr>
              <w:t>elevationAngle</w:t>
            </w:r>
            <w:proofErr w:type="gramEnd"/>
            <w:r>
              <w:rPr>
                <w:rFonts w:ascii="Arial" w:hAnsi="Arial" w:cs="Arial"/>
                <w:lang w:bidi="x-none"/>
              </w:rPr>
              <w:t>, fpdim</w:t>
            </w:r>
          </w:p>
        </w:tc>
        <w:tc>
          <w:tcPr>
            <w:tcW w:w="3852" w:type="dxa"/>
            <w:tcBorders>
              <w:left w:val="single" w:sz="1" w:space="0" w:color="000000"/>
              <w:bottom w:val="single" w:sz="1" w:space="0" w:color="000000"/>
              <w:right w:val="single" w:sz="1" w:space="0" w:color="000000"/>
            </w:tcBorders>
          </w:tcPr>
          <w:p w14:paraId="36209A00" w14:textId="77777777" w:rsidR="000A4841" w:rsidRDefault="000A4841">
            <w:pPr>
              <w:snapToGrid w:val="0"/>
              <w:rPr>
                <w:rFonts w:ascii="Arial" w:hAnsi="Arial" w:cs="Arial"/>
                <w:sz w:val="20"/>
                <w:lang w:bidi="x-none"/>
              </w:rPr>
            </w:pPr>
            <w:r>
              <w:rPr>
                <w:rFonts w:ascii="Arial" w:hAnsi="Arial" w:cs="Arial"/>
                <w:sz w:val="20"/>
                <w:lang w:bidi="x-none"/>
              </w:rPr>
              <w:t>-888:  Fill Value</w:t>
            </w:r>
          </w:p>
        </w:tc>
      </w:tr>
      <w:tr w:rsidR="000A4841" w14:paraId="6BFD649D" w14:textId="77777777" w:rsidTr="006152B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left w:val="single" w:sz="1" w:space="0" w:color="000000"/>
              <w:bottom w:val="single" w:sz="1" w:space="0" w:color="000000"/>
            </w:tcBorders>
          </w:tcPr>
          <w:p w14:paraId="3EF670AC" w14:textId="77777777" w:rsidR="000A4841" w:rsidRDefault="000A4841">
            <w:pPr>
              <w:pStyle w:val="WW-PreformattedText"/>
              <w:snapToGrid w:val="0"/>
              <w:rPr>
                <w:rFonts w:ascii="Arial" w:hAnsi="Arial" w:cs="Arial"/>
                <w:lang w:bidi="x-none"/>
              </w:rPr>
            </w:pPr>
            <w:proofErr w:type="gramStart"/>
            <w:r>
              <w:rPr>
                <w:rFonts w:ascii="Arial" w:hAnsi="Arial" w:cs="Arial"/>
                <w:lang w:bidi="x-none"/>
              </w:rPr>
              <w:t>latitude</w:t>
            </w:r>
            <w:proofErr w:type="gramEnd"/>
            <w:r>
              <w:rPr>
                <w:rFonts w:ascii="Arial" w:hAnsi="Arial" w:cs="Arial"/>
                <w:lang w:bidi="x-none"/>
              </w:rPr>
              <w:t>,</w:t>
            </w:r>
          </w:p>
          <w:p w14:paraId="210E574A" w14:textId="77777777" w:rsidR="00DC04A9" w:rsidRDefault="000A4841" w:rsidP="00DC04A9">
            <w:pPr>
              <w:pStyle w:val="WW-PreformattedText"/>
              <w:snapToGrid w:val="0"/>
              <w:rPr>
                <w:rFonts w:ascii="Arial" w:hAnsi="Arial" w:cs="Arial"/>
                <w:lang w:bidi="x-none"/>
              </w:rPr>
            </w:pPr>
            <w:proofErr w:type="gramStart"/>
            <w:r>
              <w:rPr>
                <w:rFonts w:ascii="Arial" w:hAnsi="Arial" w:cs="Arial"/>
                <w:lang w:bidi="x-none"/>
              </w:rPr>
              <w:t>longitude</w:t>
            </w:r>
            <w:proofErr w:type="gramEnd"/>
            <w:r w:rsidR="00DC04A9">
              <w:rPr>
                <w:rFonts w:ascii="Arial" w:hAnsi="Arial" w:cs="Arial"/>
                <w:lang w:bidi="x-none"/>
              </w:rPr>
              <w:t xml:space="preserve">, </w:t>
            </w:r>
          </w:p>
          <w:p w14:paraId="03E2AC7D" w14:textId="3E376BA7" w:rsidR="00DC04A9" w:rsidRDefault="00DC04A9" w:rsidP="00DC04A9">
            <w:pPr>
              <w:pStyle w:val="WW-PreformattedText"/>
              <w:snapToGrid w:val="0"/>
              <w:rPr>
                <w:rFonts w:ascii="Arial" w:hAnsi="Arial" w:cs="Arial"/>
                <w:lang w:bidi="x-none"/>
              </w:rPr>
            </w:pPr>
            <w:proofErr w:type="gramStart"/>
            <w:r>
              <w:rPr>
                <w:rFonts w:ascii="Arial" w:hAnsi="Arial" w:cs="Arial"/>
                <w:lang w:bidi="x-none"/>
              </w:rPr>
              <w:t>topHeight</w:t>
            </w:r>
            <w:proofErr w:type="gramEnd"/>
            <w:r>
              <w:rPr>
                <w:rFonts w:ascii="Arial" w:hAnsi="Arial" w:cs="Arial"/>
                <w:lang w:bidi="x-none"/>
              </w:rPr>
              <w:t>,</w:t>
            </w:r>
          </w:p>
          <w:p w14:paraId="29FFEC63" w14:textId="77777777" w:rsidR="00DC04A9" w:rsidRDefault="00DC04A9" w:rsidP="00DC04A9">
            <w:pPr>
              <w:pStyle w:val="WW-PreformattedText"/>
              <w:snapToGrid w:val="0"/>
              <w:rPr>
                <w:rFonts w:ascii="Arial" w:hAnsi="Arial" w:cs="Arial"/>
                <w:lang w:bidi="x-none"/>
              </w:rPr>
            </w:pPr>
            <w:proofErr w:type="gramStart"/>
            <w:r>
              <w:rPr>
                <w:rFonts w:ascii="Arial" w:hAnsi="Arial" w:cs="Arial"/>
                <w:lang w:bidi="x-none"/>
              </w:rPr>
              <w:t>bottomHeight</w:t>
            </w:r>
            <w:proofErr w:type="gramEnd"/>
          </w:p>
          <w:p w14:paraId="5A1C558D" w14:textId="77777777" w:rsidR="00DC04A9" w:rsidRDefault="00DC04A9" w:rsidP="00DC04A9">
            <w:pPr>
              <w:pStyle w:val="WW-PreformattedText"/>
              <w:snapToGrid w:val="0"/>
              <w:rPr>
                <w:rFonts w:ascii="Arial" w:hAnsi="Arial" w:cs="Arial"/>
                <w:lang w:bidi="x-none"/>
              </w:rPr>
            </w:pPr>
            <w:proofErr w:type="gramStart"/>
            <w:r>
              <w:rPr>
                <w:rFonts w:ascii="Arial" w:hAnsi="Arial" w:cs="Arial"/>
                <w:lang w:bidi="x-none"/>
              </w:rPr>
              <w:t>topHeight</w:t>
            </w:r>
            <w:proofErr w:type="gramEnd"/>
            <w:r>
              <w:rPr>
                <w:rFonts w:ascii="Arial" w:hAnsi="Arial" w:cs="Arial"/>
                <w:lang w:bidi="x-none"/>
              </w:rPr>
              <w:t>_vpr,</w:t>
            </w:r>
          </w:p>
          <w:p w14:paraId="0C0AD5EC" w14:textId="77777777" w:rsidR="00DC04A9" w:rsidRDefault="00DC04A9" w:rsidP="00DC04A9">
            <w:pPr>
              <w:pStyle w:val="WW-PreformattedText"/>
              <w:snapToGrid w:val="0"/>
              <w:rPr>
                <w:rFonts w:ascii="Arial" w:hAnsi="Arial" w:cs="Arial"/>
                <w:lang w:bidi="x-none"/>
              </w:rPr>
            </w:pPr>
            <w:proofErr w:type="gramStart"/>
            <w:r>
              <w:rPr>
                <w:rFonts w:ascii="Arial" w:hAnsi="Arial" w:cs="Arial"/>
                <w:lang w:bidi="x-none"/>
              </w:rPr>
              <w:t>bottomHeight</w:t>
            </w:r>
            <w:proofErr w:type="gramEnd"/>
            <w:r>
              <w:rPr>
                <w:rFonts w:ascii="Arial" w:hAnsi="Arial" w:cs="Arial"/>
                <w:lang w:bidi="x-none"/>
              </w:rPr>
              <w:t>_vpr</w:t>
            </w:r>
          </w:p>
          <w:p w14:paraId="0F4D5DF7" w14:textId="16BD6E18" w:rsidR="000A4841" w:rsidRDefault="00DC04A9" w:rsidP="00DC04A9">
            <w:pPr>
              <w:pStyle w:val="WW-PreformattedText"/>
              <w:snapToGrid w:val="0"/>
              <w:rPr>
                <w:rFonts w:ascii="Arial" w:hAnsi="Arial" w:cs="Arial"/>
                <w:lang w:bidi="x-none"/>
              </w:rPr>
            </w:pPr>
            <w:r>
              <w:rPr>
                <w:rFonts w:ascii="Arial" w:hAnsi="Arial" w:cs="Arial"/>
                <w:lang w:bidi="x-none"/>
              </w:rPr>
              <w:t>(</w:t>
            </w:r>
            <w:proofErr w:type="gramStart"/>
            <w:r>
              <w:rPr>
                <w:rFonts w:ascii="Arial" w:hAnsi="Arial" w:cs="Arial"/>
                <w:lang w:bidi="x-none"/>
              </w:rPr>
              <w:t>see</w:t>
            </w:r>
            <w:proofErr w:type="gramEnd"/>
            <w:r>
              <w:rPr>
                <w:rFonts w:ascii="Arial" w:hAnsi="Arial" w:cs="Arial"/>
                <w:lang w:bidi="x-none"/>
              </w:rPr>
              <w:t xml:space="preserve"> note 8)</w:t>
            </w:r>
          </w:p>
        </w:tc>
        <w:tc>
          <w:tcPr>
            <w:tcW w:w="0" w:type="auto"/>
            <w:tcBorders>
              <w:left w:val="single" w:sz="1" w:space="0" w:color="000000"/>
              <w:bottom w:val="single" w:sz="1" w:space="0" w:color="000000"/>
            </w:tcBorders>
          </w:tcPr>
          <w:p w14:paraId="261A7A4A" w14:textId="77777777" w:rsidR="000A4841" w:rsidRDefault="000A4841">
            <w:pPr>
              <w:pStyle w:val="WW-PreformattedText"/>
              <w:snapToGrid w:val="0"/>
              <w:rPr>
                <w:rFonts w:ascii="Arial" w:hAnsi="Arial" w:cs="Arial"/>
                <w:lang w:bidi="x-none"/>
              </w:rPr>
            </w:pPr>
            <w:proofErr w:type="gramStart"/>
            <w:r>
              <w:rPr>
                <w:rFonts w:ascii="Arial" w:hAnsi="Arial" w:cs="Arial"/>
                <w:lang w:bidi="x-none"/>
              </w:rPr>
              <w:t>float</w:t>
            </w:r>
            <w:proofErr w:type="gramEnd"/>
          </w:p>
        </w:tc>
        <w:tc>
          <w:tcPr>
            <w:tcW w:w="1626" w:type="dxa"/>
            <w:tcBorders>
              <w:left w:val="single" w:sz="1" w:space="0" w:color="000000"/>
              <w:bottom w:val="single" w:sz="1" w:space="0" w:color="000000"/>
            </w:tcBorders>
          </w:tcPr>
          <w:p w14:paraId="60D22D24" w14:textId="77777777" w:rsidR="000A4841" w:rsidRDefault="000A4841">
            <w:pPr>
              <w:pStyle w:val="WW-PreformattedText"/>
              <w:snapToGrid w:val="0"/>
              <w:rPr>
                <w:rFonts w:ascii="Arial" w:hAnsi="Arial" w:cs="Arial"/>
                <w:lang w:bidi="x-none"/>
              </w:rPr>
            </w:pPr>
            <w:proofErr w:type="gramStart"/>
            <w:r>
              <w:rPr>
                <w:rFonts w:ascii="Arial" w:hAnsi="Arial" w:cs="Arial"/>
                <w:lang w:bidi="x-none"/>
              </w:rPr>
              <w:t>elevationAngle</w:t>
            </w:r>
            <w:proofErr w:type="gramEnd"/>
            <w:r>
              <w:rPr>
                <w:rFonts w:ascii="Arial" w:hAnsi="Arial" w:cs="Arial"/>
                <w:lang w:bidi="x-none"/>
              </w:rPr>
              <w:t>, fpdim</w:t>
            </w:r>
          </w:p>
        </w:tc>
        <w:tc>
          <w:tcPr>
            <w:tcW w:w="3852" w:type="dxa"/>
            <w:tcBorders>
              <w:left w:val="single" w:sz="1" w:space="0" w:color="000000"/>
              <w:bottom w:val="single" w:sz="1" w:space="0" w:color="000000"/>
              <w:right w:val="single" w:sz="1" w:space="0" w:color="000000"/>
            </w:tcBorders>
          </w:tcPr>
          <w:p w14:paraId="7A1AAA1F" w14:textId="77777777" w:rsidR="000A4841" w:rsidRDefault="000A4841">
            <w:pPr>
              <w:snapToGrid w:val="0"/>
              <w:rPr>
                <w:rFonts w:ascii="Arial" w:hAnsi="Arial" w:cs="Arial"/>
                <w:sz w:val="20"/>
                <w:lang w:bidi="x-none"/>
              </w:rPr>
            </w:pPr>
            <w:r>
              <w:rPr>
                <w:rFonts w:ascii="Arial" w:hAnsi="Arial" w:cs="Arial"/>
                <w:sz w:val="20"/>
                <w:lang w:bidi="x-none"/>
              </w:rPr>
              <w:t>-888.0:  Fill Value</w:t>
            </w:r>
          </w:p>
        </w:tc>
      </w:tr>
      <w:tr w:rsidR="000A4841" w14:paraId="6F17D631" w14:textId="77777777" w:rsidTr="006152B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left w:val="single" w:sz="1" w:space="0" w:color="000000"/>
              <w:bottom w:val="single" w:sz="1" w:space="0" w:color="000000"/>
            </w:tcBorders>
          </w:tcPr>
          <w:p w14:paraId="6619D8AE" w14:textId="77777777" w:rsidR="000A4841" w:rsidRDefault="000A4841">
            <w:pPr>
              <w:pStyle w:val="WW-PreformattedText"/>
              <w:snapToGrid w:val="0"/>
              <w:rPr>
                <w:rFonts w:ascii="Arial" w:hAnsi="Arial" w:cs="Arial"/>
                <w:lang w:bidi="x-none"/>
              </w:rPr>
            </w:pPr>
            <w:proofErr w:type="gramStart"/>
            <w:r>
              <w:rPr>
                <w:rFonts w:ascii="Arial" w:hAnsi="Arial" w:cs="Arial"/>
                <w:lang w:bidi="x-none"/>
              </w:rPr>
              <w:t>xCorners</w:t>
            </w:r>
            <w:proofErr w:type="gramEnd"/>
            <w:r>
              <w:rPr>
                <w:rFonts w:ascii="Arial" w:hAnsi="Arial" w:cs="Arial"/>
                <w:lang w:bidi="x-none"/>
              </w:rPr>
              <w:t>,</w:t>
            </w:r>
          </w:p>
          <w:p w14:paraId="089A85B9" w14:textId="77777777" w:rsidR="000A4841" w:rsidRDefault="000A4841" w:rsidP="00AB3EE4">
            <w:pPr>
              <w:pStyle w:val="WW-PreformattedText"/>
              <w:snapToGrid w:val="0"/>
              <w:rPr>
                <w:rFonts w:ascii="Arial" w:hAnsi="Arial" w:cs="Arial"/>
                <w:lang w:bidi="x-none"/>
              </w:rPr>
            </w:pPr>
            <w:proofErr w:type="gramStart"/>
            <w:r>
              <w:rPr>
                <w:rFonts w:ascii="Arial" w:hAnsi="Arial" w:cs="Arial"/>
                <w:lang w:bidi="x-none"/>
              </w:rPr>
              <w:t>yCorners</w:t>
            </w:r>
            <w:proofErr w:type="gramEnd"/>
          </w:p>
        </w:tc>
        <w:tc>
          <w:tcPr>
            <w:tcW w:w="0" w:type="auto"/>
            <w:tcBorders>
              <w:left w:val="single" w:sz="1" w:space="0" w:color="000000"/>
              <w:bottom w:val="single" w:sz="1" w:space="0" w:color="000000"/>
            </w:tcBorders>
          </w:tcPr>
          <w:p w14:paraId="2B08BD03" w14:textId="77777777" w:rsidR="000A4841" w:rsidRDefault="000A4841">
            <w:pPr>
              <w:pStyle w:val="WW-PreformattedText"/>
              <w:snapToGrid w:val="0"/>
              <w:rPr>
                <w:rFonts w:ascii="Arial" w:hAnsi="Arial" w:cs="Arial"/>
                <w:lang w:bidi="x-none"/>
              </w:rPr>
            </w:pPr>
            <w:proofErr w:type="gramStart"/>
            <w:r>
              <w:rPr>
                <w:rFonts w:ascii="Arial" w:hAnsi="Arial" w:cs="Arial"/>
                <w:lang w:bidi="x-none"/>
              </w:rPr>
              <w:t>float</w:t>
            </w:r>
            <w:proofErr w:type="gramEnd"/>
          </w:p>
        </w:tc>
        <w:tc>
          <w:tcPr>
            <w:tcW w:w="1626" w:type="dxa"/>
            <w:tcBorders>
              <w:left w:val="single" w:sz="1" w:space="0" w:color="000000"/>
              <w:bottom w:val="single" w:sz="1" w:space="0" w:color="000000"/>
            </w:tcBorders>
          </w:tcPr>
          <w:p w14:paraId="0947D56A" w14:textId="77777777" w:rsidR="000A4841" w:rsidRDefault="000A4841">
            <w:pPr>
              <w:pStyle w:val="WW-PreformattedText"/>
              <w:snapToGrid w:val="0"/>
              <w:rPr>
                <w:rFonts w:ascii="Arial" w:hAnsi="Arial" w:cs="Arial"/>
                <w:lang w:bidi="x-none"/>
              </w:rPr>
            </w:pPr>
            <w:proofErr w:type="gramStart"/>
            <w:r>
              <w:rPr>
                <w:rFonts w:ascii="Arial" w:hAnsi="Arial" w:cs="Arial"/>
                <w:lang w:bidi="x-none"/>
              </w:rPr>
              <w:t>elevationAngle</w:t>
            </w:r>
            <w:proofErr w:type="gramEnd"/>
            <w:r>
              <w:rPr>
                <w:rFonts w:ascii="Arial" w:hAnsi="Arial" w:cs="Arial"/>
                <w:lang w:bidi="x-none"/>
              </w:rPr>
              <w:t>, fpdim, xydim</w:t>
            </w:r>
          </w:p>
        </w:tc>
        <w:tc>
          <w:tcPr>
            <w:tcW w:w="3852" w:type="dxa"/>
            <w:tcBorders>
              <w:left w:val="single" w:sz="1" w:space="0" w:color="000000"/>
              <w:bottom w:val="single" w:sz="1" w:space="0" w:color="000000"/>
              <w:right w:val="single" w:sz="1" w:space="0" w:color="000000"/>
            </w:tcBorders>
          </w:tcPr>
          <w:p w14:paraId="23D2F543" w14:textId="77777777" w:rsidR="000A4841" w:rsidRDefault="000A4841">
            <w:pPr>
              <w:snapToGrid w:val="0"/>
              <w:rPr>
                <w:rFonts w:ascii="Arial" w:hAnsi="Arial" w:cs="Arial"/>
                <w:sz w:val="20"/>
                <w:lang w:bidi="x-none"/>
              </w:rPr>
            </w:pPr>
            <w:r>
              <w:rPr>
                <w:rFonts w:ascii="Arial" w:hAnsi="Arial" w:cs="Arial"/>
                <w:sz w:val="20"/>
                <w:lang w:bidi="x-none"/>
              </w:rPr>
              <w:t>-888.0:  Fill Value</w:t>
            </w:r>
          </w:p>
        </w:tc>
      </w:tr>
      <w:tr w:rsidR="000A4841" w14:paraId="63AB0CBF" w14:textId="77777777" w:rsidTr="006152B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left w:val="single" w:sz="1" w:space="0" w:color="000000"/>
              <w:bottom w:val="single" w:sz="1" w:space="0" w:color="000000"/>
            </w:tcBorders>
          </w:tcPr>
          <w:p w14:paraId="00810141" w14:textId="77777777" w:rsidR="000A4841" w:rsidRDefault="000A4841">
            <w:pPr>
              <w:pStyle w:val="WW-PreformattedText"/>
              <w:snapToGrid w:val="0"/>
              <w:rPr>
                <w:rFonts w:ascii="Arial" w:hAnsi="Arial" w:cs="Arial"/>
                <w:lang w:bidi="x-none"/>
              </w:rPr>
            </w:pPr>
            <w:r>
              <w:rPr>
                <w:rFonts w:ascii="Arial" w:hAnsi="Arial" w:cs="Arial"/>
                <w:lang w:bidi="x-none"/>
              </w:rPr>
              <w:t>TMIlatitude,</w:t>
            </w:r>
          </w:p>
          <w:p w14:paraId="7019BA01" w14:textId="77777777" w:rsidR="000A4841" w:rsidRDefault="000A4841" w:rsidP="00AB3EE4">
            <w:pPr>
              <w:pStyle w:val="WW-PreformattedText"/>
              <w:snapToGrid w:val="0"/>
              <w:rPr>
                <w:rFonts w:ascii="Arial" w:hAnsi="Arial" w:cs="Arial"/>
                <w:lang w:bidi="x-none"/>
              </w:rPr>
            </w:pPr>
            <w:r>
              <w:rPr>
                <w:rFonts w:ascii="Arial" w:hAnsi="Arial" w:cs="Arial"/>
                <w:lang w:bidi="x-none"/>
              </w:rPr>
              <w:t>TMIlongitude</w:t>
            </w:r>
          </w:p>
        </w:tc>
        <w:tc>
          <w:tcPr>
            <w:tcW w:w="0" w:type="auto"/>
            <w:tcBorders>
              <w:left w:val="single" w:sz="1" w:space="0" w:color="000000"/>
              <w:bottom w:val="single" w:sz="1" w:space="0" w:color="000000"/>
            </w:tcBorders>
          </w:tcPr>
          <w:p w14:paraId="2601BCB1" w14:textId="77777777" w:rsidR="000A4841" w:rsidRDefault="000A4841">
            <w:pPr>
              <w:pStyle w:val="WW-PreformattedText"/>
              <w:snapToGrid w:val="0"/>
              <w:rPr>
                <w:rFonts w:ascii="Arial" w:hAnsi="Arial" w:cs="Arial"/>
                <w:lang w:bidi="x-none"/>
              </w:rPr>
            </w:pPr>
            <w:proofErr w:type="gramStart"/>
            <w:r>
              <w:rPr>
                <w:rFonts w:ascii="Arial" w:hAnsi="Arial" w:cs="Arial"/>
                <w:lang w:bidi="x-none"/>
              </w:rPr>
              <w:t>float</w:t>
            </w:r>
            <w:proofErr w:type="gramEnd"/>
          </w:p>
        </w:tc>
        <w:tc>
          <w:tcPr>
            <w:tcW w:w="1626" w:type="dxa"/>
            <w:tcBorders>
              <w:left w:val="single" w:sz="1" w:space="0" w:color="000000"/>
              <w:bottom w:val="single" w:sz="1" w:space="0" w:color="000000"/>
            </w:tcBorders>
          </w:tcPr>
          <w:p w14:paraId="2BB088C6" w14:textId="77777777" w:rsidR="000A4841" w:rsidRDefault="000A4841">
            <w:pPr>
              <w:pStyle w:val="WW-PreformattedText"/>
              <w:snapToGrid w:val="0"/>
              <w:rPr>
                <w:rFonts w:ascii="Arial" w:hAnsi="Arial" w:cs="Arial"/>
                <w:lang w:bidi="x-none"/>
              </w:rPr>
            </w:pPr>
            <w:proofErr w:type="gramStart"/>
            <w:r>
              <w:rPr>
                <w:rFonts w:ascii="Arial" w:hAnsi="Arial" w:cs="Arial"/>
                <w:lang w:bidi="x-none"/>
              </w:rPr>
              <w:t>fpdim</w:t>
            </w:r>
            <w:proofErr w:type="gramEnd"/>
          </w:p>
        </w:tc>
        <w:tc>
          <w:tcPr>
            <w:tcW w:w="3852" w:type="dxa"/>
            <w:tcBorders>
              <w:left w:val="single" w:sz="1" w:space="0" w:color="000000"/>
              <w:bottom w:val="single" w:sz="1" w:space="0" w:color="000000"/>
              <w:right w:val="single" w:sz="1" w:space="0" w:color="000000"/>
            </w:tcBorders>
          </w:tcPr>
          <w:p w14:paraId="2E7BEFCB" w14:textId="77777777" w:rsidR="000A4841" w:rsidRDefault="000A4841">
            <w:pPr>
              <w:snapToGrid w:val="0"/>
              <w:rPr>
                <w:rFonts w:ascii="Arial" w:hAnsi="Arial" w:cs="Arial"/>
                <w:sz w:val="20"/>
                <w:lang w:bidi="x-none"/>
              </w:rPr>
            </w:pPr>
            <w:r>
              <w:rPr>
                <w:rFonts w:ascii="Arial" w:hAnsi="Arial" w:cs="Arial"/>
                <w:sz w:val="20"/>
                <w:lang w:bidi="x-none"/>
              </w:rPr>
              <w:t>-888.0:  Fill Value</w:t>
            </w:r>
          </w:p>
        </w:tc>
      </w:tr>
      <w:tr w:rsidR="000A4841" w14:paraId="50E2C1DC" w14:textId="77777777" w:rsidTr="006152B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left w:val="single" w:sz="1" w:space="0" w:color="000000"/>
              <w:bottom w:val="single" w:sz="1" w:space="0" w:color="000000"/>
            </w:tcBorders>
          </w:tcPr>
          <w:p w14:paraId="2FE6CCED" w14:textId="77777777" w:rsidR="000A4841" w:rsidRDefault="000A4841" w:rsidP="000A4841">
            <w:pPr>
              <w:pStyle w:val="WW-PreformattedText"/>
              <w:snapToGrid w:val="0"/>
              <w:rPr>
                <w:rFonts w:ascii="Arial" w:hAnsi="Arial" w:cs="Arial"/>
                <w:lang w:bidi="x-none"/>
              </w:rPr>
            </w:pPr>
            <w:proofErr w:type="gramStart"/>
            <w:r>
              <w:rPr>
                <w:rFonts w:ascii="Arial" w:hAnsi="Arial" w:cs="Arial"/>
                <w:lang w:bidi="x-none"/>
              </w:rPr>
              <w:t>surfaceType</w:t>
            </w:r>
            <w:proofErr w:type="gramEnd"/>
            <w:r>
              <w:rPr>
                <w:rFonts w:ascii="Arial" w:hAnsi="Arial" w:cs="Arial"/>
                <w:lang w:bidi="x-none"/>
              </w:rPr>
              <w:t xml:space="preserve">  (note 9)</w:t>
            </w:r>
          </w:p>
          <w:p w14:paraId="3414D899" w14:textId="0B43D2D3" w:rsidR="00DC04A9" w:rsidRDefault="00DC04A9" w:rsidP="000A4841">
            <w:pPr>
              <w:pStyle w:val="WW-PreformattedText"/>
              <w:snapToGrid w:val="0"/>
              <w:rPr>
                <w:rFonts w:ascii="Arial" w:hAnsi="Arial" w:cs="Arial"/>
                <w:lang w:bidi="x-none"/>
              </w:rPr>
            </w:pPr>
            <w:r>
              <w:rPr>
                <w:rFonts w:ascii="Arial" w:hAnsi="Arial" w:cs="Arial"/>
                <w:lang w:bidi="x-none"/>
              </w:rPr>
              <w:t>PoP  (note 12)</w:t>
            </w:r>
          </w:p>
        </w:tc>
        <w:tc>
          <w:tcPr>
            <w:tcW w:w="0" w:type="auto"/>
            <w:tcBorders>
              <w:left w:val="single" w:sz="1" w:space="0" w:color="000000"/>
              <w:bottom w:val="single" w:sz="1" w:space="0" w:color="000000"/>
            </w:tcBorders>
          </w:tcPr>
          <w:p w14:paraId="1EC63DED" w14:textId="77777777" w:rsidR="000A4841" w:rsidRDefault="000A4841">
            <w:pPr>
              <w:pStyle w:val="WW-PreformattedText"/>
              <w:snapToGrid w:val="0"/>
              <w:rPr>
                <w:rFonts w:ascii="Arial" w:hAnsi="Arial" w:cs="Arial"/>
                <w:lang w:bidi="x-none"/>
              </w:rPr>
            </w:pPr>
            <w:proofErr w:type="gramStart"/>
            <w:r>
              <w:rPr>
                <w:rFonts w:ascii="Arial" w:hAnsi="Arial" w:cs="Arial"/>
                <w:lang w:bidi="x-none"/>
              </w:rPr>
              <w:t>short</w:t>
            </w:r>
            <w:proofErr w:type="gramEnd"/>
          </w:p>
        </w:tc>
        <w:tc>
          <w:tcPr>
            <w:tcW w:w="1626" w:type="dxa"/>
            <w:tcBorders>
              <w:left w:val="single" w:sz="1" w:space="0" w:color="000000"/>
              <w:bottom w:val="single" w:sz="1" w:space="0" w:color="000000"/>
            </w:tcBorders>
          </w:tcPr>
          <w:p w14:paraId="3642667E" w14:textId="77777777" w:rsidR="000A4841" w:rsidRDefault="000A4841">
            <w:pPr>
              <w:pStyle w:val="WW-PreformattedText"/>
              <w:snapToGrid w:val="0"/>
              <w:rPr>
                <w:rFonts w:ascii="Arial" w:hAnsi="Arial" w:cs="Arial"/>
                <w:lang w:bidi="x-none"/>
              </w:rPr>
            </w:pPr>
            <w:proofErr w:type="gramStart"/>
            <w:r>
              <w:rPr>
                <w:rFonts w:ascii="Arial" w:hAnsi="Arial" w:cs="Arial"/>
                <w:lang w:bidi="x-none"/>
              </w:rPr>
              <w:t>fpdim</w:t>
            </w:r>
            <w:proofErr w:type="gramEnd"/>
          </w:p>
        </w:tc>
        <w:tc>
          <w:tcPr>
            <w:tcW w:w="3852" w:type="dxa"/>
            <w:tcBorders>
              <w:left w:val="single" w:sz="1" w:space="0" w:color="000000"/>
              <w:bottom w:val="single" w:sz="1" w:space="0" w:color="000000"/>
              <w:right w:val="single" w:sz="1" w:space="0" w:color="000000"/>
            </w:tcBorders>
          </w:tcPr>
          <w:p w14:paraId="2C62CEDC" w14:textId="77777777" w:rsidR="000A4841" w:rsidRDefault="000A4841" w:rsidP="000A4841">
            <w:pPr>
              <w:snapToGrid w:val="0"/>
              <w:rPr>
                <w:rFonts w:ascii="Arial" w:hAnsi="Arial" w:cs="Arial"/>
                <w:sz w:val="20"/>
                <w:lang w:bidi="x-none"/>
              </w:rPr>
            </w:pPr>
            <w:r>
              <w:rPr>
                <w:rFonts w:ascii="Arial" w:hAnsi="Arial" w:cs="Arial"/>
                <w:sz w:val="20"/>
                <w:lang w:bidi="x-none"/>
              </w:rPr>
              <w:t>-888:  Range edge delimiter, Fill Value</w:t>
            </w:r>
          </w:p>
          <w:p w14:paraId="65A694A7" w14:textId="77777777" w:rsidR="000A4841" w:rsidRDefault="000A4841" w:rsidP="000A4841">
            <w:pPr>
              <w:snapToGrid w:val="0"/>
              <w:rPr>
                <w:rFonts w:ascii="Arial" w:hAnsi="Arial" w:cs="Arial"/>
                <w:sz w:val="20"/>
                <w:lang w:bidi="x-none"/>
              </w:rPr>
            </w:pPr>
            <w:r>
              <w:rPr>
                <w:rFonts w:ascii="Arial" w:hAnsi="Arial" w:cs="Arial"/>
                <w:sz w:val="20"/>
                <w:lang w:bidi="x-none"/>
              </w:rPr>
              <w:t>-777:  In-range TMI scan edge delimiter</w:t>
            </w:r>
          </w:p>
          <w:p w14:paraId="42A1B67D" w14:textId="77777777" w:rsidR="000A4841" w:rsidRDefault="000A4841" w:rsidP="000A4841">
            <w:pPr>
              <w:snapToGrid w:val="0"/>
              <w:rPr>
                <w:rFonts w:ascii="Arial" w:hAnsi="Arial" w:cs="Arial"/>
                <w:sz w:val="20"/>
                <w:lang w:bidi="x-none"/>
              </w:rPr>
            </w:pPr>
            <w:r>
              <w:rPr>
                <w:rFonts w:ascii="Arial" w:hAnsi="Arial" w:cs="Arial"/>
                <w:sz w:val="20"/>
                <w:lang w:bidi="x-none"/>
              </w:rPr>
              <w:t>-99: Missing data (V7 only)</w:t>
            </w:r>
          </w:p>
        </w:tc>
      </w:tr>
      <w:tr w:rsidR="000A4841" w14:paraId="24A8E7B1" w14:textId="77777777" w:rsidTr="006152B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left w:val="single" w:sz="1" w:space="0" w:color="000000"/>
              <w:bottom w:val="single" w:sz="1" w:space="0" w:color="000000"/>
            </w:tcBorders>
          </w:tcPr>
          <w:p w14:paraId="6317856F" w14:textId="77777777" w:rsidR="000A4841" w:rsidRDefault="000A4841">
            <w:pPr>
              <w:pStyle w:val="WW-PreformattedText"/>
              <w:snapToGrid w:val="0"/>
              <w:rPr>
                <w:rFonts w:ascii="Arial" w:hAnsi="Arial" w:cs="Arial"/>
                <w:lang w:bidi="x-none"/>
              </w:rPr>
            </w:pPr>
            <w:proofErr w:type="gramStart"/>
            <w:r>
              <w:rPr>
                <w:rFonts w:ascii="Arial" w:hAnsi="Arial" w:cs="Arial"/>
                <w:lang w:bidi="x-none"/>
              </w:rPr>
              <w:t>rainFlag</w:t>
            </w:r>
            <w:proofErr w:type="gramEnd"/>
            <w:r>
              <w:rPr>
                <w:rFonts w:ascii="Arial" w:hAnsi="Arial" w:cs="Arial"/>
                <w:lang w:bidi="x-none"/>
              </w:rPr>
              <w:t xml:space="preserve">  (note 10)</w:t>
            </w:r>
          </w:p>
          <w:p w14:paraId="2633F6B5" w14:textId="71F371C6" w:rsidR="00DC04A9" w:rsidRDefault="00DC04A9">
            <w:pPr>
              <w:pStyle w:val="WW-PreformattedText"/>
              <w:snapToGrid w:val="0"/>
              <w:rPr>
                <w:rFonts w:ascii="Arial" w:hAnsi="Arial" w:cs="Arial"/>
                <w:lang w:bidi="x-none"/>
              </w:rPr>
            </w:pPr>
            <w:proofErr w:type="gramStart"/>
            <w:r>
              <w:rPr>
                <w:rFonts w:ascii="Arial" w:hAnsi="Arial" w:cs="Arial"/>
                <w:lang w:bidi="x-none"/>
              </w:rPr>
              <w:t>dataFlag</w:t>
            </w:r>
            <w:proofErr w:type="gramEnd"/>
            <w:r>
              <w:rPr>
                <w:rFonts w:ascii="Arial" w:hAnsi="Arial" w:cs="Arial"/>
                <w:lang w:bidi="x-none"/>
              </w:rPr>
              <w:t xml:space="preserve">  (note 11)</w:t>
            </w:r>
          </w:p>
        </w:tc>
        <w:tc>
          <w:tcPr>
            <w:tcW w:w="0" w:type="auto"/>
            <w:tcBorders>
              <w:left w:val="single" w:sz="1" w:space="0" w:color="000000"/>
              <w:bottom w:val="single" w:sz="1" w:space="0" w:color="000000"/>
            </w:tcBorders>
          </w:tcPr>
          <w:p w14:paraId="328C32CE" w14:textId="77777777" w:rsidR="000A4841" w:rsidRDefault="000A4841">
            <w:pPr>
              <w:pStyle w:val="WW-PreformattedText"/>
              <w:snapToGrid w:val="0"/>
              <w:rPr>
                <w:rFonts w:ascii="Arial" w:hAnsi="Arial" w:cs="Arial"/>
                <w:lang w:bidi="x-none"/>
              </w:rPr>
            </w:pPr>
            <w:proofErr w:type="gramStart"/>
            <w:r>
              <w:rPr>
                <w:rFonts w:ascii="Arial" w:hAnsi="Arial" w:cs="Arial"/>
                <w:lang w:bidi="x-none"/>
              </w:rPr>
              <w:t>short</w:t>
            </w:r>
            <w:proofErr w:type="gramEnd"/>
          </w:p>
        </w:tc>
        <w:tc>
          <w:tcPr>
            <w:tcW w:w="1626" w:type="dxa"/>
            <w:tcBorders>
              <w:left w:val="single" w:sz="1" w:space="0" w:color="000000"/>
              <w:bottom w:val="single" w:sz="1" w:space="0" w:color="000000"/>
            </w:tcBorders>
          </w:tcPr>
          <w:p w14:paraId="4785D364" w14:textId="77777777" w:rsidR="000A4841" w:rsidRDefault="000A4841">
            <w:pPr>
              <w:pStyle w:val="WW-PreformattedText"/>
              <w:snapToGrid w:val="0"/>
              <w:rPr>
                <w:rFonts w:ascii="Arial" w:hAnsi="Arial" w:cs="Arial"/>
                <w:lang w:bidi="x-none"/>
              </w:rPr>
            </w:pPr>
            <w:proofErr w:type="gramStart"/>
            <w:r>
              <w:rPr>
                <w:rFonts w:ascii="Arial" w:hAnsi="Arial" w:cs="Arial"/>
                <w:lang w:bidi="x-none"/>
              </w:rPr>
              <w:t>fpdim</w:t>
            </w:r>
            <w:proofErr w:type="gramEnd"/>
          </w:p>
        </w:tc>
        <w:tc>
          <w:tcPr>
            <w:tcW w:w="3852" w:type="dxa"/>
            <w:tcBorders>
              <w:left w:val="single" w:sz="1" w:space="0" w:color="000000"/>
              <w:bottom w:val="single" w:sz="1" w:space="0" w:color="000000"/>
              <w:right w:val="single" w:sz="1" w:space="0" w:color="000000"/>
            </w:tcBorders>
          </w:tcPr>
          <w:p w14:paraId="740B72E6" w14:textId="77777777" w:rsidR="000A4841" w:rsidRDefault="000A4841">
            <w:pPr>
              <w:snapToGrid w:val="0"/>
              <w:rPr>
                <w:rFonts w:ascii="Arial" w:hAnsi="Arial" w:cs="Arial"/>
                <w:sz w:val="20"/>
                <w:lang w:bidi="x-none"/>
              </w:rPr>
            </w:pPr>
            <w:r>
              <w:rPr>
                <w:rFonts w:ascii="Arial" w:hAnsi="Arial" w:cs="Arial"/>
                <w:sz w:val="20"/>
                <w:lang w:bidi="x-none"/>
              </w:rPr>
              <w:t>-888:  Range edge delimiter, Fill Value</w:t>
            </w:r>
          </w:p>
          <w:p w14:paraId="7643DE02" w14:textId="77777777" w:rsidR="000A4841" w:rsidRDefault="000A4841">
            <w:pPr>
              <w:snapToGrid w:val="0"/>
              <w:rPr>
                <w:rFonts w:ascii="Arial" w:hAnsi="Arial" w:cs="Arial"/>
                <w:sz w:val="20"/>
                <w:lang w:bidi="x-none"/>
              </w:rPr>
            </w:pPr>
            <w:r>
              <w:rPr>
                <w:rFonts w:ascii="Arial" w:hAnsi="Arial" w:cs="Arial"/>
                <w:sz w:val="20"/>
                <w:lang w:bidi="x-none"/>
              </w:rPr>
              <w:t>-777:  In-range TMI scan edge delimiter</w:t>
            </w:r>
          </w:p>
        </w:tc>
      </w:tr>
      <w:tr w:rsidR="000A4841" w14:paraId="15AB1E1A" w14:textId="77777777" w:rsidTr="006152B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top w:val="single" w:sz="1" w:space="0" w:color="000000"/>
              <w:left w:val="single" w:sz="1" w:space="0" w:color="000000"/>
              <w:bottom w:val="single" w:sz="1" w:space="0" w:color="000000"/>
            </w:tcBorders>
          </w:tcPr>
          <w:p w14:paraId="50A23D01" w14:textId="77777777" w:rsidR="000A4841" w:rsidRDefault="000A4841">
            <w:pPr>
              <w:pStyle w:val="WW-PreformattedText"/>
              <w:snapToGrid w:val="0"/>
              <w:rPr>
                <w:rFonts w:ascii="Arial" w:hAnsi="Arial" w:cs="Arial"/>
                <w:lang w:bidi="x-none"/>
              </w:rPr>
            </w:pPr>
            <w:proofErr w:type="gramStart"/>
            <w:r>
              <w:rPr>
                <w:rFonts w:ascii="Arial" w:hAnsi="Arial" w:cs="Arial"/>
                <w:lang w:bidi="x-none"/>
              </w:rPr>
              <w:t>freezingHeight</w:t>
            </w:r>
            <w:proofErr w:type="gramEnd"/>
            <w:r>
              <w:rPr>
                <w:rFonts w:ascii="Arial" w:hAnsi="Arial" w:cs="Arial"/>
                <w:lang w:bidi="x-none"/>
              </w:rPr>
              <w:t xml:space="preserve"> </w:t>
            </w:r>
          </w:p>
          <w:p w14:paraId="7B0B350A" w14:textId="77777777" w:rsidR="000A4841" w:rsidRDefault="000A4841">
            <w:pPr>
              <w:pStyle w:val="WW-PreformattedText"/>
              <w:snapToGrid w:val="0"/>
              <w:rPr>
                <w:rFonts w:ascii="Arial" w:hAnsi="Arial" w:cs="Arial"/>
                <w:lang w:bidi="x-none"/>
              </w:rPr>
            </w:pPr>
            <w:r>
              <w:rPr>
                <w:rFonts w:ascii="Arial" w:hAnsi="Arial" w:cs="Arial"/>
                <w:lang w:bidi="x-none"/>
              </w:rPr>
              <w:t>(</w:t>
            </w:r>
            <w:proofErr w:type="gramStart"/>
            <w:r>
              <w:rPr>
                <w:rFonts w:ascii="Arial" w:hAnsi="Arial" w:cs="Arial"/>
                <w:lang w:bidi="x-none"/>
              </w:rPr>
              <w:t>notes</w:t>
            </w:r>
            <w:proofErr w:type="gramEnd"/>
            <w:r>
              <w:rPr>
                <w:rFonts w:ascii="Arial" w:hAnsi="Arial" w:cs="Arial"/>
                <w:lang w:bidi="x-none"/>
              </w:rPr>
              <w:t xml:space="preserve"> 8, 12)</w:t>
            </w:r>
          </w:p>
        </w:tc>
        <w:tc>
          <w:tcPr>
            <w:tcW w:w="0" w:type="auto"/>
            <w:tcBorders>
              <w:top w:val="single" w:sz="1" w:space="0" w:color="000000"/>
              <w:left w:val="single" w:sz="1" w:space="0" w:color="000000"/>
              <w:bottom w:val="single" w:sz="1" w:space="0" w:color="000000"/>
            </w:tcBorders>
          </w:tcPr>
          <w:p w14:paraId="77FEAD20" w14:textId="77777777" w:rsidR="000A4841" w:rsidRDefault="000A4841">
            <w:pPr>
              <w:pStyle w:val="WW-PreformattedText"/>
              <w:snapToGrid w:val="0"/>
              <w:rPr>
                <w:rFonts w:ascii="Arial" w:hAnsi="Arial" w:cs="Arial"/>
                <w:lang w:bidi="x-none"/>
              </w:rPr>
            </w:pPr>
            <w:proofErr w:type="gramStart"/>
            <w:r>
              <w:rPr>
                <w:rFonts w:ascii="Arial" w:hAnsi="Arial" w:cs="Arial"/>
                <w:lang w:bidi="x-none"/>
              </w:rPr>
              <w:t>short</w:t>
            </w:r>
            <w:proofErr w:type="gramEnd"/>
          </w:p>
        </w:tc>
        <w:tc>
          <w:tcPr>
            <w:tcW w:w="1626" w:type="dxa"/>
            <w:tcBorders>
              <w:top w:val="single" w:sz="1" w:space="0" w:color="000000"/>
              <w:left w:val="single" w:sz="1" w:space="0" w:color="000000"/>
              <w:bottom w:val="single" w:sz="1" w:space="0" w:color="000000"/>
            </w:tcBorders>
          </w:tcPr>
          <w:p w14:paraId="0044A56E" w14:textId="77777777" w:rsidR="000A4841" w:rsidRDefault="000A4841">
            <w:pPr>
              <w:pStyle w:val="WW-PreformattedText"/>
              <w:snapToGrid w:val="0"/>
              <w:rPr>
                <w:rFonts w:ascii="Arial" w:hAnsi="Arial" w:cs="Arial"/>
                <w:lang w:bidi="x-none"/>
              </w:rPr>
            </w:pPr>
            <w:proofErr w:type="gramStart"/>
            <w:r>
              <w:rPr>
                <w:rFonts w:ascii="Arial" w:hAnsi="Arial" w:cs="Arial"/>
                <w:lang w:bidi="x-none"/>
              </w:rPr>
              <w:t>fpdim</w:t>
            </w:r>
            <w:proofErr w:type="gramEnd"/>
          </w:p>
        </w:tc>
        <w:tc>
          <w:tcPr>
            <w:tcW w:w="3852" w:type="dxa"/>
            <w:tcBorders>
              <w:top w:val="single" w:sz="1" w:space="0" w:color="000000"/>
              <w:left w:val="single" w:sz="1" w:space="0" w:color="000000"/>
              <w:bottom w:val="single" w:sz="1" w:space="0" w:color="000000"/>
              <w:right w:val="single" w:sz="1" w:space="0" w:color="000000"/>
            </w:tcBorders>
          </w:tcPr>
          <w:p w14:paraId="648B29BA" w14:textId="77777777" w:rsidR="000A4841" w:rsidRDefault="000A4841" w:rsidP="000A4841">
            <w:pPr>
              <w:snapToGrid w:val="0"/>
              <w:rPr>
                <w:rFonts w:ascii="Arial" w:hAnsi="Arial" w:cs="Arial"/>
                <w:sz w:val="20"/>
                <w:lang w:bidi="x-none"/>
              </w:rPr>
            </w:pPr>
            <w:r>
              <w:rPr>
                <w:rFonts w:ascii="Arial" w:hAnsi="Arial" w:cs="Arial"/>
                <w:sz w:val="20"/>
                <w:lang w:bidi="x-none"/>
              </w:rPr>
              <w:t>-888:  Range edge delimiter, Fill Value</w:t>
            </w:r>
          </w:p>
          <w:p w14:paraId="49CCAA53" w14:textId="77777777" w:rsidR="000A4841" w:rsidRDefault="000A4841" w:rsidP="000A4841">
            <w:pPr>
              <w:snapToGrid w:val="0"/>
              <w:rPr>
                <w:rFonts w:ascii="Arial" w:hAnsi="Arial" w:cs="Arial"/>
                <w:sz w:val="20"/>
                <w:lang w:bidi="x-none"/>
              </w:rPr>
            </w:pPr>
            <w:r>
              <w:rPr>
                <w:rFonts w:ascii="Arial" w:hAnsi="Arial" w:cs="Arial"/>
                <w:sz w:val="20"/>
                <w:lang w:bidi="x-none"/>
              </w:rPr>
              <w:t>-777:  In-range TMI scan edge delimiter</w:t>
            </w:r>
          </w:p>
          <w:p w14:paraId="4BAF0DA4" w14:textId="77777777" w:rsidR="000A4841" w:rsidRDefault="000A4841" w:rsidP="000A4841">
            <w:pPr>
              <w:snapToGrid w:val="0"/>
              <w:rPr>
                <w:rFonts w:ascii="Arial" w:hAnsi="Arial" w:cs="Arial"/>
                <w:sz w:val="20"/>
                <w:lang w:bidi="x-none"/>
              </w:rPr>
            </w:pPr>
            <w:r>
              <w:rPr>
                <w:rFonts w:ascii="Arial" w:hAnsi="Arial" w:cs="Arial"/>
                <w:sz w:val="20"/>
                <w:lang w:bidi="x-none"/>
              </w:rPr>
              <w:t>-9999: Missing data (V7 only)</w:t>
            </w:r>
          </w:p>
        </w:tc>
      </w:tr>
      <w:tr w:rsidR="000A4841" w14:paraId="3458678D" w14:textId="77777777" w:rsidTr="006152B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top w:val="single" w:sz="1" w:space="0" w:color="000000"/>
              <w:left w:val="single" w:sz="1" w:space="0" w:color="000000"/>
              <w:bottom w:val="single" w:sz="1" w:space="0" w:color="000000"/>
            </w:tcBorders>
          </w:tcPr>
          <w:p w14:paraId="60AE96E5" w14:textId="77777777" w:rsidR="000A4841" w:rsidRDefault="000A4841">
            <w:pPr>
              <w:pStyle w:val="WW-PreformattedText"/>
              <w:snapToGrid w:val="0"/>
              <w:rPr>
                <w:rFonts w:ascii="Arial" w:hAnsi="Arial" w:cs="Arial"/>
                <w:lang w:bidi="x-none"/>
              </w:rPr>
            </w:pPr>
            <w:proofErr w:type="gramStart"/>
            <w:r>
              <w:rPr>
                <w:rFonts w:ascii="Arial" w:hAnsi="Arial" w:cs="Arial"/>
                <w:lang w:bidi="x-none"/>
              </w:rPr>
              <w:t>rayIndex</w:t>
            </w:r>
            <w:proofErr w:type="gramEnd"/>
          </w:p>
        </w:tc>
        <w:tc>
          <w:tcPr>
            <w:tcW w:w="0" w:type="auto"/>
            <w:tcBorders>
              <w:top w:val="single" w:sz="1" w:space="0" w:color="000000"/>
              <w:left w:val="single" w:sz="1" w:space="0" w:color="000000"/>
              <w:bottom w:val="single" w:sz="1" w:space="0" w:color="000000"/>
            </w:tcBorders>
          </w:tcPr>
          <w:p w14:paraId="24DFCC06" w14:textId="77777777" w:rsidR="000A4841" w:rsidRDefault="000A4841">
            <w:pPr>
              <w:pStyle w:val="WW-PreformattedText"/>
              <w:snapToGrid w:val="0"/>
              <w:rPr>
                <w:rFonts w:ascii="Arial" w:hAnsi="Arial" w:cs="Arial"/>
                <w:lang w:bidi="x-none"/>
              </w:rPr>
            </w:pPr>
            <w:proofErr w:type="gramStart"/>
            <w:r>
              <w:rPr>
                <w:rFonts w:ascii="Arial" w:hAnsi="Arial" w:cs="Arial"/>
                <w:lang w:bidi="x-none"/>
              </w:rPr>
              <w:t>int</w:t>
            </w:r>
            <w:proofErr w:type="gramEnd"/>
          </w:p>
        </w:tc>
        <w:tc>
          <w:tcPr>
            <w:tcW w:w="1626" w:type="dxa"/>
            <w:tcBorders>
              <w:top w:val="single" w:sz="1" w:space="0" w:color="000000"/>
              <w:left w:val="single" w:sz="1" w:space="0" w:color="000000"/>
              <w:bottom w:val="single" w:sz="1" w:space="0" w:color="000000"/>
            </w:tcBorders>
          </w:tcPr>
          <w:p w14:paraId="38A2CD2F" w14:textId="77777777" w:rsidR="000A4841" w:rsidRDefault="000A4841">
            <w:pPr>
              <w:pStyle w:val="WW-PreformattedText"/>
              <w:snapToGrid w:val="0"/>
              <w:rPr>
                <w:rFonts w:ascii="Arial" w:hAnsi="Arial" w:cs="Arial"/>
                <w:lang w:bidi="x-none"/>
              </w:rPr>
            </w:pPr>
            <w:proofErr w:type="gramStart"/>
            <w:r>
              <w:rPr>
                <w:rFonts w:ascii="Arial" w:hAnsi="Arial" w:cs="Arial"/>
                <w:lang w:bidi="x-none"/>
              </w:rPr>
              <w:t>fpdim</w:t>
            </w:r>
            <w:proofErr w:type="gramEnd"/>
          </w:p>
        </w:tc>
        <w:tc>
          <w:tcPr>
            <w:tcW w:w="3852" w:type="dxa"/>
            <w:tcBorders>
              <w:top w:val="single" w:sz="1" w:space="0" w:color="000000"/>
              <w:left w:val="single" w:sz="1" w:space="0" w:color="000000"/>
              <w:bottom w:val="single" w:sz="1" w:space="0" w:color="000000"/>
              <w:right w:val="single" w:sz="1" w:space="0" w:color="000000"/>
            </w:tcBorders>
          </w:tcPr>
          <w:p w14:paraId="58A65718" w14:textId="77777777" w:rsidR="000A4841" w:rsidRDefault="000A4841">
            <w:pPr>
              <w:snapToGrid w:val="0"/>
              <w:rPr>
                <w:rFonts w:ascii="Arial" w:hAnsi="Arial" w:cs="Arial"/>
                <w:sz w:val="20"/>
                <w:lang w:bidi="x-none"/>
              </w:rPr>
            </w:pPr>
            <w:r>
              <w:rPr>
                <w:rFonts w:ascii="Arial" w:hAnsi="Arial" w:cs="Arial"/>
                <w:sz w:val="20"/>
                <w:lang w:bidi="x-none"/>
              </w:rPr>
              <w:t>-1:  Edge-of-Range indicator</w:t>
            </w:r>
          </w:p>
          <w:p w14:paraId="00681774" w14:textId="77777777" w:rsidR="000A4841" w:rsidRDefault="000A4841">
            <w:pPr>
              <w:snapToGrid w:val="0"/>
              <w:rPr>
                <w:rFonts w:ascii="Arial" w:hAnsi="Arial" w:cs="Arial"/>
                <w:sz w:val="20"/>
                <w:lang w:bidi="x-none"/>
              </w:rPr>
            </w:pPr>
            <w:r>
              <w:rPr>
                <w:rFonts w:ascii="Arial" w:hAnsi="Arial" w:cs="Arial"/>
                <w:sz w:val="20"/>
                <w:lang w:bidi="x-none"/>
              </w:rPr>
              <w:t>-2:  In-range TMI scan edge indicator</w:t>
            </w:r>
          </w:p>
        </w:tc>
      </w:tr>
      <w:tr w:rsidR="000A4841" w14:paraId="303AC688" w14:textId="77777777" w:rsidTr="006152B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top w:val="single" w:sz="1" w:space="0" w:color="000000"/>
              <w:left w:val="single" w:sz="1" w:space="0" w:color="000000"/>
              <w:bottom w:val="single" w:sz="1" w:space="0" w:color="000000"/>
            </w:tcBorders>
          </w:tcPr>
          <w:p w14:paraId="3E895EB8" w14:textId="77777777" w:rsidR="000A4841" w:rsidRDefault="000A4841">
            <w:pPr>
              <w:pStyle w:val="WW-PreformattedText"/>
              <w:snapToGrid w:val="0"/>
              <w:rPr>
                <w:rFonts w:ascii="Arial" w:hAnsi="Arial" w:cs="Arial"/>
                <w:lang w:bidi="x-none"/>
              </w:rPr>
            </w:pPr>
            <w:proofErr w:type="gramStart"/>
            <w:r>
              <w:rPr>
                <w:rFonts w:ascii="Arial" w:hAnsi="Arial" w:cs="Arial"/>
                <w:lang w:bidi="x-none"/>
              </w:rPr>
              <w:t>elevationAngle</w:t>
            </w:r>
            <w:proofErr w:type="gramEnd"/>
          </w:p>
        </w:tc>
        <w:tc>
          <w:tcPr>
            <w:tcW w:w="0" w:type="auto"/>
            <w:tcBorders>
              <w:top w:val="single" w:sz="1" w:space="0" w:color="000000"/>
              <w:left w:val="single" w:sz="1" w:space="0" w:color="000000"/>
              <w:bottom w:val="single" w:sz="1" w:space="0" w:color="000000"/>
            </w:tcBorders>
          </w:tcPr>
          <w:p w14:paraId="3703A08C" w14:textId="77777777" w:rsidR="000A4841" w:rsidRDefault="000A4841">
            <w:pPr>
              <w:pStyle w:val="WW-PreformattedText"/>
              <w:snapToGrid w:val="0"/>
              <w:rPr>
                <w:rFonts w:ascii="Arial" w:hAnsi="Arial" w:cs="Arial"/>
                <w:lang w:bidi="x-none"/>
              </w:rPr>
            </w:pPr>
            <w:proofErr w:type="gramStart"/>
            <w:r>
              <w:rPr>
                <w:rFonts w:ascii="Arial" w:hAnsi="Arial" w:cs="Arial"/>
                <w:lang w:bidi="x-none"/>
              </w:rPr>
              <w:t>float</w:t>
            </w:r>
            <w:proofErr w:type="gramEnd"/>
          </w:p>
        </w:tc>
        <w:tc>
          <w:tcPr>
            <w:tcW w:w="1626" w:type="dxa"/>
            <w:tcBorders>
              <w:top w:val="single" w:sz="1" w:space="0" w:color="000000"/>
              <w:left w:val="single" w:sz="1" w:space="0" w:color="000000"/>
              <w:bottom w:val="single" w:sz="1" w:space="0" w:color="000000"/>
            </w:tcBorders>
          </w:tcPr>
          <w:p w14:paraId="2132DD53" w14:textId="77777777" w:rsidR="000A4841" w:rsidRDefault="000A4841">
            <w:pPr>
              <w:pStyle w:val="WW-PreformattedText"/>
              <w:snapToGrid w:val="0"/>
              <w:rPr>
                <w:rFonts w:ascii="Arial" w:hAnsi="Arial" w:cs="Arial"/>
                <w:lang w:bidi="x-none"/>
              </w:rPr>
            </w:pPr>
            <w:proofErr w:type="gramStart"/>
            <w:r>
              <w:rPr>
                <w:rFonts w:ascii="Arial" w:hAnsi="Arial" w:cs="Arial"/>
                <w:lang w:bidi="x-none"/>
              </w:rPr>
              <w:t>elevationAngle</w:t>
            </w:r>
            <w:proofErr w:type="gramEnd"/>
          </w:p>
        </w:tc>
        <w:tc>
          <w:tcPr>
            <w:tcW w:w="3852" w:type="dxa"/>
            <w:tcBorders>
              <w:top w:val="single" w:sz="1" w:space="0" w:color="000000"/>
              <w:left w:val="single" w:sz="1" w:space="0" w:color="000000"/>
              <w:bottom w:val="single" w:sz="1" w:space="0" w:color="000000"/>
              <w:right w:val="single" w:sz="1" w:space="0" w:color="000000"/>
            </w:tcBorders>
          </w:tcPr>
          <w:p w14:paraId="3761710D" w14:textId="77777777" w:rsidR="000A4841" w:rsidRDefault="000A4841">
            <w:pPr>
              <w:snapToGrid w:val="0"/>
              <w:rPr>
                <w:rFonts w:ascii="Arial" w:hAnsi="Arial" w:cs="Arial"/>
                <w:sz w:val="20"/>
                <w:lang w:bidi="x-none"/>
              </w:rPr>
            </w:pPr>
            <w:r>
              <w:rPr>
                <w:rFonts w:ascii="Arial" w:hAnsi="Arial" w:cs="Arial"/>
                <w:sz w:val="20"/>
                <w:lang w:bidi="x-none"/>
              </w:rPr>
              <w:t>N/A</w:t>
            </w:r>
          </w:p>
        </w:tc>
      </w:tr>
    </w:tbl>
    <w:p w14:paraId="59DF1BD5" w14:textId="77777777" w:rsidR="000A4841" w:rsidRDefault="000A4841" w:rsidP="000A4841"/>
    <w:p w14:paraId="5F3B9EB5" w14:textId="77777777" w:rsidR="000A4841" w:rsidRDefault="000A4841" w:rsidP="000A4841">
      <w:r>
        <w:t>Notes on Table 3.2-1:</w:t>
      </w:r>
    </w:p>
    <w:p w14:paraId="0D4467EA" w14:textId="77777777" w:rsidR="000A4841" w:rsidRDefault="000A4841" w:rsidP="000A4841">
      <w:pPr>
        <w:numPr>
          <w:ilvl w:val="0"/>
          <w:numId w:val="8"/>
        </w:numPr>
      </w:pPr>
      <w:r>
        <w:t>Special Values are values outside of the normal physical range of the data field, and which indicate a special meaning at the data point (e.g., Missing data).</w:t>
      </w:r>
    </w:p>
    <w:p w14:paraId="14532D8A" w14:textId="77777777" w:rsidR="000A4841" w:rsidRDefault="000A4841" w:rsidP="000A4841">
      <w:pPr>
        <w:numPr>
          <w:ilvl w:val="0"/>
          <w:numId w:val="8"/>
        </w:numPr>
      </w:pPr>
      <w:r>
        <w:lastRenderedPageBreak/>
        <w:t xml:space="preserve">Range edge points are the nearest TMI footprints outside of, but immediately adjacent to, the range ring surrounding the ground radar at distance = </w:t>
      </w:r>
      <w:r w:rsidRPr="00D47D52">
        <w:rPr>
          <w:b/>
        </w:rPr>
        <w:t>rangeThreshold</w:t>
      </w:r>
      <w:r>
        <w:t xml:space="preserve">, for a given TMI scan.  These points form a partial circle around points for the TMI footprints within the </w:t>
      </w:r>
      <w:r w:rsidRPr="00D47D52">
        <w:rPr>
          <w:b/>
        </w:rPr>
        <w:t>rangeThreshold</w:t>
      </w:r>
      <w:r>
        <w:t xml:space="preserve"> of the ground radar, the latter </w:t>
      </w:r>
      <w:proofErr w:type="gramStart"/>
      <w:r>
        <w:t>which</w:t>
      </w:r>
      <w:proofErr w:type="gramEnd"/>
      <w:r>
        <w:t xml:space="preserve"> contain actual data values.</w:t>
      </w:r>
    </w:p>
    <w:p w14:paraId="5606BD15" w14:textId="77777777" w:rsidR="000A4841" w:rsidRDefault="000A4841" w:rsidP="000A4841">
      <w:pPr>
        <w:numPr>
          <w:ilvl w:val="0"/>
          <w:numId w:val="8"/>
        </w:numPr>
      </w:pPr>
      <w:r>
        <w:t xml:space="preserve">In-range TMI scan edge points are the single TMI footprints of PR extrapolated just beyond either edge of the TMI scan, and which fall within or immediately adjacent to the </w:t>
      </w:r>
      <w:r w:rsidRPr="00D47D52">
        <w:rPr>
          <w:b/>
        </w:rPr>
        <w:t>rangeThreshold</w:t>
      </w:r>
      <w:r>
        <w:t xml:space="preserve"> distance from the ground radar.</w:t>
      </w:r>
    </w:p>
    <w:p w14:paraId="5B90A013" w14:textId="77777777" w:rsidR="000A4841" w:rsidRDefault="000A4841" w:rsidP="000A4841">
      <w:pPr>
        <w:numPr>
          <w:ilvl w:val="0"/>
          <w:numId w:val="8"/>
        </w:numPr>
      </w:pPr>
      <w:r>
        <w:t>The combination of the Range Edge points and the Scan Edge points serve to completely enclose the in-range TMI footprints on the surface: a) defined by each elevation sweep (for multi-level variables), or b) at the earth surface (for single level variables).  The purpose of these points is to prevent the extrapolation of “actual” TMI data values outside of the in-range area, if the data are later analyzed to a regular grid using an objective analysis technique.</w:t>
      </w:r>
    </w:p>
    <w:p w14:paraId="5659E3C0" w14:textId="77777777" w:rsidR="000A4841" w:rsidRDefault="000A4841" w:rsidP="000A4841">
      <w:pPr>
        <w:numPr>
          <w:ilvl w:val="0"/>
          <w:numId w:val="8"/>
        </w:numPr>
      </w:pPr>
      <w:r>
        <w:t xml:space="preserve">Range Edge points and Scan Edge points are indicated by </w:t>
      </w:r>
      <w:r w:rsidRPr="00D47D52">
        <w:rPr>
          <w:b/>
        </w:rPr>
        <w:t>rayIndex</w:t>
      </w:r>
      <w:r>
        <w:t xml:space="preserve"> values of -1 and -2, respectively.  </w:t>
      </w:r>
      <w:proofErr w:type="gramStart"/>
      <w:r w:rsidRPr="00D47D52">
        <w:rPr>
          <w:b/>
        </w:rPr>
        <w:t>rayIndex</w:t>
      </w:r>
      <w:proofErr w:type="gramEnd"/>
      <w:r>
        <w:t xml:space="preserve"> values of 0 or greater are actual 1-D equivalent array indices of TMI footprints within the full data arrays in the 2A-12 data files.</w:t>
      </w:r>
    </w:p>
    <w:p w14:paraId="51831756" w14:textId="77777777" w:rsidR="000A4841" w:rsidRPr="00BD0219" w:rsidRDefault="000A4841" w:rsidP="000A4841">
      <w:pPr>
        <w:numPr>
          <w:ilvl w:val="0"/>
          <w:numId w:val="8"/>
        </w:numPr>
        <w:rPr>
          <w:b/>
          <w:i/>
        </w:rPr>
      </w:pPr>
      <w:r w:rsidRPr="00BD0219">
        <w:rPr>
          <w:b/>
          <w:i/>
        </w:rPr>
        <w:t>Range and Scan Edge points are optional and, as a default, are disabled from being computed and output.  If the</w:t>
      </w:r>
      <w:r>
        <w:rPr>
          <w:b/>
          <w:i/>
        </w:rPr>
        <w:t xml:space="preserve"> “Mark Edges”</w:t>
      </w:r>
      <w:r w:rsidRPr="00BD0219">
        <w:rPr>
          <w:b/>
          <w:i/>
        </w:rPr>
        <w:t xml:space="preserve"> </w:t>
      </w:r>
      <w:r>
        <w:rPr>
          <w:b/>
          <w:i/>
        </w:rPr>
        <w:t xml:space="preserve">parameter’s </w:t>
      </w:r>
      <w:r w:rsidRPr="00BD0219">
        <w:rPr>
          <w:b/>
          <w:i/>
        </w:rPr>
        <w:t xml:space="preserve">default </w:t>
      </w:r>
      <w:r>
        <w:rPr>
          <w:b/>
          <w:i/>
        </w:rPr>
        <w:t xml:space="preserve">value </w:t>
      </w:r>
      <w:r w:rsidRPr="00BD0219">
        <w:rPr>
          <w:b/>
          <w:i/>
        </w:rPr>
        <w:t xml:space="preserve">is overridden, then these types of points will </w:t>
      </w:r>
      <w:r>
        <w:rPr>
          <w:b/>
          <w:i/>
        </w:rPr>
        <w:t>then</w:t>
      </w:r>
      <w:r w:rsidRPr="00BD0219">
        <w:rPr>
          <w:b/>
          <w:i/>
        </w:rPr>
        <w:t xml:space="preserve"> be computed and output as described above.</w:t>
      </w:r>
    </w:p>
    <w:p w14:paraId="2D232F3C" w14:textId="77777777" w:rsidR="000A4841" w:rsidRDefault="000A4841" w:rsidP="000A4841">
      <w:pPr>
        <w:numPr>
          <w:ilvl w:val="0"/>
          <w:numId w:val="8"/>
        </w:numPr>
      </w:pPr>
      <w:r w:rsidRPr="005F38FA">
        <w:rPr>
          <w:b/>
        </w:rPr>
        <w:t>Fill Value</w:t>
      </w:r>
      <w:r>
        <w:t xml:space="preserve"> is the value to which scalar or array variables in the netCDF file are initialized when the file is created.  These values remain in place unless and until the data value is overwritten.</w:t>
      </w:r>
    </w:p>
    <w:p w14:paraId="39D7E757" w14:textId="77777777" w:rsidR="000A4841" w:rsidRDefault="000A4841" w:rsidP="000A4841">
      <w:pPr>
        <w:numPr>
          <w:ilvl w:val="0"/>
          <w:numId w:val="8"/>
        </w:numPr>
      </w:pPr>
      <w:r>
        <w:t xml:space="preserve">The variables </w:t>
      </w:r>
      <w:r w:rsidRPr="00D47D52">
        <w:rPr>
          <w:b/>
        </w:rPr>
        <w:t>topHeight</w:t>
      </w:r>
      <w:r>
        <w:t xml:space="preserve"> and </w:t>
      </w:r>
      <w:r w:rsidRPr="00D47D52">
        <w:rPr>
          <w:b/>
        </w:rPr>
        <w:t>bottomHeight</w:t>
      </w:r>
      <w:r>
        <w:t xml:space="preserve"> represent height above ground level (AGL) (i.e., height above the ground radar) </w:t>
      </w:r>
      <w:r w:rsidRPr="008232CB">
        <w:rPr>
          <w:b/>
          <w:i/>
        </w:rPr>
        <w:t>in km</w:t>
      </w:r>
      <w:r>
        <w:t xml:space="preserve">, while </w:t>
      </w:r>
      <w:r>
        <w:rPr>
          <w:b/>
        </w:rPr>
        <w:t>freezingH</w:t>
      </w:r>
      <w:r w:rsidRPr="00D47D52">
        <w:rPr>
          <w:b/>
        </w:rPr>
        <w:t>eight</w:t>
      </w:r>
      <w:r>
        <w:t xml:space="preserve"> represents height above mean sea level (MSL; the earth ellipsoid, actually), </w:t>
      </w:r>
      <w:r w:rsidRPr="008232CB">
        <w:rPr>
          <w:b/>
          <w:i/>
        </w:rPr>
        <w:t>in meters</w:t>
      </w:r>
      <w:r>
        <w:t xml:space="preserve">.  The difference between AGL height and MSL height is given by the value of the </w:t>
      </w:r>
      <w:r w:rsidRPr="00D47D52">
        <w:rPr>
          <w:b/>
        </w:rPr>
        <w:t>site_elev</w:t>
      </w:r>
      <w:r>
        <w:t xml:space="preserve"> variable, the height above MSL of the ground radar, in km.  To compare </w:t>
      </w:r>
      <w:r>
        <w:rPr>
          <w:b/>
        </w:rPr>
        <w:t>freezingH</w:t>
      </w:r>
      <w:r w:rsidRPr="00D47D52">
        <w:rPr>
          <w:b/>
        </w:rPr>
        <w:t>eight</w:t>
      </w:r>
      <w:r>
        <w:t xml:space="preserve"> to </w:t>
      </w:r>
      <w:r w:rsidRPr="00D47D52">
        <w:rPr>
          <w:b/>
        </w:rPr>
        <w:t>topHeight</w:t>
      </w:r>
      <w:r>
        <w:t xml:space="preserve"> or </w:t>
      </w:r>
      <w:r w:rsidRPr="00D47D52">
        <w:rPr>
          <w:b/>
        </w:rPr>
        <w:t>bottomHeight</w:t>
      </w:r>
      <w:r>
        <w:t xml:space="preserve">, first convert </w:t>
      </w:r>
      <w:r>
        <w:rPr>
          <w:b/>
        </w:rPr>
        <w:t>freezingH</w:t>
      </w:r>
      <w:r w:rsidRPr="008232CB">
        <w:rPr>
          <w:b/>
        </w:rPr>
        <w:t>eight</w:t>
      </w:r>
      <w:r>
        <w:t xml:space="preserve"> to km units.  Then, either subtract </w:t>
      </w:r>
      <w:r w:rsidRPr="00D47D52">
        <w:rPr>
          <w:b/>
        </w:rPr>
        <w:t>site_elev</w:t>
      </w:r>
      <w:r>
        <w:t xml:space="preserve"> from </w:t>
      </w:r>
      <w:r>
        <w:rPr>
          <w:b/>
        </w:rPr>
        <w:t>freezingH</w:t>
      </w:r>
      <w:r w:rsidRPr="00D47D52">
        <w:rPr>
          <w:b/>
        </w:rPr>
        <w:t>eight</w:t>
      </w:r>
      <w:r>
        <w:t xml:space="preserve"> to work in AGL height units, or add </w:t>
      </w:r>
      <w:r w:rsidRPr="00D47D52">
        <w:rPr>
          <w:b/>
        </w:rPr>
        <w:t>site_elev</w:t>
      </w:r>
      <w:r>
        <w:t xml:space="preserve"> to </w:t>
      </w:r>
      <w:r w:rsidRPr="00D47D52">
        <w:rPr>
          <w:b/>
        </w:rPr>
        <w:t>topHeight</w:t>
      </w:r>
      <w:r>
        <w:t xml:space="preserve"> and </w:t>
      </w:r>
      <w:r w:rsidRPr="00D47D52">
        <w:rPr>
          <w:b/>
        </w:rPr>
        <w:t>bottomHeight</w:t>
      </w:r>
      <w:r>
        <w:t xml:space="preserve"> to work in MSL height units.</w:t>
      </w:r>
    </w:p>
    <w:p w14:paraId="2AD2C694" w14:textId="77777777" w:rsidR="000A4841" w:rsidRDefault="000A4841" w:rsidP="000A4841">
      <w:pPr>
        <w:numPr>
          <w:ilvl w:val="0"/>
          <w:numId w:val="8"/>
        </w:numPr>
      </w:pPr>
      <w:r>
        <w:t xml:space="preserve">The </w:t>
      </w:r>
      <w:r w:rsidRPr="006152B7">
        <w:rPr>
          <w:b/>
        </w:rPr>
        <w:t>surfaceType</w:t>
      </w:r>
      <w:r>
        <w:t xml:space="preserve"> variable originates from the </w:t>
      </w:r>
      <w:r w:rsidRPr="006152B7">
        <w:rPr>
          <w:b/>
        </w:rPr>
        <w:t>surfaceFlag</w:t>
      </w:r>
      <w:r>
        <w:t xml:space="preserve"> variable in the TRMM Version 6 2A-12 product, and from the </w:t>
      </w:r>
      <w:r w:rsidRPr="006152B7">
        <w:rPr>
          <w:b/>
        </w:rPr>
        <w:t>surfaceType</w:t>
      </w:r>
      <w:r>
        <w:t xml:space="preserve"> variable in version 7.</w:t>
      </w:r>
      <w:r w:rsidRPr="00EC1E1E">
        <w:t xml:space="preserve"> </w:t>
      </w:r>
      <w:r>
        <w:t xml:space="preserve"> </w:t>
      </w:r>
      <w:r w:rsidRPr="00EC1E1E">
        <w:t>V</w:t>
      </w:r>
      <w:r>
        <w:t xml:space="preserve">ersion </w:t>
      </w:r>
      <w:r w:rsidRPr="00EC1E1E">
        <w:t xml:space="preserve">6 </w:t>
      </w:r>
      <w:r w:rsidRPr="006152B7">
        <w:rPr>
          <w:b/>
        </w:rPr>
        <w:t>surfaceFlag</w:t>
      </w:r>
      <w:r w:rsidRPr="00EC1E1E">
        <w:t xml:space="preserve"> values are mapped to the corresponding V</w:t>
      </w:r>
      <w:r>
        <w:t xml:space="preserve">ersion </w:t>
      </w:r>
      <w:r w:rsidRPr="00EC1E1E">
        <w:t xml:space="preserve">7 </w:t>
      </w:r>
      <w:r w:rsidRPr="006152B7">
        <w:rPr>
          <w:b/>
        </w:rPr>
        <w:t>surfaceType</w:t>
      </w:r>
      <w:r>
        <w:t>.  Refer to Table 3.2-2.</w:t>
      </w:r>
    </w:p>
    <w:p w14:paraId="7318EAAA" w14:textId="77777777" w:rsidR="000A4841" w:rsidRDefault="000A4841" w:rsidP="000A4841">
      <w:pPr>
        <w:numPr>
          <w:ilvl w:val="0"/>
          <w:numId w:val="8"/>
        </w:numPr>
      </w:pPr>
      <w:r>
        <w:t xml:space="preserve">The </w:t>
      </w:r>
      <w:r w:rsidRPr="006152B7">
        <w:rPr>
          <w:b/>
        </w:rPr>
        <w:t>rainFlag</w:t>
      </w:r>
      <w:r>
        <w:t xml:space="preserve"> variable is not available in the Version 7 2A-12 data, so its values are all Fill Value in V7 matchup data.</w:t>
      </w:r>
    </w:p>
    <w:p w14:paraId="1DEF5FDD" w14:textId="77777777" w:rsidR="000A4841" w:rsidRDefault="000A4841" w:rsidP="000A4841">
      <w:pPr>
        <w:numPr>
          <w:ilvl w:val="0"/>
          <w:numId w:val="8"/>
        </w:numPr>
      </w:pPr>
      <w:r>
        <w:t xml:space="preserve">The </w:t>
      </w:r>
      <w:r w:rsidRPr="006152B7">
        <w:rPr>
          <w:b/>
        </w:rPr>
        <w:t>dataFlag</w:t>
      </w:r>
      <w:r>
        <w:t xml:space="preserve"> variable originates from the </w:t>
      </w:r>
      <w:r w:rsidRPr="006152B7">
        <w:rPr>
          <w:b/>
        </w:rPr>
        <w:t>dataFlag</w:t>
      </w:r>
      <w:r>
        <w:t xml:space="preserve"> variable in the TRMM Version 6 2A-12 product, and from the </w:t>
      </w:r>
      <w:r w:rsidRPr="006152B7">
        <w:rPr>
          <w:b/>
        </w:rPr>
        <w:t>pixelStatus</w:t>
      </w:r>
      <w:r>
        <w:t xml:space="preserve"> variable in version 7.  Values for each version are as defined in Table 3.2-2.</w:t>
      </w:r>
    </w:p>
    <w:p w14:paraId="033D6E8A" w14:textId="77777777" w:rsidR="000A4841" w:rsidRDefault="000A4841" w:rsidP="000A4841">
      <w:pPr>
        <w:numPr>
          <w:ilvl w:val="0"/>
          <w:numId w:val="8"/>
        </w:numPr>
      </w:pPr>
      <w:r>
        <w:t xml:space="preserve">The </w:t>
      </w:r>
      <w:r w:rsidRPr="006152B7">
        <w:rPr>
          <w:b/>
        </w:rPr>
        <w:t>PoP</w:t>
      </w:r>
      <w:r>
        <w:t xml:space="preserve"> (2A-12 probabilityOfPrecipitation) and </w:t>
      </w:r>
      <w:r w:rsidRPr="006152B7">
        <w:rPr>
          <w:b/>
        </w:rPr>
        <w:t>freezingHeight</w:t>
      </w:r>
      <w:r>
        <w:t xml:space="preserve"> variables are not available in the Version 6 2A-12 data, so its values are all Fill Value in V6 matchup data.  </w:t>
      </w:r>
      <w:r w:rsidRPr="006152B7">
        <w:rPr>
          <w:b/>
        </w:rPr>
        <w:t>PoP</w:t>
      </w:r>
      <w:r>
        <w:t xml:space="preserve"> values are assigned only for TMI footprints with </w:t>
      </w:r>
      <w:r w:rsidRPr="006152B7">
        <w:rPr>
          <w:b/>
        </w:rPr>
        <w:t>surfaceType</w:t>
      </w:r>
      <w:r>
        <w:t xml:space="preserve"> “water”, and are undefined (-99) over land and coast.</w:t>
      </w:r>
    </w:p>
    <w:p w14:paraId="66C66206" w14:textId="77777777" w:rsidR="000A4841" w:rsidRDefault="000A4841" w:rsidP="000A4841"/>
    <w:p w14:paraId="63AB5B5E" w14:textId="77777777" w:rsidR="000A4841" w:rsidRDefault="000A4841" w:rsidP="000A4841"/>
    <w:p w14:paraId="3FDD182A" w14:textId="77777777" w:rsidR="000A4841" w:rsidRDefault="000A4841" w:rsidP="006152B7">
      <w:pPr>
        <w:pStyle w:val="WW-Caption"/>
        <w:keepNext/>
        <w:ind w:left="432" w:right="0" w:hanging="432"/>
        <w:rPr>
          <w:sz w:val="24"/>
          <w:szCs w:val="24"/>
        </w:rPr>
      </w:pPr>
      <w:r>
        <w:rPr>
          <w:b/>
          <w:sz w:val="24"/>
          <w:szCs w:val="24"/>
        </w:rPr>
        <w:t>Table 3.2</w:t>
      </w:r>
      <w:r>
        <w:rPr>
          <w:b/>
          <w:sz w:val="24"/>
          <w:szCs w:val="24"/>
        </w:rPr>
        <w:noBreakHyphen/>
        <w:t>2.</w:t>
      </w:r>
      <w:r>
        <w:rPr>
          <w:sz w:val="24"/>
          <w:szCs w:val="24"/>
        </w:rPr>
        <w:t xml:space="preserve">  </w:t>
      </w:r>
      <w:proofErr w:type="gramStart"/>
      <w:r>
        <w:rPr>
          <w:sz w:val="24"/>
          <w:szCs w:val="24"/>
        </w:rPr>
        <w:t>Values of categorical variables in the TMI-GR geometry matching technique netCDF files.</w:t>
      </w:r>
      <w:proofErr w:type="gramEnd"/>
    </w:p>
    <w:p w14:paraId="1FF4D621" w14:textId="77777777" w:rsidR="000A4841" w:rsidRDefault="000A4841" w:rsidP="000A4841"/>
    <w:tbl>
      <w:tblPr>
        <w:tblW w:w="8866"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43" w:type="dxa"/>
          <w:left w:w="115" w:type="dxa"/>
          <w:bottom w:w="43" w:type="dxa"/>
          <w:right w:w="115" w:type="dxa"/>
        </w:tblCellMar>
        <w:tblLook w:val="0000" w:firstRow="0" w:lastRow="0" w:firstColumn="0" w:lastColumn="0" w:noHBand="0" w:noVBand="0"/>
      </w:tblPr>
      <w:tblGrid>
        <w:gridCol w:w="2178"/>
        <w:gridCol w:w="6688"/>
      </w:tblGrid>
      <w:tr w:rsidR="000A4841" w:rsidRPr="00234E83" w14:paraId="7792F23A" w14:textId="77777777" w:rsidTr="006152B7">
        <w:trPr>
          <w:trHeight w:val="341"/>
          <w:tblHeader/>
        </w:trPr>
        <w:tc>
          <w:tcPr>
            <w:tcW w:w="2178" w:type="dxa"/>
            <w:tcBorders>
              <w:right w:val="single" w:sz="2" w:space="0" w:color="FFFFFF"/>
            </w:tcBorders>
            <w:shd w:val="clear" w:color="auto" w:fill="000000"/>
            <w:vAlign w:val="center"/>
          </w:tcPr>
          <w:p w14:paraId="0EC785C9" w14:textId="77777777" w:rsidR="000A4841" w:rsidRPr="00234E83" w:rsidRDefault="000A4841" w:rsidP="000A4841">
            <w:pPr>
              <w:snapToGrid w:val="0"/>
              <w:jc w:val="center"/>
              <w:rPr>
                <w:b/>
                <w:color w:val="FFFFFF"/>
                <w:lang w:bidi="x-none"/>
              </w:rPr>
            </w:pPr>
            <w:r w:rsidRPr="00234E83">
              <w:rPr>
                <w:b/>
                <w:color w:val="FFFFFF"/>
                <w:lang w:bidi="x-none"/>
              </w:rPr>
              <w:t>Variable</w:t>
            </w:r>
          </w:p>
        </w:tc>
        <w:tc>
          <w:tcPr>
            <w:tcW w:w="6688" w:type="dxa"/>
            <w:tcBorders>
              <w:left w:val="single" w:sz="2" w:space="0" w:color="FFFFFF"/>
            </w:tcBorders>
            <w:shd w:val="clear" w:color="auto" w:fill="000000"/>
            <w:vAlign w:val="center"/>
          </w:tcPr>
          <w:p w14:paraId="176422AD" w14:textId="77777777" w:rsidR="000A4841" w:rsidRPr="00234E83" w:rsidRDefault="000A4841" w:rsidP="000A4841">
            <w:pPr>
              <w:snapToGrid w:val="0"/>
              <w:ind w:left="162"/>
              <w:jc w:val="center"/>
              <w:rPr>
                <w:b/>
                <w:color w:val="FFFFFF"/>
                <w:lang w:bidi="x-none"/>
              </w:rPr>
            </w:pPr>
            <w:r w:rsidRPr="00234E83">
              <w:rPr>
                <w:b/>
                <w:color w:val="FFFFFF"/>
                <w:lang w:bidi="x-none"/>
              </w:rPr>
              <w:t>Category definitions</w:t>
            </w:r>
          </w:p>
        </w:tc>
      </w:tr>
      <w:tr w:rsidR="000A4841" w14:paraId="6783C8C4" w14:textId="77777777" w:rsidTr="006152B7">
        <w:trPr>
          <w:trHeight w:val="1691"/>
        </w:trPr>
        <w:tc>
          <w:tcPr>
            <w:tcW w:w="2178" w:type="dxa"/>
            <w:shd w:val="clear" w:color="auto" w:fill="auto"/>
            <w:vAlign w:val="center"/>
          </w:tcPr>
          <w:p w14:paraId="5B63A1CA" w14:textId="77777777" w:rsidR="000A4841" w:rsidRDefault="000A4841">
            <w:pPr>
              <w:snapToGrid w:val="0"/>
              <w:jc w:val="center"/>
              <w:rPr>
                <w:lang w:bidi="x-none"/>
              </w:rPr>
            </w:pPr>
            <w:proofErr w:type="gramStart"/>
            <w:r>
              <w:rPr>
                <w:lang w:bidi="x-none"/>
              </w:rPr>
              <w:t>surfaceType</w:t>
            </w:r>
            <w:proofErr w:type="gramEnd"/>
          </w:p>
        </w:tc>
        <w:tc>
          <w:tcPr>
            <w:tcW w:w="6688" w:type="dxa"/>
            <w:shd w:val="clear" w:color="auto" w:fill="auto"/>
          </w:tcPr>
          <w:p w14:paraId="1842B301" w14:textId="77777777" w:rsidR="000A4841" w:rsidRDefault="000A4841">
            <w:pPr>
              <w:ind w:left="162"/>
              <w:rPr>
                <w:color w:val="000000"/>
                <w:lang w:bidi="x-none"/>
              </w:rPr>
            </w:pPr>
            <w:r>
              <w:rPr>
                <w:color w:val="000000"/>
                <w:lang w:bidi="x-none"/>
              </w:rPr>
              <w:t>10 = Water</w:t>
            </w:r>
          </w:p>
          <w:p w14:paraId="51D9E110" w14:textId="77777777" w:rsidR="000A4841" w:rsidRDefault="000A4841">
            <w:pPr>
              <w:ind w:left="162"/>
              <w:rPr>
                <w:color w:val="000000"/>
                <w:lang w:bidi="x-none"/>
              </w:rPr>
            </w:pPr>
            <w:r>
              <w:rPr>
                <w:color w:val="000000"/>
                <w:lang w:bidi="x-none"/>
              </w:rPr>
              <w:t>11 = Sea ice</w:t>
            </w:r>
          </w:p>
          <w:p w14:paraId="2E9C0964" w14:textId="77777777" w:rsidR="000A4841" w:rsidRDefault="000A4841">
            <w:pPr>
              <w:ind w:left="162"/>
              <w:rPr>
                <w:color w:val="000000"/>
                <w:lang w:bidi="x-none"/>
              </w:rPr>
            </w:pPr>
            <w:r>
              <w:rPr>
                <w:color w:val="000000"/>
                <w:lang w:bidi="x-none"/>
              </w:rPr>
              <w:t>12 = Partial sea ice</w:t>
            </w:r>
          </w:p>
          <w:p w14:paraId="33210E5B" w14:textId="77777777" w:rsidR="000A4841" w:rsidRDefault="000A4841">
            <w:pPr>
              <w:ind w:left="162"/>
              <w:rPr>
                <w:color w:val="000000"/>
                <w:lang w:bidi="x-none"/>
              </w:rPr>
            </w:pPr>
            <w:r>
              <w:rPr>
                <w:color w:val="000000"/>
                <w:lang w:bidi="x-none"/>
              </w:rPr>
              <w:t>20 = Land</w:t>
            </w:r>
          </w:p>
          <w:p w14:paraId="16308869" w14:textId="77777777" w:rsidR="000A4841" w:rsidRDefault="000A4841">
            <w:pPr>
              <w:ind w:left="162"/>
              <w:rPr>
                <w:color w:val="000000"/>
                <w:lang w:bidi="x-none"/>
              </w:rPr>
            </w:pPr>
            <w:r>
              <w:rPr>
                <w:color w:val="000000"/>
                <w:lang w:bidi="x-none"/>
              </w:rPr>
              <w:t>30 = Coast</w:t>
            </w:r>
          </w:p>
          <w:p w14:paraId="5EEDE555" w14:textId="77777777" w:rsidR="000A4841" w:rsidRPr="006152B7" w:rsidRDefault="000A4841" w:rsidP="006152B7">
            <w:pPr>
              <w:rPr>
                <w:color w:val="000000"/>
                <w:lang w:bidi="x-none"/>
              </w:rPr>
            </w:pPr>
            <w:r>
              <w:rPr>
                <w:color w:val="000000"/>
                <w:lang w:bidi="x-none"/>
              </w:rPr>
              <w:t xml:space="preserve"> </w:t>
            </w:r>
            <w:r w:rsidRPr="006152B7">
              <w:rPr>
                <w:color w:val="000000"/>
                <w:lang w:bidi="x-none"/>
              </w:rPr>
              <w:t>-99 = Missing value</w:t>
            </w:r>
            <w:r>
              <w:rPr>
                <w:color w:val="000000"/>
                <w:lang w:bidi="x-none"/>
              </w:rPr>
              <w:t xml:space="preserve"> (V7 only)</w:t>
            </w:r>
          </w:p>
        </w:tc>
      </w:tr>
      <w:tr w:rsidR="000A4841" w14:paraId="44FF07FE" w14:textId="77777777" w:rsidTr="006152B7">
        <w:trPr>
          <w:trHeight w:val="266"/>
        </w:trPr>
        <w:tc>
          <w:tcPr>
            <w:tcW w:w="2178" w:type="dxa"/>
            <w:shd w:val="clear" w:color="auto" w:fill="auto"/>
            <w:vAlign w:val="center"/>
          </w:tcPr>
          <w:p w14:paraId="45B9EDB4" w14:textId="77777777" w:rsidR="000A4841" w:rsidRDefault="000A4841">
            <w:pPr>
              <w:snapToGrid w:val="0"/>
              <w:jc w:val="center"/>
              <w:rPr>
                <w:lang w:bidi="x-none"/>
              </w:rPr>
            </w:pPr>
            <w:proofErr w:type="gramStart"/>
            <w:r>
              <w:rPr>
                <w:lang w:bidi="x-none"/>
              </w:rPr>
              <w:t>dataFlag</w:t>
            </w:r>
            <w:proofErr w:type="gramEnd"/>
            <w:r>
              <w:rPr>
                <w:lang w:bidi="x-none"/>
              </w:rPr>
              <w:t xml:space="preserve"> (V6)</w:t>
            </w:r>
          </w:p>
        </w:tc>
        <w:tc>
          <w:tcPr>
            <w:tcW w:w="6688" w:type="dxa"/>
            <w:shd w:val="clear" w:color="auto" w:fill="auto"/>
          </w:tcPr>
          <w:p w14:paraId="08E0FED1" w14:textId="77777777" w:rsidR="000A4841" w:rsidRDefault="000A4841" w:rsidP="000A48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color w:val="000000"/>
                <w:szCs w:val="24"/>
              </w:rPr>
            </w:pPr>
            <w:r>
              <w:rPr>
                <w:color w:val="000000"/>
                <w:szCs w:val="24"/>
              </w:rPr>
              <w:t xml:space="preserve">    0 = Good data quality</w:t>
            </w:r>
          </w:p>
          <w:p w14:paraId="3A9C4509" w14:textId="77777777" w:rsidR="000A4841" w:rsidRDefault="000A4841" w:rsidP="000A48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color w:val="000000"/>
                <w:szCs w:val="24"/>
              </w:rPr>
            </w:pPr>
            <w:r>
              <w:rPr>
                <w:color w:val="000000"/>
                <w:szCs w:val="24"/>
              </w:rPr>
              <w:t xml:space="preserve">  -9 = Channel brightness temperature outside valid range</w:t>
            </w:r>
          </w:p>
          <w:p w14:paraId="18112B16" w14:textId="77777777" w:rsidR="000A4841" w:rsidRDefault="000A4841" w:rsidP="000A48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color w:val="000000"/>
                <w:szCs w:val="24"/>
              </w:rPr>
            </w:pPr>
            <w:r>
              <w:rPr>
                <w:color w:val="000000"/>
                <w:szCs w:val="24"/>
              </w:rPr>
              <w:t>-15 = The neighboring 5 x 5 pixel array is incomplete due to</w:t>
            </w:r>
          </w:p>
          <w:p w14:paraId="65AEA309" w14:textId="77777777" w:rsidR="000A4841" w:rsidRDefault="000A4841" w:rsidP="000A48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color w:val="000000"/>
                <w:szCs w:val="24"/>
              </w:rPr>
            </w:pPr>
            <w:r>
              <w:rPr>
                <w:color w:val="000000"/>
                <w:szCs w:val="24"/>
              </w:rPr>
              <w:t xml:space="preserve">          </w:t>
            </w:r>
            <w:proofErr w:type="gramStart"/>
            <w:r>
              <w:rPr>
                <w:color w:val="000000"/>
                <w:szCs w:val="24"/>
              </w:rPr>
              <w:t>edge</w:t>
            </w:r>
            <w:proofErr w:type="gramEnd"/>
            <w:r>
              <w:rPr>
                <w:color w:val="000000"/>
                <w:szCs w:val="24"/>
              </w:rPr>
              <w:t xml:space="preserve"> or bad data quality</w:t>
            </w:r>
          </w:p>
          <w:p w14:paraId="77B18B60" w14:textId="77777777" w:rsidR="000A4841" w:rsidRDefault="000A4841" w:rsidP="000A48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color w:val="000000"/>
                <w:szCs w:val="24"/>
              </w:rPr>
            </w:pPr>
            <w:r>
              <w:rPr>
                <w:color w:val="000000"/>
                <w:szCs w:val="24"/>
              </w:rPr>
              <w:t xml:space="preserve"> -21 = Surface type invalid</w:t>
            </w:r>
          </w:p>
          <w:p w14:paraId="713CCC6C" w14:textId="77777777" w:rsidR="000A4841" w:rsidRDefault="000A4841" w:rsidP="000A48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color w:val="000000"/>
                <w:szCs w:val="24"/>
              </w:rPr>
            </w:pPr>
            <w:r>
              <w:rPr>
                <w:color w:val="000000"/>
                <w:szCs w:val="24"/>
              </w:rPr>
              <w:t xml:space="preserve"> -23 = Date time invalid</w:t>
            </w:r>
          </w:p>
          <w:p w14:paraId="447B3076" w14:textId="77777777" w:rsidR="000A4841" w:rsidRDefault="000A4841" w:rsidP="00AB3E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Helvetica" w:hAnsi="Helvetica" w:cs="Helvetica"/>
                <w:color w:val="000000"/>
                <w:sz w:val="23"/>
                <w:szCs w:val="23"/>
              </w:rPr>
            </w:pPr>
            <w:r>
              <w:rPr>
                <w:color w:val="000000"/>
                <w:szCs w:val="24"/>
              </w:rPr>
              <w:t xml:space="preserve"> -25 = Latitude or longitude invalid</w:t>
            </w:r>
          </w:p>
        </w:tc>
      </w:tr>
      <w:tr w:rsidR="000A4841" w14:paraId="53883E87" w14:textId="77777777" w:rsidTr="006152B7">
        <w:trPr>
          <w:trHeight w:val="266"/>
        </w:trPr>
        <w:tc>
          <w:tcPr>
            <w:tcW w:w="2178" w:type="dxa"/>
            <w:shd w:val="clear" w:color="auto" w:fill="auto"/>
            <w:vAlign w:val="center"/>
          </w:tcPr>
          <w:p w14:paraId="06E26F0C" w14:textId="77777777" w:rsidR="000A4841" w:rsidRDefault="000A4841">
            <w:pPr>
              <w:snapToGrid w:val="0"/>
              <w:jc w:val="center"/>
              <w:rPr>
                <w:lang w:bidi="x-none"/>
              </w:rPr>
            </w:pPr>
            <w:proofErr w:type="gramStart"/>
            <w:r>
              <w:rPr>
                <w:lang w:bidi="x-none"/>
              </w:rPr>
              <w:t>dataFlag</w:t>
            </w:r>
            <w:proofErr w:type="gramEnd"/>
            <w:r>
              <w:rPr>
                <w:lang w:bidi="x-none"/>
              </w:rPr>
              <w:t xml:space="preserve"> (V7)</w:t>
            </w:r>
          </w:p>
          <w:p w14:paraId="37CAD5AF" w14:textId="77777777" w:rsidR="000A4841" w:rsidRDefault="000A4841">
            <w:pPr>
              <w:snapToGrid w:val="0"/>
              <w:jc w:val="center"/>
              <w:rPr>
                <w:lang w:bidi="x-none"/>
              </w:rPr>
            </w:pPr>
          </w:p>
          <w:p w14:paraId="7B74687F" w14:textId="77777777" w:rsidR="000A4841" w:rsidRDefault="000A4841">
            <w:pPr>
              <w:snapToGrid w:val="0"/>
              <w:jc w:val="center"/>
              <w:rPr>
                <w:lang w:bidi="x-none"/>
              </w:rPr>
            </w:pPr>
            <w:r>
              <w:rPr>
                <w:lang w:bidi="x-none"/>
              </w:rPr>
              <w:t>(Originates from 2A12 pixelStatus)</w:t>
            </w:r>
          </w:p>
        </w:tc>
        <w:tc>
          <w:tcPr>
            <w:tcW w:w="6688" w:type="dxa"/>
            <w:shd w:val="clear" w:color="auto" w:fill="auto"/>
          </w:tcPr>
          <w:p w14:paraId="3BD9CCBE" w14:textId="77777777" w:rsidR="000A4841" w:rsidRPr="006152B7" w:rsidRDefault="000A4841" w:rsidP="006152B7">
            <w:pPr>
              <w:snapToGrid w:val="0"/>
              <w:rPr>
                <w:rFonts w:ascii="TimesNewRomanPSMT" w:eastAsia="TimesNewRomanPSMT" w:hAnsi="TimesNewRomanPSMT" w:cs="TimesNewRomanPSMT"/>
                <w:szCs w:val="24"/>
                <w:lang w:bidi="x-none"/>
              </w:rPr>
            </w:pPr>
            <w:r>
              <w:rPr>
                <w:rFonts w:ascii="Helvetica" w:hAnsi="Helvetica" w:cs="Helvetica"/>
                <w:color w:val="000000"/>
                <w:sz w:val="23"/>
                <w:szCs w:val="23"/>
              </w:rPr>
              <w:t xml:space="preserve">   </w:t>
            </w:r>
            <w:proofErr w:type="gramStart"/>
            <w:r w:rsidRPr="006152B7">
              <w:rPr>
                <w:rFonts w:ascii="TimesNewRomanPSMT" w:eastAsia="TimesNewRomanPSMT" w:hAnsi="TimesNewRomanPSMT" w:cs="TimesNewRomanPSMT"/>
                <w:szCs w:val="24"/>
                <w:lang w:bidi="x-none"/>
              </w:rPr>
              <w:t>0 :</w:t>
            </w:r>
            <w:proofErr w:type="gramEnd"/>
            <w:r w:rsidRPr="006152B7">
              <w:rPr>
                <w:rFonts w:ascii="TimesNewRomanPSMT" w:eastAsia="TimesNewRomanPSMT" w:hAnsi="TimesNewRomanPSMT" w:cs="TimesNewRomanPSMT"/>
                <w:szCs w:val="24"/>
                <w:lang w:bidi="x-none"/>
              </w:rPr>
              <w:t xml:space="preserve"> Valid pixel</w:t>
            </w:r>
          </w:p>
          <w:p w14:paraId="2D907190" w14:textId="77777777" w:rsidR="000A4841" w:rsidRPr="006152B7" w:rsidRDefault="000A4841" w:rsidP="006152B7">
            <w:pPr>
              <w:snapToGrid w:val="0"/>
              <w:rPr>
                <w:rFonts w:ascii="TimesNewRomanPSMT" w:eastAsia="TimesNewRomanPSMT" w:hAnsi="TimesNewRomanPSMT" w:cs="TimesNewRomanPSMT"/>
                <w:szCs w:val="24"/>
                <w:lang w:bidi="x-none"/>
              </w:rPr>
            </w:pPr>
            <w:r w:rsidRPr="006152B7">
              <w:rPr>
                <w:rFonts w:ascii="TimesNewRomanPSMT" w:eastAsia="TimesNewRomanPSMT" w:hAnsi="TimesNewRomanPSMT" w:cs="TimesNewRomanPSMT"/>
                <w:szCs w:val="24"/>
                <w:lang w:bidi="x-none"/>
              </w:rPr>
              <w:t xml:space="preserve"> </w:t>
            </w:r>
            <w:r>
              <w:rPr>
                <w:rFonts w:ascii="TimesNewRomanPSMT" w:eastAsia="TimesNewRomanPSMT" w:hAnsi="TimesNewRomanPSMT" w:cs="TimesNewRomanPSMT"/>
                <w:szCs w:val="24"/>
                <w:lang w:bidi="x-none"/>
              </w:rPr>
              <w:t xml:space="preserve"> </w:t>
            </w:r>
            <w:r w:rsidRPr="006152B7">
              <w:rPr>
                <w:rFonts w:ascii="TimesNewRomanPSMT" w:eastAsia="TimesNewRomanPSMT" w:hAnsi="TimesNewRomanPSMT" w:cs="TimesNewRomanPSMT"/>
                <w:szCs w:val="24"/>
                <w:lang w:bidi="x-none"/>
              </w:rPr>
              <w:t xml:space="preserve"> </w:t>
            </w:r>
            <w:proofErr w:type="gramStart"/>
            <w:r w:rsidRPr="006152B7">
              <w:rPr>
                <w:rFonts w:ascii="TimesNewRomanPSMT" w:eastAsia="TimesNewRomanPSMT" w:hAnsi="TimesNewRomanPSMT" w:cs="TimesNewRomanPSMT"/>
                <w:szCs w:val="24"/>
                <w:lang w:bidi="x-none"/>
              </w:rPr>
              <w:t>1 :</w:t>
            </w:r>
            <w:proofErr w:type="gramEnd"/>
            <w:r w:rsidRPr="006152B7">
              <w:rPr>
                <w:rFonts w:ascii="TimesNewRomanPSMT" w:eastAsia="TimesNewRomanPSMT" w:hAnsi="TimesNewRomanPSMT" w:cs="TimesNewRomanPSMT"/>
                <w:szCs w:val="24"/>
                <w:lang w:bidi="x-none"/>
              </w:rPr>
              <w:t xml:space="preserve"> Boundary error in landmask</w:t>
            </w:r>
          </w:p>
          <w:p w14:paraId="1961614E" w14:textId="77777777" w:rsidR="000A4841" w:rsidRPr="006152B7" w:rsidRDefault="000A4841" w:rsidP="006152B7">
            <w:pPr>
              <w:snapToGrid w:val="0"/>
              <w:rPr>
                <w:rFonts w:ascii="TimesNewRomanPSMT" w:eastAsia="TimesNewRomanPSMT" w:hAnsi="TimesNewRomanPSMT" w:cs="TimesNewRomanPSMT"/>
                <w:szCs w:val="24"/>
                <w:lang w:bidi="x-none"/>
              </w:rPr>
            </w:pPr>
            <w:r w:rsidRPr="006152B7">
              <w:rPr>
                <w:rFonts w:ascii="TimesNewRomanPSMT" w:eastAsia="TimesNewRomanPSMT" w:hAnsi="TimesNewRomanPSMT" w:cs="TimesNewRomanPSMT"/>
                <w:szCs w:val="24"/>
                <w:lang w:bidi="x-none"/>
              </w:rPr>
              <w:t xml:space="preserve"> </w:t>
            </w:r>
            <w:r>
              <w:rPr>
                <w:rFonts w:ascii="TimesNewRomanPSMT" w:eastAsia="TimesNewRomanPSMT" w:hAnsi="TimesNewRomanPSMT" w:cs="TimesNewRomanPSMT"/>
                <w:szCs w:val="24"/>
                <w:lang w:bidi="x-none"/>
              </w:rPr>
              <w:t xml:space="preserve"> </w:t>
            </w:r>
            <w:r w:rsidRPr="006152B7">
              <w:rPr>
                <w:rFonts w:ascii="TimesNewRomanPSMT" w:eastAsia="TimesNewRomanPSMT" w:hAnsi="TimesNewRomanPSMT" w:cs="TimesNewRomanPSMT"/>
                <w:szCs w:val="24"/>
                <w:lang w:bidi="x-none"/>
              </w:rPr>
              <w:t xml:space="preserve"> </w:t>
            </w:r>
            <w:proofErr w:type="gramStart"/>
            <w:r w:rsidRPr="006152B7">
              <w:rPr>
                <w:rFonts w:ascii="TimesNewRomanPSMT" w:eastAsia="TimesNewRomanPSMT" w:hAnsi="TimesNewRomanPSMT" w:cs="TimesNewRomanPSMT"/>
                <w:szCs w:val="24"/>
                <w:lang w:bidi="x-none"/>
              </w:rPr>
              <w:t>2 :</w:t>
            </w:r>
            <w:proofErr w:type="gramEnd"/>
            <w:r w:rsidRPr="006152B7">
              <w:rPr>
                <w:rFonts w:ascii="TimesNewRomanPSMT" w:eastAsia="TimesNewRomanPSMT" w:hAnsi="TimesNewRomanPSMT" w:cs="TimesNewRomanPSMT"/>
                <w:szCs w:val="24"/>
                <w:lang w:bidi="x-none"/>
              </w:rPr>
              <w:t xml:space="preserve"> Boundary error in sea-ice check</w:t>
            </w:r>
          </w:p>
          <w:p w14:paraId="47DEA575" w14:textId="77777777" w:rsidR="000A4841" w:rsidRPr="006152B7" w:rsidRDefault="000A4841" w:rsidP="006152B7">
            <w:pPr>
              <w:snapToGrid w:val="0"/>
              <w:rPr>
                <w:rFonts w:ascii="TimesNewRomanPSMT" w:eastAsia="TimesNewRomanPSMT" w:hAnsi="TimesNewRomanPSMT" w:cs="TimesNewRomanPSMT"/>
                <w:szCs w:val="24"/>
                <w:lang w:bidi="x-none"/>
              </w:rPr>
            </w:pPr>
            <w:r w:rsidRPr="006152B7">
              <w:rPr>
                <w:rFonts w:ascii="TimesNewRomanPSMT" w:eastAsia="TimesNewRomanPSMT" w:hAnsi="TimesNewRomanPSMT" w:cs="TimesNewRomanPSMT"/>
                <w:szCs w:val="24"/>
                <w:lang w:bidi="x-none"/>
              </w:rPr>
              <w:t xml:space="preserve"> </w:t>
            </w:r>
            <w:r>
              <w:rPr>
                <w:rFonts w:ascii="TimesNewRomanPSMT" w:eastAsia="TimesNewRomanPSMT" w:hAnsi="TimesNewRomanPSMT" w:cs="TimesNewRomanPSMT"/>
                <w:szCs w:val="24"/>
                <w:lang w:bidi="x-none"/>
              </w:rPr>
              <w:t xml:space="preserve"> </w:t>
            </w:r>
            <w:r w:rsidRPr="006152B7">
              <w:rPr>
                <w:rFonts w:ascii="TimesNewRomanPSMT" w:eastAsia="TimesNewRomanPSMT" w:hAnsi="TimesNewRomanPSMT" w:cs="TimesNewRomanPSMT"/>
                <w:szCs w:val="24"/>
                <w:lang w:bidi="x-none"/>
              </w:rPr>
              <w:t xml:space="preserve"> </w:t>
            </w:r>
            <w:proofErr w:type="gramStart"/>
            <w:r w:rsidRPr="006152B7">
              <w:rPr>
                <w:rFonts w:ascii="TimesNewRomanPSMT" w:eastAsia="TimesNewRomanPSMT" w:hAnsi="TimesNewRomanPSMT" w:cs="TimesNewRomanPSMT"/>
                <w:szCs w:val="24"/>
                <w:lang w:bidi="x-none"/>
              </w:rPr>
              <w:t>3 :</w:t>
            </w:r>
            <w:proofErr w:type="gramEnd"/>
            <w:r w:rsidRPr="006152B7">
              <w:rPr>
                <w:rFonts w:ascii="TimesNewRomanPSMT" w:eastAsia="TimesNewRomanPSMT" w:hAnsi="TimesNewRomanPSMT" w:cs="TimesNewRomanPSMT"/>
                <w:szCs w:val="24"/>
                <w:lang w:bidi="x-none"/>
              </w:rPr>
              <w:t xml:space="preserve"> Boundary error in sea surface temperature</w:t>
            </w:r>
          </w:p>
          <w:p w14:paraId="437E5537" w14:textId="77777777" w:rsidR="000A4841" w:rsidRPr="006152B7" w:rsidRDefault="000A4841" w:rsidP="006152B7">
            <w:pPr>
              <w:snapToGrid w:val="0"/>
              <w:rPr>
                <w:rFonts w:ascii="TimesNewRomanPSMT" w:eastAsia="TimesNewRomanPSMT" w:hAnsi="TimesNewRomanPSMT" w:cs="TimesNewRomanPSMT"/>
                <w:szCs w:val="24"/>
                <w:lang w:bidi="x-none"/>
              </w:rPr>
            </w:pPr>
            <w:r w:rsidRPr="006152B7">
              <w:rPr>
                <w:rFonts w:ascii="TimesNewRomanPSMT" w:eastAsia="TimesNewRomanPSMT" w:hAnsi="TimesNewRomanPSMT" w:cs="TimesNewRomanPSMT"/>
                <w:szCs w:val="24"/>
                <w:lang w:bidi="x-none"/>
              </w:rPr>
              <w:t xml:space="preserve"> </w:t>
            </w:r>
            <w:r>
              <w:rPr>
                <w:rFonts w:ascii="TimesNewRomanPSMT" w:eastAsia="TimesNewRomanPSMT" w:hAnsi="TimesNewRomanPSMT" w:cs="TimesNewRomanPSMT"/>
                <w:szCs w:val="24"/>
                <w:lang w:bidi="x-none"/>
              </w:rPr>
              <w:t xml:space="preserve"> </w:t>
            </w:r>
            <w:r w:rsidRPr="006152B7">
              <w:rPr>
                <w:rFonts w:ascii="TimesNewRomanPSMT" w:eastAsia="TimesNewRomanPSMT" w:hAnsi="TimesNewRomanPSMT" w:cs="TimesNewRomanPSMT"/>
                <w:szCs w:val="24"/>
                <w:lang w:bidi="x-none"/>
              </w:rPr>
              <w:t xml:space="preserve"> </w:t>
            </w:r>
            <w:proofErr w:type="gramStart"/>
            <w:r w:rsidRPr="006152B7">
              <w:rPr>
                <w:rFonts w:ascii="TimesNewRomanPSMT" w:eastAsia="TimesNewRomanPSMT" w:hAnsi="TimesNewRomanPSMT" w:cs="TimesNewRomanPSMT"/>
                <w:szCs w:val="24"/>
                <w:lang w:bidi="x-none"/>
              </w:rPr>
              <w:t>4 :</w:t>
            </w:r>
            <w:proofErr w:type="gramEnd"/>
            <w:r w:rsidRPr="006152B7">
              <w:rPr>
                <w:rFonts w:ascii="TimesNewRomanPSMT" w:eastAsia="TimesNewRomanPSMT" w:hAnsi="TimesNewRomanPSMT" w:cs="TimesNewRomanPSMT"/>
                <w:szCs w:val="24"/>
                <w:lang w:bidi="x-none"/>
              </w:rPr>
              <w:t xml:space="preserve"> Invalid time</w:t>
            </w:r>
          </w:p>
          <w:p w14:paraId="60980568" w14:textId="77777777" w:rsidR="000A4841" w:rsidRPr="006152B7" w:rsidRDefault="000A4841" w:rsidP="006152B7">
            <w:pPr>
              <w:snapToGrid w:val="0"/>
              <w:rPr>
                <w:rFonts w:ascii="TimesNewRomanPSMT" w:eastAsia="TimesNewRomanPSMT" w:hAnsi="TimesNewRomanPSMT" w:cs="TimesNewRomanPSMT"/>
                <w:szCs w:val="24"/>
                <w:lang w:bidi="x-none"/>
              </w:rPr>
            </w:pPr>
            <w:r w:rsidRPr="006152B7">
              <w:rPr>
                <w:rFonts w:ascii="TimesNewRomanPSMT" w:eastAsia="TimesNewRomanPSMT" w:hAnsi="TimesNewRomanPSMT" w:cs="TimesNewRomanPSMT"/>
                <w:szCs w:val="24"/>
                <w:lang w:bidi="x-none"/>
              </w:rPr>
              <w:t xml:space="preserve"> </w:t>
            </w:r>
            <w:r>
              <w:rPr>
                <w:rFonts w:ascii="TimesNewRomanPSMT" w:eastAsia="TimesNewRomanPSMT" w:hAnsi="TimesNewRomanPSMT" w:cs="TimesNewRomanPSMT"/>
                <w:szCs w:val="24"/>
                <w:lang w:bidi="x-none"/>
              </w:rPr>
              <w:t xml:space="preserve"> </w:t>
            </w:r>
            <w:r w:rsidRPr="006152B7">
              <w:rPr>
                <w:rFonts w:ascii="TimesNewRomanPSMT" w:eastAsia="TimesNewRomanPSMT" w:hAnsi="TimesNewRomanPSMT" w:cs="TimesNewRomanPSMT"/>
                <w:szCs w:val="24"/>
                <w:lang w:bidi="x-none"/>
              </w:rPr>
              <w:t xml:space="preserve"> </w:t>
            </w:r>
            <w:proofErr w:type="gramStart"/>
            <w:r w:rsidRPr="006152B7">
              <w:rPr>
                <w:rFonts w:ascii="TimesNewRomanPSMT" w:eastAsia="TimesNewRomanPSMT" w:hAnsi="TimesNewRomanPSMT" w:cs="TimesNewRomanPSMT"/>
                <w:szCs w:val="24"/>
                <w:lang w:bidi="x-none"/>
              </w:rPr>
              <w:t>5 :</w:t>
            </w:r>
            <w:proofErr w:type="gramEnd"/>
            <w:r w:rsidRPr="006152B7">
              <w:rPr>
                <w:rFonts w:ascii="TimesNewRomanPSMT" w:eastAsia="TimesNewRomanPSMT" w:hAnsi="TimesNewRomanPSMT" w:cs="TimesNewRomanPSMT"/>
                <w:szCs w:val="24"/>
                <w:lang w:bidi="x-none"/>
              </w:rPr>
              <w:t xml:space="preserve"> Invalid latitude/longitude</w:t>
            </w:r>
          </w:p>
          <w:p w14:paraId="43144C3C" w14:textId="77777777" w:rsidR="000A4841" w:rsidRPr="006152B7" w:rsidRDefault="000A4841" w:rsidP="006152B7">
            <w:pPr>
              <w:snapToGrid w:val="0"/>
              <w:rPr>
                <w:rFonts w:ascii="TimesNewRomanPSMT" w:eastAsia="TimesNewRomanPSMT" w:hAnsi="TimesNewRomanPSMT" w:cs="TimesNewRomanPSMT"/>
                <w:szCs w:val="24"/>
                <w:lang w:bidi="x-none"/>
              </w:rPr>
            </w:pPr>
            <w:r w:rsidRPr="006152B7">
              <w:rPr>
                <w:rFonts w:ascii="TimesNewRomanPSMT" w:eastAsia="TimesNewRomanPSMT" w:hAnsi="TimesNewRomanPSMT" w:cs="TimesNewRomanPSMT"/>
                <w:szCs w:val="24"/>
                <w:lang w:bidi="x-none"/>
              </w:rPr>
              <w:t xml:space="preserve"> </w:t>
            </w:r>
            <w:r>
              <w:rPr>
                <w:rFonts w:ascii="TimesNewRomanPSMT" w:eastAsia="TimesNewRomanPSMT" w:hAnsi="TimesNewRomanPSMT" w:cs="TimesNewRomanPSMT"/>
                <w:szCs w:val="24"/>
                <w:lang w:bidi="x-none"/>
              </w:rPr>
              <w:t xml:space="preserve"> </w:t>
            </w:r>
            <w:r w:rsidRPr="006152B7">
              <w:rPr>
                <w:rFonts w:ascii="TimesNewRomanPSMT" w:eastAsia="TimesNewRomanPSMT" w:hAnsi="TimesNewRomanPSMT" w:cs="TimesNewRomanPSMT"/>
                <w:szCs w:val="24"/>
                <w:lang w:bidi="x-none"/>
              </w:rPr>
              <w:t xml:space="preserve"> </w:t>
            </w:r>
            <w:proofErr w:type="gramStart"/>
            <w:r w:rsidRPr="006152B7">
              <w:rPr>
                <w:rFonts w:ascii="TimesNewRomanPSMT" w:eastAsia="TimesNewRomanPSMT" w:hAnsi="TimesNewRomanPSMT" w:cs="TimesNewRomanPSMT"/>
                <w:szCs w:val="24"/>
                <w:lang w:bidi="x-none"/>
              </w:rPr>
              <w:t>6 :</w:t>
            </w:r>
            <w:proofErr w:type="gramEnd"/>
            <w:r w:rsidRPr="006152B7">
              <w:rPr>
                <w:rFonts w:ascii="TimesNewRomanPSMT" w:eastAsia="TimesNewRomanPSMT" w:hAnsi="TimesNewRomanPSMT" w:cs="TimesNewRomanPSMT"/>
                <w:szCs w:val="24"/>
                <w:lang w:bidi="x-none"/>
              </w:rPr>
              <w:t xml:space="preserve"> Invalid brightness temperature</w:t>
            </w:r>
          </w:p>
          <w:p w14:paraId="7CBD7162" w14:textId="77777777" w:rsidR="000A4841" w:rsidRPr="006152B7" w:rsidRDefault="000A4841" w:rsidP="006152B7">
            <w:pPr>
              <w:snapToGrid w:val="0"/>
              <w:rPr>
                <w:rFonts w:ascii="TimesNewRomanPSMT" w:eastAsia="TimesNewRomanPSMT" w:hAnsi="TimesNewRomanPSMT" w:cs="TimesNewRomanPSMT"/>
                <w:szCs w:val="24"/>
                <w:lang w:bidi="x-none"/>
              </w:rPr>
            </w:pPr>
            <w:r w:rsidRPr="006152B7">
              <w:rPr>
                <w:rFonts w:ascii="TimesNewRomanPSMT" w:eastAsia="TimesNewRomanPSMT" w:hAnsi="TimesNewRomanPSMT" w:cs="TimesNewRomanPSMT"/>
                <w:szCs w:val="24"/>
                <w:lang w:bidi="x-none"/>
              </w:rPr>
              <w:t xml:space="preserve"> </w:t>
            </w:r>
            <w:r>
              <w:rPr>
                <w:rFonts w:ascii="TimesNewRomanPSMT" w:eastAsia="TimesNewRomanPSMT" w:hAnsi="TimesNewRomanPSMT" w:cs="TimesNewRomanPSMT"/>
                <w:szCs w:val="24"/>
                <w:lang w:bidi="x-none"/>
              </w:rPr>
              <w:t xml:space="preserve"> </w:t>
            </w:r>
            <w:r w:rsidRPr="006152B7">
              <w:rPr>
                <w:rFonts w:ascii="TimesNewRomanPSMT" w:eastAsia="TimesNewRomanPSMT" w:hAnsi="TimesNewRomanPSMT" w:cs="TimesNewRomanPSMT"/>
                <w:szCs w:val="24"/>
                <w:lang w:bidi="x-none"/>
              </w:rPr>
              <w:t xml:space="preserve"> </w:t>
            </w:r>
            <w:proofErr w:type="gramStart"/>
            <w:r w:rsidRPr="006152B7">
              <w:rPr>
                <w:rFonts w:ascii="TimesNewRomanPSMT" w:eastAsia="TimesNewRomanPSMT" w:hAnsi="TimesNewRomanPSMT" w:cs="TimesNewRomanPSMT"/>
                <w:szCs w:val="24"/>
                <w:lang w:bidi="x-none"/>
              </w:rPr>
              <w:t>7 :</w:t>
            </w:r>
            <w:proofErr w:type="gramEnd"/>
            <w:r w:rsidRPr="006152B7">
              <w:rPr>
                <w:rFonts w:ascii="TimesNewRomanPSMT" w:eastAsia="TimesNewRomanPSMT" w:hAnsi="TimesNewRomanPSMT" w:cs="TimesNewRomanPSMT"/>
                <w:szCs w:val="24"/>
                <w:lang w:bidi="x-none"/>
              </w:rPr>
              <w:t xml:space="preserve"> Invalid sea surface temperature</w:t>
            </w:r>
          </w:p>
          <w:p w14:paraId="0AB3C9C5" w14:textId="77777777" w:rsidR="000A4841" w:rsidRPr="006152B7" w:rsidRDefault="000A4841" w:rsidP="006152B7">
            <w:pPr>
              <w:snapToGrid w:val="0"/>
              <w:rPr>
                <w:rFonts w:ascii="TimesNewRomanPSMT" w:eastAsia="TimesNewRomanPSMT" w:hAnsi="TimesNewRomanPSMT" w:cs="TimesNewRomanPSMT"/>
                <w:szCs w:val="24"/>
                <w:lang w:bidi="x-none"/>
              </w:rPr>
            </w:pPr>
            <w:r w:rsidRPr="006152B7">
              <w:rPr>
                <w:rFonts w:ascii="TimesNewRomanPSMT" w:eastAsia="TimesNewRomanPSMT" w:hAnsi="TimesNewRomanPSMT" w:cs="TimesNewRomanPSMT"/>
                <w:szCs w:val="24"/>
                <w:lang w:bidi="x-none"/>
              </w:rPr>
              <w:t xml:space="preserve"> </w:t>
            </w:r>
            <w:r>
              <w:rPr>
                <w:rFonts w:ascii="TimesNewRomanPSMT" w:eastAsia="TimesNewRomanPSMT" w:hAnsi="TimesNewRomanPSMT" w:cs="TimesNewRomanPSMT"/>
                <w:szCs w:val="24"/>
                <w:lang w:bidi="x-none"/>
              </w:rPr>
              <w:t xml:space="preserve"> </w:t>
            </w:r>
            <w:r w:rsidRPr="006152B7">
              <w:rPr>
                <w:rFonts w:ascii="TimesNewRomanPSMT" w:eastAsia="TimesNewRomanPSMT" w:hAnsi="TimesNewRomanPSMT" w:cs="TimesNewRomanPSMT"/>
                <w:szCs w:val="24"/>
                <w:lang w:bidi="x-none"/>
              </w:rPr>
              <w:t xml:space="preserve"> </w:t>
            </w:r>
            <w:proofErr w:type="gramStart"/>
            <w:r w:rsidRPr="006152B7">
              <w:rPr>
                <w:rFonts w:ascii="TimesNewRomanPSMT" w:eastAsia="TimesNewRomanPSMT" w:hAnsi="TimesNewRomanPSMT" w:cs="TimesNewRomanPSMT"/>
                <w:szCs w:val="24"/>
                <w:lang w:bidi="x-none"/>
              </w:rPr>
              <w:t>8 :</w:t>
            </w:r>
            <w:proofErr w:type="gramEnd"/>
            <w:r w:rsidRPr="006152B7">
              <w:rPr>
                <w:rFonts w:ascii="TimesNewRomanPSMT" w:eastAsia="TimesNewRomanPSMT" w:hAnsi="TimesNewRomanPSMT" w:cs="TimesNewRomanPSMT"/>
                <w:szCs w:val="24"/>
                <w:lang w:bidi="x-none"/>
              </w:rPr>
              <w:t xml:space="preserve"> No retrieval due to sea-ice over water</w:t>
            </w:r>
          </w:p>
          <w:p w14:paraId="2E504623" w14:textId="77777777" w:rsidR="000A4841" w:rsidRPr="006152B7" w:rsidRDefault="000A4841" w:rsidP="006152B7">
            <w:pPr>
              <w:snapToGrid w:val="0"/>
              <w:rPr>
                <w:rFonts w:ascii="TimesNewRomanPSMT" w:eastAsia="TimesNewRomanPSMT" w:hAnsi="TimesNewRomanPSMT" w:cs="TimesNewRomanPSMT"/>
                <w:szCs w:val="24"/>
                <w:lang w:bidi="x-none"/>
              </w:rPr>
            </w:pPr>
            <w:r w:rsidRPr="006152B7">
              <w:rPr>
                <w:rFonts w:ascii="TimesNewRomanPSMT" w:eastAsia="TimesNewRomanPSMT" w:hAnsi="TimesNewRomanPSMT" w:cs="TimesNewRomanPSMT"/>
                <w:szCs w:val="24"/>
                <w:lang w:bidi="x-none"/>
              </w:rPr>
              <w:t xml:space="preserve"> </w:t>
            </w:r>
            <w:r>
              <w:rPr>
                <w:rFonts w:ascii="TimesNewRomanPSMT" w:eastAsia="TimesNewRomanPSMT" w:hAnsi="TimesNewRomanPSMT" w:cs="TimesNewRomanPSMT"/>
                <w:szCs w:val="24"/>
                <w:lang w:bidi="x-none"/>
              </w:rPr>
              <w:t xml:space="preserve"> </w:t>
            </w:r>
            <w:r w:rsidRPr="006152B7">
              <w:rPr>
                <w:rFonts w:ascii="TimesNewRomanPSMT" w:eastAsia="TimesNewRomanPSMT" w:hAnsi="TimesNewRomanPSMT" w:cs="TimesNewRomanPSMT"/>
                <w:szCs w:val="24"/>
                <w:lang w:bidi="x-none"/>
              </w:rPr>
              <w:t xml:space="preserve"> </w:t>
            </w:r>
            <w:proofErr w:type="gramStart"/>
            <w:r w:rsidRPr="006152B7">
              <w:rPr>
                <w:rFonts w:ascii="TimesNewRomanPSMT" w:eastAsia="TimesNewRomanPSMT" w:hAnsi="TimesNewRomanPSMT" w:cs="TimesNewRomanPSMT"/>
                <w:szCs w:val="24"/>
                <w:lang w:bidi="x-none"/>
              </w:rPr>
              <w:t>9 :</w:t>
            </w:r>
            <w:proofErr w:type="gramEnd"/>
            <w:r w:rsidRPr="006152B7">
              <w:rPr>
                <w:rFonts w:ascii="TimesNewRomanPSMT" w:eastAsia="TimesNewRomanPSMT" w:hAnsi="TimesNewRomanPSMT" w:cs="TimesNewRomanPSMT"/>
                <w:szCs w:val="24"/>
                <w:lang w:bidi="x-none"/>
              </w:rPr>
              <w:t xml:space="preserve"> No retrieval due to sea-ice over coast</w:t>
            </w:r>
          </w:p>
          <w:p w14:paraId="589F6FB3" w14:textId="77777777" w:rsidR="000A4841" w:rsidRPr="006152B7" w:rsidRDefault="000A4841" w:rsidP="006152B7">
            <w:pPr>
              <w:snapToGrid w:val="0"/>
              <w:rPr>
                <w:rFonts w:ascii="TimesNewRomanPSMT" w:eastAsia="TimesNewRomanPSMT" w:hAnsi="TimesNewRomanPSMT" w:cs="TimesNewRomanPSMT"/>
                <w:szCs w:val="24"/>
                <w:lang w:bidi="x-none"/>
              </w:rPr>
            </w:pPr>
            <w:r>
              <w:rPr>
                <w:rFonts w:ascii="TimesNewRomanPSMT" w:eastAsia="TimesNewRomanPSMT" w:hAnsi="TimesNewRomanPSMT" w:cs="TimesNewRomanPSMT"/>
                <w:szCs w:val="24"/>
                <w:lang w:bidi="x-none"/>
              </w:rPr>
              <w:t xml:space="preserve"> </w:t>
            </w:r>
            <w:proofErr w:type="gramStart"/>
            <w:r w:rsidRPr="006152B7">
              <w:rPr>
                <w:rFonts w:ascii="TimesNewRomanPSMT" w:eastAsia="TimesNewRomanPSMT" w:hAnsi="TimesNewRomanPSMT" w:cs="TimesNewRomanPSMT"/>
                <w:szCs w:val="24"/>
                <w:lang w:bidi="x-none"/>
              </w:rPr>
              <w:t>10 :</w:t>
            </w:r>
            <w:proofErr w:type="gramEnd"/>
            <w:r w:rsidRPr="006152B7">
              <w:rPr>
                <w:rFonts w:ascii="TimesNewRomanPSMT" w:eastAsia="TimesNewRomanPSMT" w:hAnsi="TimesNewRomanPSMT" w:cs="TimesNewRomanPSMT"/>
                <w:szCs w:val="24"/>
                <w:lang w:bidi="x-none"/>
              </w:rPr>
              <w:t xml:space="preserve"> Land/coast screens not able to be applied</w:t>
            </w:r>
          </w:p>
          <w:p w14:paraId="778D0EB3" w14:textId="77777777" w:rsidR="000A4841" w:rsidRPr="006152B7" w:rsidRDefault="000A4841" w:rsidP="006152B7">
            <w:pPr>
              <w:snapToGrid w:val="0"/>
              <w:rPr>
                <w:rFonts w:ascii="TimesNewRomanPSMT" w:eastAsia="TimesNewRomanPSMT" w:hAnsi="TimesNewRomanPSMT" w:cs="TimesNewRomanPSMT"/>
                <w:szCs w:val="24"/>
                <w:lang w:bidi="x-none"/>
              </w:rPr>
            </w:pPr>
            <w:r>
              <w:rPr>
                <w:rFonts w:ascii="TimesNewRomanPSMT" w:eastAsia="TimesNewRomanPSMT" w:hAnsi="TimesNewRomanPSMT" w:cs="TimesNewRomanPSMT"/>
                <w:szCs w:val="24"/>
                <w:lang w:bidi="x-none"/>
              </w:rPr>
              <w:t xml:space="preserve"> </w:t>
            </w:r>
            <w:proofErr w:type="gramStart"/>
            <w:r w:rsidRPr="006152B7">
              <w:rPr>
                <w:rFonts w:ascii="TimesNewRomanPSMT" w:eastAsia="TimesNewRomanPSMT" w:hAnsi="TimesNewRomanPSMT" w:cs="TimesNewRomanPSMT"/>
                <w:szCs w:val="24"/>
                <w:lang w:bidi="x-none"/>
              </w:rPr>
              <w:t>11 :</w:t>
            </w:r>
            <w:proofErr w:type="gramEnd"/>
            <w:r w:rsidRPr="006152B7">
              <w:rPr>
                <w:rFonts w:ascii="TimesNewRomanPSMT" w:eastAsia="TimesNewRomanPSMT" w:hAnsi="TimesNewRomanPSMT" w:cs="TimesNewRomanPSMT"/>
                <w:szCs w:val="24"/>
                <w:lang w:bidi="x-none"/>
              </w:rPr>
              <w:t xml:space="preserve"> Failure in ocean rain - no match with database profile Tbs</w:t>
            </w:r>
          </w:p>
          <w:p w14:paraId="7979DFB6" w14:textId="77777777" w:rsidR="000A4841" w:rsidRPr="006152B7" w:rsidRDefault="000A4841" w:rsidP="006152B7">
            <w:pPr>
              <w:snapToGrid w:val="0"/>
              <w:rPr>
                <w:color w:val="000000"/>
                <w:lang w:bidi="x-none"/>
              </w:rPr>
            </w:pPr>
            <w:r w:rsidRPr="006152B7">
              <w:rPr>
                <w:rFonts w:ascii="TimesNewRomanPSMT" w:eastAsia="TimesNewRomanPSMT" w:hAnsi="TimesNewRomanPSMT" w:cs="TimesNewRomanPSMT"/>
                <w:szCs w:val="24"/>
                <w:lang w:bidi="x-none"/>
              </w:rPr>
              <w:t>-</w:t>
            </w:r>
            <w:proofErr w:type="gramStart"/>
            <w:r w:rsidRPr="006152B7">
              <w:rPr>
                <w:rFonts w:ascii="TimesNewRomanPSMT" w:eastAsia="TimesNewRomanPSMT" w:hAnsi="TimesNewRomanPSMT" w:cs="TimesNewRomanPSMT"/>
                <w:szCs w:val="24"/>
                <w:lang w:bidi="x-none"/>
              </w:rPr>
              <w:t>99 :</w:t>
            </w:r>
            <w:proofErr w:type="gramEnd"/>
            <w:r w:rsidRPr="006152B7">
              <w:rPr>
                <w:rFonts w:ascii="TimesNewRomanPSMT" w:eastAsia="TimesNewRomanPSMT" w:hAnsi="TimesNewRomanPSMT" w:cs="TimesNewRomanPSMT"/>
                <w:szCs w:val="24"/>
                <w:lang w:bidi="x-none"/>
              </w:rPr>
              <w:t xml:space="preserve"> Missing value</w:t>
            </w:r>
          </w:p>
        </w:tc>
      </w:tr>
      <w:tr w:rsidR="000A4841" w14:paraId="4B0E06E5" w14:textId="77777777" w:rsidTr="006152B7">
        <w:trPr>
          <w:trHeight w:val="266"/>
        </w:trPr>
        <w:tc>
          <w:tcPr>
            <w:tcW w:w="2178" w:type="dxa"/>
            <w:shd w:val="clear" w:color="auto" w:fill="auto"/>
            <w:vAlign w:val="center"/>
          </w:tcPr>
          <w:p w14:paraId="2CD3B329" w14:textId="77777777" w:rsidR="000A4841" w:rsidRDefault="000A4841">
            <w:pPr>
              <w:snapToGrid w:val="0"/>
              <w:jc w:val="center"/>
              <w:rPr>
                <w:lang w:bidi="x-none"/>
              </w:rPr>
            </w:pPr>
            <w:proofErr w:type="gramStart"/>
            <w:r>
              <w:rPr>
                <w:lang w:bidi="x-none"/>
              </w:rPr>
              <w:t>rainFlag</w:t>
            </w:r>
            <w:proofErr w:type="gramEnd"/>
            <w:r>
              <w:rPr>
                <w:lang w:bidi="x-none"/>
              </w:rPr>
              <w:t xml:space="preserve"> (V6 only)</w:t>
            </w:r>
          </w:p>
        </w:tc>
        <w:tc>
          <w:tcPr>
            <w:tcW w:w="6688" w:type="dxa"/>
            <w:shd w:val="clear" w:color="auto" w:fill="auto"/>
          </w:tcPr>
          <w:p w14:paraId="508CF7DF" w14:textId="77777777" w:rsidR="000A4841" w:rsidRDefault="000A4841" w:rsidP="00AB3E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bidi="x-none"/>
              </w:rPr>
            </w:pPr>
            <w:r>
              <w:rPr>
                <w:color w:val="000000"/>
                <w:szCs w:val="24"/>
              </w:rPr>
              <w:t>The Rain Flag indicates if rain is possible. If Rain Flag is less than zero the pixel has been pre-screened as non-raining. If Rain Flag equals zero rain is possible and not ambiguous (rain may be zero or positive). If Rain Flag is greater than zero rain is possible, but ambiguous (rain may be zero or positive).</w:t>
            </w:r>
            <w:r>
              <w:rPr>
                <w:rFonts w:ascii="TimesNewRomanPSMT" w:eastAsia="TimesNewRomanPSMT" w:hAnsi="TimesNewRomanPSMT" w:cs="TimesNewRomanPSMT"/>
                <w:szCs w:val="24"/>
                <w:lang w:bidi="x-none"/>
              </w:rPr>
              <w:t xml:space="preserve"> </w:t>
            </w:r>
          </w:p>
        </w:tc>
      </w:tr>
    </w:tbl>
    <w:p w14:paraId="742B53B5" w14:textId="77777777" w:rsidR="000A4841" w:rsidRDefault="000A4841" w:rsidP="006152B7">
      <w:pPr>
        <w:pStyle w:val="Heading1"/>
        <w:pageBreakBefore w:val="0"/>
        <w:numPr>
          <w:ilvl w:val="0"/>
          <w:numId w:val="0"/>
        </w:numPr>
        <w:ind w:left="432" w:hanging="432"/>
      </w:pPr>
    </w:p>
    <w:p w14:paraId="3D3742C3" w14:textId="77777777" w:rsidR="000A4841" w:rsidRDefault="000A4841" w:rsidP="006152B7">
      <w:pPr>
        <w:pStyle w:val="Heading1"/>
      </w:pPr>
      <w:bookmarkStart w:id="19" w:name="_Toc267218852"/>
      <w:r>
        <w:lastRenderedPageBreak/>
        <w:t>Directory Structure of the VN ftp site</w:t>
      </w:r>
      <w:bookmarkEnd w:id="19"/>
    </w:p>
    <w:p w14:paraId="0C08FDFF" w14:textId="77777777" w:rsidR="000A4841" w:rsidRDefault="000A4841" w:rsidP="000A4841">
      <w:pPr>
        <w:pStyle w:val="BodyText"/>
      </w:pPr>
      <w:r>
        <w:t>This section describes the directory structure for the VN data ftp site:</w:t>
      </w:r>
    </w:p>
    <w:p w14:paraId="5004DA3B" w14:textId="77777777" w:rsidR="000A4841" w:rsidRPr="007B4F25" w:rsidRDefault="00D049FF" w:rsidP="006152B7">
      <w:pPr>
        <w:pStyle w:val="BodyText"/>
        <w:ind w:firstLine="432"/>
        <w:rPr>
          <w:b/>
        </w:rPr>
      </w:pPr>
      <w:hyperlink r:id="rId57" w:history="1">
        <w:r w:rsidR="000A4841" w:rsidRPr="007B4F25">
          <w:rPr>
            <w:b/>
          </w:rPr>
          <w:t>ftp://hector.gsfc.nasa.gov/gpm-validation/data</w:t>
        </w:r>
      </w:hyperlink>
      <w:r w:rsidR="000A4841">
        <w:rPr>
          <w:b/>
        </w:rPr>
        <w:t>/gpmgv</w:t>
      </w:r>
    </w:p>
    <w:p w14:paraId="6534E4EB" w14:textId="13555557" w:rsidR="000A4841" w:rsidRDefault="000A4841" w:rsidP="000A4841">
      <w:pPr>
        <w:pStyle w:val="BodyText"/>
      </w:pPr>
      <w:r>
        <w:t xml:space="preserve">In the directory structures shown below, all directory and filename values and/or fields indicated in regular text are literal fields </w:t>
      </w:r>
      <w:r w:rsidR="00135F61">
        <w:t xml:space="preserve">that </w:t>
      </w:r>
      <w:r>
        <w:t xml:space="preserve">never vary from those shown.  The fields shown in </w:t>
      </w:r>
      <w:r w:rsidRPr="001B59FD">
        <w:rPr>
          <w:b/>
          <w:i/>
        </w:rPr>
        <w:t>bold italics</w:t>
      </w:r>
      <w:r>
        <w:t xml:space="preserve"> vary according to the value of the field code they represent.  Fields enclosed in [brackets] are optional, and the brackets are not part of the file names.  The field codes are defined in Table 4-1.</w:t>
      </w:r>
    </w:p>
    <w:p w14:paraId="393F0342" w14:textId="77777777" w:rsidR="000A4841" w:rsidRDefault="000A4841" w:rsidP="000A4841"/>
    <w:p w14:paraId="416CC66E" w14:textId="77777777" w:rsidR="000A4841" w:rsidRPr="00854386" w:rsidRDefault="000A4841" w:rsidP="000A4841">
      <w:r w:rsidRPr="00854386">
        <w:t xml:space="preserve">/coincidence_table/ </w:t>
      </w:r>
      <w:r w:rsidRPr="00854386">
        <w:tab/>
      </w:r>
      <w:r w:rsidRPr="00854386">
        <w:tab/>
      </w:r>
      <w:r w:rsidRPr="00854386">
        <w:tab/>
      </w:r>
      <w:r w:rsidRPr="00854386">
        <w:tab/>
      </w:r>
      <w:r w:rsidRPr="00854386">
        <w:tab/>
      </w:r>
      <w:r w:rsidRPr="00854386">
        <w:tab/>
      </w:r>
      <w:r w:rsidRPr="00854386">
        <w:tab/>
      </w:r>
      <w:r w:rsidRPr="00854386">
        <w:tab/>
        <w:t>(Note-1)</w:t>
      </w:r>
    </w:p>
    <w:p w14:paraId="0505406F" w14:textId="77777777" w:rsidR="000A4841" w:rsidRPr="00854386" w:rsidRDefault="000A4841" w:rsidP="000A4841">
      <w:r w:rsidRPr="00854386">
        <w:tab/>
        <w:t>CT.</w:t>
      </w:r>
      <w:r w:rsidRPr="00480981">
        <w:rPr>
          <w:b/>
          <w:i/>
        </w:rPr>
        <w:t>YYMMDD</w:t>
      </w:r>
      <w:r w:rsidRPr="00854386">
        <w:t>.V</w:t>
      </w:r>
    </w:p>
    <w:p w14:paraId="358586F7" w14:textId="77777777" w:rsidR="000A4841" w:rsidRPr="00854386" w:rsidRDefault="000A4841" w:rsidP="000A4841">
      <w:r w:rsidRPr="00854386">
        <w:tab/>
        <w:t>CT.</w:t>
      </w:r>
      <w:r w:rsidRPr="00480981">
        <w:rPr>
          <w:b/>
          <w:i/>
        </w:rPr>
        <w:t>YYMMDD</w:t>
      </w:r>
      <w:r w:rsidRPr="00854386">
        <w:t>.unl</w:t>
      </w:r>
    </w:p>
    <w:p w14:paraId="5E9784C0" w14:textId="77777777" w:rsidR="000A4841" w:rsidRPr="00854386" w:rsidRDefault="000A4841" w:rsidP="000A4841">
      <w:r w:rsidRPr="00854386">
        <w:tab/>
        <w:t>CT</w:t>
      </w:r>
      <w:r w:rsidRPr="00480981">
        <w:rPr>
          <w:b/>
          <w:i/>
        </w:rPr>
        <w:t>YYMM</w:t>
      </w:r>
      <w:r w:rsidRPr="00854386">
        <w:t>archive.tar.gz</w:t>
      </w:r>
    </w:p>
    <w:p w14:paraId="75CC9D7A" w14:textId="77777777" w:rsidR="000A4841" w:rsidRPr="00854386" w:rsidRDefault="000A4841" w:rsidP="000A4841"/>
    <w:p w14:paraId="45C24875" w14:textId="77777777" w:rsidR="000A4841" w:rsidRPr="00854386" w:rsidRDefault="000A4841" w:rsidP="000A4841">
      <w:r>
        <w:t xml:space="preserve">/db_backup/ </w:t>
      </w:r>
      <w:r>
        <w:tab/>
      </w:r>
      <w:r>
        <w:tab/>
      </w:r>
      <w:r>
        <w:tab/>
      </w:r>
      <w:r>
        <w:tab/>
      </w:r>
      <w:r>
        <w:tab/>
      </w:r>
      <w:r>
        <w:tab/>
      </w:r>
      <w:r>
        <w:tab/>
      </w:r>
      <w:r>
        <w:tab/>
      </w:r>
      <w:r w:rsidRPr="00854386">
        <w:tab/>
        <w:t>(Note-2)</w:t>
      </w:r>
    </w:p>
    <w:p w14:paraId="49628326" w14:textId="77777777" w:rsidR="000A4841" w:rsidRPr="00854386" w:rsidRDefault="000A4841" w:rsidP="000A4841">
      <w:r w:rsidRPr="00854386">
        <w:tab/>
      </w:r>
      <w:proofErr w:type="gramStart"/>
      <w:r w:rsidRPr="00854386">
        <w:t>gpmgvDBdump.gz</w:t>
      </w:r>
      <w:proofErr w:type="gramEnd"/>
    </w:p>
    <w:p w14:paraId="634E300E" w14:textId="77777777" w:rsidR="000A4841" w:rsidRPr="00854386" w:rsidRDefault="000A4841" w:rsidP="000A4841">
      <w:r w:rsidRPr="00854386">
        <w:tab/>
      </w:r>
      <w:proofErr w:type="gramStart"/>
      <w:r w:rsidRPr="00854386">
        <w:t>gpmgvDBdump.old.gz</w:t>
      </w:r>
      <w:proofErr w:type="gramEnd"/>
    </w:p>
    <w:p w14:paraId="49966E77" w14:textId="77777777" w:rsidR="000A4841" w:rsidRPr="00854386" w:rsidRDefault="000A4841" w:rsidP="000A4841"/>
    <w:p w14:paraId="2B189BDB" w14:textId="77777777" w:rsidR="000A4841" w:rsidRPr="00854386" w:rsidRDefault="000A4841" w:rsidP="000A4841">
      <w:r>
        <w:t>/gv_radar</w:t>
      </w:r>
      <w:r>
        <w:tab/>
      </w:r>
      <w:r>
        <w:tab/>
      </w:r>
      <w:r>
        <w:tab/>
      </w:r>
      <w:r>
        <w:tab/>
      </w:r>
      <w:r>
        <w:tab/>
      </w:r>
      <w:r>
        <w:tab/>
      </w:r>
      <w:r>
        <w:tab/>
      </w:r>
      <w:r>
        <w:tab/>
      </w:r>
      <w:r w:rsidRPr="00854386">
        <w:tab/>
        <w:t>(Note-3)</w:t>
      </w:r>
    </w:p>
    <w:p w14:paraId="6A1FE51E" w14:textId="77777777" w:rsidR="000A4841" w:rsidRPr="00854386" w:rsidRDefault="000A4841" w:rsidP="000A4841">
      <w:r w:rsidRPr="00854386">
        <w:tab/>
        <w:t>/defaultQC_in</w:t>
      </w:r>
    </w:p>
    <w:p w14:paraId="64A59174" w14:textId="77777777" w:rsidR="000A4841" w:rsidRPr="00854386" w:rsidRDefault="000A4841" w:rsidP="000A4841">
      <w:r w:rsidRPr="00854386">
        <w:tab/>
      </w:r>
      <w:r w:rsidRPr="00854386">
        <w:tab/>
        <w:t>/</w:t>
      </w:r>
      <w:r w:rsidRPr="00480981">
        <w:rPr>
          <w:b/>
          <w:i/>
        </w:rPr>
        <w:t>xxxx</w:t>
      </w:r>
    </w:p>
    <w:p w14:paraId="3EC9FC03" w14:textId="4BB7A367" w:rsidR="000A4841" w:rsidRPr="00854386" w:rsidRDefault="000A4841" w:rsidP="000A4841">
      <w:r w:rsidRPr="00854386">
        <w:tab/>
      </w:r>
      <w:r w:rsidRPr="00854386">
        <w:tab/>
      </w:r>
      <w:r w:rsidRPr="00854386">
        <w:tab/>
        <w:t>/</w:t>
      </w:r>
      <w:r>
        <w:t>1C51</w:t>
      </w:r>
    </w:p>
    <w:p w14:paraId="65D5D601" w14:textId="77777777" w:rsidR="000A4841" w:rsidRPr="00854386" w:rsidRDefault="000A4841" w:rsidP="000A4841">
      <w:r w:rsidRPr="00854386">
        <w:tab/>
      </w:r>
      <w:r w:rsidRPr="00854386">
        <w:tab/>
      </w:r>
      <w:r w:rsidRPr="00854386">
        <w:tab/>
      </w:r>
      <w:r w:rsidRPr="00854386">
        <w:tab/>
        <w:t>/</w:t>
      </w:r>
      <w:r w:rsidRPr="00480981">
        <w:rPr>
          <w:b/>
          <w:i/>
        </w:rPr>
        <w:t>YYYY</w:t>
      </w:r>
    </w:p>
    <w:p w14:paraId="577FD92D" w14:textId="77777777" w:rsidR="000A4841" w:rsidRPr="00854386" w:rsidRDefault="000A4841" w:rsidP="000A4841">
      <w:r w:rsidRPr="00854386">
        <w:tab/>
      </w:r>
      <w:r w:rsidRPr="00854386">
        <w:tab/>
      </w:r>
      <w:r w:rsidRPr="00854386">
        <w:tab/>
      </w:r>
      <w:r w:rsidRPr="00854386">
        <w:tab/>
      </w:r>
      <w:r w:rsidRPr="00854386">
        <w:tab/>
        <w:t>/</w:t>
      </w:r>
      <w:r w:rsidRPr="00480981">
        <w:rPr>
          <w:b/>
          <w:i/>
        </w:rPr>
        <w:t>MMDD</w:t>
      </w:r>
      <w:r w:rsidRPr="00854386">
        <w:t>/</w:t>
      </w:r>
    </w:p>
    <w:p w14:paraId="5EBB7401" w14:textId="77777777" w:rsidR="000A4841" w:rsidRPr="00854386" w:rsidRDefault="000A4841" w:rsidP="000A4841">
      <w:r w:rsidRPr="00854386">
        <w:tab/>
      </w:r>
      <w:r w:rsidRPr="00854386">
        <w:tab/>
      </w:r>
      <w:r w:rsidRPr="00854386">
        <w:tab/>
      </w:r>
      <w:r w:rsidRPr="00854386">
        <w:tab/>
      </w:r>
      <w:r w:rsidRPr="00854386">
        <w:tab/>
      </w:r>
      <w:r w:rsidRPr="00854386">
        <w:tab/>
        <w:t>1C51.</w:t>
      </w:r>
      <w:r w:rsidRPr="00480981">
        <w:rPr>
          <w:b/>
          <w:i/>
        </w:rPr>
        <w:t>YYMMDD.N.TTTT.V</w:t>
      </w:r>
      <w:r w:rsidRPr="00854386">
        <w:t>.HDF.gz</w:t>
      </w:r>
    </w:p>
    <w:p w14:paraId="585E3057" w14:textId="5F04741E" w:rsidR="000A4841" w:rsidRPr="00854386" w:rsidRDefault="000A4841" w:rsidP="000A4841">
      <w:r w:rsidRPr="00854386">
        <w:tab/>
      </w:r>
      <w:r w:rsidRPr="00854386">
        <w:tab/>
      </w:r>
      <w:r w:rsidRPr="00854386">
        <w:tab/>
        <w:t>/</w:t>
      </w:r>
      <w:r>
        <w:t>1CUF</w:t>
      </w:r>
    </w:p>
    <w:p w14:paraId="30715B9D" w14:textId="77777777" w:rsidR="000A4841" w:rsidRPr="00854386" w:rsidRDefault="000A4841" w:rsidP="000A4841">
      <w:r w:rsidRPr="00854386">
        <w:tab/>
      </w:r>
      <w:r w:rsidRPr="00854386">
        <w:tab/>
      </w:r>
      <w:r w:rsidRPr="00854386">
        <w:tab/>
      </w:r>
      <w:r w:rsidRPr="00854386">
        <w:tab/>
        <w:t>/</w:t>
      </w:r>
      <w:r w:rsidRPr="00480981">
        <w:rPr>
          <w:b/>
          <w:i/>
        </w:rPr>
        <w:t>YYYY</w:t>
      </w:r>
    </w:p>
    <w:p w14:paraId="07D45FFE" w14:textId="77777777" w:rsidR="000A4841" w:rsidRPr="00854386" w:rsidRDefault="000A4841" w:rsidP="000A4841">
      <w:r w:rsidRPr="00854386">
        <w:tab/>
      </w:r>
      <w:r w:rsidRPr="00854386">
        <w:tab/>
      </w:r>
      <w:r w:rsidRPr="00854386">
        <w:tab/>
      </w:r>
      <w:r w:rsidRPr="00854386">
        <w:tab/>
      </w:r>
      <w:r w:rsidRPr="00854386">
        <w:tab/>
        <w:t>/</w:t>
      </w:r>
      <w:r w:rsidRPr="00480981">
        <w:rPr>
          <w:b/>
          <w:i/>
        </w:rPr>
        <w:t>MMDD</w:t>
      </w:r>
      <w:r w:rsidRPr="00854386">
        <w:t>/</w:t>
      </w:r>
    </w:p>
    <w:p w14:paraId="79735176" w14:textId="77777777" w:rsidR="000A4841" w:rsidRDefault="000A4841" w:rsidP="000A4841">
      <w:r w:rsidRPr="00854386">
        <w:tab/>
      </w:r>
      <w:r w:rsidRPr="00854386">
        <w:tab/>
      </w:r>
      <w:r w:rsidRPr="00854386">
        <w:tab/>
      </w:r>
      <w:r w:rsidRPr="00854386">
        <w:tab/>
      </w:r>
      <w:r w:rsidRPr="00854386">
        <w:tab/>
      </w:r>
      <w:r w:rsidRPr="00854386">
        <w:tab/>
      </w:r>
      <w:r w:rsidRPr="00480981">
        <w:rPr>
          <w:b/>
          <w:i/>
        </w:rPr>
        <w:t>YYMMDD.N.TTTT.V.hhmm</w:t>
      </w:r>
      <w:r w:rsidRPr="00854386">
        <w:t>.uf.gz</w:t>
      </w:r>
      <w:r w:rsidR="001D7A53">
        <w:tab/>
      </w:r>
      <w:r w:rsidR="001D7A53">
        <w:tab/>
      </w:r>
      <w:r w:rsidR="001D7A53">
        <w:tab/>
        <w:t>(Note-7)</w:t>
      </w:r>
    </w:p>
    <w:p w14:paraId="580912ED" w14:textId="77777777" w:rsidR="001D7A53" w:rsidRPr="00854386" w:rsidRDefault="001D7A53" w:rsidP="000A4841">
      <w:r>
        <w:tab/>
      </w:r>
      <w:r>
        <w:tab/>
      </w:r>
      <w:r>
        <w:tab/>
      </w:r>
      <w:r>
        <w:tab/>
      </w:r>
      <w:r>
        <w:tab/>
      </w:r>
      <w:r>
        <w:tab/>
      </w:r>
      <w:r w:rsidRPr="006152B7">
        <w:rPr>
          <w:b/>
          <w:i/>
        </w:rPr>
        <w:t>XXXX_YYYY_MMDD</w:t>
      </w:r>
      <w:r w:rsidR="00192334" w:rsidRPr="006152B7">
        <w:rPr>
          <w:b/>
          <w:i/>
        </w:rPr>
        <w:t>_hhmmss</w:t>
      </w:r>
      <w:r w:rsidR="00192334">
        <w:t>.uf.gz</w:t>
      </w:r>
      <w:r w:rsidR="00192334">
        <w:tab/>
      </w:r>
      <w:r w:rsidR="00192334">
        <w:tab/>
        <w:t>(Note-7)</w:t>
      </w:r>
    </w:p>
    <w:p w14:paraId="6F280010" w14:textId="77777777" w:rsidR="000A4841" w:rsidRPr="00854386" w:rsidRDefault="000A4841" w:rsidP="000A4841">
      <w:r w:rsidRPr="00854386">
        <w:tab/>
      </w:r>
      <w:r w:rsidRPr="00854386">
        <w:tab/>
      </w:r>
      <w:r w:rsidRPr="00854386">
        <w:tab/>
        <w:t>/images</w:t>
      </w:r>
    </w:p>
    <w:p w14:paraId="6C974A37" w14:textId="77777777" w:rsidR="000A4841" w:rsidRPr="00854386" w:rsidRDefault="000A4841" w:rsidP="000A4841">
      <w:r w:rsidRPr="00854386">
        <w:tab/>
      </w:r>
      <w:r w:rsidRPr="00854386">
        <w:tab/>
      </w:r>
      <w:r w:rsidRPr="00854386">
        <w:tab/>
      </w:r>
      <w:r w:rsidRPr="00854386">
        <w:tab/>
        <w:t>/</w:t>
      </w:r>
      <w:r w:rsidRPr="00480981">
        <w:rPr>
          <w:b/>
          <w:i/>
        </w:rPr>
        <w:t>YYYY</w:t>
      </w:r>
    </w:p>
    <w:p w14:paraId="0307091C" w14:textId="77777777" w:rsidR="000A4841" w:rsidRPr="00854386" w:rsidRDefault="000A4841" w:rsidP="000A4841">
      <w:r w:rsidRPr="00854386">
        <w:tab/>
      </w:r>
      <w:r w:rsidRPr="00854386">
        <w:tab/>
      </w:r>
      <w:r w:rsidRPr="00854386">
        <w:tab/>
      </w:r>
      <w:r w:rsidRPr="00854386">
        <w:tab/>
      </w:r>
      <w:r w:rsidRPr="00854386">
        <w:tab/>
        <w:t>/</w:t>
      </w:r>
      <w:r w:rsidRPr="00480981">
        <w:rPr>
          <w:b/>
          <w:i/>
        </w:rPr>
        <w:t>MMDD</w:t>
      </w:r>
      <w:r w:rsidRPr="00854386">
        <w:t>/</w:t>
      </w:r>
    </w:p>
    <w:p w14:paraId="3FF524A7" w14:textId="77777777" w:rsidR="000A4841" w:rsidRPr="00854386" w:rsidRDefault="000A4841" w:rsidP="000A4841">
      <w:r w:rsidRPr="00854386">
        <w:tab/>
      </w:r>
      <w:r w:rsidRPr="00854386">
        <w:tab/>
      </w:r>
      <w:r w:rsidRPr="00854386">
        <w:tab/>
      </w:r>
      <w:r w:rsidRPr="00854386">
        <w:tab/>
      </w:r>
      <w:r w:rsidRPr="00854386">
        <w:tab/>
      </w:r>
      <w:r w:rsidRPr="00854386">
        <w:tab/>
      </w:r>
      <w:r w:rsidRPr="00480981">
        <w:rPr>
          <w:b/>
          <w:i/>
        </w:rPr>
        <w:t>TTTT_FF_YYMMDD.hhmm.q1q2q3.q4q5q6q7.ee</w:t>
      </w:r>
      <w:r w:rsidRPr="00854386">
        <w:t>.gif</w:t>
      </w:r>
    </w:p>
    <w:p w14:paraId="3A8BFE53" w14:textId="77777777" w:rsidR="000A4841" w:rsidRPr="00854386" w:rsidRDefault="000A4841" w:rsidP="000A4841">
      <w:r w:rsidRPr="00854386">
        <w:tab/>
      </w:r>
      <w:r w:rsidRPr="00854386">
        <w:tab/>
      </w:r>
      <w:r w:rsidRPr="00854386">
        <w:tab/>
        <w:t>/raw</w:t>
      </w:r>
    </w:p>
    <w:p w14:paraId="27A896F6" w14:textId="77777777" w:rsidR="000A4841" w:rsidRPr="00854386" w:rsidRDefault="000A4841" w:rsidP="000A4841">
      <w:r w:rsidRPr="00854386">
        <w:tab/>
      </w:r>
      <w:r w:rsidRPr="00854386">
        <w:tab/>
      </w:r>
      <w:r w:rsidRPr="00854386">
        <w:tab/>
      </w:r>
      <w:r w:rsidRPr="00854386">
        <w:tab/>
        <w:t>/</w:t>
      </w:r>
      <w:r w:rsidRPr="00480981">
        <w:rPr>
          <w:b/>
          <w:i/>
        </w:rPr>
        <w:t>YYYY</w:t>
      </w:r>
    </w:p>
    <w:p w14:paraId="09B428EC" w14:textId="77777777" w:rsidR="000A4841" w:rsidRPr="00854386" w:rsidRDefault="000A4841" w:rsidP="000A4841">
      <w:r w:rsidRPr="00854386">
        <w:tab/>
      </w:r>
      <w:r w:rsidRPr="00854386">
        <w:tab/>
      </w:r>
      <w:r w:rsidRPr="00854386">
        <w:tab/>
      </w:r>
      <w:r w:rsidRPr="00854386">
        <w:tab/>
      </w:r>
      <w:r w:rsidRPr="00854386">
        <w:tab/>
        <w:t>/</w:t>
      </w:r>
      <w:r w:rsidRPr="00480981">
        <w:rPr>
          <w:b/>
          <w:i/>
        </w:rPr>
        <w:t>MMDD</w:t>
      </w:r>
      <w:r w:rsidRPr="00854386">
        <w:t>/</w:t>
      </w:r>
    </w:p>
    <w:p w14:paraId="5F929922" w14:textId="77777777" w:rsidR="000A4841" w:rsidRPr="00854386" w:rsidRDefault="000A4841" w:rsidP="000A4841">
      <w:r w:rsidRPr="00854386">
        <w:tab/>
      </w:r>
      <w:r w:rsidRPr="00854386">
        <w:tab/>
      </w:r>
      <w:r w:rsidRPr="00854386">
        <w:tab/>
      </w:r>
      <w:r w:rsidRPr="00854386">
        <w:tab/>
      </w:r>
      <w:r w:rsidRPr="00854386">
        <w:tab/>
      </w:r>
      <w:r w:rsidRPr="00854386">
        <w:tab/>
      </w:r>
      <w:r w:rsidRPr="00480981">
        <w:rPr>
          <w:b/>
          <w:i/>
        </w:rPr>
        <w:t>XXXXYYYYMMDD_hhmmss</w:t>
      </w:r>
      <w:r w:rsidRPr="00854386">
        <w:t>.gz</w:t>
      </w:r>
    </w:p>
    <w:p w14:paraId="0A0F4C63" w14:textId="77777777" w:rsidR="000A4841" w:rsidRPr="00854386" w:rsidRDefault="000A4841" w:rsidP="000A4841">
      <w:r>
        <w:tab/>
        <w:t>/finalQC_in</w:t>
      </w:r>
      <w:r>
        <w:tab/>
      </w:r>
      <w:r>
        <w:tab/>
      </w:r>
      <w:r>
        <w:tab/>
      </w:r>
      <w:r>
        <w:tab/>
      </w:r>
      <w:r>
        <w:tab/>
      </w:r>
      <w:r>
        <w:tab/>
      </w:r>
      <w:r>
        <w:tab/>
      </w:r>
      <w:r>
        <w:tab/>
      </w:r>
      <w:r>
        <w:tab/>
      </w:r>
      <w:r>
        <w:tab/>
      </w:r>
      <w:r>
        <w:tab/>
      </w:r>
      <w:r w:rsidRPr="00854386">
        <w:t>(Note-3)</w:t>
      </w:r>
    </w:p>
    <w:p w14:paraId="07F21975" w14:textId="77777777" w:rsidR="000A4841" w:rsidRPr="00854386" w:rsidRDefault="000A4841" w:rsidP="000A4841">
      <w:r w:rsidRPr="00854386">
        <w:tab/>
      </w:r>
      <w:r w:rsidRPr="00854386">
        <w:tab/>
        <w:t>/</w:t>
      </w:r>
      <w:r w:rsidRPr="00480981">
        <w:rPr>
          <w:b/>
          <w:i/>
        </w:rPr>
        <w:t>xxxx</w:t>
      </w:r>
    </w:p>
    <w:p w14:paraId="6DC7466A" w14:textId="48E78A99" w:rsidR="000A4841" w:rsidRPr="00854386" w:rsidRDefault="000A4841" w:rsidP="000A4841">
      <w:r w:rsidRPr="00854386">
        <w:tab/>
      </w:r>
      <w:r w:rsidRPr="00854386">
        <w:tab/>
      </w:r>
      <w:r w:rsidRPr="00854386">
        <w:tab/>
        <w:t>/</w:t>
      </w:r>
      <w:r>
        <w:t>1C51</w:t>
      </w:r>
    </w:p>
    <w:p w14:paraId="10E53118" w14:textId="77777777" w:rsidR="000A4841" w:rsidRPr="00854386" w:rsidRDefault="000A4841" w:rsidP="000A4841">
      <w:r w:rsidRPr="00854386">
        <w:tab/>
      </w:r>
      <w:r w:rsidRPr="00854386">
        <w:tab/>
      </w:r>
      <w:r w:rsidRPr="00854386">
        <w:tab/>
      </w:r>
      <w:r w:rsidRPr="00854386">
        <w:tab/>
        <w:t>/</w:t>
      </w:r>
      <w:r w:rsidRPr="00480981">
        <w:rPr>
          <w:b/>
          <w:i/>
        </w:rPr>
        <w:t>YYYY</w:t>
      </w:r>
    </w:p>
    <w:p w14:paraId="43991E71" w14:textId="77777777" w:rsidR="000A4841" w:rsidRPr="00854386" w:rsidRDefault="000A4841" w:rsidP="000A4841">
      <w:r w:rsidRPr="00854386">
        <w:tab/>
      </w:r>
      <w:r w:rsidRPr="00854386">
        <w:tab/>
      </w:r>
      <w:r w:rsidRPr="00854386">
        <w:tab/>
      </w:r>
      <w:r w:rsidRPr="00854386">
        <w:tab/>
      </w:r>
      <w:r w:rsidRPr="00854386">
        <w:tab/>
        <w:t>/</w:t>
      </w:r>
      <w:r w:rsidRPr="00480981">
        <w:rPr>
          <w:b/>
          <w:i/>
        </w:rPr>
        <w:t>MMDD</w:t>
      </w:r>
      <w:r w:rsidRPr="00854386">
        <w:t>/</w:t>
      </w:r>
    </w:p>
    <w:p w14:paraId="64319BC8" w14:textId="77777777" w:rsidR="000A4841" w:rsidRPr="00854386" w:rsidRDefault="000A4841" w:rsidP="000A4841">
      <w:r w:rsidRPr="00854386">
        <w:tab/>
      </w:r>
      <w:r w:rsidRPr="00854386">
        <w:tab/>
      </w:r>
      <w:r w:rsidRPr="00854386">
        <w:tab/>
      </w:r>
      <w:r w:rsidRPr="00854386">
        <w:tab/>
      </w:r>
      <w:r w:rsidRPr="00854386">
        <w:tab/>
      </w:r>
      <w:r w:rsidRPr="00854386">
        <w:tab/>
        <w:t>1C51.</w:t>
      </w:r>
      <w:r w:rsidRPr="00480981">
        <w:rPr>
          <w:b/>
          <w:i/>
        </w:rPr>
        <w:t>YYMMDD.N.TTTT.V</w:t>
      </w:r>
      <w:r w:rsidRPr="00854386">
        <w:t>.HDF.gz</w:t>
      </w:r>
    </w:p>
    <w:p w14:paraId="5E32337A" w14:textId="75BCF867" w:rsidR="000A4841" w:rsidRPr="00854386" w:rsidRDefault="000A4841" w:rsidP="000A4841">
      <w:r w:rsidRPr="00854386">
        <w:lastRenderedPageBreak/>
        <w:tab/>
      </w:r>
      <w:r w:rsidRPr="00854386">
        <w:tab/>
      </w:r>
      <w:r w:rsidRPr="00854386">
        <w:tab/>
        <w:t>/</w:t>
      </w:r>
      <w:r>
        <w:t>1CUF</w:t>
      </w:r>
    </w:p>
    <w:p w14:paraId="46EDB7C5" w14:textId="77777777" w:rsidR="000A4841" w:rsidRPr="00854386" w:rsidRDefault="000A4841" w:rsidP="000A4841">
      <w:r w:rsidRPr="00854386">
        <w:tab/>
      </w:r>
      <w:r w:rsidRPr="00854386">
        <w:tab/>
      </w:r>
      <w:r w:rsidRPr="00854386">
        <w:tab/>
      </w:r>
      <w:r w:rsidRPr="00854386">
        <w:tab/>
        <w:t>/</w:t>
      </w:r>
      <w:r w:rsidRPr="00480981">
        <w:rPr>
          <w:b/>
          <w:i/>
        </w:rPr>
        <w:t>YYYY</w:t>
      </w:r>
    </w:p>
    <w:p w14:paraId="28AFE259" w14:textId="77777777" w:rsidR="000A4841" w:rsidRPr="00854386" w:rsidRDefault="000A4841" w:rsidP="000A4841">
      <w:r w:rsidRPr="00854386">
        <w:tab/>
      </w:r>
      <w:r w:rsidRPr="00854386">
        <w:tab/>
      </w:r>
      <w:r w:rsidRPr="00854386">
        <w:tab/>
      </w:r>
      <w:r w:rsidRPr="00854386">
        <w:tab/>
      </w:r>
      <w:r w:rsidRPr="00854386">
        <w:tab/>
        <w:t>/</w:t>
      </w:r>
      <w:r w:rsidRPr="00480981">
        <w:rPr>
          <w:b/>
          <w:i/>
        </w:rPr>
        <w:t>MMDD</w:t>
      </w:r>
      <w:r w:rsidRPr="00854386">
        <w:t>/</w:t>
      </w:r>
    </w:p>
    <w:p w14:paraId="7E8B4BBE" w14:textId="77777777" w:rsidR="00192334" w:rsidRDefault="000A4841" w:rsidP="00192334">
      <w:r w:rsidRPr="00854386">
        <w:tab/>
      </w:r>
      <w:r w:rsidRPr="00854386">
        <w:tab/>
      </w:r>
      <w:r w:rsidRPr="00854386">
        <w:tab/>
      </w:r>
      <w:r w:rsidRPr="00854386">
        <w:tab/>
      </w:r>
      <w:r w:rsidRPr="00854386">
        <w:tab/>
      </w:r>
      <w:r w:rsidRPr="00854386">
        <w:tab/>
      </w:r>
      <w:r w:rsidRPr="00480981">
        <w:rPr>
          <w:b/>
          <w:i/>
        </w:rPr>
        <w:t>YYMMDD.N.TTTT.V.hhmm</w:t>
      </w:r>
      <w:r w:rsidRPr="00854386">
        <w:t>.uf.gz</w:t>
      </w:r>
      <w:r w:rsidR="00192334">
        <w:tab/>
      </w:r>
      <w:r w:rsidR="00192334">
        <w:tab/>
      </w:r>
      <w:r w:rsidR="00192334">
        <w:tab/>
        <w:t>(Note-7)</w:t>
      </w:r>
    </w:p>
    <w:p w14:paraId="40E5A8F1" w14:textId="77777777" w:rsidR="00192334" w:rsidRPr="00854386" w:rsidRDefault="00192334" w:rsidP="00192334">
      <w:r>
        <w:tab/>
      </w:r>
      <w:r>
        <w:tab/>
      </w:r>
      <w:r>
        <w:tab/>
      </w:r>
      <w:r>
        <w:tab/>
      </w:r>
      <w:r>
        <w:tab/>
      </w:r>
      <w:r>
        <w:tab/>
      </w:r>
      <w:r w:rsidRPr="009169BB">
        <w:rPr>
          <w:b/>
          <w:i/>
        </w:rPr>
        <w:t>XXXX_YYYY_MMDD_hhmmss</w:t>
      </w:r>
      <w:r>
        <w:t>.uf.gz</w:t>
      </w:r>
      <w:r>
        <w:tab/>
      </w:r>
      <w:r>
        <w:tab/>
        <w:t>(Note-7)</w:t>
      </w:r>
    </w:p>
    <w:p w14:paraId="18618297" w14:textId="77777777" w:rsidR="000A4841" w:rsidRPr="00854386" w:rsidRDefault="000A4841" w:rsidP="000A4841">
      <w:r w:rsidRPr="00854386">
        <w:tab/>
      </w:r>
      <w:r w:rsidRPr="00854386">
        <w:tab/>
      </w:r>
      <w:r w:rsidRPr="00854386">
        <w:tab/>
        <w:t>/images</w:t>
      </w:r>
    </w:p>
    <w:p w14:paraId="6FDBA542" w14:textId="77777777" w:rsidR="000A4841" w:rsidRPr="00854386" w:rsidRDefault="000A4841" w:rsidP="000A4841">
      <w:r w:rsidRPr="00854386">
        <w:tab/>
      </w:r>
      <w:r w:rsidRPr="00854386">
        <w:tab/>
      </w:r>
      <w:r w:rsidRPr="00854386">
        <w:tab/>
      </w:r>
      <w:r w:rsidRPr="00854386">
        <w:tab/>
        <w:t>/</w:t>
      </w:r>
      <w:r w:rsidRPr="00480981">
        <w:rPr>
          <w:b/>
          <w:i/>
        </w:rPr>
        <w:t>YYYY</w:t>
      </w:r>
    </w:p>
    <w:p w14:paraId="585FBCFA" w14:textId="77777777" w:rsidR="000A4841" w:rsidRPr="00854386" w:rsidRDefault="000A4841" w:rsidP="000A4841">
      <w:r w:rsidRPr="00854386">
        <w:tab/>
      </w:r>
      <w:r w:rsidRPr="00854386">
        <w:tab/>
      </w:r>
      <w:r w:rsidRPr="00854386">
        <w:tab/>
      </w:r>
      <w:r w:rsidRPr="00854386">
        <w:tab/>
      </w:r>
      <w:r w:rsidRPr="00854386">
        <w:tab/>
        <w:t>/</w:t>
      </w:r>
      <w:r w:rsidRPr="00480981">
        <w:rPr>
          <w:b/>
          <w:i/>
        </w:rPr>
        <w:t>MMDD</w:t>
      </w:r>
      <w:r w:rsidRPr="00854386">
        <w:t>/</w:t>
      </w:r>
    </w:p>
    <w:p w14:paraId="6BE1A127" w14:textId="77777777" w:rsidR="000A4841" w:rsidRPr="00854386" w:rsidRDefault="000A4841" w:rsidP="000A4841">
      <w:r w:rsidRPr="00854386">
        <w:tab/>
      </w:r>
      <w:r w:rsidRPr="00854386">
        <w:tab/>
      </w:r>
      <w:r w:rsidRPr="00854386">
        <w:tab/>
      </w:r>
      <w:r w:rsidRPr="00854386">
        <w:tab/>
      </w:r>
      <w:r w:rsidRPr="00854386">
        <w:tab/>
      </w:r>
      <w:r w:rsidRPr="00854386">
        <w:tab/>
      </w:r>
      <w:r w:rsidRPr="00480981">
        <w:rPr>
          <w:b/>
          <w:i/>
        </w:rPr>
        <w:t>TTTT_FF_YYMMDD.hhmm.q1q2q3.q4q5q6q7.ee</w:t>
      </w:r>
      <w:r w:rsidRPr="00854386">
        <w:t>.gif</w:t>
      </w:r>
    </w:p>
    <w:p w14:paraId="49F0494E" w14:textId="77777777" w:rsidR="000A4841" w:rsidRPr="00854386" w:rsidRDefault="000A4841" w:rsidP="000A4841">
      <w:r w:rsidRPr="00854386">
        <w:tab/>
      </w:r>
      <w:r w:rsidRPr="00854386">
        <w:tab/>
      </w:r>
      <w:r w:rsidRPr="00854386">
        <w:tab/>
        <w:t>/level_2</w:t>
      </w:r>
    </w:p>
    <w:p w14:paraId="22392428" w14:textId="77777777" w:rsidR="000A4841" w:rsidRPr="00854386" w:rsidRDefault="000A4841" w:rsidP="000A4841">
      <w:r w:rsidRPr="00854386">
        <w:tab/>
      </w:r>
      <w:r w:rsidRPr="00854386">
        <w:tab/>
      </w:r>
      <w:r w:rsidRPr="00854386">
        <w:tab/>
      </w:r>
      <w:r w:rsidRPr="00854386">
        <w:tab/>
        <w:t>/</w:t>
      </w:r>
      <w:r w:rsidRPr="00480981">
        <w:rPr>
          <w:b/>
          <w:i/>
        </w:rPr>
        <w:t>YYYY</w:t>
      </w:r>
    </w:p>
    <w:p w14:paraId="052CDED0" w14:textId="77777777" w:rsidR="000A4841" w:rsidRPr="00854386" w:rsidRDefault="000A4841" w:rsidP="000A4841">
      <w:r w:rsidRPr="00854386">
        <w:tab/>
      </w:r>
      <w:r w:rsidRPr="00854386">
        <w:tab/>
      </w:r>
      <w:r w:rsidRPr="00854386">
        <w:tab/>
      </w:r>
      <w:r w:rsidRPr="00854386">
        <w:tab/>
      </w:r>
      <w:r w:rsidRPr="00854386">
        <w:tab/>
        <w:t>/gvs_2A-</w:t>
      </w:r>
      <w:r w:rsidRPr="00480981">
        <w:rPr>
          <w:b/>
          <w:i/>
        </w:rPr>
        <w:t>5G</w:t>
      </w:r>
      <w:r w:rsidRPr="00854386">
        <w:t>-dc_</w:t>
      </w:r>
      <w:r w:rsidRPr="00480981">
        <w:rPr>
          <w:b/>
          <w:i/>
        </w:rPr>
        <w:t>XXXX_MM_YYYY</w:t>
      </w:r>
      <w:r w:rsidRPr="00854386">
        <w:t>/</w:t>
      </w:r>
    </w:p>
    <w:p w14:paraId="256C8198" w14:textId="77777777" w:rsidR="000A4841" w:rsidRPr="00854386" w:rsidRDefault="000A4841" w:rsidP="000A4841">
      <w:r w:rsidRPr="00854386">
        <w:tab/>
      </w:r>
      <w:r w:rsidRPr="00854386">
        <w:tab/>
      </w:r>
      <w:r w:rsidRPr="00854386">
        <w:tab/>
      </w:r>
      <w:r w:rsidRPr="00854386">
        <w:tab/>
      </w:r>
      <w:r w:rsidRPr="00854386">
        <w:tab/>
      </w:r>
      <w:r w:rsidRPr="00854386">
        <w:tab/>
        <w:t>2A</w:t>
      </w:r>
      <w:r w:rsidRPr="00480981">
        <w:rPr>
          <w:b/>
          <w:i/>
        </w:rPr>
        <w:t>5G.YYMMDD.N.TTTT.V</w:t>
      </w:r>
      <w:r w:rsidRPr="00854386">
        <w:t>.HDF.gz</w:t>
      </w:r>
    </w:p>
    <w:p w14:paraId="4EB46841" w14:textId="77777777" w:rsidR="000A4841" w:rsidRPr="00854386" w:rsidRDefault="000A4841" w:rsidP="000A4841"/>
    <w:p w14:paraId="7A105CC0" w14:textId="6D928C0A" w:rsidR="000A4841" w:rsidRPr="00854386" w:rsidRDefault="000A4841" w:rsidP="000A4841">
      <w:r w:rsidRPr="00854386">
        <w:t>/mosaicimages</w:t>
      </w:r>
      <w:r w:rsidRPr="00854386">
        <w:tab/>
      </w:r>
      <w:r w:rsidRPr="00854386">
        <w:tab/>
      </w:r>
      <w:r w:rsidRPr="00854386">
        <w:tab/>
      </w:r>
      <w:r w:rsidRPr="00854386">
        <w:tab/>
      </w:r>
      <w:r w:rsidRPr="00854386">
        <w:tab/>
      </w:r>
      <w:r w:rsidRPr="00854386">
        <w:tab/>
      </w:r>
      <w:r w:rsidRPr="00854386">
        <w:tab/>
      </w:r>
      <w:r w:rsidRPr="00854386">
        <w:tab/>
      </w:r>
      <w:r>
        <w:tab/>
      </w:r>
      <w:r w:rsidRPr="00854386">
        <w:t>(Note-4)</w:t>
      </w:r>
    </w:p>
    <w:p w14:paraId="60C33B77" w14:textId="77777777" w:rsidR="000A4841" w:rsidRPr="00854386" w:rsidRDefault="000A4841" w:rsidP="000A4841">
      <w:r w:rsidRPr="00854386">
        <w:tab/>
        <w:t>/archivedmosaic/</w:t>
      </w:r>
    </w:p>
    <w:p w14:paraId="3CCD3F0A" w14:textId="77777777" w:rsidR="000A4841" w:rsidRPr="00854386" w:rsidRDefault="000A4841" w:rsidP="000A4841">
      <w:r w:rsidRPr="00854386">
        <w:tab/>
      </w:r>
      <w:r w:rsidRPr="00854386">
        <w:tab/>
      </w:r>
      <w:r w:rsidRPr="00480981">
        <w:rPr>
          <w:b/>
          <w:i/>
        </w:rPr>
        <w:t>YYYY-MM-DD_hhmm</w:t>
      </w:r>
      <w:r w:rsidRPr="00854386">
        <w:t>.gif</w:t>
      </w:r>
    </w:p>
    <w:p w14:paraId="28F8314F" w14:textId="77777777" w:rsidR="000A4841" w:rsidRPr="00854386" w:rsidRDefault="000A4841" w:rsidP="000A4841"/>
    <w:p w14:paraId="548872E6" w14:textId="77777777" w:rsidR="000A4841" w:rsidRPr="00854386" w:rsidRDefault="000A4841" w:rsidP="000A4841">
      <w:r>
        <w:t>/netcdf</w:t>
      </w:r>
      <w:r>
        <w:tab/>
      </w:r>
      <w:r>
        <w:tab/>
      </w:r>
      <w:r>
        <w:tab/>
      </w:r>
      <w:r>
        <w:tab/>
      </w:r>
      <w:r>
        <w:tab/>
      </w:r>
      <w:r>
        <w:tab/>
      </w:r>
      <w:r>
        <w:tab/>
      </w:r>
      <w:r>
        <w:tab/>
      </w:r>
      <w:r>
        <w:tab/>
      </w:r>
      <w:r>
        <w:tab/>
      </w:r>
      <w:r>
        <w:tab/>
      </w:r>
      <w:r w:rsidRPr="00854386">
        <w:t>(Note-5)</w:t>
      </w:r>
    </w:p>
    <w:p w14:paraId="11ACBB2C" w14:textId="77777777" w:rsidR="000A4841" w:rsidRPr="00854386" w:rsidRDefault="000A4841" w:rsidP="000A4841">
      <w:r w:rsidRPr="00854386">
        <w:tab/>
        <w:t>/geomatch/</w:t>
      </w:r>
    </w:p>
    <w:p w14:paraId="2A9543C1" w14:textId="77777777" w:rsidR="000A4841" w:rsidRPr="00854386" w:rsidRDefault="000A4841" w:rsidP="000A4841">
      <w:r w:rsidRPr="00854386">
        <w:tab/>
      </w:r>
      <w:r w:rsidRPr="00854386">
        <w:tab/>
        <w:t>GRtoPR.</w:t>
      </w:r>
      <w:r w:rsidRPr="00480981">
        <w:rPr>
          <w:b/>
          <w:i/>
        </w:rPr>
        <w:t>XXXX.YYMMDD</w:t>
      </w:r>
      <w:proofErr w:type="gramStart"/>
      <w:r w:rsidRPr="00480981">
        <w:rPr>
          <w:b/>
          <w:i/>
        </w:rPr>
        <w:t>.#</w:t>
      </w:r>
      <w:proofErr w:type="gramEnd"/>
      <w:r w:rsidRPr="00480981">
        <w:rPr>
          <w:b/>
          <w:i/>
        </w:rPr>
        <w:t>####.</w:t>
      </w:r>
      <w:r w:rsidRPr="00854386">
        <w:t>nc.gz</w:t>
      </w:r>
    </w:p>
    <w:p w14:paraId="3B550281" w14:textId="77777777" w:rsidR="000A4841" w:rsidRPr="00854386" w:rsidRDefault="000A4841" w:rsidP="000A4841">
      <w:r>
        <w:tab/>
      </w:r>
      <w:r>
        <w:tab/>
        <w:t>GRtoTMI</w:t>
      </w:r>
      <w:r w:rsidRPr="00854386">
        <w:t>.</w:t>
      </w:r>
      <w:r w:rsidRPr="00480981">
        <w:rPr>
          <w:b/>
          <w:i/>
        </w:rPr>
        <w:t>XXXX.YYMMDD</w:t>
      </w:r>
      <w:proofErr w:type="gramStart"/>
      <w:r w:rsidRPr="00480981">
        <w:rPr>
          <w:b/>
          <w:i/>
        </w:rPr>
        <w:t>.#</w:t>
      </w:r>
      <w:proofErr w:type="gramEnd"/>
      <w:r w:rsidRPr="00480981">
        <w:rPr>
          <w:b/>
          <w:i/>
        </w:rPr>
        <w:t>####.</w:t>
      </w:r>
      <w:r w:rsidRPr="00854386">
        <w:t>nc.gz</w:t>
      </w:r>
    </w:p>
    <w:p w14:paraId="474DDBF7" w14:textId="77777777" w:rsidR="000A4841" w:rsidRPr="00854386" w:rsidRDefault="000A4841" w:rsidP="000A4841"/>
    <w:p w14:paraId="10FC690D" w14:textId="4F75DA17" w:rsidR="000A4841" w:rsidRPr="00854386" w:rsidRDefault="000A4841" w:rsidP="000A4841">
      <w:r>
        <w:t>/prsubsets</w:t>
      </w:r>
      <w:r>
        <w:tab/>
      </w:r>
      <w:r>
        <w:tab/>
      </w:r>
      <w:r>
        <w:tab/>
      </w:r>
      <w:r>
        <w:tab/>
      </w:r>
      <w:r>
        <w:tab/>
      </w:r>
      <w:r>
        <w:tab/>
      </w:r>
      <w:r>
        <w:tab/>
      </w:r>
      <w:r>
        <w:tab/>
      </w:r>
      <w:r w:rsidRPr="00854386">
        <w:tab/>
      </w:r>
      <w:r>
        <w:tab/>
      </w:r>
      <w:r w:rsidRPr="00854386">
        <w:t>(Note-6</w:t>
      </w:r>
      <w:r w:rsidR="00352E27">
        <w:t>, Note-8</w:t>
      </w:r>
      <w:r w:rsidRPr="00854386">
        <w:t>)</w:t>
      </w:r>
    </w:p>
    <w:p w14:paraId="3E56D4CA" w14:textId="2A1348F4" w:rsidR="000A4841" w:rsidRPr="00854386" w:rsidRDefault="000A4841" w:rsidP="000A4841">
      <w:r w:rsidRPr="00854386">
        <w:tab/>
        <w:t>/1</w:t>
      </w:r>
      <w:r>
        <w:t>C</w:t>
      </w:r>
      <w:r w:rsidRPr="00854386">
        <w:t>21/</w:t>
      </w:r>
    </w:p>
    <w:p w14:paraId="242E24A6" w14:textId="77777777" w:rsidR="000A4841" w:rsidRPr="00854386" w:rsidRDefault="000A4841" w:rsidP="000A4841">
      <w:r w:rsidRPr="00854386">
        <w:tab/>
      </w:r>
      <w:r w:rsidRPr="00854386">
        <w:tab/>
        <w:t>1C21_CSI</w:t>
      </w:r>
      <w:proofErr w:type="gramStart"/>
      <w:r w:rsidRPr="006152B7">
        <w:rPr>
          <w:b/>
          <w:i/>
        </w:rPr>
        <w:t>.[</w:t>
      </w:r>
      <w:proofErr w:type="gramEnd"/>
      <w:r w:rsidRPr="006152B7">
        <w:rPr>
          <w:b/>
          <w:i/>
        </w:rPr>
        <w:t>YY]</w:t>
      </w:r>
      <w:r w:rsidRPr="007F4E8E">
        <w:rPr>
          <w:b/>
          <w:i/>
        </w:rPr>
        <w:t>YYMMDD</w:t>
      </w:r>
      <w:r w:rsidRPr="00480981">
        <w:rPr>
          <w:b/>
          <w:i/>
        </w:rPr>
        <w:t>.#####.SSSS.V</w:t>
      </w:r>
      <w:r w:rsidRPr="00854386">
        <w:t>.HDF.Z</w:t>
      </w:r>
    </w:p>
    <w:p w14:paraId="1940B0ED" w14:textId="77777777" w:rsidR="000A4841" w:rsidRPr="00854386" w:rsidRDefault="000A4841" w:rsidP="000A4841">
      <w:r w:rsidRPr="00854386">
        <w:tab/>
      </w:r>
      <w:r w:rsidRPr="00854386">
        <w:tab/>
        <w:t>1C21_GPM_KMA.</w:t>
      </w:r>
      <w:r w:rsidRPr="00480981">
        <w:rPr>
          <w:b/>
          <w:i/>
        </w:rPr>
        <w:t>YYMMDD</w:t>
      </w:r>
      <w:proofErr w:type="gramStart"/>
      <w:r w:rsidRPr="00480981">
        <w:rPr>
          <w:b/>
          <w:i/>
        </w:rPr>
        <w:t>.#</w:t>
      </w:r>
      <w:proofErr w:type="gramEnd"/>
      <w:r w:rsidRPr="00480981">
        <w:rPr>
          <w:b/>
          <w:i/>
        </w:rPr>
        <w:t>####.SSSS.V</w:t>
      </w:r>
      <w:r w:rsidRPr="00854386">
        <w:t>.HDF.gz</w:t>
      </w:r>
    </w:p>
    <w:p w14:paraId="61D0258C" w14:textId="77777777" w:rsidR="000A4841" w:rsidRPr="00854386" w:rsidRDefault="000A4841" w:rsidP="000A4841">
      <w:r w:rsidRPr="00854386">
        <w:tab/>
      </w:r>
      <w:r w:rsidRPr="00854386">
        <w:tab/>
        <w:t>1C21.</w:t>
      </w:r>
      <w:r w:rsidRPr="00480981">
        <w:rPr>
          <w:b/>
          <w:i/>
        </w:rPr>
        <w:t>Y</w:t>
      </w:r>
      <w:r>
        <w:rPr>
          <w:b/>
          <w:i/>
        </w:rPr>
        <w:t>YY</w:t>
      </w:r>
      <w:r w:rsidRPr="00480981">
        <w:rPr>
          <w:b/>
          <w:i/>
        </w:rPr>
        <w:t>YMMDD</w:t>
      </w:r>
      <w:proofErr w:type="gramStart"/>
      <w:r w:rsidRPr="00480981">
        <w:rPr>
          <w:b/>
          <w:i/>
        </w:rPr>
        <w:t>.#</w:t>
      </w:r>
      <w:proofErr w:type="gramEnd"/>
      <w:r w:rsidRPr="00480981">
        <w:rPr>
          <w:b/>
          <w:i/>
        </w:rPr>
        <w:t>####.SSSS.V</w:t>
      </w:r>
      <w:r w:rsidRPr="00854386">
        <w:t>.</w:t>
      </w:r>
      <w:r w:rsidRPr="00077397">
        <w:t xml:space="preserve"> </w:t>
      </w:r>
      <w:r w:rsidRPr="00854386">
        <w:t>GPM_KMA</w:t>
      </w:r>
      <w:r>
        <w:t>.hdf</w:t>
      </w:r>
      <w:r w:rsidRPr="00854386">
        <w:t>.gz</w:t>
      </w:r>
    </w:p>
    <w:p w14:paraId="093D6792" w14:textId="77777777" w:rsidR="000A4841" w:rsidRPr="00854386" w:rsidRDefault="000A4841" w:rsidP="000A4841">
      <w:r w:rsidRPr="00854386">
        <w:tab/>
      </w:r>
      <w:r w:rsidRPr="00854386">
        <w:tab/>
        <w:t>1C21.</w:t>
      </w:r>
      <w:r w:rsidRPr="00674A02">
        <w:rPr>
          <w:b/>
          <w:i/>
        </w:rPr>
        <w:t xml:space="preserve"> </w:t>
      </w:r>
      <w:r w:rsidRPr="007F4E8E">
        <w:rPr>
          <w:b/>
          <w:i/>
        </w:rPr>
        <w:t>[</w:t>
      </w:r>
      <w:proofErr w:type="gramStart"/>
      <w:r w:rsidRPr="007F4E8E">
        <w:rPr>
          <w:b/>
          <w:i/>
        </w:rPr>
        <w:t>YY]</w:t>
      </w:r>
      <w:r w:rsidRPr="00480981">
        <w:rPr>
          <w:b/>
          <w:i/>
        </w:rPr>
        <w:t>YYMMDD</w:t>
      </w:r>
      <w:proofErr w:type="gramEnd"/>
      <w:r w:rsidRPr="00480981">
        <w:rPr>
          <w:b/>
          <w:i/>
        </w:rPr>
        <w:t>.#####.V</w:t>
      </w:r>
      <w:r w:rsidRPr="00854386">
        <w:t>.sub-GPMGV1.hdf.gz</w:t>
      </w:r>
    </w:p>
    <w:p w14:paraId="13BAFB3F" w14:textId="77777777" w:rsidR="000A4841" w:rsidRDefault="000A4841" w:rsidP="000A4841">
      <w:r w:rsidRPr="00854386">
        <w:tab/>
      </w:r>
      <w:r w:rsidRPr="00854386">
        <w:tab/>
        <w:t>1C21.</w:t>
      </w:r>
      <w:r w:rsidRPr="00674A02">
        <w:rPr>
          <w:b/>
          <w:i/>
        </w:rPr>
        <w:t xml:space="preserve"> </w:t>
      </w:r>
      <w:r w:rsidRPr="007F4E8E">
        <w:rPr>
          <w:b/>
          <w:i/>
        </w:rPr>
        <w:t>[</w:t>
      </w:r>
      <w:proofErr w:type="gramStart"/>
      <w:r w:rsidRPr="007F4E8E">
        <w:rPr>
          <w:b/>
          <w:i/>
        </w:rPr>
        <w:t>YY]</w:t>
      </w:r>
      <w:r w:rsidRPr="00480981">
        <w:rPr>
          <w:b/>
          <w:i/>
        </w:rPr>
        <w:t>YYMMDD</w:t>
      </w:r>
      <w:proofErr w:type="gramEnd"/>
      <w:r w:rsidRPr="00480981">
        <w:rPr>
          <w:b/>
          <w:i/>
        </w:rPr>
        <w:t>.#####.V</w:t>
      </w:r>
      <w:r w:rsidRPr="00854386">
        <w:t>.HDF.Z</w:t>
      </w:r>
    </w:p>
    <w:p w14:paraId="07456400" w14:textId="77777777" w:rsidR="000A4841" w:rsidRDefault="000A4841" w:rsidP="000A4841">
      <w:r>
        <w:tab/>
        <w:t>/2A12/</w:t>
      </w:r>
    </w:p>
    <w:p w14:paraId="0C1A0BC0" w14:textId="77777777" w:rsidR="000A4841" w:rsidRPr="00854386" w:rsidRDefault="000A4841" w:rsidP="000A4841">
      <w:r>
        <w:tab/>
      </w:r>
      <w:r>
        <w:tab/>
        <w:t>2A12</w:t>
      </w:r>
      <w:r w:rsidRPr="00854386">
        <w:t>_CSI</w:t>
      </w:r>
      <w:proofErr w:type="gramStart"/>
      <w:r w:rsidRPr="007F4E8E">
        <w:rPr>
          <w:b/>
          <w:i/>
        </w:rPr>
        <w:t>.[</w:t>
      </w:r>
      <w:proofErr w:type="gramEnd"/>
      <w:r w:rsidRPr="007F4E8E">
        <w:rPr>
          <w:b/>
          <w:i/>
        </w:rPr>
        <w:t>YY]YYMMDD</w:t>
      </w:r>
      <w:r w:rsidRPr="00480981">
        <w:rPr>
          <w:b/>
          <w:i/>
        </w:rPr>
        <w:t>.#####.SSSS.V</w:t>
      </w:r>
      <w:r w:rsidRPr="00854386">
        <w:t>.HDF.Z</w:t>
      </w:r>
    </w:p>
    <w:p w14:paraId="5E417D9E" w14:textId="77777777" w:rsidR="000A4841" w:rsidRPr="00854386" w:rsidRDefault="000A4841" w:rsidP="000A4841">
      <w:r>
        <w:tab/>
      </w:r>
      <w:r>
        <w:tab/>
        <w:t>2A12</w:t>
      </w:r>
      <w:r w:rsidRPr="00854386">
        <w:t>.</w:t>
      </w:r>
      <w:r w:rsidRPr="00674A02">
        <w:rPr>
          <w:b/>
          <w:i/>
        </w:rPr>
        <w:t xml:space="preserve"> </w:t>
      </w:r>
      <w:r w:rsidRPr="007F4E8E">
        <w:rPr>
          <w:b/>
          <w:i/>
        </w:rPr>
        <w:t>[</w:t>
      </w:r>
      <w:proofErr w:type="gramStart"/>
      <w:r w:rsidRPr="007F4E8E">
        <w:rPr>
          <w:b/>
          <w:i/>
        </w:rPr>
        <w:t>YY]</w:t>
      </w:r>
      <w:r w:rsidRPr="00480981">
        <w:rPr>
          <w:b/>
          <w:i/>
        </w:rPr>
        <w:t>YYMMDD</w:t>
      </w:r>
      <w:proofErr w:type="gramEnd"/>
      <w:r w:rsidRPr="00480981">
        <w:rPr>
          <w:b/>
          <w:i/>
        </w:rPr>
        <w:t>.#####.V</w:t>
      </w:r>
      <w:r w:rsidRPr="00854386">
        <w:t>.sub-GPMGV1.hdf.gz</w:t>
      </w:r>
    </w:p>
    <w:p w14:paraId="117D116F" w14:textId="40E29314" w:rsidR="000A4841" w:rsidRPr="00854386" w:rsidRDefault="000A4841" w:rsidP="000A4841">
      <w:r w:rsidRPr="00854386">
        <w:tab/>
        <w:t>/2</w:t>
      </w:r>
      <w:r>
        <w:t>A</w:t>
      </w:r>
      <w:r w:rsidRPr="00854386">
        <w:t>23/</w:t>
      </w:r>
    </w:p>
    <w:p w14:paraId="06128C8B" w14:textId="77777777" w:rsidR="000A4841" w:rsidRPr="00854386" w:rsidRDefault="000A4841" w:rsidP="000A4841">
      <w:r w:rsidRPr="00854386">
        <w:tab/>
      </w:r>
      <w:r w:rsidRPr="00854386">
        <w:tab/>
        <w:t>2A23_CSI.</w:t>
      </w:r>
      <w:r w:rsidRPr="00674A02">
        <w:rPr>
          <w:b/>
          <w:i/>
        </w:rPr>
        <w:t xml:space="preserve"> </w:t>
      </w:r>
      <w:r w:rsidRPr="007F4E8E">
        <w:rPr>
          <w:b/>
          <w:i/>
        </w:rPr>
        <w:t>[</w:t>
      </w:r>
      <w:proofErr w:type="gramStart"/>
      <w:r w:rsidRPr="007F4E8E">
        <w:rPr>
          <w:b/>
          <w:i/>
        </w:rPr>
        <w:t>YY]</w:t>
      </w:r>
      <w:proofErr w:type="gramEnd"/>
      <w:r w:rsidRPr="00480981">
        <w:rPr>
          <w:b/>
          <w:i/>
        </w:rPr>
        <w:t>YYMMDD</w:t>
      </w:r>
      <w:proofErr w:type="gramStart"/>
      <w:r w:rsidRPr="00480981">
        <w:rPr>
          <w:b/>
          <w:i/>
        </w:rPr>
        <w:t>.#</w:t>
      </w:r>
      <w:proofErr w:type="gramEnd"/>
      <w:r w:rsidRPr="00480981">
        <w:rPr>
          <w:b/>
          <w:i/>
        </w:rPr>
        <w:t>####.SSSS.V</w:t>
      </w:r>
      <w:r w:rsidRPr="00854386">
        <w:t>.HDF.Z</w:t>
      </w:r>
    </w:p>
    <w:p w14:paraId="10A67356" w14:textId="77777777" w:rsidR="000A4841" w:rsidRPr="00854386" w:rsidRDefault="000A4841" w:rsidP="000A4841">
      <w:r w:rsidRPr="00854386">
        <w:tab/>
      </w:r>
      <w:r w:rsidRPr="00854386">
        <w:tab/>
        <w:t>2A23_GPM_KMA.</w:t>
      </w:r>
      <w:r w:rsidRPr="00480981">
        <w:rPr>
          <w:b/>
          <w:i/>
        </w:rPr>
        <w:t>YYMMDD</w:t>
      </w:r>
      <w:proofErr w:type="gramStart"/>
      <w:r w:rsidRPr="00480981">
        <w:rPr>
          <w:b/>
          <w:i/>
        </w:rPr>
        <w:t>.#</w:t>
      </w:r>
      <w:proofErr w:type="gramEnd"/>
      <w:r w:rsidRPr="00480981">
        <w:rPr>
          <w:b/>
          <w:i/>
        </w:rPr>
        <w:t>####.SSSS.V</w:t>
      </w:r>
      <w:r w:rsidRPr="00854386">
        <w:t>.HDF.gz</w:t>
      </w:r>
    </w:p>
    <w:p w14:paraId="5CA35E9E" w14:textId="77777777" w:rsidR="000A4841" w:rsidRPr="00854386" w:rsidRDefault="000A4841" w:rsidP="000A4841">
      <w:r>
        <w:tab/>
      </w:r>
      <w:r>
        <w:tab/>
        <w:t>2A23</w:t>
      </w:r>
      <w:r w:rsidRPr="00854386">
        <w:t>.</w:t>
      </w:r>
      <w:r w:rsidRPr="00480981">
        <w:rPr>
          <w:b/>
          <w:i/>
        </w:rPr>
        <w:t>Y</w:t>
      </w:r>
      <w:r>
        <w:rPr>
          <w:b/>
          <w:i/>
        </w:rPr>
        <w:t>YY</w:t>
      </w:r>
      <w:r w:rsidRPr="00480981">
        <w:rPr>
          <w:b/>
          <w:i/>
        </w:rPr>
        <w:t>YMMDD</w:t>
      </w:r>
      <w:proofErr w:type="gramStart"/>
      <w:r w:rsidRPr="00480981">
        <w:rPr>
          <w:b/>
          <w:i/>
        </w:rPr>
        <w:t>.#</w:t>
      </w:r>
      <w:proofErr w:type="gramEnd"/>
      <w:r w:rsidRPr="00480981">
        <w:rPr>
          <w:b/>
          <w:i/>
        </w:rPr>
        <w:t>####.SSSS.V</w:t>
      </w:r>
      <w:r w:rsidRPr="00854386">
        <w:t>.</w:t>
      </w:r>
      <w:r w:rsidRPr="00077397">
        <w:t xml:space="preserve"> </w:t>
      </w:r>
      <w:r w:rsidRPr="00854386">
        <w:t>GPM_KMA</w:t>
      </w:r>
      <w:r>
        <w:t>.hdf</w:t>
      </w:r>
      <w:r w:rsidRPr="00854386">
        <w:t>.gz</w:t>
      </w:r>
    </w:p>
    <w:p w14:paraId="0271ABF8" w14:textId="77777777" w:rsidR="000A4841" w:rsidRPr="00854386" w:rsidRDefault="000A4841" w:rsidP="000A4841">
      <w:r w:rsidRPr="00854386">
        <w:tab/>
      </w:r>
      <w:r w:rsidRPr="00854386">
        <w:tab/>
        <w:t>2A23.</w:t>
      </w:r>
      <w:r w:rsidRPr="00674A02">
        <w:rPr>
          <w:b/>
          <w:i/>
        </w:rPr>
        <w:t xml:space="preserve"> </w:t>
      </w:r>
      <w:r w:rsidRPr="007F4E8E">
        <w:rPr>
          <w:b/>
          <w:i/>
        </w:rPr>
        <w:t>[</w:t>
      </w:r>
      <w:proofErr w:type="gramStart"/>
      <w:r w:rsidRPr="007F4E8E">
        <w:rPr>
          <w:b/>
          <w:i/>
        </w:rPr>
        <w:t>YY]</w:t>
      </w:r>
      <w:r w:rsidRPr="00480981">
        <w:rPr>
          <w:b/>
          <w:i/>
        </w:rPr>
        <w:t>YYMMDD</w:t>
      </w:r>
      <w:proofErr w:type="gramEnd"/>
      <w:r w:rsidRPr="00480981">
        <w:rPr>
          <w:b/>
          <w:i/>
        </w:rPr>
        <w:t>.#####.V</w:t>
      </w:r>
      <w:r w:rsidRPr="00854386">
        <w:t>.sub-GPMGV1.hdf.gz</w:t>
      </w:r>
    </w:p>
    <w:p w14:paraId="5DDEF107" w14:textId="77777777" w:rsidR="000A4841" w:rsidRPr="00854386" w:rsidRDefault="000A4841" w:rsidP="000A4841">
      <w:r w:rsidRPr="00854386">
        <w:tab/>
      </w:r>
      <w:r w:rsidRPr="00854386">
        <w:tab/>
        <w:t>2A23.</w:t>
      </w:r>
      <w:r w:rsidRPr="00674A02">
        <w:rPr>
          <w:b/>
          <w:i/>
        </w:rPr>
        <w:t xml:space="preserve"> </w:t>
      </w:r>
      <w:r w:rsidRPr="007F4E8E">
        <w:rPr>
          <w:b/>
          <w:i/>
        </w:rPr>
        <w:t>[</w:t>
      </w:r>
      <w:proofErr w:type="gramStart"/>
      <w:r w:rsidRPr="007F4E8E">
        <w:rPr>
          <w:b/>
          <w:i/>
        </w:rPr>
        <w:t>YY]</w:t>
      </w:r>
      <w:r w:rsidRPr="00480981">
        <w:rPr>
          <w:b/>
          <w:i/>
        </w:rPr>
        <w:t>YYMMDD</w:t>
      </w:r>
      <w:proofErr w:type="gramEnd"/>
      <w:r w:rsidRPr="00480981">
        <w:rPr>
          <w:b/>
          <w:i/>
        </w:rPr>
        <w:t>.#####.V</w:t>
      </w:r>
      <w:r w:rsidRPr="00854386">
        <w:t>.HDF.Z</w:t>
      </w:r>
    </w:p>
    <w:p w14:paraId="4CD192A1" w14:textId="4F314952" w:rsidR="000A4841" w:rsidRPr="00854386" w:rsidRDefault="000A4841" w:rsidP="000A4841">
      <w:r w:rsidRPr="00854386">
        <w:tab/>
        <w:t>/2</w:t>
      </w:r>
      <w:r>
        <w:t>A</w:t>
      </w:r>
      <w:r w:rsidRPr="00854386">
        <w:t>25/</w:t>
      </w:r>
    </w:p>
    <w:p w14:paraId="1EF3095A" w14:textId="77777777" w:rsidR="000A4841" w:rsidRPr="00854386" w:rsidRDefault="000A4841" w:rsidP="000A4841">
      <w:r w:rsidRPr="00854386">
        <w:tab/>
      </w:r>
      <w:r w:rsidRPr="00854386">
        <w:tab/>
        <w:t>2A25_CSI.</w:t>
      </w:r>
      <w:r w:rsidRPr="00674A02">
        <w:rPr>
          <w:b/>
          <w:i/>
        </w:rPr>
        <w:t xml:space="preserve"> </w:t>
      </w:r>
      <w:r w:rsidRPr="007F4E8E">
        <w:rPr>
          <w:b/>
          <w:i/>
        </w:rPr>
        <w:t>[</w:t>
      </w:r>
      <w:proofErr w:type="gramStart"/>
      <w:r w:rsidRPr="007F4E8E">
        <w:rPr>
          <w:b/>
          <w:i/>
        </w:rPr>
        <w:t>YY]</w:t>
      </w:r>
      <w:proofErr w:type="gramEnd"/>
      <w:r w:rsidRPr="00480981">
        <w:rPr>
          <w:b/>
          <w:i/>
        </w:rPr>
        <w:t>YYMMDD</w:t>
      </w:r>
      <w:proofErr w:type="gramStart"/>
      <w:r w:rsidRPr="00480981">
        <w:rPr>
          <w:b/>
          <w:i/>
        </w:rPr>
        <w:t>.#</w:t>
      </w:r>
      <w:proofErr w:type="gramEnd"/>
      <w:r w:rsidRPr="00480981">
        <w:rPr>
          <w:b/>
          <w:i/>
        </w:rPr>
        <w:t>####.SSSS.V</w:t>
      </w:r>
      <w:r w:rsidRPr="00854386">
        <w:t>.HDF.Z</w:t>
      </w:r>
    </w:p>
    <w:p w14:paraId="6CBA7385" w14:textId="77777777" w:rsidR="000A4841" w:rsidRPr="00854386" w:rsidRDefault="000A4841" w:rsidP="000A4841">
      <w:r w:rsidRPr="00854386">
        <w:tab/>
      </w:r>
      <w:r w:rsidRPr="00854386">
        <w:tab/>
        <w:t>2A25_GPM_KMA.</w:t>
      </w:r>
      <w:r w:rsidRPr="00674A02">
        <w:rPr>
          <w:b/>
          <w:i/>
        </w:rPr>
        <w:t xml:space="preserve"> </w:t>
      </w:r>
      <w:r w:rsidRPr="00480981">
        <w:rPr>
          <w:b/>
          <w:i/>
        </w:rPr>
        <w:t>YYMMDD</w:t>
      </w:r>
      <w:proofErr w:type="gramStart"/>
      <w:r w:rsidRPr="00480981">
        <w:rPr>
          <w:b/>
          <w:i/>
        </w:rPr>
        <w:t>.#</w:t>
      </w:r>
      <w:proofErr w:type="gramEnd"/>
      <w:r w:rsidRPr="00480981">
        <w:rPr>
          <w:b/>
          <w:i/>
        </w:rPr>
        <w:t>####.SSSS.V</w:t>
      </w:r>
      <w:r w:rsidRPr="00854386">
        <w:t>.HDF.gz</w:t>
      </w:r>
    </w:p>
    <w:p w14:paraId="47EEAD80" w14:textId="77777777" w:rsidR="000A4841" w:rsidRPr="00854386" w:rsidRDefault="000A4841" w:rsidP="000A4841">
      <w:r>
        <w:tab/>
      </w:r>
      <w:r>
        <w:tab/>
        <w:t>2A25</w:t>
      </w:r>
      <w:r w:rsidRPr="00854386">
        <w:t>.</w:t>
      </w:r>
      <w:r w:rsidRPr="00480981">
        <w:rPr>
          <w:b/>
          <w:i/>
        </w:rPr>
        <w:t>Y</w:t>
      </w:r>
      <w:r>
        <w:rPr>
          <w:b/>
          <w:i/>
        </w:rPr>
        <w:t>YY</w:t>
      </w:r>
      <w:r w:rsidRPr="00480981">
        <w:rPr>
          <w:b/>
          <w:i/>
        </w:rPr>
        <w:t>YMMDD</w:t>
      </w:r>
      <w:proofErr w:type="gramStart"/>
      <w:r w:rsidRPr="00480981">
        <w:rPr>
          <w:b/>
          <w:i/>
        </w:rPr>
        <w:t>.#</w:t>
      </w:r>
      <w:proofErr w:type="gramEnd"/>
      <w:r w:rsidRPr="00480981">
        <w:rPr>
          <w:b/>
          <w:i/>
        </w:rPr>
        <w:t>####.SSSS.V</w:t>
      </w:r>
      <w:r w:rsidRPr="00854386">
        <w:t>.</w:t>
      </w:r>
      <w:r w:rsidRPr="00077397">
        <w:t xml:space="preserve"> </w:t>
      </w:r>
      <w:r w:rsidRPr="00854386">
        <w:t>GPM_KMA</w:t>
      </w:r>
      <w:r>
        <w:t>.hdf</w:t>
      </w:r>
      <w:r w:rsidRPr="00854386">
        <w:t>.gz</w:t>
      </w:r>
    </w:p>
    <w:p w14:paraId="2A82EED4" w14:textId="77777777" w:rsidR="000A4841" w:rsidRPr="00854386" w:rsidRDefault="000A4841" w:rsidP="000A4841">
      <w:r w:rsidRPr="00854386">
        <w:tab/>
      </w:r>
      <w:r w:rsidRPr="00854386">
        <w:tab/>
        <w:t>2A25.</w:t>
      </w:r>
      <w:r w:rsidRPr="00674A02">
        <w:rPr>
          <w:b/>
          <w:i/>
        </w:rPr>
        <w:t xml:space="preserve"> </w:t>
      </w:r>
      <w:r w:rsidRPr="007F4E8E">
        <w:rPr>
          <w:b/>
          <w:i/>
        </w:rPr>
        <w:t>[</w:t>
      </w:r>
      <w:proofErr w:type="gramStart"/>
      <w:r w:rsidRPr="007F4E8E">
        <w:rPr>
          <w:b/>
          <w:i/>
        </w:rPr>
        <w:t>YY]</w:t>
      </w:r>
      <w:r w:rsidRPr="00480981">
        <w:rPr>
          <w:b/>
          <w:i/>
        </w:rPr>
        <w:t>YYMMDD</w:t>
      </w:r>
      <w:proofErr w:type="gramEnd"/>
      <w:r w:rsidRPr="00480981">
        <w:rPr>
          <w:b/>
          <w:i/>
        </w:rPr>
        <w:t>.#####.V</w:t>
      </w:r>
      <w:r w:rsidRPr="00854386">
        <w:t>.sub-GPMGV1.hdf.gz</w:t>
      </w:r>
    </w:p>
    <w:p w14:paraId="7C1100FF" w14:textId="77777777" w:rsidR="000A4841" w:rsidRPr="00854386" w:rsidRDefault="000A4841" w:rsidP="000A4841">
      <w:r w:rsidRPr="00854386">
        <w:tab/>
      </w:r>
      <w:r w:rsidRPr="00854386">
        <w:tab/>
        <w:t>2A25.</w:t>
      </w:r>
      <w:r w:rsidRPr="00674A02">
        <w:rPr>
          <w:b/>
          <w:i/>
        </w:rPr>
        <w:t xml:space="preserve"> </w:t>
      </w:r>
      <w:r w:rsidRPr="007F4E8E">
        <w:rPr>
          <w:b/>
          <w:i/>
        </w:rPr>
        <w:t>[</w:t>
      </w:r>
      <w:proofErr w:type="gramStart"/>
      <w:r w:rsidRPr="007F4E8E">
        <w:rPr>
          <w:b/>
          <w:i/>
        </w:rPr>
        <w:t>YY]</w:t>
      </w:r>
      <w:r w:rsidRPr="00480981">
        <w:rPr>
          <w:b/>
          <w:i/>
        </w:rPr>
        <w:t>YYMMDD</w:t>
      </w:r>
      <w:proofErr w:type="gramEnd"/>
      <w:r w:rsidRPr="00480981">
        <w:rPr>
          <w:b/>
          <w:i/>
        </w:rPr>
        <w:t>.#####.V</w:t>
      </w:r>
      <w:r w:rsidRPr="00854386">
        <w:t>.HDF.Z</w:t>
      </w:r>
    </w:p>
    <w:p w14:paraId="33602981" w14:textId="30D6AD93" w:rsidR="000A4841" w:rsidRPr="00854386" w:rsidRDefault="000A4841" w:rsidP="000A4841">
      <w:r w:rsidRPr="00854386">
        <w:tab/>
        <w:t>/2</w:t>
      </w:r>
      <w:r>
        <w:t>B</w:t>
      </w:r>
      <w:r w:rsidRPr="00854386">
        <w:t>31/</w:t>
      </w:r>
    </w:p>
    <w:p w14:paraId="0B24FEE0" w14:textId="77777777" w:rsidR="000A4841" w:rsidRPr="00854386" w:rsidRDefault="000A4841" w:rsidP="000A4841">
      <w:r w:rsidRPr="00854386">
        <w:lastRenderedPageBreak/>
        <w:tab/>
      </w:r>
      <w:r w:rsidRPr="00854386">
        <w:tab/>
        <w:t>2B31_CSI.</w:t>
      </w:r>
      <w:r w:rsidRPr="00674A02">
        <w:rPr>
          <w:b/>
          <w:i/>
        </w:rPr>
        <w:t xml:space="preserve"> </w:t>
      </w:r>
      <w:r w:rsidRPr="007F4E8E">
        <w:rPr>
          <w:b/>
          <w:i/>
        </w:rPr>
        <w:t>[</w:t>
      </w:r>
      <w:proofErr w:type="gramStart"/>
      <w:r w:rsidRPr="007F4E8E">
        <w:rPr>
          <w:b/>
          <w:i/>
        </w:rPr>
        <w:t>YY]</w:t>
      </w:r>
      <w:proofErr w:type="gramEnd"/>
      <w:r w:rsidRPr="00480981">
        <w:rPr>
          <w:b/>
          <w:i/>
        </w:rPr>
        <w:t>YYMMDD</w:t>
      </w:r>
      <w:proofErr w:type="gramStart"/>
      <w:r w:rsidRPr="00480981">
        <w:rPr>
          <w:b/>
          <w:i/>
        </w:rPr>
        <w:t>.#</w:t>
      </w:r>
      <w:proofErr w:type="gramEnd"/>
      <w:r w:rsidRPr="00480981">
        <w:rPr>
          <w:b/>
          <w:i/>
        </w:rPr>
        <w:t>####.SSSS.V</w:t>
      </w:r>
      <w:r w:rsidRPr="00854386">
        <w:t>.HDF.Z</w:t>
      </w:r>
    </w:p>
    <w:p w14:paraId="25529604" w14:textId="77777777" w:rsidR="000A4841" w:rsidRPr="00854386" w:rsidRDefault="000A4841" w:rsidP="000A4841">
      <w:r w:rsidRPr="00854386">
        <w:tab/>
      </w:r>
      <w:r w:rsidRPr="00854386">
        <w:tab/>
        <w:t>2B31_GPM_KMA.</w:t>
      </w:r>
      <w:r w:rsidRPr="00480981">
        <w:rPr>
          <w:b/>
          <w:i/>
        </w:rPr>
        <w:t>YYMMDD</w:t>
      </w:r>
      <w:proofErr w:type="gramStart"/>
      <w:r w:rsidRPr="00480981">
        <w:rPr>
          <w:b/>
          <w:i/>
        </w:rPr>
        <w:t>.#</w:t>
      </w:r>
      <w:proofErr w:type="gramEnd"/>
      <w:r w:rsidRPr="00480981">
        <w:rPr>
          <w:b/>
          <w:i/>
        </w:rPr>
        <w:t>####.SSSS.V</w:t>
      </w:r>
      <w:r w:rsidRPr="00854386">
        <w:t>.HDF.gz</w:t>
      </w:r>
    </w:p>
    <w:p w14:paraId="6C51EB98" w14:textId="77777777" w:rsidR="000A4841" w:rsidRPr="00854386" w:rsidRDefault="000A4841" w:rsidP="000A4841">
      <w:r>
        <w:tab/>
      </w:r>
      <w:r>
        <w:tab/>
        <w:t>2B31</w:t>
      </w:r>
      <w:r w:rsidRPr="00854386">
        <w:t>.</w:t>
      </w:r>
      <w:r w:rsidRPr="00480981">
        <w:rPr>
          <w:b/>
          <w:i/>
        </w:rPr>
        <w:t>Y</w:t>
      </w:r>
      <w:r>
        <w:rPr>
          <w:b/>
          <w:i/>
        </w:rPr>
        <w:t>YY</w:t>
      </w:r>
      <w:r w:rsidRPr="00480981">
        <w:rPr>
          <w:b/>
          <w:i/>
        </w:rPr>
        <w:t>YMMDD</w:t>
      </w:r>
      <w:proofErr w:type="gramStart"/>
      <w:r w:rsidRPr="00480981">
        <w:rPr>
          <w:b/>
          <w:i/>
        </w:rPr>
        <w:t>.#</w:t>
      </w:r>
      <w:proofErr w:type="gramEnd"/>
      <w:r w:rsidRPr="00480981">
        <w:rPr>
          <w:b/>
          <w:i/>
        </w:rPr>
        <w:t>####.SSSS.V</w:t>
      </w:r>
      <w:r w:rsidRPr="00854386">
        <w:t>.</w:t>
      </w:r>
      <w:r w:rsidRPr="00077397">
        <w:t xml:space="preserve"> </w:t>
      </w:r>
      <w:r w:rsidRPr="00854386">
        <w:t>GPM_KMA</w:t>
      </w:r>
      <w:r>
        <w:t>.hdf</w:t>
      </w:r>
      <w:r w:rsidRPr="00854386">
        <w:t>.gz</w:t>
      </w:r>
    </w:p>
    <w:p w14:paraId="1DC825C0" w14:textId="77777777" w:rsidR="000A4841" w:rsidRPr="00854386" w:rsidRDefault="000A4841" w:rsidP="000A4841">
      <w:r w:rsidRPr="00854386">
        <w:tab/>
      </w:r>
      <w:r w:rsidRPr="00854386">
        <w:tab/>
        <w:t>2B31.</w:t>
      </w:r>
      <w:r w:rsidRPr="00674A02">
        <w:rPr>
          <w:b/>
          <w:i/>
        </w:rPr>
        <w:t xml:space="preserve"> </w:t>
      </w:r>
      <w:r w:rsidRPr="007F4E8E">
        <w:rPr>
          <w:b/>
          <w:i/>
        </w:rPr>
        <w:t>[</w:t>
      </w:r>
      <w:proofErr w:type="gramStart"/>
      <w:r w:rsidRPr="007F4E8E">
        <w:rPr>
          <w:b/>
          <w:i/>
        </w:rPr>
        <w:t>YY]</w:t>
      </w:r>
      <w:r w:rsidRPr="00480981">
        <w:rPr>
          <w:b/>
          <w:i/>
        </w:rPr>
        <w:t>YYMMDD</w:t>
      </w:r>
      <w:proofErr w:type="gramEnd"/>
      <w:r w:rsidRPr="00480981">
        <w:rPr>
          <w:b/>
          <w:i/>
        </w:rPr>
        <w:t>.#####.V</w:t>
      </w:r>
      <w:r w:rsidRPr="00854386">
        <w:t>.sub-GPMGV1.hdf.gz</w:t>
      </w:r>
    </w:p>
    <w:p w14:paraId="225CF039" w14:textId="77777777" w:rsidR="000A4841" w:rsidRPr="00854386" w:rsidRDefault="000A4841" w:rsidP="000A4841">
      <w:r w:rsidRPr="00854386">
        <w:tab/>
      </w:r>
      <w:r w:rsidRPr="00854386">
        <w:tab/>
        <w:t>2B31.</w:t>
      </w:r>
      <w:r w:rsidRPr="00674A02">
        <w:rPr>
          <w:b/>
          <w:i/>
        </w:rPr>
        <w:t xml:space="preserve"> </w:t>
      </w:r>
      <w:r w:rsidRPr="007F4E8E">
        <w:rPr>
          <w:b/>
          <w:i/>
        </w:rPr>
        <w:t>[</w:t>
      </w:r>
      <w:proofErr w:type="gramStart"/>
      <w:r w:rsidRPr="007F4E8E">
        <w:rPr>
          <w:b/>
          <w:i/>
        </w:rPr>
        <w:t>YY]</w:t>
      </w:r>
      <w:r w:rsidRPr="00480981">
        <w:rPr>
          <w:b/>
          <w:i/>
        </w:rPr>
        <w:t>YYMMDD</w:t>
      </w:r>
      <w:proofErr w:type="gramEnd"/>
      <w:r w:rsidRPr="00480981">
        <w:rPr>
          <w:b/>
          <w:i/>
        </w:rPr>
        <w:t>.#####.V</w:t>
      </w:r>
      <w:r w:rsidRPr="00854386">
        <w:t>.HDF.Z</w:t>
      </w:r>
    </w:p>
    <w:p w14:paraId="62787A65" w14:textId="77777777" w:rsidR="000A4841" w:rsidRDefault="000A4841" w:rsidP="000A4841"/>
    <w:p w14:paraId="76C44D36" w14:textId="0C241D12" w:rsidR="000A4841" w:rsidRPr="006152B7" w:rsidRDefault="000A4841" w:rsidP="00AB3EE4">
      <w:pPr>
        <w:jc w:val="center"/>
      </w:pPr>
      <w:r w:rsidRPr="0080615E">
        <w:rPr>
          <w:b/>
        </w:rPr>
        <w:t>Table 4-1</w:t>
      </w:r>
      <w:r w:rsidRPr="006152B7">
        <w:rPr>
          <w:b/>
        </w:rPr>
        <w:t>.</w:t>
      </w:r>
      <w:r>
        <w:rPr>
          <w:b/>
        </w:rPr>
        <w:t xml:space="preserve">  </w:t>
      </w:r>
      <w:r w:rsidRPr="006152B7">
        <w:t>Field Definitions for Directory and Filename Conventions</w:t>
      </w:r>
    </w:p>
    <w:p w14:paraId="63D3146A" w14:textId="77777777" w:rsidR="000A4841" w:rsidRPr="00854386" w:rsidRDefault="000A4841" w:rsidP="000A4841"/>
    <w:tbl>
      <w:tblPr>
        <w:tblW w:w="9376" w:type="dxa"/>
        <w:tblInd w:w="9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58" w:type="dxa"/>
          <w:left w:w="115" w:type="dxa"/>
          <w:bottom w:w="58" w:type="dxa"/>
          <w:right w:w="115" w:type="dxa"/>
        </w:tblCellMar>
        <w:tblLook w:val="0000" w:firstRow="0" w:lastRow="0" w:firstColumn="0" w:lastColumn="0" w:noHBand="0" w:noVBand="0"/>
      </w:tblPr>
      <w:tblGrid>
        <w:gridCol w:w="1497"/>
        <w:gridCol w:w="8103"/>
      </w:tblGrid>
      <w:tr w:rsidR="000A4841" w:rsidRPr="00AE7B75" w14:paraId="701C1353" w14:textId="77777777" w:rsidTr="006152B7">
        <w:trPr>
          <w:trHeight w:val="260"/>
          <w:tblHeader/>
        </w:trPr>
        <w:tc>
          <w:tcPr>
            <w:tcW w:w="1273" w:type="dxa"/>
            <w:tcBorders>
              <w:right w:val="single" w:sz="2" w:space="0" w:color="FFFFFF"/>
            </w:tcBorders>
            <w:shd w:val="clear" w:color="auto" w:fill="000000"/>
            <w:noWrap/>
            <w:vAlign w:val="center"/>
          </w:tcPr>
          <w:p w14:paraId="33C313D4" w14:textId="77777777" w:rsidR="000A4841" w:rsidRPr="006152B7" w:rsidRDefault="000A4841" w:rsidP="006152B7">
            <w:pPr>
              <w:pStyle w:val="BodyText"/>
              <w:spacing w:before="100" w:beforeAutospacing="1"/>
              <w:jc w:val="center"/>
              <w:rPr>
                <w:rFonts w:ascii="Arial" w:hAnsi="Arial"/>
                <w:b/>
                <w:color w:val="FFFFFF"/>
                <w:lang w:bidi="x-none"/>
              </w:rPr>
            </w:pPr>
            <w:r w:rsidRPr="006152B7">
              <w:rPr>
                <w:rFonts w:ascii="Arial" w:hAnsi="Arial"/>
                <w:b/>
                <w:color w:val="FFFFFF"/>
                <w:lang w:bidi="x-none"/>
              </w:rPr>
              <w:t>Field Code</w:t>
            </w:r>
          </w:p>
        </w:tc>
        <w:tc>
          <w:tcPr>
            <w:tcW w:w="8103" w:type="dxa"/>
            <w:tcBorders>
              <w:left w:val="single" w:sz="2" w:space="0" w:color="FFFFFF"/>
            </w:tcBorders>
            <w:shd w:val="clear" w:color="auto" w:fill="000000"/>
            <w:noWrap/>
            <w:vAlign w:val="center"/>
          </w:tcPr>
          <w:p w14:paraId="5DDC8661" w14:textId="77777777" w:rsidR="000A4841" w:rsidRPr="006152B7" w:rsidRDefault="000A4841" w:rsidP="006152B7">
            <w:pPr>
              <w:pStyle w:val="BodyText"/>
              <w:spacing w:before="100" w:beforeAutospacing="1"/>
              <w:jc w:val="center"/>
              <w:rPr>
                <w:rFonts w:ascii="Arial" w:hAnsi="Arial"/>
                <w:b/>
                <w:color w:val="FFFFFF"/>
                <w:lang w:bidi="x-none"/>
              </w:rPr>
            </w:pPr>
            <w:r w:rsidRPr="006152B7">
              <w:rPr>
                <w:rFonts w:ascii="Arial" w:hAnsi="Arial"/>
                <w:b/>
                <w:color w:val="FFFFFF"/>
                <w:lang w:bidi="x-none"/>
              </w:rPr>
              <w:t>Definition</w:t>
            </w:r>
          </w:p>
        </w:tc>
      </w:tr>
      <w:tr w:rsidR="000A4841" w:rsidRPr="00AE7B75" w14:paraId="5A7E9713" w14:textId="77777777" w:rsidTr="006152B7">
        <w:trPr>
          <w:trHeight w:val="260"/>
        </w:trPr>
        <w:tc>
          <w:tcPr>
            <w:tcW w:w="1273" w:type="dxa"/>
            <w:shd w:val="clear" w:color="auto" w:fill="auto"/>
            <w:noWrap/>
            <w:vAlign w:val="bottom"/>
          </w:tcPr>
          <w:p w14:paraId="001E3A10"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w:t>
            </w:r>
          </w:p>
        </w:tc>
        <w:tc>
          <w:tcPr>
            <w:tcW w:w="8103" w:type="dxa"/>
            <w:shd w:val="clear" w:color="auto" w:fill="auto"/>
            <w:noWrap/>
            <w:vAlign w:val="bottom"/>
          </w:tcPr>
          <w:p w14:paraId="22A6224D"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TRMM orbit number, 1 to 5 digits</w:t>
            </w:r>
          </w:p>
        </w:tc>
      </w:tr>
      <w:tr w:rsidR="000A4841" w:rsidRPr="00AE7B75" w14:paraId="5D12E2D7" w14:textId="77777777" w:rsidTr="006152B7">
        <w:trPr>
          <w:trHeight w:val="260"/>
        </w:trPr>
        <w:tc>
          <w:tcPr>
            <w:tcW w:w="1273" w:type="dxa"/>
            <w:shd w:val="clear" w:color="auto" w:fill="auto"/>
            <w:noWrap/>
            <w:vAlign w:val="bottom"/>
          </w:tcPr>
          <w:p w14:paraId="4576977B" w14:textId="77777777" w:rsidR="000A4841" w:rsidRPr="006152B7" w:rsidRDefault="000A4841" w:rsidP="006152B7">
            <w:pPr>
              <w:pStyle w:val="BodyText"/>
              <w:spacing w:before="100" w:beforeAutospacing="1"/>
              <w:rPr>
                <w:rFonts w:ascii="Arial" w:hAnsi="Arial"/>
                <w:sz w:val="20"/>
                <w:lang w:bidi="x-none"/>
              </w:rPr>
            </w:pPr>
            <w:proofErr w:type="gramStart"/>
            <w:r w:rsidRPr="006152B7">
              <w:rPr>
                <w:rFonts w:ascii="Arial" w:hAnsi="Arial"/>
                <w:sz w:val="20"/>
                <w:lang w:bidi="x-none"/>
              </w:rPr>
              <w:t>ee</w:t>
            </w:r>
            <w:proofErr w:type="gramEnd"/>
          </w:p>
        </w:tc>
        <w:tc>
          <w:tcPr>
            <w:tcW w:w="8103" w:type="dxa"/>
            <w:shd w:val="clear" w:color="auto" w:fill="auto"/>
            <w:noWrap/>
            <w:vAlign w:val="bottom"/>
          </w:tcPr>
          <w:p w14:paraId="719E32E1" w14:textId="77777777" w:rsidR="000A4841" w:rsidRPr="006152B7" w:rsidRDefault="000A4841" w:rsidP="006152B7">
            <w:pPr>
              <w:pStyle w:val="BodyText"/>
              <w:spacing w:before="100" w:beforeAutospacing="1"/>
              <w:rPr>
                <w:rFonts w:ascii="Arial" w:hAnsi="Arial"/>
                <w:sz w:val="20"/>
                <w:lang w:bidi="x-none"/>
              </w:rPr>
            </w:pPr>
            <w:proofErr w:type="gramStart"/>
            <w:r w:rsidRPr="006152B7">
              <w:rPr>
                <w:rFonts w:ascii="Arial" w:hAnsi="Arial"/>
                <w:sz w:val="20"/>
                <w:lang w:bidi="x-none"/>
              </w:rPr>
              <w:t>sequential</w:t>
            </w:r>
            <w:proofErr w:type="gramEnd"/>
            <w:r w:rsidRPr="006152B7">
              <w:rPr>
                <w:rFonts w:ascii="Arial" w:hAnsi="Arial"/>
                <w:sz w:val="20"/>
                <w:lang w:bidi="x-none"/>
              </w:rPr>
              <w:t xml:space="preserve"> elevation sweep number, zero-based</w:t>
            </w:r>
          </w:p>
        </w:tc>
      </w:tr>
      <w:tr w:rsidR="000A4841" w:rsidRPr="00AE7B75" w14:paraId="038D19A3" w14:textId="77777777" w:rsidTr="006152B7">
        <w:trPr>
          <w:trHeight w:val="260"/>
        </w:trPr>
        <w:tc>
          <w:tcPr>
            <w:tcW w:w="1273" w:type="dxa"/>
            <w:shd w:val="clear" w:color="auto" w:fill="auto"/>
            <w:noWrap/>
            <w:vAlign w:val="bottom"/>
          </w:tcPr>
          <w:p w14:paraId="38952ABF"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FF</w:t>
            </w:r>
          </w:p>
        </w:tc>
        <w:tc>
          <w:tcPr>
            <w:tcW w:w="8103" w:type="dxa"/>
            <w:shd w:val="clear" w:color="auto" w:fill="auto"/>
            <w:noWrap/>
            <w:vAlign w:val="bottom"/>
          </w:tcPr>
          <w:p w14:paraId="4D95B6A8" w14:textId="77777777" w:rsidR="000A4841" w:rsidRPr="006152B7" w:rsidRDefault="000A4841" w:rsidP="006152B7">
            <w:pPr>
              <w:pStyle w:val="BodyText"/>
              <w:spacing w:before="100" w:beforeAutospacing="1"/>
              <w:rPr>
                <w:rFonts w:ascii="Arial" w:hAnsi="Arial"/>
                <w:sz w:val="20"/>
                <w:lang w:bidi="x-none"/>
              </w:rPr>
            </w:pPr>
            <w:proofErr w:type="gramStart"/>
            <w:r w:rsidRPr="006152B7">
              <w:rPr>
                <w:rFonts w:ascii="Arial" w:hAnsi="Arial"/>
                <w:sz w:val="20"/>
                <w:lang w:bidi="x-none"/>
              </w:rPr>
              <w:t>radar</w:t>
            </w:r>
            <w:proofErr w:type="gramEnd"/>
            <w:r w:rsidRPr="006152B7">
              <w:rPr>
                <w:rFonts w:ascii="Arial" w:hAnsi="Arial"/>
                <w:sz w:val="20"/>
                <w:lang w:bidi="x-none"/>
              </w:rPr>
              <w:t xml:space="preserve"> field variable: DZ (reflectivity), CZ (post-QC reflectivity), VR (radial velocity)</w:t>
            </w:r>
          </w:p>
        </w:tc>
      </w:tr>
      <w:tr w:rsidR="000A4841" w:rsidRPr="00AE7B75" w14:paraId="15D32D8B" w14:textId="77777777" w:rsidTr="006152B7">
        <w:trPr>
          <w:trHeight w:val="260"/>
        </w:trPr>
        <w:tc>
          <w:tcPr>
            <w:tcW w:w="1273" w:type="dxa"/>
            <w:shd w:val="clear" w:color="auto" w:fill="auto"/>
            <w:noWrap/>
            <w:vAlign w:val="bottom"/>
          </w:tcPr>
          <w:p w14:paraId="571D2415"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5G</w:t>
            </w:r>
          </w:p>
        </w:tc>
        <w:tc>
          <w:tcPr>
            <w:tcW w:w="8103" w:type="dxa"/>
            <w:shd w:val="clear" w:color="auto" w:fill="auto"/>
            <w:noWrap/>
            <w:vAlign w:val="bottom"/>
          </w:tcPr>
          <w:p w14:paraId="13FE175E"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TRMM GV level-2 gridded product subtype: 53 (2A-53), 54 (2A-54), 55 (2A-55)</w:t>
            </w:r>
          </w:p>
        </w:tc>
      </w:tr>
      <w:tr w:rsidR="000A4841" w:rsidRPr="00AE7B75" w14:paraId="70433ADA" w14:textId="77777777" w:rsidTr="006152B7">
        <w:trPr>
          <w:trHeight w:val="260"/>
        </w:trPr>
        <w:tc>
          <w:tcPr>
            <w:tcW w:w="1273" w:type="dxa"/>
            <w:shd w:val="clear" w:color="auto" w:fill="auto"/>
            <w:noWrap/>
            <w:vAlign w:val="bottom"/>
          </w:tcPr>
          <w:p w14:paraId="6186F068" w14:textId="77777777" w:rsidR="000A4841" w:rsidRPr="006152B7" w:rsidRDefault="000A4841" w:rsidP="006152B7">
            <w:pPr>
              <w:pStyle w:val="BodyText"/>
              <w:spacing w:before="100" w:beforeAutospacing="1"/>
              <w:rPr>
                <w:rFonts w:ascii="Arial" w:hAnsi="Arial"/>
                <w:sz w:val="20"/>
                <w:lang w:bidi="x-none"/>
              </w:rPr>
            </w:pPr>
            <w:proofErr w:type="gramStart"/>
            <w:r w:rsidRPr="006152B7">
              <w:rPr>
                <w:rFonts w:ascii="Arial" w:hAnsi="Arial"/>
                <w:sz w:val="20"/>
                <w:lang w:bidi="x-none"/>
              </w:rPr>
              <w:t>hhmm</w:t>
            </w:r>
            <w:proofErr w:type="gramEnd"/>
          </w:p>
        </w:tc>
        <w:tc>
          <w:tcPr>
            <w:tcW w:w="8103" w:type="dxa"/>
            <w:shd w:val="clear" w:color="auto" w:fill="auto"/>
            <w:noWrap/>
            <w:vAlign w:val="bottom"/>
          </w:tcPr>
          <w:p w14:paraId="10C1A77E"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2-digit hour (hh) and minute (mm)</w:t>
            </w:r>
          </w:p>
        </w:tc>
      </w:tr>
      <w:tr w:rsidR="000A4841" w:rsidRPr="00AE7B75" w14:paraId="18FEADFF" w14:textId="77777777" w:rsidTr="006152B7">
        <w:trPr>
          <w:trHeight w:val="260"/>
        </w:trPr>
        <w:tc>
          <w:tcPr>
            <w:tcW w:w="1273" w:type="dxa"/>
            <w:shd w:val="clear" w:color="auto" w:fill="auto"/>
            <w:noWrap/>
            <w:vAlign w:val="bottom"/>
          </w:tcPr>
          <w:p w14:paraId="5E35B23B" w14:textId="77777777" w:rsidR="000A4841" w:rsidRPr="006152B7" w:rsidRDefault="000A4841" w:rsidP="006152B7">
            <w:pPr>
              <w:pStyle w:val="BodyText"/>
              <w:spacing w:before="100" w:beforeAutospacing="1"/>
              <w:rPr>
                <w:rFonts w:ascii="Arial" w:hAnsi="Arial"/>
                <w:sz w:val="20"/>
                <w:lang w:bidi="x-none"/>
              </w:rPr>
            </w:pPr>
            <w:proofErr w:type="gramStart"/>
            <w:r w:rsidRPr="006152B7">
              <w:rPr>
                <w:rFonts w:ascii="Arial" w:hAnsi="Arial"/>
                <w:sz w:val="20"/>
                <w:lang w:bidi="x-none"/>
              </w:rPr>
              <w:t>hhmmss</w:t>
            </w:r>
            <w:proofErr w:type="gramEnd"/>
          </w:p>
        </w:tc>
        <w:tc>
          <w:tcPr>
            <w:tcW w:w="8103" w:type="dxa"/>
            <w:shd w:val="clear" w:color="auto" w:fill="auto"/>
            <w:noWrap/>
            <w:vAlign w:val="bottom"/>
          </w:tcPr>
          <w:p w14:paraId="4D037725"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2-digit hour (hh), minute (mm), and second (ss)</w:t>
            </w:r>
          </w:p>
        </w:tc>
      </w:tr>
      <w:tr w:rsidR="000A4841" w:rsidRPr="00AE7B75" w14:paraId="1743F21E" w14:textId="77777777" w:rsidTr="006152B7">
        <w:trPr>
          <w:trHeight w:val="260"/>
        </w:trPr>
        <w:tc>
          <w:tcPr>
            <w:tcW w:w="1273" w:type="dxa"/>
            <w:shd w:val="clear" w:color="auto" w:fill="auto"/>
            <w:noWrap/>
            <w:vAlign w:val="bottom"/>
          </w:tcPr>
          <w:p w14:paraId="7D65C428"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MM</w:t>
            </w:r>
          </w:p>
        </w:tc>
        <w:tc>
          <w:tcPr>
            <w:tcW w:w="8103" w:type="dxa"/>
            <w:shd w:val="clear" w:color="auto" w:fill="auto"/>
            <w:noWrap/>
            <w:vAlign w:val="bottom"/>
          </w:tcPr>
          <w:p w14:paraId="44233F66"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2-digit month</w:t>
            </w:r>
          </w:p>
        </w:tc>
      </w:tr>
      <w:tr w:rsidR="000A4841" w:rsidRPr="00AE7B75" w14:paraId="20288B8B" w14:textId="77777777" w:rsidTr="006152B7">
        <w:trPr>
          <w:trHeight w:val="260"/>
        </w:trPr>
        <w:tc>
          <w:tcPr>
            <w:tcW w:w="1273" w:type="dxa"/>
            <w:shd w:val="clear" w:color="auto" w:fill="auto"/>
            <w:noWrap/>
            <w:vAlign w:val="bottom"/>
          </w:tcPr>
          <w:p w14:paraId="24AC1602"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MMDD</w:t>
            </w:r>
          </w:p>
        </w:tc>
        <w:tc>
          <w:tcPr>
            <w:tcW w:w="8103" w:type="dxa"/>
            <w:shd w:val="clear" w:color="auto" w:fill="auto"/>
            <w:noWrap/>
            <w:vAlign w:val="bottom"/>
          </w:tcPr>
          <w:p w14:paraId="78D50B89"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2-digit month (MM) and day of month (DD)</w:t>
            </w:r>
          </w:p>
        </w:tc>
      </w:tr>
      <w:tr w:rsidR="000A4841" w:rsidRPr="00AE7B75" w14:paraId="54D482D5" w14:textId="77777777" w:rsidTr="006152B7">
        <w:trPr>
          <w:trHeight w:val="260"/>
        </w:trPr>
        <w:tc>
          <w:tcPr>
            <w:tcW w:w="1273" w:type="dxa"/>
            <w:shd w:val="clear" w:color="auto" w:fill="auto"/>
            <w:noWrap/>
            <w:vAlign w:val="bottom"/>
          </w:tcPr>
          <w:p w14:paraId="4E7E283D"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N</w:t>
            </w:r>
          </w:p>
        </w:tc>
        <w:tc>
          <w:tcPr>
            <w:tcW w:w="8103" w:type="dxa"/>
            <w:shd w:val="clear" w:color="auto" w:fill="auto"/>
            <w:noWrap/>
            <w:vAlign w:val="bottom"/>
          </w:tcPr>
          <w:p w14:paraId="58DA96B5" w14:textId="77777777" w:rsidR="000A4841" w:rsidRPr="006152B7" w:rsidRDefault="000A4841" w:rsidP="006152B7">
            <w:pPr>
              <w:pStyle w:val="BodyText"/>
              <w:spacing w:before="100" w:beforeAutospacing="1"/>
              <w:rPr>
                <w:rFonts w:ascii="Arial" w:hAnsi="Arial"/>
                <w:sz w:val="20"/>
                <w:lang w:bidi="x-none"/>
              </w:rPr>
            </w:pPr>
            <w:proofErr w:type="gramStart"/>
            <w:r w:rsidRPr="006152B7">
              <w:rPr>
                <w:rFonts w:ascii="Arial" w:hAnsi="Arial"/>
                <w:sz w:val="20"/>
                <w:lang w:bidi="x-none"/>
              </w:rPr>
              <w:t>nominal</w:t>
            </w:r>
            <w:proofErr w:type="gramEnd"/>
            <w:r w:rsidRPr="006152B7">
              <w:rPr>
                <w:rFonts w:ascii="Arial" w:hAnsi="Arial"/>
                <w:sz w:val="20"/>
                <w:lang w:bidi="x-none"/>
              </w:rPr>
              <w:t xml:space="preserve"> hour of data, from rounding up (1-24)</w:t>
            </w:r>
          </w:p>
        </w:tc>
      </w:tr>
      <w:tr w:rsidR="000A4841" w:rsidRPr="00AE7B75" w14:paraId="1CC15010" w14:textId="77777777" w:rsidTr="006152B7">
        <w:trPr>
          <w:trHeight w:val="260"/>
        </w:trPr>
        <w:tc>
          <w:tcPr>
            <w:tcW w:w="1273" w:type="dxa"/>
            <w:shd w:val="clear" w:color="auto" w:fill="auto"/>
            <w:noWrap/>
            <w:vAlign w:val="bottom"/>
          </w:tcPr>
          <w:p w14:paraId="77AC007D" w14:textId="77777777" w:rsidR="000A4841" w:rsidRPr="006152B7" w:rsidRDefault="000A4841" w:rsidP="006152B7">
            <w:pPr>
              <w:pStyle w:val="BodyText"/>
              <w:spacing w:before="100" w:beforeAutospacing="1"/>
              <w:rPr>
                <w:rFonts w:ascii="Arial" w:hAnsi="Arial"/>
                <w:sz w:val="20"/>
                <w:lang w:bidi="x-none"/>
              </w:rPr>
            </w:pPr>
            <w:proofErr w:type="gramStart"/>
            <w:r w:rsidRPr="006152B7">
              <w:rPr>
                <w:rFonts w:ascii="Arial" w:hAnsi="Arial"/>
                <w:sz w:val="20"/>
                <w:lang w:bidi="x-none"/>
              </w:rPr>
              <w:t>q1</w:t>
            </w:r>
            <w:proofErr w:type="gramEnd"/>
          </w:p>
        </w:tc>
        <w:tc>
          <w:tcPr>
            <w:tcW w:w="8103" w:type="dxa"/>
            <w:shd w:val="clear" w:color="auto" w:fill="auto"/>
            <w:noWrap/>
            <w:vAlign w:val="bottom"/>
          </w:tcPr>
          <w:p w14:paraId="1C9BB6D2"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QC Height Threshold: CAPPI height (km), 2-digit w. leading zero (e.g., 02)</w:t>
            </w:r>
          </w:p>
        </w:tc>
      </w:tr>
      <w:tr w:rsidR="000A4841" w:rsidRPr="00AE7B75" w14:paraId="792B1D75" w14:textId="77777777" w:rsidTr="006152B7">
        <w:trPr>
          <w:trHeight w:val="260"/>
        </w:trPr>
        <w:tc>
          <w:tcPr>
            <w:tcW w:w="1273" w:type="dxa"/>
            <w:shd w:val="clear" w:color="auto" w:fill="auto"/>
            <w:noWrap/>
            <w:vAlign w:val="bottom"/>
          </w:tcPr>
          <w:p w14:paraId="3F292B03" w14:textId="77777777" w:rsidR="000A4841" w:rsidRPr="006152B7" w:rsidRDefault="000A4841" w:rsidP="006152B7">
            <w:pPr>
              <w:pStyle w:val="BodyText"/>
              <w:spacing w:before="100" w:beforeAutospacing="1"/>
              <w:rPr>
                <w:rFonts w:ascii="Arial" w:hAnsi="Arial"/>
                <w:sz w:val="20"/>
                <w:lang w:bidi="x-none"/>
              </w:rPr>
            </w:pPr>
            <w:proofErr w:type="gramStart"/>
            <w:r w:rsidRPr="006152B7">
              <w:rPr>
                <w:rFonts w:ascii="Arial" w:hAnsi="Arial"/>
                <w:sz w:val="20"/>
                <w:lang w:bidi="x-none"/>
              </w:rPr>
              <w:t>q2</w:t>
            </w:r>
            <w:proofErr w:type="gramEnd"/>
          </w:p>
        </w:tc>
        <w:tc>
          <w:tcPr>
            <w:tcW w:w="8103" w:type="dxa"/>
            <w:shd w:val="clear" w:color="auto" w:fill="auto"/>
            <w:noWrap/>
            <w:vAlign w:val="bottom"/>
          </w:tcPr>
          <w:p w14:paraId="2963EA95"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QC Height Threshold: Minimum cloud height (km), 2-digit w. leading zero</w:t>
            </w:r>
          </w:p>
        </w:tc>
      </w:tr>
      <w:tr w:rsidR="000A4841" w:rsidRPr="00AE7B75" w14:paraId="6C48693B" w14:textId="77777777" w:rsidTr="006152B7">
        <w:trPr>
          <w:trHeight w:val="260"/>
        </w:trPr>
        <w:tc>
          <w:tcPr>
            <w:tcW w:w="1273" w:type="dxa"/>
            <w:shd w:val="clear" w:color="auto" w:fill="auto"/>
            <w:noWrap/>
            <w:vAlign w:val="bottom"/>
          </w:tcPr>
          <w:p w14:paraId="06160EB7" w14:textId="77777777" w:rsidR="000A4841" w:rsidRPr="006152B7" w:rsidRDefault="000A4841" w:rsidP="006152B7">
            <w:pPr>
              <w:pStyle w:val="BodyText"/>
              <w:spacing w:before="100" w:beforeAutospacing="1"/>
              <w:rPr>
                <w:rFonts w:ascii="Arial" w:hAnsi="Arial"/>
                <w:sz w:val="20"/>
                <w:lang w:bidi="x-none"/>
              </w:rPr>
            </w:pPr>
            <w:proofErr w:type="gramStart"/>
            <w:r w:rsidRPr="006152B7">
              <w:rPr>
                <w:rFonts w:ascii="Arial" w:hAnsi="Arial"/>
                <w:sz w:val="20"/>
                <w:lang w:bidi="x-none"/>
              </w:rPr>
              <w:t>q3</w:t>
            </w:r>
            <w:proofErr w:type="gramEnd"/>
          </w:p>
        </w:tc>
        <w:tc>
          <w:tcPr>
            <w:tcW w:w="8103" w:type="dxa"/>
            <w:shd w:val="clear" w:color="auto" w:fill="auto"/>
            <w:noWrap/>
            <w:vAlign w:val="bottom"/>
          </w:tcPr>
          <w:p w14:paraId="173F23AD"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QC Height Threshold: Max height QC search (km), 2-digit w. leading zero</w:t>
            </w:r>
          </w:p>
        </w:tc>
      </w:tr>
      <w:tr w:rsidR="000A4841" w:rsidRPr="00AE7B75" w14:paraId="697A888D" w14:textId="77777777" w:rsidTr="006152B7">
        <w:trPr>
          <w:trHeight w:val="260"/>
        </w:trPr>
        <w:tc>
          <w:tcPr>
            <w:tcW w:w="1273" w:type="dxa"/>
            <w:shd w:val="clear" w:color="auto" w:fill="auto"/>
            <w:noWrap/>
            <w:vAlign w:val="bottom"/>
          </w:tcPr>
          <w:p w14:paraId="30F9DDEB" w14:textId="77777777" w:rsidR="000A4841" w:rsidRPr="006152B7" w:rsidRDefault="000A4841" w:rsidP="006152B7">
            <w:pPr>
              <w:pStyle w:val="BodyText"/>
              <w:spacing w:before="100" w:beforeAutospacing="1"/>
              <w:rPr>
                <w:rFonts w:ascii="Arial" w:hAnsi="Arial"/>
                <w:sz w:val="20"/>
                <w:lang w:bidi="x-none"/>
              </w:rPr>
            </w:pPr>
            <w:proofErr w:type="gramStart"/>
            <w:r w:rsidRPr="006152B7">
              <w:rPr>
                <w:rFonts w:ascii="Arial" w:hAnsi="Arial"/>
                <w:sz w:val="20"/>
                <w:lang w:bidi="x-none"/>
              </w:rPr>
              <w:t>q4</w:t>
            </w:r>
            <w:proofErr w:type="gramEnd"/>
          </w:p>
        </w:tc>
        <w:tc>
          <w:tcPr>
            <w:tcW w:w="8103" w:type="dxa"/>
            <w:shd w:val="clear" w:color="auto" w:fill="auto"/>
            <w:noWrap/>
            <w:vAlign w:val="bottom"/>
          </w:tcPr>
          <w:p w14:paraId="7CC33FFB"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QC Reflectivity Threshold: Min Zmax @ 1.5 km (dBZ)</w:t>
            </w:r>
          </w:p>
        </w:tc>
      </w:tr>
      <w:tr w:rsidR="000A4841" w:rsidRPr="00AE7B75" w14:paraId="76F63BA2" w14:textId="77777777" w:rsidTr="006152B7">
        <w:trPr>
          <w:trHeight w:val="260"/>
        </w:trPr>
        <w:tc>
          <w:tcPr>
            <w:tcW w:w="1273" w:type="dxa"/>
            <w:shd w:val="clear" w:color="auto" w:fill="auto"/>
            <w:noWrap/>
            <w:vAlign w:val="bottom"/>
          </w:tcPr>
          <w:p w14:paraId="1CD5798B" w14:textId="77777777" w:rsidR="000A4841" w:rsidRPr="006152B7" w:rsidRDefault="000A4841" w:rsidP="006152B7">
            <w:pPr>
              <w:pStyle w:val="BodyText"/>
              <w:spacing w:before="100" w:beforeAutospacing="1"/>
              <w:rPr>
                <w:rFonts w:ascii="Arial" w:hAnsi="Arial"/>
                <w:sz w:val="20"/>
                <w:lang w:bidi="x-none"/>
              </w:rPr>
            </w:pPr>
            <w:proofErr w:type="gramStart"/>
            <w:r w:rsidRPr="006152B7">
              <w:rPr>
                <w:rFonts w:ascii="Arial" w:hAnsi="Arial"/>
                <w:sz w:val="20"/>
                <w:lang w:bidi="x-none"/>
              </w:rPr>
              <w:t>q5</w:t>
            </w:r>
            <w:proofErr w:type="gramEnd"/>
          </w:p>
        </w:tc>
        <w:tc>
          <w:tcPr>
            <w:tcW w:w="8103" w:type="dxa"/>
            <w:shd w:val="clear" w:color="auto" w:fill="auto"/>
            <w:noWrap/>
            <w:vAlign w:val="bottom"/>
          </w:tcPr>
          <w:p w14:paraId="44A487B0"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QC Reflectivity Threshold: Min Zmax @ 3.0 km (dBZ)</w:t>
            </w:r>
          </w:p>
        </w:tc>
      </w:tr>
      <w:tr w:rsidR="000A4841" w:rsidRPr="00AE7B75" w14:paraId="005ED2C1" w14:textId="77777777" w:rsidTr="006152B7">
        <w:trPr>
          <w:trHeight w:val="260"/>
        </w:trPr>
        <w:tc>
          <w:tcPr>
            <w:tcW w:w="1273" w:type="dxa"/>
            <w:shd w:val="clear" w:color="auto" w:fill="auto"/>
            <w:noWrap/>
            <w:vAlign w:val="bottom"/>
          </w:tcPr>
          <w:p w14:paraId="5F5AA7BE" w14:textId="77777777" w:rsidR="000A4841" w:rsidRPr="006152B7" w:rsidRDefault="000A4841" w:rsidP="006152B7">
            <w:pPr>
              <w:pStyle w:val="BodyText"/>
              <w:spacing w:before="100" w:beforeAutospacing="1"/>
              <w:rPr>
                <w:rFonts w:ascii="Arial" w:hAnsi="Arial"/>
                <w:sz w:val="20"/>
                <w:lang w:bidi="x-none"/>
              </w:rPr>
            </w:pPr>
            <w:proofErr w:type="gramStart"/>
            <w:r w:rsidRPr="006152B7">
              <w:rPr>
                <w:rFonts w:ascii="Arial" w:hAnsi="Arial"/>
                <w:sz w:val="20"/>
                <w:lang w:bidi="x-none"/>
              </w:rPr>
              <w:t>q6</w:t>
            </w:r>
            <w:proofErr w:type="gramEnd"/>
          </w:p>
        </w:tc>
        <w:tc>
          <w:tcPr>
            <w:tcW w:w="8103" w:type="dxa"/>
            <w:shd w:val="clear" w:color="auto" w:fill="auto"/>
            <w:noWrap/>
            <w:vAlign w:val="bottom"/>
          </w:tcPr>
          <w:p w14:paraId="33E20176"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QC Reflectivity Threshold: Min Z @ lowest tilt (dBZ)</w:t>
            </w:r>
          </w:p>
        </w:tc>
      </w:tr>
      <w:tr w:rsidR="000A4841" w:rsidRPr="00AE7B75" w14:paraId="0940EB3A" w14:textId="77777777" w:rsidTr="006152B7">
        <w:trPr>
          <w:trHeight w:val="260"/>
        </w:trPr>
        <w:tc>
          <w:tcPr>
            <w:tcW w:w="1273" w:type="dxa"/>
            <w:shd w:val="clear" w:color="auto" w:fill="auto"/>
            <w:noWrap/>
            <w:vAlign w:val="bottom"/>
          </w:tcPr>
          <w:p w14:paraId="50C7E325" w14:textId="77777777" w:rsidR="000A4841" w:rsidRPr="006152B7" w:rsidRDefault="000A4841" w:rsidP="006152B7">
            <w:pPr>
              <w:pStyle w:val="BodyText"/>
              <w:spacing w:before="100" w:beforeAutospacing="1"/>
              <w:rPr>
                <w:rFonts w:ascii="Arial" w:hAnsi="Arial"/>
                <w:sz w:val="20"/>
                <w:lang w:bidi="x-none"/>
              </w:rPr>
            </w:pPr>
            <w:proofErr w:type="gramStart"/>
            <w:r w:rsidRPr="006152B7">
              <w:rPr>
                <w:rFonts w:ascii="Arial" w:hAnsi="Arial"/>
                <w:sz w:val="20"/>
                <w:lang w:bidi="x-none"/>
              </w:rPr>
              <w:t>q7</w:t>
            </w:r>
            <w:proofErr w:type="gramEnd"/>
          </w:p>
        </w:tc>
        <w:tc>
          <w:tcPr>
            <w:tcW w:w="8103" w:type="dxa"/>
            <w:shd w:val="clear" w:color="auto" w:fill="auto"/>
            <w:noWrap/>
            <w:vAlign w:val="bottom"/>
          </w:tcPr>
          <w:p w14:paraId="1F61E2A7"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QC Reflectivity Threshold: Min Zmax @ q1 height (dBZ)</w:t>
            </w:r>
          </w:p>
        </w:tc>
      </w:tr>
      <w:tr w:rsidR="000A4841" w:rsidRPr="00AE7B75" w14:paraId="387DC6C7" w14:textId="77777777" w:rsidTr="006152B7">
        <w:trPr>
          <w:trHeight w:val="260"/>
        </w:trPr>
        <w:tc>
          <w:tcPr>
            <w:tcW w:w="1273" w:type="dxa"/>
            <w:shd w:val="clear" w:color="auto" w:fill="auto"/>
            <w:noWrap/>
            <w:vAlign w:val="bottom"/>
          </w:tcPr>
          <w:p w14:paraId="1A8CB949"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SSSS</w:t>
            </w:r>
          </w:p>
        </w:tc>
        <w:tc>
          <w:tcPr>
            <w:tcW w:w="8103" w:type="dxa"/>
            <w:shd w:val="clear" w:color="auto" w:fill="auto"/>
            <w:noWrap/>
            <w:vAlign w:val="bottom"/>
          </w:tcPr>
          <w:p w14:paraId="23ACD540"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TRMM CSI Product Subset ID for products from the DAAC</w:t>
            </w:r>
          </w:p>
        </w:tc>
      </w:tr>
      <w:tr w:rsidR="000A4841" w:rsidRPr="00AE7B75" w14:paraId="07B5FF6F" w14:textId="77777777" w:rsidTr="006152B7">
        <w:trPr>
          <w:trHeight w:val="260"/>
        </w:trPr>
        <w:tc>
          <w:tcPr>
            <w:tcW w:w="1273" w:type="dxa"/>
            <w:shd w:val="clear" w:color="auto" w:fill="auto"/>
            <w:noWrap/>
            <w:vAlign w:val="bottom"/>
          </w:tcPr>
          <w:p w14:paraId="4C3F818E"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TTTT</w:t>
            </w:r>
          </w:p>
        </w:tc>
        <w:tc>
          <w:tcPr>
            <w:tcW w:w="8103" w:type="dxa"/>
            <w:shd w:val="clear" w:color="auto" w:fill="auto"/>
            <w:noWrap/>
            <w:vAlign w:val="bottom"/>
          </w:tcPr>
          <w:p w14:paraId="3B5A0671" w14:textId="607BFC20"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 xml:space="preserve">TRMM GV 4-letter station ID (see Table </w:t>
            </w:r>
            <w:r>
              <w:rPr>
                <w:rFonts w:ascii="Arial" w:hAnsi="Arial"/>
                <w:sz w:val="20"/>
                <w:lang w:bidi="x-none"/>
              </w:rPr>
              <w:t>4-3</w:t>
            </w:r>
            <w:r w:rsidRPr="006152B7">
              <w:rPr>
                <w:rFonts w:ascii="Arial" w:hAnsi="Arial"/>
                <w:sz w:val="20"/>
                <w:lang w:bidi="x-none"/>
              </w:rPr>
              <w:t>)</w:t>
            </w:r>
          </w:p>
        </w:tc>
      </w:tr>
      <w:tr w:rsidR="000A4841" w:rsidRPr="00AE7B75" w14:paraId="4B84E53E" w14:textId="77777777" w:rsidTr="006152B7">
        <w:trPr>
          <w:trHeight w:val="260"/>
        </w:trPr>
        <w:tc>
          <w:tcPr>
            <w:tcW w:w="1273" w:type="dxa"/>
            <w:shd w:val="clear" w:color="auto" w:fill="auto"/>
            <w:noWrap/>
            <w:vAlign w:val="bottom"/>
          </w:tcPr>
          <w:p w14:paraId="6C150BC1"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V</w:t>
            </w:r>
          </w:p>
        </w:tc>
        <w:tc>
          <w:tcPr>
            <w:tcW w:w="8103" w:type="dxa"/>
            <w:shd w:val="clear" w:color="auto" w:fill="auto"/>
            <w:noWrap/>
            <w:vAlign w:val="bottom"/>
          </w:tcPr>
          <w:p w14:paraId="7E70E16C" w14:textId="77777777" w:rsidR="000A4841" w:rsidRPr="006152B7" w:rsidRDefault="000A4841" w:rsidP="006152B7">
            <w:pPr>
              <w:pStyle w:val="BodyText"/>
              <w:spacing w:before="100" w:beforeAutospacing="1"/>
              <w:rPr>
                <w:rFonts w:ascii="Arial" w:hAnsi="Arial"/>
                <w:sz w:val="20"/>
                <w:lang w:bidi="x-none"/>
              </w:rPr>
            </w:pPr>
            <w:proofErr w:type="gramStart"/>
            <w:r w:rsidRPr="006152B7">
              <w:rPr>
                <w:rFonts w:ascii="Arial" w:hAnsi="Arial"/>
                <w:sz w:val="20"/>
                <w:lang w:bidi="x-none"/>
              </w:rPr>
              <w:t>product</w:t>
            </w:r>
            <w:proofErr w:type="gramEnd"/>
            <w:r w:rsidRPr="006152B7">
              <w:rPr>
                <w:rFonts w:ascii="Arial" w:hAnsi="Arial"/>
                <w:sz w:val="20"/>
                <w:lang w:bidi="x-none"/>
              </w:rPr>
              <w:t xml:space="preserve"> version number</w:t>
            </w:r>
          </w:p>
        </w:tc>
      </w:tr>
      <w:tr w:rsidR="000A4841" w:rsidRPr="00AE7B75" w14:paraId="7A75B036" w14:textId="77777777" w:rsidTr="006152B7">
        <w:trPr>
          <w:trHeight w:val="260"/>
        </w:trPr>
        <w:tc>
          <w:tcPr>
            <w:tcW w:w="1273" w:type="dxa"/>
            <w:shd w:val="clear" w:color="auto" w:fill="auto"/>
            <w:noWrap/>
            <w:vAlign w:val="bottom"/>
          </w:tcPr>
          <w:p w14:paraId="445B62DA" w14:textId="77777777" w:rsidR="000A4841" w:rsidRPr="006152B7" w:rsidRDefault="000A4841" w:rsidP="006152B7">
            <w:pPr>
              <w:pStyle w:val="BodyText"/>
              <w:spacing w:before="100" w:beforeAutospacing="1"/>
              <w:rPr>
                <w:rFonts w:ascii="Arial" w:hAnsi="Arial"/>
                <w:sz w:val="20"/>
                <w:lang w:bidi="x-none"/>
              </w:rPr>
            </w:pPr>
            <w:proofErr w:type="gramStart"/>
            <w:r w:rsidRPr="006152B7">
              <w:rPr>
                <w:rFonts w:ascii="Arial" w:hAnsi="Arial"/>
                <w:sz w:val="20"/>
                <w:lang w:bidi="x-none"/>
              </w:rPr>
              <w:t>xxxx</w:t>
            </w:r>
            <w:proofErr w:type="gramEnd"/>
          </w:p>
        </w:tc>
        <w:tc>
          <w:tcPr>
            <w:tcW w:w="8103" w:type="dxa"/>
            <w:shd w:val="clear" w:color="auto" w:fill="auto"/>
            <w:noWrap/>
            <w:vAlign w:val="bottom"/>
          </w:tcPr>
          <w:p w14:paraId="00EC0B2F" w14:textId="77777777" w:rsidR="000A4841" w:rsidRPr="006152B7" w:rsidRDefault="000A4841" w:rsidP="006152B7">
            <w:pPr>
              <w:pStyle w:val="BodyText"/>
              <w:spacing w:before="100" w:beforeAutospacing="1"/>
              <w:rPr>
                <w:rFonts w:ascii="Arial" w:hAnsi="Arial"/>
                <w:sz w:val="20"/>
                <w:lang w:bidi="x-none"/>
              </w:rPr>
            </w:pPr>
            <w:proofErr w:type="gramStart"/>
            <w:r w:rsidRPr="006152B7">
              <w:rPr>
                <w:rFonts w:ascii="Arial" w:hAnsi="Arial"/>
                <w:sz w:val="20"/>
                <w:lang w:bidi="x-none"/>
              </w:rPr>
              <w:t>lower</w:t>
            </w:r>
            <w:proofErr w:type="gramEnd"/>
            <w:r w:rsidRPr="006152B7">
              <w:rPr>
                <w:rFonts w:ascii="Arial" w:hAnsi="Arial"/>
                <w:sz w:val="20"/>
                <w:lang w:bidi="x-none"/>
              </w:rPr>
              <w:t>-case version of XXXX</w:t>
            </w:r>
          </w:p>
        </w:tc>
      </w:tr>
      <w:tr w:rsidR="000A4841" w:rsidRPr="00AE7B75" w14:paraId="4471FF58" w14:textId="77777777" w:rsidTr="006152B7">
        <w:trPr>
          <w:trHeight w:val="260"/>
        </w:trPr>
        <w:tc>
          <w:tcPr>
            <w:tcW w:w="1273" w:type="dxa"/>
            <w:shd w:val="clear" w:color="auto" w:fill="auto"/>
            <w:noWrap/>
            <w:vAlign w:val="bottom"/>
          </w:tcPr>
          <w:p w14:paraId="0FF5F2EB"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XXXX</w:t>
            </w:r>
          </w:p>
        </w:tc>
        <w:tc>
          <w:tcPr>
            <w:tcW w:w="8103" w:type="dxa"/>
            <w:shd w:val="clear" w:color="auto" w:fill="auto"/>
            <w:noWrap/>
            <w:vAlign w:val="bottom"/>
          </w:tcPr>
          <w:p w14:paraId="6974E494"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NWS (also GPM GV) 4-letter station ID (see Table</w:t>
            </w:r>
            <w:r>
              <w:rPr>
                <w:rFonts w:ascii="Arial" w:hAnsi="Arial"/>
                <w:sz w:val="20"/>
                <w:lang w:bidi="x-none"/>
              </w:rPr>
              <w:t>s</w:t>
            </w:r>
            <w:r w:rsidRPr="006152B7">
              <w:rPr>
                <w:rFonts w:ascii="Arial" w:hAnsi="Arial"/>
                <w:sz w:val="20"/>
                <w:lang w:bidi="x-none"/>
              </w:rPr>
              <w:t xml:space="preserve"> 1-1</w:t>
            </w:r>
            <w:r>
              <w:rPr>
                <w:rFonts w:ascii="Arial" w:hAnsi="Arial"/>
                <w:sz w:val="20"/>
                <w:lang w:bidi="x-none"/>
              </w:rPr>
              <w:t>, 4-3</w:t>
            </w:r>
            <w:r w:rsidRPr="006152B7">
              <w:rPr>
                <w:rFonts w:ascii="Arial" w:hAnsi="Arial"/>
                <w:sz w:val="20"/>
                <w:lang w:bidi="x-none"/>
              </w:rPr>
              <w:t>)</w:t>
            </w:r>
          </w:p>
        </w:tc>
      </w:tr>
      <w:tr w:rsidR="000A4841" w:rsidRPr="00AE7B75" w14:paraId="09EA0E5A" w14:textId="77777777" w:rsidTr="006152B7">
        <w:trPr>
          <w:trHeight w:val="260"/>
        </w:trPr>
        <w:tc>
          <w:tcPr>
            <w:tcW w:w="1273" w:type="dxa"/>
            <w:shd w:val="clear" w:color="auto" w:fill="auto"/>
            <w:noWrap/>
            <w:vAlign w:val="bottom"/>
          </w:tcPr>
          <w:p w14:paraId="645DBD4A"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YYMM</w:t>
            </w:r>
          </w:p>
        </w:tc>
        <w:tc>
          <w:tcPr>
            <w:tcW w:w="8103" w:type="dxa"/>
            <w:shd w:val="clear" w:color="auto" w:fill="auto"/>
            <w:noWrap/>
            <w:vAlign w:val="bottom"/>
          </w:tcPr>
          <w:p w14:paraId="7B33B66B"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2-digit year (YY) and month (MM)</w:t>
            </w:r>
          </w:p>
        </w:tc>
      </w:tr>
      <w:tr w:rsidR="000A4841" w:rsidRPr="00AE7B75" w14:paraId="3CD6DDF3" w14:textId="77777777" w:rsidTr="006152B7">
        <w:trPr>
          <w:trHeight w:val="260"/>
        </w:trPr>
        <w:tc>
          <w:tcPr>
            <w:tcW w:w="1273" w:type="dxa"/>
            <w:shd w:val="clear" w:color="auto" w:fill="auto"/>
            <w:noWrap/>
            <w:vAlign w:val="bottom"/>
          </w:tcPr>
          <w:p w14:paraId="73354053"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w:t>
            </w:r>
            <w:proofErr w:type="gramStart"/>
            <w:r w:rsidRPr="006152B7">
              <w:rPr>
                <w:rFonts w:ascii="Arial" w:hAnsi="Arial"/>
                <w:sz w:val="20"/>
                <w:lang w:bidi="x-none"/>
              </w:rPr>
              <w:t>YY]</w:t>
            </w:r>
            <w:proofErr w:type="gramEnd"/>
            <w:r w:rsidRPr="006152B7">
              <w:rPr>
                <w:rFonts w:ascii="Arial" w:hAnsi="Arial"/>
                <w:sz w:val="20"/>
                <w:lang w:bidi="x-none"/>
              </w:rPr>
              <w:t>YYMMDD</w:t>
            </w:r>
          </w:p>
        </w:tc>
        <w:tc>
          <w:tcPr>
            <w:tcW w:w="8103" w:type="dxa"/>
            <w:shd w:val="clear" w:color="auto" w:fill="auto"/>
            <w:noWrap/>
            <w:vAlign w:val="bottom"/>
          </w:tcPr>
          <w:p w14:paraId="5CF1A1BE"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2- or 4-digit year (YY or YYYY), month (MM), and day of month (DD)</w:t>
            </w:r>
          </w:p>
        </w:tc>
      </w:tr>
      <w:tr w:rsidR="000A4841" w:rsidRPr="00AE7B75" w14:paraId="73F5D909" w14:textId="77777777" w:rsidTr="006152B7">
        <w:trPr>
          <w:trHeight w:val="260"/>
        </w:trPr>
        <w:tc>
          <w:tcPr>
            <w:tcW w:w="1273" w:type="dxa"/>
            <w:shd w:val="clear" w:color="auto" w:fill="auto"/>
            <w:noWrap/>
            <w:vAlign w:val="bottom"/>
          </w:tcPr>
          <w:p w14:paraId="1A0D8AA5"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YYYY</w:t>
            </w:r>
          </w:p>
        </w:tc>
        <w:tc>
          <w:tcPr>
            <w:tcW w:w="8103" w:type="dxa"/>
            <w:shd w:val="clear" w:color="auto" w:fill="auto"/>
            <w:noWrap/>
            <w:vAlign w:val="bottom"/>
          </w:tcPr>
          <w:p w14:paraId="148CADD7"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4-digit year</w:t>
            </w:r>
          </w:p>
        </w:tc>
      </w:tr>
    </w:tbl>
    <w:p w14:paraId="3994167F" w14:textId="77777777" w:rsidR="000A4841" w:rsidRDefault="000A4841" w:rsidP="000A4841">
      <w:pPr>
        <w:pStyle w:val="BodyText"/>
      </w:pPr>
      <w:r w:rsidRPr="00EB1F34">
        <w:rPr>
          <w:b/>
        </w:rPr>
        <w:t>Note-1.</w:t>
      </w:r>
      <w:r>
        <w:t xml:space="preserve">  Files in the </w:t>
      </w:r>
      <w:r w:rsidRPr="00594AC7">
        <w:rPr>
          <w:b/>
        </w:rPr>
        <w:t>coincidence_table</w:t>
      </w:r>
      <w:r>
        <w:t xml:space="preserve"> directory are Daily Coincidence Table (CT) files from the TRMM Precipitation Processing Subsystem (PPS).  The tables contain the orbit number, date, time, distance, and direction of the TRMM orbital subtrack’s nearest </w:t>
      </w:r>
      <w:r>
        <w:lastRenderedPageBreak/>
        <w:t>approach to the ground radar sites configured for this purpose in the PPS.  The CT cutoff distance is 700 km.  Files in the form CT</w:t>
      </w:r>
      <w:r w:rsidRPr="00846808">
        <w:rPr>
          <w:b/>
          <w:i/>
        </w:rPr>
        <w:t>.YYMMDD.V</w:t>
      </w:r>
      <w:r>
        <w:t xml:space="preserve"> are the complete, original CT files from the PPS.  Those with the “</w:t>
      </w:r>
      <w:proofErr w:type="gramStart"/>
      <w:r>
        <w:t>.unl</w:t>
      </w:r>
      <w:proofErr w:type="gramEnd"/>
      <w:r>
        <w:t>” file extension contain CT data reformatted in a form to be loaded in the GPM GV PostgreSQL database, for only the ground radar sites used in the GPM Validation Network.  Older daily files are accumulated into monthly tar files (</w:t>
      </w:r>
      <w:r>
        <w:rPr>
          <w:rFonts w:ascii="Cambria" w:hAnsi="Cambria"/>
        </w:rPr>
        <w:t>CT</w:t>
      </w:r>
      <w:r w:rsidRPr="00846808">
        <w:rPr>
          <w:rFonts w:ascii="Cambria" w:hAnsi="Cambria"/>
          <w:b/>
          <w:i/>
        </w:rPr>
        <w:t>YYMM</w:t>
      </w:r>
      <w:r w:rsidRPr="00846808">
        <w:rPr>
          <w:rFonts w:ascii="Cambria" w:hAnsi="Cambria"/>
        </w:rPr>
        <w:t>archive.tar</w:t>
      </w:r>
      <w:r>
        <w:rPr>
          <w:rFonts w:ascii="Cambria" w:hAnsi="Cambria"/>
        </w:rPr>
        <w:t>.gz</w:t>
      </w:r>
      <w:r>
        <w:t>), compressed using gzip.</w:t>
      </w:r>
    </w:p>
    <w:p w14:paraId="012FD318" w14:textId="77777777" w:rsidR="000A4841" w:rsidRDefault="000A4841" w:rsidP="000A4841">
      <w:pPr>
        <w:pStyle w:val="BodyText"/>
      </w:pPr>
      <w:r w:rsidRPr="00EB1F34">
        <w:rPr>
          <w:b/>
        </w:rPr>
        <w:t>Note-2.</w:t>
      </w:r>
      <w:r>
        <w:t xml:space="preserve">  Files in the </w:t>
      </w:r>
      <w:r w:rsidRPr="00594AC7">
        <w:rPr>
          <w:b/>
        </w:rPr>
        <w:t>db_backup</w:t>
      </w:r>
      <w:r>
        <w:t xml:space="preserve"> directory contain a backup (dump) of the GPM VN’s PostgreSQL database ‘gpmgv’, created using the pg_dump utility, and compressed using gzip.  The latest dump of the database is in the file ‘</w:t>
      </w:r>
      <w:r w:rsidRPr="00603BE5">
        <w:rPr>
          <w:rFonts w:ascii="Cambria" w:hAnsi="Cambria"/>
        </w:rPr>
        <w:t>gpmgvDBdump.gz</w:t>
      </w:r>
      <w:r>
        <w:rPr>
          <w:rFonts w:ascii="Cambria" w:hAnsi="Cambria"/>
        </w:rPr>
        <w:t>’.  This file is renamed to ‘</w:t>
      </w:r>
      <w:r w:rsidRPr="00603BE5">
        <w:rPr>
          <w:rFonts w:ascii="Cambria" w:hAnsi="Cambria"/>
        </w:rPr>
        <w:t>gpmgvDBdump</w:t>
      </w:r>
      <w:r>
        <w:rPr>
          <w:rFonts w:ascii="Cambria" w:hAnsi="Cambria"/>
        </w:rPr>
        <w:t>.old</w:t>
      </w:r>
      <w:r w:rsidRPr="00603BE5">
        <w:rPr>
          <w:rFonts w:ascii="Cambria" w:hAnsi="Cambria"/>
        </w:rPr>
        <w:t>.gz</w:t>
      </w:r>
      <w:r>
        <w:rPr>
          <w:rFonts w:ascii="Cambria" w:hAnsi="Cambria"/>
        </w:rPr>
        <w:t>’ as each new backup is performed.  Only the current and previous dumps are retained.</w:t>
      </w:r>
    </w:p>
    <w:p w14:paraId="22C1E1BD" w14:textId="77777777" w:rsidR="000A4841" w:rsidRDefault="000A4841" w:rsidP="000A4841">
      <w:pPr>
        <w:pStyle w:val="BodyText"/>
      </w:pPr>
      <w:r w:rsidRPr="00EB1F34">
        <w:rPr>
          <w:b/>
        </w:rPr>
        <w:t>Note-3.</w:t>
      </w:r>
      <w:r>
        <w:t xml:space="preserve">  The files in under the top-level </w:t>
      </w:r>
      <w:r w:rsidRPr="00580DFF">
        <w:rPr>
          <w:b/>
        </w:rPr>
        <w:t>gv_radar</w:t>
      </w:r>
      <w:r>
        <w:t xml:space="preserve"> directory contain ground radar data in multiple file formats. These radar data come mostly from U.S. domestic WSR-88D radars, but data from other ground radars are also located in this directory structure. Files that fall under the high-level directory </w:t>
      </w:r>
      <w:r w:rsidRPr="00335B5B">
        <w:rPr>
          <w:b/>
        </w:rPr>
        <w:t>defaultQC_in</w:t>
      </w:r>
      <w:r>
        <w:t xml:space="preserve"> are from the KWAJ and WSR-88D radars, and have been subject to the default quality control processes within the TRMM GV. Files from the KWAJ and WSR-88D radars that fall under the higher-level directory </w:t>
      </w:r>
      <w:r w:rsidRPr="00335B5B">
        <w:rPr>
          <w:b/>
        </w:rPr>
        <w:t>finalQC_in</w:t>
      </w:r>
      <w:r>
        <w:t xml:space="preserve"> are those that were subject to both automated and human quality control. </w:t>
      </w:r>
    </w:p>
    <w:p w14:paraId="02FDD4F9" w14:textId="77777777" w:rsidR="000A4841" w:rsidRDefault="000A4841" w:rsidP="000A4841">
      <w:pPr>
        <w:pStyle w:val="BodyText"/>
      </w:pPr>
      <w:r>
        <w:t>Ground radar data in both directories (</w:t>
      </w:r>
      <w:r w:rsidRPr="00580DFF">
        <w:rPr>
          <w:b/>
        </w:rPr>
        <w:t>defaultQC_in</w:t>
      </w:r>
      <w:r>
        <w:t xml:space="preserve"> and </w:t>
      </w:r>
      <w:r w:rsidRPr="00580DFF">
        <w:rPr>
          <w:b/>
        </w:rPr>
        <w:t>finalQC_in</w:t>
      </w:r>
      <w:r>
        <w:t xml:space="preserve">) are organized into subdirectories in the following order:  (a) station ID, (b) file type, (c) year, and (d) month/day (except for the </w:t>
      </w:r>
      <w:r w:rsidRPr="00C062E8">
        <w:rPr>
          <w:b/>
        </w:rPr>
        <w:t>level_2</w:t>
      </w:r>
      <w:r>
        <w:t xml:space="preserve"> file type, where the lowest level directory is file_subtype/month).</w:t>
      </w:r>
    </w:p>
    <w:p w14:paraId="5EE0141B" w14:textId="0F84477F" w:rsidR="000A4841" w:rsidRDefault="000A4841" w:rsidP="000A4841">
      <w:pPr>
        <w:pStyle w:val="BodyText"/>
      </w:pPr>
      <w:r>
        <w:t xml:space="preserve">Files in the </w:t>
      </w:r>
      <w:r>
        <w:rPr>
          <w:b/>
        </w:rPr>
        <w:t>1C51</w:t>
      </w:r>
      <w:r>
        <w:t xml:space="preserve"> subdirectories contain a full volume scan of ground radar data in a Hierarchical Data Format-4 (HDF-4) file conforming to the TRMM 1C51 format and content. Each data file contains data for one ground radar volume </w:t>
      </w:r>
      <w:proofErr w:type="gramStart"/>
      <w:r>
        <w:t>scan</w:t>
      </w:r>
      <w:proofErr w:type="gramEnd"/>
      <w:r>
        <w:t>. Within the individual data file names, the fixed field “HDF” designates that this is a HDF file, and “</w:t>
      </w:r>
      <w:proofErr w:type="gramStart"/>
      <w:r>
        <w:t>.gz</w:t>
      </w:r>
      <w:proofErr w:type="gramEnd"/>
      <w:r>
        <w:t>” designates that this file has been compressed using gzip.</w:t>
      </w:r>
    </w:p>
    <w:p w14:paraId="5570487B" w14:textId="60B78DE1" w:rsidR="000A4841" w:rsidRDefault="000A4841" w:rsidP="000A4841">
      <w:pPr>
        <w:pStyle w:val="BodyText"/>
      </w:pPr>
      <w:r>
        <w:t xml:space="preserve">The files in the </w:t>
      </w:r>
      <w:r>
        <w:rPr>
          <w:b/>
        </w:rPr>
        <w:t>1CUF</w:t>
      </w:r>
      <w:r>
        <w:t xml:space="preserve"> subdirectories contain a full volume scan of ground radar data conforming to the “Universal Format” (UF) data format. Each data file contains data for one ground radar volume </w:t>
      </w:r>
      <w:proofErr w:type="gramStart"/>
      <w:r>
        <w:t>scan</w:t>
      </w:r>
      <w:proofErr w:type="gramEnd"/>
      <w:r>
        <w:t>. Within the individual data file names, the fixed field “uf “ designates that this is a radar file in Universal Format.</w:t>
      </w:r>
    </w:p>
    <w:p w14:paraId="4F9988B9" w14:textId="77777777" w:rsidR="000A4841" w:rsidRDefault="000A4841" w:rsidP="000A4841">
      <w:pPr>
        <w:pStyle w:val="BodyText"/>
      </w:pPr>
      <w:r>
        <w:t xml:space="preserve">Files in the </w:t>
      </w:r>
      <w:r w:rsidRPr="00594AC7">
        <w:rPr>
          <w:b/>
        </w:rPr>
        <w:t>images</w:t>
      </w:r>
      <w:r>
        <w:t xml:space="preserve"> subdirectories are Plan Position Indicator (PPI) display images of reflectivity and radial velocity from the ground radar, for selected elevation sweeps.  Files that fall under the high-level directory </w:t>
      </w:r>
      <w:r w:rsidRPr="00594AC7">
        <w:rPr>
          <w:b/>
        </w:rPr>
        <w:t>defaultQC_in</w:t>
      </w:r>
      <w:r>
        <w:t xml:space="preserve"> are those that were subject to the default quality control procedures. Files that fall under the higher-level directory </w:t>
      </w:r>
      <w:r w:rsidRPr="00594AC7">
        <w:rPr>
          <w:b/>
        </w:rPr>
        <w:t>finalQC_in</w:t>
      </w:r>
      <w:r>
        <w:t xml:space="preserve"> are those that were subject to both automated and human quality control. The variable fields q1-q7 in the individual file names document the quality control threshold values applied in the TRMM GV quality control procedures. Within the individual data file names, the fixed field “gif” designates that the image file is</w:t>
      </w:r>
      <w:r w:rsidRPr="00594AC7">
        <w:t xml:space="preserve"> </w:t>
      </w:r>
      <w:r>
        <w:t>in GIF format.</w:t>
      </w:r>
    </w:p>
    <w:p w14:paraId="501F0C94" w14:textId="77777777" w:rsidR="000A4841" w:rsidRDefault="000A4841" w:rsidP="000A4841">
      <w:pPr>
        <w:pStyle w:val="BodyText"/>
      </w:pPr>
      <w:r>
        <w:lastRenderedPageBreak/>
        <w:t xml:space="preserve">Files in the </w:t>
      </w:r>
      <w:r w:rsidRPr="00A43938">
        <w:rPr>
          <w:b/>
        </w:rPr>
        <w:t>raw</w:t>
      </w:r>
      <w:r>
        <w:t xml:space="preserve"> subdirectory are the original radar data files in their native format, as obtained from the data source.  For the WSR-88D sites, the files are in the NEXRAD Level-II archive format, not to be confused with the TRMM GV Level 2 gridded radar products in the </w:t>
      </w:r>
      <w:r w:rsidRPr="001052B3">
        <w:rPr>
          <w:b/>
        </w:rPr>
        <w:t>level_2</w:t>
      </w:r>
      <w:r>
        <w:t xml:space="preserve"> subdirectory.  Recent WSR-88D Level-II archive products are degraded from the Build 10 super-resolution format to the legacy Level-II archive format prior to quality control and ingest by the GPM VN prototype.  Each data file contains data for one ground radar volume </w:t>
      </w:r>
      <w:proofErr w:type="gramStart"/>
      <w:r>
        <w:t>scan</w:t>
      </w:r>
      <w:proofErr w:type="gramEnd"/>
      <w:r>
        <w:t>.</w:t>
      </w:r>
    </w:p>
    <w:p w14:paraId="52326EC5" w14:textId="77777777" w:rsidR="000A4841" w:rsidRDefault="000A4841" w:rsidP="000A4841">
      <w:pPr>
        <w:pStyle w:val="BodyText"/>
      </w:pPr>
      <w:r>
        <w:t xml:space="preserve">Files under the </w:t>
      </w:r>
      <w:r w:rsidRPr="001052B3">
        <w:rPr>
          <w:b/>
        </w:rPr>
        <w:t>level_2</w:t>
      </w:r>
      <w:r>
        <w:t xml:space="preserve"> subdirectory are three types of TRMM GV Level 2 gridded radar products: 2A-53, 2A-54, and 2A-55, with each type stored in separate lower-level subdirectories. Individual data files in this directory contain gridded ground radar data for both observed and derived variables, as documented </w:t>
      </w:r>
      <w:r w:rsidRPr="00B63F40">
        <w:rPr>
          <w:rFonts w:ascii="Cambria" w:hAnsi="Cambria"/>
        </w:rPr>
        <w:t xml:space="preserve">in </w:t>
      </w:r>
      <w:r w:rsidRPr="00B63F40">
        <w:rPr>
          <w:rFonts w:ascii="Cambria" w:hAnsi="Cambria"/>
          <w:i/>
          <w:szCs w:val="28"/>
        </w:rPr>
        <w:t>Interface Control Specification Between the TSDIS and the TSDIS Science User (TSU), Volume 4</w:t>
      </w:r>
      <w:proofErr w:type="gramStart"/>
      <w:r w:rsidRPr="00B63F40">
        <w:rPr>
          <w:rFonts w:ascii="Cambria" w:hAnsi="Cambria"/>
          <w:i/>
          <w:szCs w:val="28"/>
        </w:rPr>
        <w:t>;  File</w:t>
      </w:r>
      <w:proofErr w:type="gramEnd"/>
      <w:r w:rsidRPr="00B63F40">
        <w:rPr>
          <w:rFonts w:ascii="Cambria" w:hAnsi="Cambria"/>
          <w:i/>
          <w:szCs w:val="28"/>
        </w:rPr>
        <w:t xml:space="preserve"> Specifications for TRMM Products - Levels 2 and 3</w:t>
      </w:r>
      <w:r w:rsidRPr="00B63F40">
        <w:rPr>
          <w:rFonts w:ascii="Cambria" w:hAnsi="Cambria"/>
        </w:rPr>
        <w:t xml:space="preserve">. </w:t>
      </w:r>
      <w:r>
        <w:t xml:space="preserve"> The Level 2 products in the VN data set contain data for only one ground radar volume scan. For these products, a lowest-level, product/site/month-specific subdirectory naming convention needs to be described, as follows:</w:t>
      </w:r>
    </w:p>
    <w:p w14:paraId="73D04FB5" w14:textId="77777777" w:rsidR="000A4841" w:rsidRDefault="000A4841" w:rsidP="000A4841"/>
    <w:p w14:paraId="198ED249" w14:textId="77777777" w:rsidR="000A4841" w:rsidRPr="00854386" w:rsidRDefault="000A4841" w:rsidP="000A4841">
      <w:r w:rsidRPr="00854386">
        <w:t>/gvs_2A-5G-dc_XXXX_MM_YYYY</w:t>
      </w:r>
    </w:p>
    <w:p w14:paraId="1725F3FE" w14:textId="77777777" w:rsidR="000A4841" w:rsidRDefault="000A4841" w:rsidP="000A4841"/>
    <w:p w14:paraId="260E16F7" w14:textId="77777777" w:rsidR="000A4841" w:rsidRPr="00854386" w:rsidRDefault="000A4841" w:rsidP="000A4841">
      <w:proofErr w:type="gramStart"/>
      <w:r>
        <w:t>where</w:t>
      </w:r>
      <w:proofErr w:type="gramEnd"/>
      <w:r>
        <w:t>:</w:t>
      </w:r>
    </w:p>
    <w:p w14:paraId="0593C458" w14:textId="77777777" w:rsidR="000A4841" w:rsidRPr="00854386" w:rsidRDefault="000A4841" w:rsidP="000A4841">
      <w:r w:rsidRPr="00854386">
        <w:tab/>
      </w:r>
      <w:proofErr w:type="gramStart"/>
      <w:r w:rsidRPr="00854386">
        <w:t>gvs</w:t>
      </w:r>
      <w:proofErr w:type="gramEnd"/>
      <w:r w:rsidRPr="00854386">
        <w:t>_2A- is fixed text</w:t>
      </w:r>
    </w:p>
    <w:p w14:paraId="10E029CE" w14:textId="77777777" w:rsidR="000A4841" w:rsidRPr="00854386" w:rsidRDefault="000A4841" w:rsidP="000A4841">
      <w:r w:rsidRPr="00854386">
        <w:tab/>
        <w:t>5G = 2-digit product ID number (53, 54, or 55)</w:t>
      </w:r>
    </w:p>
    <w:p w14:paraId="02B08268" w14:textId="77777777" w:rsidR="000A4841" w:rsidRPr="00854386" w:rsidRDefault="000A4841" w:rsidP="000A4841">
      <w:r w:rsidRPr="00854386">
        <w:tab/>
        <w:t>-</w:t>
      </w:r>
      <w:proofErr w:type="gramStart"/>
      <w:r w:rsidRPr="00854386">
        <w:t>dc</w:t>
      </w:r>
      <w:proofErr w:type="gramEnd"/>
      <w:r w:rsidRPr="00854386">
        <w:t xml:space="preserve"> is fixed text</w:t>
      </w:r>
    </w:p>
    <w:p w14:paraId="48877698" w14:textId="0D20468B" w:rsidR="000A4841" w:rsidRPr="00854386" w:rsidRDefault="000A4841" w:rsidP="000A4841">
      <w:r w:rsidRPr="00854386">
        <w:tab/>
        <w:t xml:space="preserve">XXXX = 4-character </w:t>
      </w:r>
      <w:r>
        <w:t xml:space="preserve">TRMM GV </w:t>
      </w:r>
      <w:r w:rsidRPr="00854386">
        <w:t xml:space="preserve">radar station ID, see </w:t>
      </w:r>
      <w:r w:rsidRPr="006152B7">
        <w:t xml:space="preserve">Table </w:t>
      </w:r>
      <w:r>
        <w:t>4-3</w:t>
      </w:r>
    </w:p>
    <w:p w14:paraId="0FDD8283" w14:textId="77777777" w:rsidR="000A4841" w:rsidRPr="00854386" w:rsidRDefault="000A4841" w:rsidP="000A4841">
      <w:r w:rsidRPr="00854386">
        <w:tab/>
        <w:t>MM = 2-digit month</w:t>
      </w:r>
    </w:p>
    <w:p w14:paraId="3FE4852D" w14:textId="77777777" w:rsidR="000A4841" w:rsidRDefault="000A4841" w:rsidP="000A4841">
      <w:r w:rsidRPr="00854386">
        <w:tab/>
        <w:t>YYYY = 4-digit year</w:t>
      </w:r>
    </w:p>
    <w:p w14:paraId="3CD5E1EB" w14:textId="77777777" w:rsidR="000A4841" w:rsidRDefault="000A4841" w:rsidP="000A4841">
      <w:pPr>
        <w:pStyle w:val="BodyText"/>
      </w:pPr>
      <w:r w:rsidRPr="00EB1F34">
        <w:rPr>
          <w:b/>
        </w:rPr>
        <w:t>Note-4.</w:t>
      </w:r>
      <w:r>
        <w:t xml:space="preserve">  Files under the </w:t>
      </w:r>
      <w:r w:rsidRPr="00C062E8">
        <w:rPr>
          <w:b/>
        </w:rPr>
        <w:t>mosaicimages</w:t>
      </w:r>
      <w:r>
        <w:t xml:space="preserve"> directory are National Weather Service (NWS) WSR-88D national-scale radar mosaic images (RIDGE mosaics).  RIDGE national mosaics are produced every 10 minutes by the NWS.  Only those mosaics corresponding to the time of TRMM overpasses of the GPM Validation Network PR subset area in the southeastern U.S. are contained in the </w:t>
      </w:r>
      <w:r w:rsidRPr="00C062E8">
        <w:rPr>
          <w:b/>
        </w:rPr>
        <w:t>archivedmosaic</w:t>
      </w:r>
      <w:r>
        <w:t xml:space="preserve"> subdirectory.</w:t>
      </w:r>
    </w:p>
    <w:p w14:paraId="7448D4A7" w14:textId="77777777" w:rsidR="000A4841" w:rsidRDefault="000A4841" w:rsidP="000A4841">
      <w:pPr>
        <w:pStyle w:val="BodyText"/>
      </w:pPr>
      <w:r w:rsidRPr="00EB1F34">
        <w:rPr>
          <w:b/>
        </w:rPr>
        <w:t>Note-5.</w:t>
      </w:r>
      <w:r>
        <w:t xml:space="preserve">  The two types of files in the </w:t>
      </w:r>
      <w:r w:rsidRPr="00C062E8">
        <w:rPr>
          <w:b/>
        </w:rPr>
        <w:t>netcdf/geo_match</w:t>
      </w:r>
      <w:r>
        <w:t xml:space="preserve"> directory structure contain (1) geometrically-matched ground radar and TRMM Precipitation Radar (GRtpPR) data, and (2) geometrically matched ground radar and TRMM Microwave Imager (GRtoTMI) data, in netCDF format</w:t>
      </w:r>
      <w:r w:rsidRPr="00233A3B">
        <w:t xml:space="preserve"> </w:t>
      </w:r>
      <w:r>
        <w:t xml:space="preserve">as described above in Section 2 of the VN Data User’s Guide. Each file corresponds to single ground radar volume scan taken nearest in time to where a TRMM satellite orbit’s subtrack passes within 200 km of the ground radar during a “significant” rainfall event. </w:t>
      </w:r>
    </w:p>
    <w:p w14:paraId="2912F42B" w14:textId="2A3EE87D" w:rsidR="000A4841" w:rsidRDefault="000A4841" w:rsidP="000A4841">
      <w:pPr>
        <w:pStyle w:val="BodyText"/>
      </w:pPr>
      <w:r w:rsidRPr="00EB1F34">
        <w:rPr>
          <w:b/>
        </w:rPr>
        <w:t xml:space="preserve">Note-6.  </w:t>
      </w:r>
      <w:r>
        <w:t xml:space="preserve">The files in the </w:t>
      </w:r>
      <w:r w:rsidRPr="002D1678">
        <w:rPr>
          <w:b/>
        </w:rPr>
        <w:t>1</w:t>
      </w:r>
      <w:r>
        <w:rPr>
          <w:b/>
        </w:rPr>
        <w:t>C</w:t>
      </w:r>
      <w:r w:rsidRPr="002D1678">
        <w:rPr>
          <w:b/>
        </w:rPr>
        <w:t>21</w:t>
      </w:r>
      <w:r>
        <w:t xml:space="preserve"> directory contain TRMM PR 1C-21 data products in HDF-4 format. Each file corresponds to an either an orbital subset of the TRMM PR data, where the orbital subset falls within a specific geographical “bounding box” that encompasses one or more Validation Network ground radars; or PR data for a full orbit. The file naming convention varies by orbit subset or full orbit, as follows:</w:t>
      </w:r>
    </w:p>
    <w:p w14:paraId="572DE5DE" w14:textId="77777777" w:rsidR="000A4841" w:rsidRDefault="000A4841" w:rsidP="006152B7">
      <w:pPr>
        <w:pStyle w:val="BodyText"/>
        <w:pageBreakBefore/>
      </w:pPr>
    </w:p>
    <w:p w14:paraId="53CFD939" w14:textId="55210E0F" w:rsidR="000A4841" w:rsidRPr="00A03232" w:rsidRDefault="000A4841" w:rsidP="006152B7">
      <w:pPr>
        <w:rPr>
          <w:b/>
        </w:rPr>
      </w:pPr>
      <w:r w:rsidRPr="00854386">
        <w:rPr>
          <w:b/>
        </w:rPr>
        <w:t xml:space="preserve">Table </w:t>
      </w:r>
      <w:r>
        <w:rPr>
          <w:b/>
        </w:rPr>
        <w:t>4-</w:t>
      </w:r>
      <w:r w:rsidRPr="00854386">
        <w:rPr>
          <w:b/>
        </w:rPr>
        <w:t>2</w:t>
      </w:r>
      <w:r>
        <w:rPr>
          <w:b/>
        </w:rPr>
        <w:t xml:space="preserve">.  </w:t>
      </w:r>
      <w:r w:rsidRPr="006152B7">
        <w:t>Filename conventions for TRMM PR Orbit Subset Products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5" w:type="dxa"/>
          <w:left w:w="115" w:type="dxa"/>
          <w:bottom w:w="115" w:type="dxa"/>
          <w:right w:w="115" w:type="dxa"/>
        </w:tblCellMar>
        <w:tblLook w:val="00A0" w:firstRow="1" w:lastRow="0" w:firstColumn="1" w:lastColumn="0" w:noHBand="0" w:noVBand="0"/>
      </w:tblPr>
      <w:tblGrid>
        <w:gridCol w:w="4586"/>
        <w:gridCol w:w="4284"/>
      </w:tblGrid>
      <w:tr w:rsidR="000A4841" w:rsidRPr="00233A3B" w14:paraId="5F8D0783" w14:textId="77777777" w:rsidTr="006152B7">
        <w:tc>
          <w:tcPr>
            <w:tcW w:w="4698" w:type="dxa"/>
            <w:tcBorders>
              <w:right w:val="single" w:sz="4" w:space="0" w:color="FFFFFF"/>
            </w:tcBorders>
            <w:shd w:val="clear" w:color="auto" w:fill="000000"/>
          </w:tcPr>
          <w:p w14:paraId="67CD36FF" w14:textId="77777777" w:rsidR="000A4841" w:rsidRPr="006152B7" w:rsidRDefault="000A4841" w:rsidP="006152B7">
            <w:pPr>
              <w:pStyle w:val="BodyText"/>
              <w:spacing w:before="0"/>
              <w:jc w:val="center"/>
              <w:rPr>
                <w:rFonts w:ascii="Cambria" w:hAnsi="Cambria"/>
                <w:b/>
                <w:color w:val="FFFFFF"/>
                <w:lang w:bidi="x-none"/>
              </w:rPr>
            </w:pPr>
            <w:r w:rsidRPr="006152B7">
              <w:rPr>
                <w:rFonts w:ascii="Cambria" w:hAnsi="Cambria"/>
                <w:b/>
                <w:color w:val="FFFFFF"/>
                <w:lang w:bidi="x-none"/>
              </w:rPr>
              <w:t>Filename Convention</w:t>
            </w:r>
          </w:p>
        </w:tc>
        <w:tc>
          <w:tcPr>
            <w:tcW w:w="4878" w:type="dxa"/>
            <w:tcBorders>
              <w:left w:val="single" w:sz="4" w:space="0" w:color="FFFFFF"/>
            </w:tcBorders>
            <w:shd w:val="clear" w:color="auto" w:fill="000000"/>
          </w:tcPr>
          <w:p w14:paraId="46C3C5EE" w14:textId="77777777" w:rsidR="000A4841" w:rsidRPr="006152B7" w:rsidRDefault="000A4841" w:rsidP="006152B7">
            <w:pPr>
              <w:pStyle w:val="BodyText"/>
              <w:spacing w:before="0"/>
              <w:jc w:val="center"/>
              <w:rPr>
                <w:rFonts w:ascii="Cambria" w:hAnsi="Cambria" w:cs="Arial"/>
                <w:b/>
                <w:color w:val="FFFFFF"/>
                <w:szCs w:val="22"/>
                <w:lang w:bidi="x-none"/>
              </w:rPr>
            </w:pPr>
            <w:r w:rsidRPr="006152B7">
              <w:rPr>
                <w:rFonts w:ascii="Cambria" w:hAnsi="Cambria" w:cs="Arial"/>
                <w:b/>
                <w:color w:val="FFFFFF"/>
                <w:szCs w:val="22"/>
                <w:lang w:bidi="x-none"/>
              </w:rPr>
              <w:t>Description</w:t>
            </w:r>
          </w:p>
        </w:tc>
      </w:tr>
      <w:tr w:rsidR="000A4841" w:rsidRPr="00233A3B" w14:paraId="2A99E1AB" w14:textId="77777777" w:rsidTr="006152B7">
        <w:tc>
          <w:tcPr>
            <w:tcW w:w="4698" w:type="dxa"/>
          </w:tcPr>
          <w:p w14:paraId="40661471" w14:textId="77777777" w:rsidR="000A4841" w:rsidRDefault="000A4841" w:rsidP="000A4841">
            <w:pPr>
              <w:pStyle w:val="BodyText"/>
              <w:spacing w:before="0"/>
              <w:rPr>
                <w:rFonts w:ascii="Cambria" w:hAnsi="Cambria"/>
                <w:sz w:val="20"/>
                <w:lang w:bidi="x-none"/>
              </w:rPr>
            </w:pPr>
            <w:r w:rsidRPr="003E52B6">
              <w:rPr>
                <w:rFonts w:ascii="Cambria" w:hAnsi="Cambria"/>
                <w:sz w:val="20"/>
                <w:lang w:bidi="x-none"/>
              </w:rPr>
              <w:t>1C21_CSI</w:t>
            </w:r>
            <w:r w:rsidRPr="003E52B6">
              <w:rPr>
                <w:rFonts w:ascii="Cambria" w:hAnsi="Cambria"/>
                <w:b/>
                <w:i/>
                <w:sz w:val="20"/>
                <w:lang w:bidi="x-none"/>
              </w:rPr>
              <w:t>.YYMMDD</w:t>
            </w:r>
            <w:proofErr w:type="gramStart"/>
            <w:r w:rsidRPr="003E52B6">
              <w:rPr>
                <w:rFonts w:ascii="Cambria" w:hAnsi="Cambria"/>
                <w:b/>
                <w:i/>
                <w:sz w:val="20"/>
                <w:lang w:bidi="x-none"/>
              </w:rPr>
              <w:t>.#</w:t>
            </w:r>
            <w:proofErr w:type="gramEnd"/>
            <w:r w:rsidRPr="003E52B6">
              <w:rPr>
                <w:rFonts w:ascii="Cambria" w:hAnsi="Cambria"/>
                <w:b/>
                <w:i/>
                <w:sz w:val="20"/>
                <w:lang w:bidi="x-none"/>
              </w:rPr>
              <w:t>####.SSSS.V.</w:t>
            </w:r>
            <w:r w:rsidRPr="003E52B6">
              <w:rPr>
                <w:rFonts w:ascii="Cambria" w:hAnsi="Cambria"/>
                <w:sz w:val="20"/>
                <w:lang w:bidi="x-none"/>
              </w:rPr>
              <w:t>HDF.Z</w:t>
            </w:r>
          </w:p>
          <w:p w14:paraId="272B0373" w14:textId="77777777" w:rsidR="000A4841" w:rsidRPr="003E52B6" w:rsidRDefault="000A4841" w:rsidP="006152B7">
            <w:pPr>
              <w:pStyle w:val="BodyText"/>
              <w:spacing w:before="0"/>
              <w:rPr>
                <w:rFonts w:ascii="Cambria" w:hAnsi="Cambria"/>
                <w:sz w:val="20"/>
                <w:lang w:bidi="x-none"/>
              </w:rPr>
            </w:pPr>
            <w:r w:rsidRPr="003E52B6">
              <w:rPr>
                <w:rFonts w:ascii="Cambria" w:hAnsi="Cambria"/>
                <w:sz w:val="20"/>
                <w:lang w:bidi="x-none"/>
              </w:rPr>
              <w:t>1C21_CSI</w:t>
            </w:r>
            <w:r w:rsidRPr="003E52B6">
              <w:rPr>
                <w:rFonts w:ascii="Cambria" w:hAnsi="Cambria"/>
                <w:b/>
                <w:i/>
                <w:sz w:val="20"/>
                <w:lang w:bidi="x-none"/>
              </w:rPr>
              <w:t>.Y</w:t>
            </w:r>
            <w:r>
              <w:rPr>
                <w:rFonts w:ascii="Cambria" w:hAnsi="Cambria"/>
                <w:b/>
                <w:i/>
                <w:sz w:val="20"/>
                <w:lang w:bidi="x-none"/>
              </w:rPr>
              <w:t>YY</w:t>
            </w:r>
            <w:r w:rsidRPr="003E52B6">
              <w:rPr>
                <w:rFonts w:ascii="Cambria" w:hAnsi="Cambria"/>
                <w:b/>
                <w:i/>
                <w:sz w:val="20"/>
                <w:lang w:bidi="x-none"/>
              </w:rPr>
              <w:t>YMMDD</w:t>
            </w:r>
            <w:proofErr w:type="gramStart"/>
            <w:r w:rsidRPr="003E52B6">
              <w:rPr>
                <w:rFonts w:ascii="Cambria" w:hAnsi="Cambria"/>
                <w:b/>
                <w:i/>
                <w:sz w:val="20"/>
                <w:lang w:bidi="x-none"/>
              </w:rPr>
              <w:t>.#</w:t>
            </w:r>
            <w:proofErr w:type="gramEnd"/>
            <w:r w:rsidRPr="003E52B6">
              <w:rPr>
                <w:rFonts w:ascii="Cambria" w:hAnsi="Cambria"/>
                <w:b/>
                <w:i/>
                <w:sz w:val="20"/>
                <w:lang w:bidi="x-none"/>
              </w:rPr>
              <w:t>####.SSSS.V.</w:t>
            </w:r>
            <w:r w:rsidRPr="003E52B6">
              <w:rPr>
                <w:rFonts w:ascii="Cambria" w:hAnsi="Cambria"/>
                <w:sz w:val="20"/>
                <w:lang w:bidi="x-none"/>
              </w:rPr>
              <w:t>HDF.Z</w:t>
            </w:r>
          </w:p>
        </w:tc>
        <w:tc>
          <w:tcPr>
            <w:tcW w:w="4878" w:type="dxa"/>
          </w:tcPr>
          <w:p w14:paraId="383028CC" w14:textId="77777777" w:rsidR="000A4841" w:rsidRPr="000F29A5" w:rsidRDefault="000A4841" w:rsidP="006152B7">
            <w:pPr>
              <w:pStyle w:val="BodyText"/>
              <w:spacing w:before="0"/>
              <w:rPr>
                <w:rFonts w:ascii="Cambria" w:hAnsi="Cambria" w:cs="Arial"/>
                <w:sz w:val="20"/>
                <w:szCs w:val="22"/>
                <w:lang w:bidi="x-none"/>
              </w:rPr>
            </w:pPr>
            <w:r w:rsidRPr="003E52B6">
              <w:rPr>
                <w:rFonts w:ascii="Cambria" w:hAnsi="Cambria" w:cs="Arial"/>
                <w:sz w:val="20"/>
                <w:szCs w:val="22"/>
                <w:lang w:bidi="x-none"/>
              </w:rPr>
              <w:t xml:space="preserve">Satellite Coincidence Subsetted Intermediate (CSI) Data from the Goddard Earth Sciences Data and Information Center (DISC, formerly DAAC), for one ground validation site indicated by the field </w:t>
            </w:r>
            <w:r w:rsidRPr="003E52B6">
              <w:rPr>
                <w:rFonts w:ascii="Cambria" w:hAnsi="Cambria" w:cs="Arial"/>
                <w:b/>
                <w:sz w:val="20"/>
                <w:szCs w:val="22"/>
                <w:lang w:bidi="x-none"/>
              </w:rPr>
              <w:t>SSSS</w:t>
            </w:r>
            <w:r w:rsidRPr="003E52B6">
              <w:rPr>
                <w:rFonts w:ascii="Cambria" w:hAnsi="Cambria" w:cs="Arial"/>
                <w:sz w:val="20"/>
                <w:szCs w:val="22"/>
                <w:lang w:bidi="x-none"/>
              </w:rPr>
              <w:t>.</w:t>
            </w:r>
          </w:p>
        </w:tc>
      </w:tr>
      <w:tr w:rsidR="000A4841" w:rsidRPr="00233A3B" w14:paraId="47C0D6EC" w14:textId="77777777" w:rsidTr="006152B7">
        <w:tc>
          <w:tcPr>
            <w:tcW w:w="4698" w:type="dxa"/>
          </w:tcPr>
          <w:p w14:paraId="6C732281" w14:textId="77777777" w:rsidR="000A4841" w:rsidRDefault="000A4841" w:rsidP="006152B7">
            <w:pPr>
              <w:pStyle w:val="BodyText"/>
              <w:spacing w:before="0"/>
              <w:rPr>
                <w:rFonts w:ascii="Cambria" w:hAnsi="Cambria"/>
                <w:sz w:val="20"/>
                <w:lang w:bidi="x-none"/>
              </w:rPr>
            </w:pPr>
            <w:r w:rsidRPr="003E52B6">
              <w:rPr>
                <w:rFonts w:ascii="Cambria" w:hAnsi="Cambria"/>
                <w:sz w:val="20"/>
                <w:lang w:bidi="x-none"/>
              </w:rPr>
              <w:t>1C21_GPM_KMA</w:t>
            </w:r>
            <w:r w:rsidRPr="003E52B6">
              <w:rPr>
                <w:rFonts w:ascii="Cambria" w:hAnsi="Cambria"/>
                <w:b/>
                <w:i/>
                <w:sz w:val="20"/>
                <w:lang w:bidi="x-none"/>
              </w:rPr>
              <w:t>.YYMMDD</w:t>
            </w:r>
            <w:proofErr w:type="gramStart"/>
            <w:r w:rsidRPr="003E52B6">
              <w:rPr>
                <w:rFonts w:ascii="Cambria" w:hAnsi="Cambria"/>
                <w:b/>
                <w:i/>
                <w:sz w:val="20"/>
                <w:lang w:bidi="x-none"/>
              </w:rPr>
              <w:t>.#</w:t>
            </w:r>
            <w:proofErr w:type="gramEnd"/>
            <w:r w:rsidRPr="003E52B6">
              <w:rPr>
                <w:rFonts w:ascii="Cambria" w:hAnsi="Cambria"/>
                <w:b/>
                <w:i/>
                <w:sz w:val="20"/>
                <w:lang w:bidi="x-none"/>
              </w:rPr>
              <w:t>####.V.</w:t>
            </w:r>
            <w:r w:rsidRPr="003E52B6">
              <w:rPr>
                <w:rFonts w:ascii="Cambria" w:hAnsi="Cambria"/>
                <w:sz w:val="20"/>
                <w:lang w:bidi="x-none"/>
              </w:rPr>
              <w:t>HDF</w:t>
            </w:r>
          </w:p>
          <w:p w14:paraId="17FF9059" w14:textId="77777777" w:rsidR="000A4841" w:rsidRPr="003E52B6" w:rsidRDefault="000A4841" w:rsidP="006152B7">
            <w:pPr>
              <w:pStyle w:val="BodyText"/>
              <w:spacing w:before="0"/>
              <w:rPr>
                <w:rFonts w:ascii="Cambria" w:hAnsi="Cambria"/>
                <w:sz w:val="20"/>
                <w:lang w:bidi="x-none"/>
              </w:rPr>
            </w:pPr>
            <w:r>
              <w:rPr>
                <w:rFonts w:ascii="Cambria" w:hAnsi="Cambria"/>
                <w:sz w:val="20"/>
                <w:lang w:bidi="x-none"/>
              </w:rPr>
              <w:t>1C21.</w:t>
            </w:r>
            <w:r w:rsidRPr="006152B7">
              <w:rPr>
                <w:rFonts w:ascii="Cambria" w:hAnsi="Cambria"/>
                <w:b/>
                <w:i/>
                <w:sz w:val="20"/>
                <w:lang w:bidi="x-none"/>
              </w:rPr>
              <w:t>YYYYMMDD</w:t>
            </w:r>
            <w:proofErr w:type="gramStart"/>
            <w:r w:rsidRPr="006152B7">
              <w:rPr>
                <w:rFonts w:ascii="Cambria" w:hAnsi="Cambria"/>
                <w:b/>
                <w:i/>
                <w:sz w:val="20"/>
                <w:lang w:bidi="x-none"/>
              </w:rPr>
              <w:t>.#</w:t>
            </w:r>
            <w:proofErr w:type="gramEnd"/>
            <w:r w:rsidRPr="006152B7">
              <w:rPr>
                <w:rFonts w:ascii="Cambria" w:hAnsi="Cambria"/>
                <w:b/>
                <w:i/>
                <w:sz w:val="20"/>
                <w:lang w:bidi="x-none"/>
              </w:rPr>
              <w:t>####.V</w:t>
            </w:r>
            <w:r>
              <w:rPr>
                <w:rFonts w:ascii="Cambria" w:hAnsi="Cambria"/>
                <w:sz w:val="20"/>
                <w:lang w:bidi="x-none"/>
              </w:rPr>
              <w:t>.GPM_KMA.hdf.gz</w:t>
            </w:r>
          </w:p>
        </w:tc>
        <w:tc>
          <w:tcPr>
            <w:tcW w:w="4878" w:type="dxa"/>
          </w:tcPr>
          <w:p w14:paraId="425165F2" w14:textId="77777777" w:rsidR="000A4841" w:rsidRPr="003E52B6" w:rsidRDefault="000A4841" w:rsidP="006152B7">
            <w:pPr>
              <w:pStyle w:val="BodyText"/>
              <w:spacing w:before="0"/>
              <w:rPr>
                <w:rFonts w:ascii="Cambria" w:hAnsi="Cambria"/>
                <w:sz w:val="20"/>
                <w:lang w:bidi="x-none"/>
              </w:rPr>
            </w:pPr>
            <w:r w:rsidRPr="003E52B6">
              <w:rPr>
                <w:rFonts w:ascii="Cambria" w:hAnsi="Cambria"/>
                <w:sz w:val="20"/>
                <w:lang w:bidi="x-none"/>
              </w:rPr>
              <w:t xml:space="preserve">PR subset data from the TRMM PPS for the custom </w:t>
            </w:r>
            <w:r w:rsidRPr="003E52B6">
              <w:rPr>
                <w:rFonts w:ascii="Cambria" w:hAnsi="Cambria"/>
                <w:b/>
                <w:sz w:val="20"/>
                <w:lang w:bidi="x-none"/>
              </w:rPr>
              <w:t>GPM_KMA</w:t>
            </w:r>
            <w:r w:rsidRPr="003E52B6">
              <w:rPr>
                <w:rFonts w:ascii="Cambria" w:hAnsi="Cambria"/>
                <w:sz w:val="20"/>
                <w:lang w:bidi="x-none"/>
              </w:rPr>
              <w:t xml:space="preserve"> subset area defined for the Korean radars.</w:t>
            </w:r>
          </w:p>
        </w:tc>
      </w:tr>
      <w:tr w:rsidR="000A4841" w:rsidRPr="00233A3B" w14:paraId="6B08748F" w14:textId="77777777" w:rsidTr="006152B7">
        <w:tc>
          <w:tcPr>
            <w:tcW w:w="4698" w:type="dxa"/>
          </w:tcPr>
          <w:p w14:paraId="4C01E5B0" w14:textId="77777777" w:rsidR="000A4841" w:rsidRDefault="000A4841" w:rsidP="006152B7">
            <w:pPr>
              <w:pStyle w:val="BodyText"/>
              <w:spacing w:before="0"/>
              <w:rPr>
                <w:rFonts w:ascii="Cambria" w:hAnsi="Cambria"/>
                <w:sz w:val="20"/>
                <w:lang w:bidi="x-none"/>
              </w:rPr>
            </w:pPr>
            <w:r w:rsidRPr="003E52B6">
              <w:rPr>
                <w:rFonts w:ascii="Cambria" w:hAnsi="Cambria"/>
                <w:sz w:val="20"/>
                <w:lang w:bidi="x-none"/>
              </w:rPr>
              <w:t>1C21</w:t>
            </w:r>
            <w:r w:rsidRPr="003E52B6">
              <w:rPr>
                <w:rFonts w:ascii="Cambria" w:hAnsi="Cambria"/>
                <w:b/>
                <w:i/>
                <w:sz w:val="20"/>
                <w:lang w:bidi="x-none"/>
              </w:rPr>
              <w:t>.YYMMDD</w:t>
            </w:r>
            <w:proofErr w:type="gramStart"/>
            <w:r w:rsidRPr="003E52B6">
              <w:rPr>
                <w:rFonts w:ascii="Cambria" w:hAnsi="Cambria"/>
                <w:b/>
                <w:i/>
                <w:sz w:val="20"/>
                <w:lang w:bidi="x-none"/>
              </w:rPr>
              <w:t>.#</w:t>
            </w:r>
            <w:proofErr w:type="gramEnd"/>
            <w:r w:rsidRPr="003E52B6">
              <w:rPr>
                <w:rFonts w:ascii="Cambria" w:hAnsi="Cambria"/>
                <w:b/>
                <w:i/>
                <w:sz w:val="20"/>
                <w:lang w:bidi="x-none"/>
              </w:rPr>
              <w:t>####.V.</w:t>
            </w:r>
            <w:r w:rsidRPr="003E52B6">
              <w:rPr>
                <w:rFonts w:ascii="Cambria" w:hAnsi="Cambria"/>
                <w:sz w:val="20"/>
                <w:lang w:bidi="x-none"/>
              </w:rPr>
              <w:t>sub-GPMGV1.hdf.gz</w:t>
            </w:r>
          </w:p>
          <w:p w14:paraId="7FD5757D" w14:textId="77777777" w:rsidR="000A4841" w:rsidRPr="003E52B6" w:rsidRDefault="000A4841" w:rsidP="006152B7">
            <w:pPr>
              <w:pStyle w:val="BodyText"/>
              <w:spacing w:before="0"/>
              <w:rPr>
                <w:rFonts w:ascii="Cambria" w:hAnsi="Cambria"/>
                <w:sz w:val="20"/>
                <w:lang w:bidi="x-none"/>
              </w:rPr>
            </w:pPr>
            <w:r>
              <w:rPr>
                <w:rFonts w:ascii="Cambria" w:hAnsi="Cambria"/>
                <w:sz w:val="20"/>
                <w:lang w:bidi="x-none"/>
              </w:rPr>
              <w:t>1C21.</w:t>
            </w:r>
            <w:r w:rsidRPr="006152B7">
              <w:rPr>
                <w:rFonts w:ascii="Cambria" w:hAnsi="Cambria"/>
                <w:b/>
                <w:i/>
                <w:sz w:val="20"/>
                <w:lang w:bidi="x-none"/>
              </w:rPr>
              <w:t>YYYYMMDD</w:t>
            </w:r>
            <w:proofErr w:type="gramStart"/>
            <w:r w:rsidRPr="006152B7">
              <w:rPr>
                <w:rFonts w:ascii="Cambria" w:hAnsi="Cambria"/>
                <w:b/>
                <w:i/>
                <w:sz w:val="20"/>
                <w:lang w:bidi="x-none"/>
              </w:rPr>
              <w:t>.#</w:t>
            </w:r>
            <w:proofErr w:type="gramEnd"/>
            <w:r w:rsidRPr="006152B7">
              <w:rPr>
                <w:rFonts w:ascii="Cambria" w:hAnsi="Cambria"/>
                <w:b/>
                <w:i/>
                <w:sz w:val="20"/>
                <w:lang w:bidi="x-none"/>
              </w:rPr>
              <w:t>####.V</w:t>
            </w:r>
            <w:r>
              <w:rPr>
                <w:rFonts w:ascii="Cambria" w:hAnsi="Cambria"/>
                <w:sz w:val="20"/>
                <w:lang w:bidi="x-none"/>
              </w:rPr>
              <w:t>.sub-GPMGV1.hdf.gz</w:t>
            </w:r>
          </w:p>
        </w:tc>
        <w:tc>
          <w:tcPr>
            <w:tcW w:w="4878" w:type="dxa"/>
          </w:tcPr>
          <w:p w14:paraId="3B093379" w14:textId="77777777" w:rsidR="000A4841" w:rsidRPr="003E52B6" w:rsidRDefault="000A4841" w:rsidP="006152B7">
            <w:pPr>
              <w:pStyle w:val="BodyText"/>
              <w:spacing w:before="0"/>
              <w:rPr>
                <w:rFonts w:ascii="Cambria" w:hAnsi="Cambria"/>
                <w:sz w:val="20"/>
                <w:lang w:bidi="x-none"/>
              </w:rPr>
            </w:pPr>
            <w:r w:rsidRPr="003E52B6">
              <w:rPr>
                <w:rFonts w:ascii="Cambria" w:hAnsi="Cambria"/>
                <w:sz w:val="20"/>
                <w:lang w:bidi="x-none"/>
              </w:rPr>
              <w:t xml:space="preserve">PR subset data from the TRMM PPS for the custom </w:t>
            </w:r>
            <w:r w:rsidRPr="003E52B6">
              <w:rPr>
                <w:rFonts w:ascii="Cambria" w:hAnsi="Cambria"/>
                <w:b/>
                <w:sz w:val="20"/>
                <w:lang w:bidi="x-none"/>
              </w:rPr>
              <w:t>sub-GPMGV1</w:t>
            </w:r>
            <w:r w:rsidRPr="003E52B6">
              <w:rPr>
                <w:rFonts w:ascii="Cambria" w:hAnsi="Cambria"/>
                <w:sz w:val="20"/>
                <w:lang w:bidi="x-none"/>
              </w:rPr>
              <w:t xml:space="preserve"> subset area defined for the southeastern U.S. radars.</w:t>
            </w:r>
          </w:p>
        </w:tc>
      </w:tr>
      <w:tr w:rsidR="000A4841" w:rsidRPr="00233A3B" w14:paraId="7F07A30E" w14:textId="77777777" w:rsidTr="006152B7">
        <w:tc>
          <w:tcPr>
            <w:tcW w:w="4698" w:type="dxa"/>
          </w:tcPr>
          <w:p w14:paraId="3E6C765B" w14:textId="77777777" w:rsidR="000A4841" w:rsidRPr="003E52B6" w:rsidRDefault="000A4841" w:rsidP="006152B7">
            <w:pPr>
              <w:pStyle w:val="BodyText"/>
              <w:spacing w:before="0"/>
              <w:rPr>
                <w:rFonts w:ascii="Cambria" w:hAnsi="Cambria"/>
                <w:sz w:val="20"/>
                <w:lang w:bidi="x-none"/>
              </w:rPr>
            </w:pPr>
            <w:r w:rsidRPr="003E52B6">
              <w:rPr>
                <w:rFonts w:ascii="Cambria" w:hAnsi="Cambria"/>
                <w:sz w:val="20"/>
                <w:lang w:bidi="x-none"/>
              </w:rPr>
              <w:t>1C21</w:t>
            </w:r>
            <w:r w:rsidRPr="003E52B6">
              <w:rPr>
                <w:rFonts w:ascii="Cambria" w:hAnsi="Cambria"/>
                <w:b/>
                <w:i/>
                <w:sz w:val="20"/>
                <w:lang w:bidi="x-none"/>
              </w:rPr>
              <w:t>.YYMMDD</w:t>
            </w:r>
            <w:proofErr w:type="gramStart"/>
            <w:r w:rsidRPr="003E52B6">
              <w:rPr>
                <w:rFonts w:ascii="Cambria" w:hAnsi="Cambria"/>
                <w:b/>
                <w:i/>
                <w:sz w:val="20"/>
                <w:lang w:bidi="x-none"/>
              </w:rPr>
              <w:t>.#</w:t>
            </w:r>
            <w:proofErr w:type="gramEnd"/>
            <w:r w:rsidRPr="003E52B6">
              <w:rPr>
                <w:rFonts w:ascii="Cambria" w:hAnsi="Cambria"/>
                <w:b/>
                <w:i/>
                <w:sz w:val="20"/>
                <w:lang w:bidi="x-none"/>
              </w:rPr>
              <w:t>####.V.</w:t>
            </w:r>
            <w:r w:rsidRPr="003E52B6">
              <w:rPr>
                <w:rFonts w:ascii="Cambria" w:hAnsi="Cambria"/>
                <w:sz w:val="20"/>
                <w:lang w:bidi="x-none"/>
              </w:rPr>
              <w:t>HDF.Z</w:t>
            </w:r>
          </w:p>
        </w:tc>
        <w:tc>
          <w:tcPr>
            <w:tcW w:w="4878" w:type="dxa"/>
          </w:tcPr>
          <w:p w14:paraId="620543D1" w14:textId="77777777" w:rsidR="000A4841" w:rsidRPr="003E52B6" w:rsidRDefault="000A4841" w:rsidP="006152B7">
            <w:pPr>
              <w:pStyle w:val="BodyText"/>
              <w:spacing w:before="0"/>
              <w:rPr>
                <w:rFonts w:ascii="Cambria" w:hAnsi="Cambria"/>
                <w:sz w:val="20"/>
                <w:lang w:bidi="x-none"/>
              </w:rPr>
            </w:pPr>
            <w:r w:rsidRPr="003E52B6">
              <w:rPr>
                <w:rFonts w:ascii="Cambria" w:hAnsi="Cambria" w:cs="Arial"/>
                <w:sz w:val="20"/>
                <w:szCs w:val="22"/>
                <w:lang w:bidi="x-none"/>
              </w:rPr>
              <w:t>Data for a full orbit, from the Goddard DISC</w:t>
            </w:r>
          </w:p>
        </w:tc>
      </w:tr>
    </w:tbl>
    <w:p w14:paraId="63075322" w14:textId="77777777" w:rsidR="000A4841" w:rsidRDefault="000A4841" w:rsidP="000A4841">
      <w:pPr>
        <w:pStyle w:val="BodyText"/>
      </w:pPr>
      <w:r>
        <w:t>Data values from variables within the 1C-21 data are extracted for inclusion in the VN match</w:t>
      </w:r>
      <w:r>
        <w:noBreakHyphen/>
        <w:t>up data files. The 1C-21 data are therefore one component of the “raw” PR data from which the PR-GR VN matchup data products are generated.</w:t>
      </w:r>
    </w:p>
    <w:p w14:paraId="2B0D33B8" w14:textId="77777777" w:rsidR="000A4841" w:rsidRDefault="000A4841" w:rsidP="000A4841">
      <w:pPr>
        <w:pStyle w:val="BodyText"/>
      </w:pPr>
      <w:r>
        <w:t xml:space="preserve">The files in the </w:t>
      </w:r>
      <w:r w:rsidRPr="002D1678">
        <w:rPr>
          <w:b/>
        </w:rPr>
        <w:t>2</w:t>
      </w:r>
      <w:r>
        <w:rPr>
          <w:b/>
        </w:rPr>
        <w:t>A1</w:t>
      </w:r>
      <w:r w:rsidRPr="002D1678">
        <w:rPr>
          <w:b/>
        </w:rPr>
        <w:t>2</w:t>
      </w:r>
      <w:r>
        <w:t xml:space="preserve"> directory contain TRMM TMI 2A-12 data products in HDF-4 format. Event though this is a TMI not a PR product, the data are stored under the same </w:t>
      </w:r>
      <w:r w:rsidRPr="006152B7">
        <w:rPr>
          <w:b/>
        </w:rPr>
        <w:t>prsubsets/</w:t>
      </w:r>
      <w:r>
        <w:t xml:space="preserve"> parent directory.  The orbit subset and file naming conventions follow that used </w:t>
      </w:r>
      <w:proofErr w:type="gramStart"/>
      <w:r>
        <w:t>by the 1C-21 product</w:t>
      </w:r>
      <w:proofErr w:type="gramEnd"/>
      <w:r>
        <w:t xml:space="preserve"> (see Table 4-2), but with the file name prefixed by 2A12 in place of 1C21.</w:t>
      </w:r>
      <w:r w:rsidRPr="00BB1B3C">
        <w:t xml:space="preserve"> </w:t>
      </w:r>
      <w:r>
        <w:t xml:space="preserve">The 2A-12 data are the sole component of “raw” TMI data from which the TMI-GR VN matchup data products are generated.  There are no </w:t>
      </w:r>
      <w:r w:rsidRPr="006152B7">
        <w:rPr>
          <w:b/>
        </w:rPr>
        <w:t>GPM_KMA</w:t>
      </w:r>
      <w:r>
        <w:t xml:space="preserve"> subset data files for the </w:t>
      </w:r>
      <w:proofErr w:type="gramStart"/>
      <w:r>
        <w:t>2A-12 product</w:t>
      </w:r>
      <w:proofErr w:type="gramEnd"/>
      <w:r>
        <w:t xml:space="preserve"> type.</w:t>
      </w:r>
    </w:p>
    <w:p w14:paraId="3485D0B1" w14:textId="70252CF6" w:rsidR="000A4841" w:rsidRDefault="000A4841" w:rsidP="000A4841">
      <w:pPr>
        <w:pStyle w:val="BodyText"/>
      </w:pPr>
      <w:r>
        <w:t xml:space="preserve">The files in the </w:t>
      </w:r>
      <w:r w:rsidRPr="002D1678">
        <w:rPr>
          <w:b/>
        </w:rPr>
        <w:t>2</w:t>
      </w:r>
      <w:r>
        <w:rPr>
          <w:b/>
        </w:rPr>
        <w:t>A</w:t>
      </w:r>
      <w:r w:rsidRPr="002D1678">
        <w:rPr>
          <w:b/>
        </w:rPr>
        <w:t>23</w:t>
      </w:r>
      <w:r>
        <w:t xml:space="preserve"> directory contain TRMM PR 2A-23 data products in HDF-4 format. The orbit subset and file naming conventions follow that used </w:t>
      </w:r>
      <w:proofErr w:type="gramStart"/>
      <w:r>
        <w:t>by the 1C-21 product</w:t>
      </w:r>
      <w:proofErr w:type="gramEnd"/>
      <w:r>
        <w:t xml:space="preserve"> (see Table 4-2), but with the file name prefixed by 2A23 in place of 1C21.</w:t>
      </w:r>
      <w:r w:rsidRPr="00BB1B3C">
        <w:t xml:space="preserve"> </w:t>
      </w:r>
      <w:r>
        <w:t>The 2A-23 data are the second component of “raw” PR data from which the PR-GR VN matchup data products are generated.</w:t>
      </w:r>
    </w:p>
    <w:p w14:paraId="0CA3EEA5" w14:textId="5D3ADF90" w:rsidR="000A4841" w:rsidRDefault="000A4841" w:rsidP="000A4841">
      <w:pPr>
        <w:pStyle w:val="BodyText"/>
      </w:pPr>
      <w:r>
        <w:t xml:space="preserve">The files in the </w:t>
      </w:r>
      <w:r w:rsidRPr="002D1678">
        <w:rPr>
          <w:b/>
        </w:rPr>
        <w:t>2</w:t>
      </w:r>
      <w:r>
        <w:rPr>
          <w:b/>
        </w:rPr>
        <w:t>A</w:t>
      </w:r>
      <w:r w:rsidRPr="002D1678">
        <w:rPr>
          <w:b/>
        </w:rPr>
        <w:t>2</w:t>
      </w:r>
      <w:r>
        <w:rPr>
          <w:b/>
        </w:rPr>
        <w:t>5</w:t>
      </w:r>
      <w:r>
        <w:t xml:space="preserve"> directory contain TRMM PR 2A-25 data products in HDF-4 format. The orbit subset and file naming conventions follow that used </w:t>
      </w:r>
      <w:proofErr w:type="gramStart"/>
      <w:r>
        <w:t>by the 1C-21 product</w:t>
      </w:r>
      <w:proofErr w:type="gramEnd"/>
      <w:r>
        <w:t xml:space="preserve"> (see Table 4-2), but with the file name prefixed by 2A25 in place of 1C21.</w:t>
      </w:r>
      <w:r w:rsidRPr="00BB1B3C">
        <w:t xml:space="preserve"> </w:t>
      </w:r>
      <w:r>
        <w:t>The 2A-23 data are the third component of “raw” PR data from which the PR-GR VN matchup data products are generated.</w:t>
      </w:r>
    </w:p>
    <w:p w14:paraId="0806E957" w14:textId="369F7D71" w:rsidR="000A4841" w:rsidRDefault="000A4841" w:rsidP="000A4841">
      <w:pPr>
        <w:pStyle w:val="BodyText"/>
      </w:pPr>
      <w:r>
        <w:t xml:space="preserve">The files in the </w:t>
      </w:r>
      <w:r>
        <w:rPr>
          <w:b/>
        </w:rPr>
        <w:t>2B31</w:t>
      </w:r>
      <w:r>
        <w:t xml:space="preserve"> directory contain TRMM PR 2B-31 data products in HDF-4 format. The orbit subset and file naming conventions follow that used </w:t>
      </w:r>
      <w:proofErr w:type="gramStart"/>
      <w:r>
        <w:t>by the 1C-21 product</w:t>
      </w:r>
      <w:proofErr w:type="gramEnd"/>
      <w:r>
        <w:t xml:space="preserve"> (see Table 4-2), but with the file name prefixed by 2B31 in place of 1C21.</w:t>
      </w:r>
      <w:r w:rsidRPr="00BB1B3C">
        <w:t xml:space="preserve"> </w:t>
      </w:r>
      <w:r>
        <w:t xml:space="preserve">Where available, </w:t>
      </w:r>
      <w:r>
        <w:lastRenderedPageBreak/>
        <w:t>the 2B-31 data are the fourth component of “raw” PR data from which the PR-GR VN matchup data products are generated, but are optional to the matchup processing.</w:t>
      </w:r>
    </w:p>
    <w:p w14:paraId="0C326754" w14:textId="1F9C21A2" w:rsidR="000A4841" w:rsidRDefault="000A4841" w:rsidP="000A4841">
      <w:pPr>
        <w:pStyle w:val="BodyText"/>
      </w:pPr>
      <w:r>
        <w:t xml:space="preserve">Note that the datestamp convention changed from </w:t>
      </w:r>
      <w:r w:rsidRPr="006152B7">
        <w:rPr>
          <w:b/>
          <w:i/>
        </w:rPr>
        <w:t>YYMMDD</w:t>
      </w:r>
      <w:r>
        <w:t xml:space="preserve"> to </w:t>
      </w:r>
      <w:r w:rsidRPr="006152B7">
        <w:rPr>
          <w:b/>
          <w:i/>
        </w:rPr>
        <w:t>YYYYMMDD</w:t>
      </w:r>
      <w:r>
        <w:t xml:space="preserve"> from Version 6 to Version 7 files.</w:t>
      </w:r>
    </w:p>
    <w:p w14:paraId="04B2C840" w14:textId="4BDE1E47" w:rsidR="000A4841" w:rsidRDefault="00192334" w:rsidP="000A4841">
      <w:pPr>
        <w:pStyle w:val="BodyText"/>
      </w:pPr>
      <w:r w:rsidRPr="006152B7">
        <w:rPr>
          <w:b/>
        </w:rPr>
        <w:t>Note-7.</w:t>
      </w:r>
      <w:r>
        <w:t xml:space="preserve">  The filename convention for the 1CUF files changed beginning with the inclusion of dual-polarimetric variables in the data files.  Prior to the dual-pol upgrade, the name convention followed the </w:t>
      </w:r>
      <w:r w:rsidRPr="00480981">
        <w:rPr>
          <w:b/>
          <w:i/>
        </w:rPr>
        <w:t>YYMMDD.N.TTTT.V.hhmm</w:t>
      </w:r>
      <w:r w:rsidRPr="00854386">
        <w:t>.uf.gz</w:t>
      </w:r>
      <w:r>
        <w:t xml:space="preserve"> pattern.  After the upgrade</w:t>
      </w:r>
      <w:r w:rsidR="009D0E88">
        <w:t xml:space="preserve"> and once TRMM GV began to include the dual-polarization data variables in the files</w:t>
      </w:r>
      <w:r>
        <w:t xml:space="preserve">, the name convention changes to the </w:t>
      </w:r>
      <w:r w:rsidRPr="009169BB">
        <w:rPr>
          <w:b/>
          <w:i/>
        </w:rPr>
        <w:t>XXXX_YYYY_MMDD_hhmmss</w:t>
      </w:r>
      <w:r w:rsidR="00135F61">
        <w:t>.uf.gz pattern.</w:t>
      </w:r>
      <w:r>
        <w:t xml:space="preserve"> </w:t>
      </w:r>
      <w:r w:rsidR="00135F61">
        <w:t xml:space="preserve"> The dual-polarization file names include the NWS site identifiers (XXXX field) in the 1CUF file names and directory trees, such that</w:t>
      </w:r>
      <w:r>
        <w:t xml:space="preserve"> the TRMM GV site IDs for the WSR-88D sites </w:t>
      </w:r>
      <w:r w:rsidR="00135F61">
        <w:t xml:space="preserve">(Table 4-3) </w:t>
      </w:r>
      <w:r>
        <w:t>are no longer used in the 1CUF file names.</w:t>
      </w:r>
      <w:r w:rsidR="009D0E88">
        <w:t xml:space="preserve">  The date of the changeover to dual-polarization data files differs by site.</w:t>
      </w:r>
    </w:p>
    <w:p w14:paraId="773C88AE" w14:textId="3800A71D" w:rsidR="00352E27" w:rsidRDefault="00352E27" w:rsidP="000A4841">
      <w:pPr>
        <w:pStyle w:val="BodyText"/>
      </w:pPr>
      <w:r w:rsidRPr="00D0715C">
        <w:rPr>
          <w:b/>
        </w:rPr>
        <w:t>Note-8.</w:t>
      </w:r>
      <w:r>
        <w:t xml:space="preserve">  The data structure under the </w:t>
      </w:r>
      <w:r w:rsidRPr="00D0715C">
        <w:rPr>
          <w:b/>
        </w:rPr>
        <w:t>prsubsets</w:t>
      </w:r>
      <w:r>
        <w:t xml:space="preserve"> directory applies to TRMM </w:t>
      </w:r>
      <w:r w:rsidR="004E15EA">
        <w:t xml:space="preserve">data ingested by the GPM Validation Network </w:t>
      </w:r>
      <w:r>
        <w:t>prior to the launch of GPM</w:t>
      </w:r>
      <w:r w:rsidR="004E15EA">
        <w:t xml:space="preserve">.  A new data structure </w:t>
      </w:r>
      <w:r w:rsidR="00D0715C">
        <w:t xml:space="preserve">and file naming convention </w:t>
      </w:r>
      <w:r w:rsidR="004E15EA">
        <w:t xml:space="preserve">for TRMM data has been put into place for data beginning in March 2014.  See </w:t>
      </w:r>
      <w:r w:rsidR="00D0715C">
        <w:t xml:space="preserve">Section 4 of </w:t>
      </w:r>
      <w:r w:rsidR="004E15EA">
        <w:t xml:space="preserve">the </w:t>
      </w:r>
      <w:r w:rsidR="004E15EA" w:rsidRPr="00D0715C">
        <w:rPr>
          <w:i/>
          <w:u w:val="single"/>
        </w:rPr>
        <w:t xml:space="preserve">Validation Network Data </w:t>
      </w:r>
      <w:r w:rsidR="00C86F5A">
        <w:rPr>
          <w:i/>
          <w:u w:val="single"/>
        </w:rPr>
        <w:t xml:space="preserve">Product </w:t>
      </w:r>
      <w:r w:rsidR="004E15EA" w:rsidRPr="00D0715C">
        <w:rPr>
          <w:i/>
          <w:u w:val="single"/>
        </w:rPr>
        <w:t>User’s Guide</w:t>
      </w:r>
      <w:r w:rsidR="00C86F5A">
        <w:rPr>
          <w:i/>
          <w:u w:val="single"/>
        </w:rPr>
        <w:t>, Volume 2 - GPM Data Products</w:t>
      </w:r>
      <w:r w:rsidR="004E15EA">
        <w:t xml:space="preserve"> for a description of this directory structure.</w:t>
      </w:r>
    </w:p>
    <w:p w14:paraId="59B904B5" w14:textId="77777777" w:rsidR="00192334" w:rsidRDefault="00192334" w:rsidP="000A4841">
      <w:pPr>
        <w:pStyle w:val="BodyText"/>
      </w:pPr>
    </w:p>
    <w:p w14:paraId="29F67C35" w14:textId="77777777" w:rsidR="00135F61" w:rsidRDefault="00135F61">
      <w:pPr>
        <w:suppressAutoHyphens w:val="0"/>
        <w:rPr>
          <w:rFonts w:eastAsia="Times"/>
          <w:b/>
          <w:color w:val="000000"/>
        </w:rPr>
      </w:pPr>
      <w:r>
        <w:rPr>
          <w:b/>
        </w:rPr>
        <w:br w:type="page"/>
      </w:r>
    </w:p>
    <w:p w14:paraId="7007B8AB" w14:textId="77777777" w:rsidR="000A4841" w:rsidRDefault="000A4841" w:rsidP="006152B7">
      <w:pPr>
        <w:pStyle w:val="BodyText"/>
        <w:ind w:left="432" w:hanging="432"/>
      </w:pPr>
      <w:r w:rsidRPr="006152B7">
        <w:rPr>
          <w:b/>
        </w:rPr>
        <w:lastRenderedPageBreak/>
        <w:t>Table 4-3.</w:t>
      </w:r>
      <w:r>
        <w:t xml:space="preserve">  Mapping between VN radar site identifiers and</w:t>
      </w:r>
      <w:r w:rsidRPr="00854386">
        <w:t xml:space="preserve"> TRMM </w:t>
      </w:r>
      <w:r>
        <w:t>GV radar site identifiers.  Sites where the two identifiers differ are shown in italics.</w:t>
      </w:r>
    </w:p>
    <w:p w14:paraId="734479E5" w14:textId="77777777" w:rsidR="000A4841" w:rsidRPr="006152B7" w:rsidRDefault="000A4841" w:rsidP="006152B7">
      <w:pPr>
        <w:rPr>
          <w:b/>
        </w:rPr>
      </w:pPr>
    </w:p>
    <w:tbl>
      <w:tblPr>
        <w:tblW w:w="0" w:type="auto"/>
        <w:jc w:val="center"/>
        <w:tblBorders>
          <w:top w:val="single" w:sz="8"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29" w:type="dxa"/>
          <w:left w:w="115" w:type="dxa"/>
          <w:bottom w:w="29" w:type="dxa"/>
          <w:right w:w="115" w:type="dxa"/>
        </w:tblCellMar>
        <w:tblLook w:val="0000" w:firstRow="0" w:lastRow="0" w:firstColumn="0" w:lastColumn="0" w:noHBand="0" w:noVBand="0"/>
      </w:tblPr>
      <w:tblGrid>
        <w:gridCol w:w="1530"/>
        <w:gridCol w:w="2880"/>
      </w:tblGrid>
      <w:tr w:rsidR="000A4841" w14:paraId="6A32E159" w14:textId="77777777" w:rsidTr="006152B7">
        <w:trPr>
          <w:cantSplit/>
          <w:trHeight w:val="300"/>
          <w:tblHeader/>
          <w:jc w:val="center"/>
        </w:trPr>
        <w:tc>
          <w:tcPr>
            <w:tcW w:w="1530" w:type="dxa"/>
            <w:tcBorders>
              <w:top w:val="single" w:sz="8" w:space="0" w:color="000000"/>
              <w:right w:val="single" w:sz="2" w:space="0" w:color="FFFFFF"/>
            </w:tcBorders>
            <w:shd w:val="clear" w:color="auto" w:fill="000000"/>
            <w:vAlign w:val="bottom"/>
          </w:tcPr>
          <w:p w14:paraId="2505371C" w14:textId="77777777" w:rsidR="000A4841" w:rsidRPr="006152B7" w:rsidRDefault="000A4841">
            <w:pPr>
              <w:snapToGrid w:val="0"/>
              <w:jc w:val="center"/>
              <w:rPr>
                <w:b/>
                <w:color w:val="FFFFFF"/>
                <w:lang w:bidi="x-none"/>
              </w:rPr>
            </w:pPr>
            <w:r w:rsidRPr="006152B7">
              <w:rPr>
                <w:b/>
                <w:color w:val="FFFFFF"/>
                <w:lang w:bidi="x-none"/>
              </w:rPr>
              <w:t>VN Site ID</w:t>
            </w:r>
          </w:p>
        </w:tc>
        <w:tc>
          <w:tcPr>
            <w:tcW w:w="2880" w:type="dxa"/>
            <w:tcBorders>
              <w:top w:val="single" w:sz="8" w:space="0" w:color="000000"/>
              <w:left w:val="single" w:sz="2" w:space="0" w:color="FFFFFF"/>
            </w:tcBorders>
            <w:shd w:val="clear" w:color="auto" w:fill="000000"/>
            <w:vAlign w:val="bottom"/>
          </w:tcPr>
          <w:p w14:paraId="541FFCD2" w14:textId="77777777" w:rsidR="000A4841" w:rsidRPr="006152B7" w:rsidRDefault="000A4841">
            <w:pPr>
              <w:snapToGrid w:val="0"/>
              <w:jc w:val="center"/>
              <w:rPr>
                <w:b/>
                <w:color w:val="FFFFFF"/>
                <w:lang w:bidi="x-none"/>
              </w:rPr>
            </w:pPr>
            <w:r w:rsidRPr="006152B7">
              <w:rPr>
                <w:b/>
                <w:color w:val="FFFFFF"/>
                <w:lang w:bidi="x-none"/>
              </w:rPr>
              <w:t>TRMM GV Site ID</w:t>
            </w:r>
          </w:p>
        </w:tc>
      </w:tr>
      <w:tr w:rsidR="000A4841" w14:paraId="55B9D2F6" w14:textId="77777777" w:rsidTr="006152B7">
        <w:trPr>
          <w:cantSplit/>
          <w:trHeight w:val="300"/>
          <w:jc w:val="center"/>
        </w:trPr>
        <w:tc>
          <w:tcPr>
            <w:tcW w:w="1530" w:type="dxa"/>
            <w:vAlign w:val="bottom"/>
          </w:tcPr>
          <w:p w14:paraId="3CFC041A" w14:textId="77777777" w:rsidR="000A4841" w:rsidRPr="006152B7" w:rsidRDefault="000A4841" w:rsidP="006152B7">
            <w:pPr>
              <w:snapToGrid w:val="0"/>
              <w:ind w:left="64"/>
              <w:jc w:val="center"/>
              <w:rPr>
                <w:i/>
                <w:lang w:bidi="x-none"/>
              </w:rPr>
            </w:pPr>
            <w:r w:rsidRPr="006152B7">
              <w:rPr>
                <w:i/>
                <w:lang w:bidi="x-none"/>
              </w:rPr>
              <w:t>KAMX</w:t>
            </w:r>
          </w:p>
        </w:tc>
        <w:tc>
          <w:tcPr>
            <w:tcW w:w="2880" w:type="dxa"/>
            <w:vAlign w:val="bottom"/>
          </w:tcPr>
          <w:p w14:paraId="2B361B16" w14:textId="77777777" w:rsidR="000A4841" w:rsidRPr="006152B7" w:rsidRDefault="000A4841" w:rsidP="006152B7">
            <w:pPr>
              <w:snapToGrid w:val="0"/>
              <w:ind w:firstLine="162"/>
              <w:jc w:val="center"/>
              <w:rPr>
                <w:i/>
                <w:color w:val="000000"/>
                <w:lang w:bidi="x-none"/>
              </w:rPr>
            </w:pPr>
            <w:r w:rsidRPr="006152B7">
              <w:rPr>
                <w:i/>
                <w:lang w:bidi="x-none"/>
              </w:rPr>
              <w:t>MIAM</w:t>
            </w:r>
          </w:p>
        </w:tc>
      </w:tr>
      <w:tr w:rsidR="000A4841" w14:paraId="3EE6D01C" w14:textId="77777777" w:rsidTr="006152B7">
        <w:trPr>
          <w:cantSplit/>
          <w:trHeight w:val="300"/>
          <w:jc w:val="center"/>
        </w:trPr>
        <w:tc>
          <w:tcPr>
            <w:tcW w:w="1530" w:type="dxa"/>
            <w:vAlign w:val="bottom"/>
          </w:tcPr>
          <w:p w14:paraId="54DF1B81" w14:textId="77777777" w:rsidR="000A4841" w:rsidRPr="009B415E" w:rsidRDefault="000A4841" w:rsidP="006152B7">
            <w:pPr>
              <w:snapToGrid w:val="0"/>
              <w:ind w:left="64"/>
              <w:jc w:val="center"/>
              <w:rPr>
                <w:lang w:bidi="x-none"/>
              </w:rPr>
            </w:pPr>
            <w:r w:rsidRPr="009B415E">
              <w:rPr>
                <w:lang w:bidi="x-none"/>
              </w:rPr>
              <w:t>KBMX</w:t>
            </w:r>
          </w:p>
        </w:tc>
        <w:tc>
          <w:tcPr>
            <w:tcW w:w="2880" w:type="dxa"/>
            <w:vAlign w:val="bottom"/>
          </w:tcPr>
          <w:p w14:paraId="0E2F1289" w14:textId="77777777" w:rsidR="000A4841" w:rsidRPr="009B415E" w:rsidRDefault="000A4841" w:rsidP="006152B7">
            <w:pPr>
              <w:snapToGrid w:val="0"/>
              <w:ind w:firstLine="162"/>
              <w:jc w:val="center"/>
              <w:rPr>
                <w:color w:val="000000"/>
                <w:lang w:bidi="x-none"/>
              </w:rPr>
            </w:pPr>
            <w:r w:rsidRPr="009B415E">
              <w:rPr>
                <w:lang w:bidi="x-none"/>
              </w:rPr>
              <w:t>KBMX</w:t>
            </w:r>
          </w:p>
        </w:tc>
      </w:tr>
      <w:tr w:rsidR="000A4841" w14:paraId="3FEEBB3B" w14:textId="77777777" w:rsidTr="006152B7">
        <w:trPr>
          <w:cantSplit/>
          <w:trHeight w:val="300"/>
          <w:jc w:val="center"/>
        </w:trPr>
        <w:tc>
          <w:tcPr>
            <w:tcW w:w="1530" w:type="dxa"/>
            <w:vAlign w:val="bottom"/>
          </w:tcPr>
          <w:p w14:paraId="37CAA0CF" w14:textId="77777777" w:rsidR="000A4841" w:rsidRPr="009B415E" w:rsidRDefault="000A4841" w:rsidP="006152B7">
            <w:pPr>
              <w:snapToGrid w:val="0"/>
              <w:ind w:left="64"/>
              <w:jc w:val="center"/>
              <w:rPr>
                <w:lang w:bidi="x-none"/>
              </w:rPr>
            </w:pPr>
            <w:r w:rsidRPr="009B415E">
              <w:rPr>
                <w:lang w:bidi="x-none"/>
              </w:rPr>
              <w:t>KBRO</w:t>
            </w:r>
          </w:p>
        </w:tc>
        <w:tc>
          <w:tcPr>
            <w:tcW w:w="2880" w:type="dxa"/>
            <w:vAlign w:val="bottom"/>
          </w:tcPr>
          <w:p w14:paraId="7387E87B" w14:textId="77777777" w:rsidR="000A4841" w:rsidRPr="009B415E" w:rsidRDefault="000A4841" w:rsidP="006152B7">
            <w:pPr>
              <w:snapToGrid w:val="0"/>
              <w:ind w:firstLine="162"/>
              <w:jc w:val="center"/>
              <w:rPr>
                <w:color w:val="000000"/>
                <w:lang w:bidi="x-none"/>
              </w:rPr>
            </w:pPr>
            <w:r w:rsidRPr="009B415E">
              <w:rPr>
                <w:lang w:bidi="x-none"/>
              </w:rPr>
              <w:t>KBRO</w:t>
            </w:r>
          </w:p>
        </w:tc>
      </w:tr>
      <w:tr w:rsidR="000A4841" w14:paraId="2361BBB0" w14:textId="77777777" w:rsidTr="006152B7">
        <w:trPr>
          <w:cantSplit/>
          <w:trHeight w:val="300"/>
          <w:jc w:val="center"/>
        </w:trPr>
        <w:tc>
          <w:tcPr>
            <w:tcW w:w="1530" w:type="dxa"/>
            <w:vAlign w:val="bottom"/>
          </w:tcPr>
          <w:p w14:paraId="4491ACB6" w14:textId="77777777" w:rsidR="000A4841" w:rsidRPr="009B415E" w:rsidRDefault="000A4841" w:rsidP="006152B7">
            <w:pPr>
              <w:snapToGrid w:val="0"/>
              <w:ind w:left="64"/>
              <w:jc w:val="center"/>
              <w:rPr>
                <w:lang w:bidi="x-none"/>
              </w:rPr>
            </w:pPr>
            <w:r w:rsidRPr="009B415E">
              <w:rPr>
                <w:lang w:bidi="x-none"/>
              </w:rPr>
              <w:t>KBYX</w:t>
            </w:r>
          </w:p>
        </w:tc>
        <w:tc>
          <w:tcPr>
            <w:tcW w:w="2880" w:type="dxa"/>
            <w:vAlign w:val="bottom"/>
          </w:tcPr>
          <w:p w14:paraId="239B99A3" w14:textId="77777777" w:rsidR="000A4841" w:rsidRPr="009B415E" w:rsidRDefault="000A4841" w:rsidP="006152B7">
            <w:pPr>
              <w:snapToGrid w:val="0"/>
              <w:ind w:firstLine="162"/>
              <w:jc w:val="center"/>
              <w:rPr>
                <w:color w:val="000000"/>
                <w:lang w:bidi="x-none"/>
              </w:rPr>
            </w:pPr>
            <w:r w:rsidRPr="009B415E">
              <w:rPr>
                <w:lang w:bidi="x-none"/>
              </w:rPr>
              <w:t>KBYX</w:t>
            </w:r>
          </w:p>
        </w:tc>
      </w:tr>
      <w:tr w:rsidR="000A4841" w14:paraId="71C4205A" w14:textId="77777777" w:rsidTr="006152B7">
        <w:trPr>
          <w:cantSplit/>
          <w:trHeight w:val="300"/>
          <w:jc w:val="center"/>
        </w:trPr>
        <w:tc>
          <w:tcPr>
            <w:tcW w:w="1530" w:type="dxa"/>
            <w:vAlign w:val="bottom"/>
          </w:tcPr>
          <w:p w14:paraId="776A0EA0" w14:textId="77777777" w:rsidR="000A4841" w:rsidRPr="009B415E" w:rsidRDefault="000A4841" w:rsidP="006152B7">
            <w:pPr>
              <w:snapToGrid w:val="0"/>
              <w:ind w:left="64"/>
              <w:jc w:val="center"/>
              <w:rPr>
                <w:lang w:bidi="x-none"/>
              </w:rPr>
            </w:pPr>
            <w:r w:rsidRPr="009B415E">
              <w:rPr>
                <w:lang w:bidi="x-none"/>
              </w:rPr>
              <w:t>KCLX</w:t>
            </w:r>
          </w:p>
        </w:tc>
        <w:tc>
          <w:tcPr>
            <w:tcW w:w="2880" w:type="dxa"/>
            <w:vAlign w:val="bottom"/>
          </w:tcPr>
          <w:p w14:paraId="3ABFF91A" w14:textId="77777777" w:rsidR="000A4841" w:rsidRPr="009B415E" w:rsidRDefault="000A4841" w:rsidP="006152B7">
            <w:pPr>
              <w:snapToGrid w:val="0"/>
              <w:ind w:firstLine="162"/>
              <w:jc w:val="center"/>
              <w:rPr>
                <w:color w:val="000000"/>
                <w:lang w:bidi="x-none"/>
              </w:rPr>
            </w:pPr>
            <w:r w:rsidRPr="009B415E">
              <w:rPr>
                <w:lang w:bidi="x-none"/>
              </w:rPr>
              <w:t>KCLX</w:t>
            </w:r>
          </w:p>
        </w:tc>
      </w:tr>
      <w:tr w:rsidR="000A4841" w14:paraId="6EBAF316" w14:textId="77777777" w:rsidTr="006152B7">
        <w:trPr>
          <w:cantSplit/>
          <w:trHeight w:val="300"/>
          <w:jc w:val="center"/>
        </w:trPr>
        <w:tc>
          <w:tcPr>
            <w:tcW w:w="1530" w:type="dxa"/>
            <w:vAlign w:val="bottom"/>
          </w:tcPr>
          <w:p w14:paraId="0C1A0898" w14:textId="77777777" w:rsidR="000A4841" w:rsidRPr="009B415E" w:rsidRDefault="000A4841" w:rsidP="006152B7">
            <w:pPr>
              <w:snapToGrid w:val="0"/>
              <w:ind w:left="64"/>
              <w:jc w:val="center"/>
              <w:rPr>
                <w:lang w:bidi="x-none"/>
              </w:rPr>
            </w:pPr>
            <w:r w:rsidRPr="009B415E">
              <w:rPr>
                <w:lang w:bidi="x-none"/>
              </w:rPr>
              <w:t>KCRP</w:t>
            </w:r>
          </w:p>
        </w:tc>
        <w:tc>
          <w:tcPr>
            <w:tcW w:w="2880" w:type="dxa"/>
            <w:vAlign w:val="bottom"/>
          </w:tcPr>
          <w:p w14:paraId="5DC87846" w14:textId="77777777" w:rsidR="000A4841" w:rsidRPr="009B415E" w:rsidRDefault="000A4841" w:rsidP="006152B7">
            <w:pPr>
              <w:snapToGrid w:val="0"/>
              <w:ind w:firstLine="162"/>
              <w:jc w:val="center"/>
              <w:rPr>
                <w:color w:val="000000"/>
                <w:lang w:bidi="x-none"/>
              </w:rPr>
            </w:pPr>
            <w:r w:rsidRPr="009B415E">
              <w:rPr>
                <w:lang w:bidi="x-none"/>
              </w:rPr>
              <w:t>KCRP</w:t>
            </w:r>
          </w:p>
        </w:tc>
      </w:tr>
      <w:tr w:rsidR="000A4841" w14:paraId="24D7AA29" w14:textId="77777777" w:rsidTr="006152B7">
        <w:trPr>
          <w:cantSplit/>
          <w:trHeight w:val="300"/>
          <w:jc w:val="center"/>
        </w:trPr>
        <w:tc>
          <w:tcPr>
            <w:tcW w:w="1530" w:type="dxa"/>
            <w:vAlign w:val="bottom"/>
          </w:tcPr>
          <w:p w14:paraId="150C9525" w14:textId="77777777" w:rsidR="000A4841" w:rsidRPr="009B415E" w:rsidRDefault="000A4841" w:rsidP="006152B7">
            <w:pPr>
              <w:snapToGrid w:val="0"/>
              <w:ind w:left="64"/>
              <w:jc w:val="center"/>
              <w:rPr>
                <w:lang w:bidi="x-none"/>
              </w:rPr>
            </w:pPr>
            <w:r w:rsidRPr="009B415E">
              <w:rPr>
                <w:lang w:bidi="x-none"/>
              </w:rPr>
              <w:t>KDGX</w:t>
            </w:r>
          </w:p>
        </w:tc>
        <w:tc>
          <w:tcPr>
            <w:tcW w:w="2880" w:type="dxa"/>
            <w:vAlign w:val="bottom"/>
          </w:tcPr>
          <w:p w14:paraId="1EC2738D" w14:textId="77777777" w:rsidR="000A4841" w:rsidRPr="009B415E" w:rsidRDefault="000A4841" w:rsidP="006152B7">
            <w:pPr>
              <w:snapToGrid w:val="0"/>
              <w:ind w:firstLine="162"/>
              <w:jc w:val="center"/>
              <w:rPr>
                <w:lang w:bidi="x-none"/>
              </w:rPr>
            </w:pPr>
            <w:r w:rsidRPr="009B415E">
              <w:rPr>
                <w:lang w:bidi="x-none"/>
              </w:rPr>
              <w:t>KDGX</w:t>
            </w:r>
          </w:p>
        </w:tc>
      </w:tr>
      <w:tr w:rsidR="000A4841" w14:paraId="3518953B" w14:textId="77777777" w:rsidTr="006152B7">
        <w:trPr>
          <w:cantSplit/>
          <w:trHeight w:val="300"/>
          <w:jc w:val="center"/>
        </w:trPr>
        <w:tc>
          <w:tcPr>
            <w:tcW w:w="1530" w:type="dxa"/>
            <w:vAlign w:val="bottom"/>
          </w:tcPr>
          <w:p w14:paraId="00A7BABE" w14:textId="77777777" w:rsidR="000A4841" w:rsidRPr="009B415E" w:rsidRDefault="000A4841" w:rsidP="006152B7">
            <w:pPr>
              <w:snapToGrid w:val="0"/>
              <w:ind w:left="64"/>
              <w:jc w:val="center"/>
              <w:rPr>
                <w:lang w:bidi="x-none"/>
              </w:rPr>
            </w:pPr>
            <w:r w:rsidRPr="009B415E">
              <w:rPr>
                <w:lang w:bidi="x-none"/>
              </w:rPr>
              <w:t>KEVX</w:t>
            </w:r>
          </w:p>
        </w:tc>
        <w:tc>
          <w:tcPr>
            <w:tcW w:w="2880" w:type="dxa"/>
            <w:vAlign w:val="bottom"/>
          </w:tcPr>
          <w:p w14:paraId="3DB3C851" w14:textId="77777777" w:rsidR="000A4841" w:rsidRPr="009B415E" w:rsidRDefault="000A4841" w:rsidP="006152B7">
            <w:pPr>
              <w:snapToGrid w:val="0"/>
              <w:ind w:firstLine="162"/>
              <w:jc w:val="center"/>
              <w:rPr>
                <w:color w:val="000000"/>
                <w:lang w:bidi="x-none"/>
              </w:rPr>
            </w:pPr>
            <w:r w:rsidRPr="009B415E">
              <w:rPr>
                <w:lang w:bidi="x-none"/>
              </w:rPr>
              <w:t>KEVX</w:t>
            </w:r>
          </w:p>
        </w:tc>
      </w:tr>
      <w:tr w:rsidR="000A4841" w14:paraId="2E1BD3CF" w14:textId="77777777" w:rsidTr="006152B7">
        <w:trPr>
          <w:cantSplit/>
          <w:trHeight w:val="300"/>
          <w:jc w:val="center"/>
        </w:trPr>
        <w:tc>
          <w:tcPr>
            <w:tcW w:w="1530" w:type="dxa"/>
            <w:vAlign w:val="bottom"/>
          </w:tcPr>
          <w:p w14:paraId="0B21DA85" w14:textId="77777777" w:rsidR="000A4841" w:rsidRPr="009B415E" w:rsidRDefault="000A4841" w:rsidP="006152B7">
            <w:pPr>
              <w:snapToGrid w:val="0"/>
              <w:ind w:left="64"/>
              <w:jc w:val="center"/>
              <w:rPr>
                <w:lang w:bidi="x-none"/>
              </w:rPr>
            </w:pPr>
            <w:r w:rsidRPr="009B415E">
              <w:rPr>
                <w:lang w:bidi="x-none"/>
              </w:rPr>
              <w:t>KFWS</w:t>
            </w:r>
          </w:p>
        </w:tc>
        <w:tc>
          <w:tcPr>
            <w:tcW w:w="2880" w:type="dxa"/>
            <w:vAlign w:val="bottom"/>
          </w:tcPr>
          <w:p w14:paraId="2CC8CAE1" w14:textId="77777777" w:rsidR="000A4841" w:rsidRPr="009B415E" w:rsidRDefault="000A4841" w:rsidP="006152B7">
            <w:pPr>
              <w:snapToGrid w:val="0"/>
              <w:ind w:firstLine="162"/>
              <w:jc w:val="center"/>
              <w:rPr>
                <w:color w:val="000000"/>
                <w:lang w:bidi="x-none"/>
              </w:rPr>
            </w:pPr>
            <w:r w:rsidRPr="009B415E">
              <w:rPr>
                <w:lang w:bidi="x-none"/>
              </w:rPr>
              <w:t>KFWS</w:t>
            </w:r>
          </w:p>
        </w:tc>
      </w:tr>
      <w:tr w:rsidR="000A4841" w14:paraId="4F9BC798" w14:textId="77777777" w:rsidTr="006152B7">
        <w:trPr>
          <w:cantSplit/>
          <w:trHeight w:val="300"/>
          <w:jc w:val="center"/>
        </w:trPr>
        <w:tc>
          <w:tcPr>
            <w:tcW w:w="1530" w:type="dxa"/>
            <w:vAlign w:val="bottom"/>
          </w:tcPr>
          <w:p w14:paraId="7C997D45" w14:textId="77777777" w:rsidR="000A4841" w:rsidRPr="006152B7" w:rsidRDefault="000A4841" w:rsidP="006152B7">
            <w:pPr>
              <w:snapToGrid w:val="0"/>
              <w:ind w:left="64"/>
              <w:jc w:val="center"/>
              <w:rPr>
                <w:i/>
                <w:lang w:bidi="x-none"/>
              </w:rPr>
            </w:pPr>
            <w:r w:rsidRPr="006152B7">
              <w:rPr>
                <w:i/>
                <w:lang w:bidi="x-none"/>
              </w:rPr>
              <w:t>KGRK</w:t>
            </w:r>
          </w:p>
        </w:tc>
        <w:tc>
          <w:tcPr>
            <w:tcW w:w="2880" w:type="dxa"/>
            <w:vAlign w:val="bottom"/>
          </w:tcPr>
          <w:p w14:paraId="2767AE70" w14:textId="77777777" w:rsidR="000A4841" w:rsidRPr="006152B7" w:rsidRDefault="000A4841" w:rsidP="006152B7">
            <w:pPr>
              <w:snapToGrid w:val="0"/>
              <w:ind w:firstLine="162"/>
              <w:jc w:val="center"/>
              <w:rPr>
                <w:i/>
                <w:color w:val="000000"/>
                <w:lang w:bidi="x-none"/>
              </w:rPr>
            </w:pPr>
            <w:r w:rsidRPr="006152B7">
              <w:rPr>
                <w:i/>
                <w:lang w:bidi="x-none"/>
              </w:rPr>
              <w:t>GRAN</w:t>
            </w:r>
          </w:p>
        </w:tc>
      </w:tr>
      <w:tr w:rsidR="000A4841" w14:paraId="0748206A" w14:textId="77777777" w:rsidTr="006152B7">
        <w:trPr>
          <w:cantSplit/>
          <w:trHeight w:val="300"/>
          <w:jc w:val="center"/>
        </w:trPr>
        <w:tc>
          <w:tcPr>
            <w:tcW w:w="1530" w:type="dxa"/>
            <w:vAlign w:val="bottom"/>
          </w:tcPr>
          <w:p w14:paraId="2644E1F2" w14:textId="77777777" w:rsidR="000A4841" w:rsidRPr="006152B7" w:rsidRDefault="000A4841" w:rsidP="006152B7">
            <w:pPr>
              <w:snapToGrid w:val="0"/>
              <w:ind w:left="64"/>
              <w:jc w:val="center"/>
              <w:rPr>
                <w:i/>
                <w:lang w:bidi="x-none"/>
              </w:rPr>
            </w:pPr>
            <w:r w:rsidRPr="006152B7">
              <w:rPr>
                <w:i/>
                <w:lang w:bidi="x-none"/>
              </w:rPr>
              <w:t>KHGX</w:t>
            </w:r>
          </w:p>
        </w:tc>
        <w:tc>
          <w:tcPr>
            <w:tcW w:w="2880" w:type="dxa"/>
            <w:vAlign w:val="bottom"/>
          </w:tcPr>
          <w:p w14:paraId="3B9CBE95" w14:textId="77777777" w:rsidR="000A4841" w:rsidRPr="006152B7" w:rsidRDefault="000A4841" w:rsidP="006152B7">
            <w:pPr>
              <w:snapToGrid w:val="0"/>
              <w:ind w:firstLine="162"/>
              <w:jc w:val="center"/>
              <w:rPr>
                <w:i/>
                <w:color w:val="000000"/>
                <w:lang w:bidi="x-none"/>
              </w:rPr>
            </w:pPr>
            <w:r w:rsidRPr="006152B7">
              <w:rPr>
                <w:i/>
                <w:lang w:bidi="x-none"/>
              </w:rPr>
              <w:t>HSTN</w:t>
            </w:r>
          </w:p>
        </w:tc>
      </w:tr>
      <w:tr w:rsidR="000A4841" w14:paraId="7BCA3A85" w14:textId="77777777" w:rsidTr="006152B7">
        <w:trPr>
          <w:cantSplit/>
          <w:trHeight w:val="300"/>
          <w:jc w:val="center"/>
        </w:trPr>
        <w:tc>
          <w:tcPr>
            <w:tcW w:w="1530" w:type="dxa"/>
            <w:vAlign w:val="bottom"/>
          </w:tcPr>
          <w:p w14:paraId="75104484" w14:textId="77777777" w:rsidR="000A4841" w:rsidRPr="009B415E" w:rsidRDefault="000A4841" w:rsidP="006152B7">
            <w:pPr>
              <w:snapToGrid w:val="0"/>
              <w:ind w:left="64"/>
              <w:jc w:val="center"/>
              <w:rPr>
                <w:lang w:bidi="x-none"/>
              </w:rPr>
            </w:pPr>
            <w:r w:rsidRPr="009B415E">
              <w:rPr>
                <w:lang w:bidi="x-none"/>
              </w:rPr>
              <w:t>KHTX</w:t>
            </w:r>
          </w:p>
        </w:tc>
        <w:tc>
          <w:tcPr>
            <w:tcW w:w="2880" w:type="dxa"/>
            <w:vAlign w:val="bottom"/>
          </w:tcPr>
          <w:p w14:paraId="0C217D22" w14:textId="77777777" w:rsidR="000A4841" w:rsidRPr="009B415E" w:rsidRDefault="000A4841" w:rsidP="006152B7">
            <w:pPr>
              <w:snapToGrid w:val="0"/>
              <w:ind w:firstLine="162"/>
              <w:jc w:val="center"/>
              <w:rPr>
                <w:color w:val="000000"/>
                <w:lang w:bidi="x-none"/>
              </w:rPr>
            </w:pPr>
            <w:r w:rsidRPr="009B415E">
              <w:rPr>
                <w:lang w:bidi="x-none"/>
              </w:rPr>
              <w:t>KHTX</w:t>
            </w:r>
          </w:p>
        </w:tc>
      </w:tr>
      <w:tr w:rsidR="000A4841" w14:paraId="2FCF72E5" w14:textId="77777777" w:rsidTr="006152B7">
        <w:trPr>
          <w:cantSplit/>
          <w:trHeight w:val="300"/>
          <w:jc w:val="center"/>
        </w:trPr>
        <w:tc>
          <w:tcPr>
            <w:tcW w:w="1530" w:type="dxa"/>
            <w:vAlign w:val="bottom"/>
          </w:tcPr>
          <w:p w14:paraId="1833F0DD" w14:textId="77777777" w:rsidR="000A4841" w:rsidRPr="006152B7" w:rsidRDefault="000A4841" w:rsidP="006152B7">
            <w:pPr>
              <w:snapToGrid w:val="0"/>
              <w:ind w:left="64"/>
              <w:jc w:val="center"/>
              <w:rPr>
                <w:i/>
                <w:lang w:bidi="x-none"/>
              </w:rPr>
            </w:pPr>
            <w:r w:rsidRPr="006152B7">
              <w:rPr>
                <w:i/>
                <w:lang w:bidi="x-none"/>
              </w:rPr>
              <w:t>KJAX</w:t>
            </w:r>
          </w:p>
        </w:tc>
        <w:tc>
          <w:tcPr>
            <w:tcW w:w="2880" w:type="dxa"/>
            <w:vAlign w:val="bottom"/>
          </w:tcPr>
          <w:p w14:paraId="1BABFB2B" w14:textId="77777777" w:rsidR="000A4841" w:rsidRPr="006152B7" w:rsidRDefault="000A4841" w:rsidP="006152B7">
            <w:pPr>
              <w:snapToGrid w:val="0"/>
              <w:ind w:firstLine="162"/>
              <w:jc w:val="center"/>
              <w:rPr>
                <w:i/>
                <w:color w:val="000000"/>
                <w:lang w:bidi="x-none"/>
              </w:rPr>
            </w:pPr>
            <w:r w:rsidRPr="006152B7">
              <w:rPr>
                <w:i/>
                <w:lang w:bidi="x-none"/>
              </w:rPr>
              <w:t>JACK</w:t>
            </w:r>
          </w:p>
        </w:tc>
      </w:tr>
      <w:tr w:rsidR="000A4841" w14:paraId="070D2B6E" w14:textId="77777777" w:rsidTr="006152B7">
        <w:trPr>
          <w:cantSplit/>
          <w:trHeight w:val="300"/>
          <w:jc w:val="center"/>
        </w:trPr>
        <w:tc>
          <w:tcPr>
            <w:tcW w:w="1530" w:type="dxa"/>
            <w:vAlign w:val="bottom"/>
          </w:tcPr>
          <w:p w14:paraId="44777F9A" w14:textId="77777777" w:rsidR="000A4841" w:rsidRPr="009B415E" w:rsidRDefault="000A4841" w:rsidP="006152B7">
            <w:pPr>
              <w:snapToGrid w:val="0"/>
              <w:ind w:left="64"/>
              <w:jc w:val="center"/>
              <w:rPr>
                <w:lang w:bidi="x-none"/>
              </w:rPr>
            </w:pPr>
            <w:r w:rsidRPr="009B415E">
              <w:rPr>
                <w:lang w:bidi="x-none"/>
              </w:rPr>
              <w:t>KJGX</w:t>
            </w:r>
          </w:p>
        </w:tc>
        <w:tc>
          <w:tcPr>
            <w:tcW w:w="2880" w:type="dxa"/>
            <w:vAlign w:val="bottom"/>
          </w:tcPr>
          <w:p w14:paraId="37670A91" w14:textId="77777777" w:rsidR="000A4841" w:rsidRPr="009B415E" w:rsidRDefault="000A4841" w:rsidP="006152B7">
            <w:pPr>
              <w:snapToGrid w:val="0"/>
              <w:ind w:firstLine="162"/>
              <w:jc w:val="center"/>
              <w:rPr>
                <w:color w:val="000000"/>
                <w:lang w:bidi="x-none"/>
              </w:rPr>
            </w:pPr>
            <w:r w:rsidRPr="009B415E">
              <w:rPr>
                <w:lang w:bidi="x-none"/>
              </w:rPr>
              <w:t>KJGX</w:t>
            </w:r>
          </w:p>
        </w:tc>
      </w:tr>
      <w:tr w:rsidR="000A4841" w14:paraId="02B40E2C" w14:textId="77777777" w:rsidTr="006152B7">
        <w:trPr>
          <w:cantSplit/>
          <w:trHeight w:val="300"/>
          <w:jc w:val="center"/>
        </w:trPr>
        <w:tc>
          <w:tcPr>
            <w:tcW w:w="1530" w:type="dxa"/>
            <w:vAlign w:val="bottom"/>
          </w:tcPr>
          <w:p w14:paraId="1F47CAC4" w14:textId="77777777" w:rsidR="000A4841" w:rsidRPr="006152B7" w:rsidRDefault="000A4841" w:rsidP="006152B7">
            <w:pPr>
              <w:snapToGrid w:val="0"/>
              <w:ind w:left="64"/>
              <w:jc w:val="center"/>
              <w:rPr>
                <w:i/>
                <w:lang w:bidi="x-none"/>
              </w:rPr>
            </w:pPr>
            <w:r w:rsidRPr="006152B7">
              <w:rPr>
                <w:i/>
                <w:lang w:bidi="x-none"/>
              </w:rPr>
              <w:t>KLCH</w:t>
            </w:r>
          </w:p>
        </w:tc>
        <w:tc>
          <w:tcPr>
            <w:tcW w:w="2880" w:type="dxa"/>
            <w:vAlign w:val="bottom"/>
          </w:tcPr>
          <w:p w14:paraId="203A96B3" w14:textId="77777777" w:rsidR="000A4841" w:rsidRPr="006152B7" w:rsidRDefault="000A4841" w:rsidP="006152B7">
            <w:pPr>
              <w:snapToGrid w:val="0"/>
              <w:ind w:firstLine="162"/>
              <w:jc w:val="center"/>
              <w:rPr>
                <w:i/>
                <w:color w:val="000000"/>
                <w:lang w:bidi="x-none"/>
              </w:rPr>
            </w:pPr>
            <w:r w:rsidRPr="006152B7">
              <w:rPr>
                <w:i/>
                <w:lang w:bidi="x-none"/>
              </w:rPr>
              <w:t>LKCH</w:t>
            </w:r>
          </w:p>
        </w:tc>
      </w:tr>
      <w:tr w:rsidR="000A4841" w14:paraId="72FD9B47" w14:textId="77777777" w:rsidTr="006152B7">
        <w:trPr>
          <w:cantSplit/>
          <w:trHeight w:val="300"/>
          <w:jc w:val="center"/>
        </w:trPr>
        <w:tc>
          <w:tcPr>
            <w:tcW w:w="1530" w:type="dxa"/>
            <w:vAlign w:val="bottom"/>
          </w:tcPr>
          <w:p w14:paraId="509069DA" w14:textId="77777777" w:rsidR="000A4841" w:rsidRPr="009B415E" w:rsidRDefault="000A4841" w:rsidP="006152B7">
            <w:pPr>
              <w:snapToGrid w:val="0"/>
              <w:ind w:left="64"/>
              <w:jc w:val="center"/>
              <w:rPr>
                <w:lang w:bidi="x-none"/>
              </w:rPr>
            </w:pPr>
            <w:r w:rsidRPr="009B415E">
              <w:rPr>
                <w:lang w:bidi="x-none"/>
              </w:rPr>
              <w:t>KLIX</w:t>
            </w:r>
          </w:p>
        </w:tc>
        <w:tc>
          <w:tcPr>
            <w:tcW w:w="2880" w:type="dxa"/>
            <w:vAlign w:val="bottom"/>
          </w:tcPr>
          <w:p w14:paraId="4F39AF0E" w14:textId="77777777" w:rsidR="000A4841" w:rsidRPr="009B415E" w:rsidRDefault="000A4841" w:rsidP="006152B7">
            <w:pPr>
              <w:snapToGrid w:val="0"/>
              <w:ind w:firstLine="162"/>
              <w:jc w:val="center"/>
              <w:rPr>
                <w:color w:val="000000"/>
                <w:lang w:bidi="x-none"/>
              </w:rPr>
            </w:pPr>
            <w:r w:rsidRPr="009B415E">
              <w:rPr>
                <w:lang w:bidi="x-none"/>
              </w:rPr>
              <w:t>KLIX</w:t>
            </w:r>
          </w:p>
        </w:tc>
      </w:tr>
      <w:tr w:rsidR="000A4841" w14:paraId="50112AE3" w14:textId="77777777" w:rsidTr="006152B7">
        <w:trPr>
          <w:cantSplit/>
          <w:trHeight w:val="300"/>
          <w:jc w:val="center"/>
        </w:trPr>
        <w:tc>
          <w:tcPr>
            <w:tcW w:w="1530" w:type="dxa"/>
            <w:vAlign w:val="bottom"/>
          </w:tcPr>
          <w:p w14:paraId="063AE1EA" w14:textId="77777777" w:rsidR="000A4841" w:rsidRPr="006152B7" w:rsidRDefault="000A4841" w:rsidP="006152B7">
            <w:pPr>
              <w:snapToGrid w:val="0"/>
              <w:ind w:left="64"/>
              <w:jc w:val="center"/>
              <w:rPr>
                <w:i/>
                <w:lang w:bidi="x-none"/>
              </w:rPr>
            </w:pPr>
            <w:r w:rsidRPr="006152B7">
              <w:rPr>
                <w:i/>
                <w:lang w:bidi="x-none"/>
              </w:rPr>
              <w:t>KMLB</w:t>
            </w:r>
          </w:p>
        </w:tc>
        <w:tc>
          <w:tcPr>
            <w:tcW w:w="2880" w:type="dxa"/>
            <w:vAlign w:val="bottom"/>
          </w:tcPr>
          <w:p w14:paraId="1BF98FDF" w14:textId="77777777" w:rsidR="000A4841" w:rsidRPr="006152B7" w:rsidRDefault="000A4841" w:rsidP="006152B7">
            <w:pPr>
              <w:snapToGrid w:val="0"/>
              <w:ind w:firstLine="162"/>
              <w:jc w:val="center"/>
              <w:rPr>
                <w:i/>
                <w:lang w:bidi="x-none"/>
              </w:rPr>
            </w:pPr>
            <w:r w:rsidRPr="006152B7">
              <w:rPr>
                <w:i/>
                <w:lang w:bidi="x-none"/>
              </w:rPr>
              <w:t>MELB</w:t>
            </w:r>
          </w:p>
        </w:tc>
      </w:tr>
      <w:tr w:rsidR="000A4841" w14:paraId="60416FC7" w14:textId="77777777" w:rsidTr="006152B7">
        <w:trPr>
          <w:cantSplit/>
          <w:trHeight w:val="300"/>
          <w:jc w:val="center"/>
        </w:trPr>
        <w:tc>
          <w:tcPr>
            <w:tcW w:w="1530" w:type="dxa"/>
            <w:vAlign w:val="bottom"/>
          </w:tcPr>
          <w:p w14:paraId="3DA72E3E" w14:textId="77777777" w:rsidR="000A4841" w:rsidRPr="009B415E" w:rsidRDefault="000A4841" w:rsidP="006152B7">
            <w:pPr>
              <w:snapToGrid w:val="0"/>
              <w:ind w:left="64"/>
              <w:jc w:val="center"/>
              <w:rPr>
                <w:lang w:bidi="x-none"/>
              </w:rPr>
            </w:pPr>
            <w:r w:rsidRPr="009B415E">
              <w:rPr>
                <w:lang w:bidi="x-none"/>
              </w:rPr>
              <w:t>KMOB</w:t>
            </w:r>
          </w:p>
        </w:tc>
        <w:tc>
          <w:tcPr>
            <w:tcW w:w="2880" w:type="dxa"/>
            <w:vAlign w:val="bottom"/>
          </w:tcPr>
          <w:p w14:paraId="51A5C9F4" w14:textId="77777777" w:rsidR="000A4841" w:rsidRPr="009B415E" w:rsidRDefault="000A4841" w:rsidP="006152B7">
            <w:pPr>
              <w:snapToGrid w:val="0"/>
              <w:ind w:firstLine="162"/>
              <w:jc w:val="center"/>
              <w:rPr>
                <w:color w:val="000000"/>
                <w:lang w:bidi="x-none"/>
              </w:rPr>
            </w:pPr>
            <w:r w:rsidRPr="009B415E">
              <w:rPr>
                <w:lang w:bidi="x-none"/>
              </w:rPr>
              <w:t>KMOB</w:t>
            </w:r>
          </w:p>
        </w:tc>
      </w:tr>
      <w:tr w:rsidR="000A4841" w14:paraId="0A1EC1D1" w14:textId="77777777" w:rsidTr="006152B7">
        <w:trPr>
          <w:cantSplit/>
          <w:trHeight w:val="300"/>
          <w:jc w:val="center"/>
        </w:trPr>
        <w:tc>
          <w:tcPr>
            <w:tcW w:w="1530" w:type="dxa"/>
            <w:vAlign w:val="bottom"/>
          </w:tcPr>
          <w:p w14:paraId="496A12D6" w14:textId="77777777" w:rsidR="000A4841" w:rsidRPr="009B415E" w:rsidRDefault="000A4841" w:rsidP="006152B7">
            <w:pPr>
              <w:snapToGrid w:val="0"/>
              <w:ind w:left="64"/>
              <w:jc w:val="center"/>
              <w:rPr>
                <w:lang w:bidi="x-none"/>
              </w:rPr>
            </w:pPr>
            <w:r w:rsidRPr="009B415E">
              <w:rPr>
                <w:lang w:bidi="x-none"/>
              </w:rPr>
              <w:t>KSHV</w:t>
            </w:r>
          </w:p>
        </w:tc>
        <w:tc>
          <w:tcPr>
            <w:tcW w:w="2880" w:type="dxa"/>
            <w:vAlign w:val="bottom"/>
          </w:tcPr>
          <w:p w14:paraId="05618B04" w14:textId="77777777" w:rsidR="000A4841" w:rsidRPr="009B415E" w:rsidRDefault="000A4841" w:rsidP="006152B7">
            <w:pPr>
              <w:snapToGrid w:val="0"/>
              <w:ind w:firstLine="162"/>
              <w:jc w:val="center"/>
              <w:rPr>
                <w:color w:val="000000"/>
                <w:lang w:bidi="x-none"/>
              </w:rPr>
            </w:pPr>
            <w:r w:rsidRPr="009B415E">
              <w:rPr>
                <w:lang w:bidi="x-none"/>
              </w:rPr>
              <w:t>KSHV</w:t>
            </w:r>
          </w:p>
        </w:tc>
      </w:tr>
      <w:tr w:rsidR="000A4841" w14:paraId="1804DBE1" w14:textId="77777777" w:rsidTr="006152B7">
        <w:trPr>
          <w:cantSplit/>
          <w:trHeight w:val="300"/>
          <w:jc w:val="center"/>
        </w:trPr>
        <w:tc>
          <w:tcPr>
            <w:tcW w:w="1530" w:type="dxa"/>
            <w:vAlign w:val="bottom"/>
          </w:tcPr>
          <w:p w14:paraId="58FE2C97" w14:textId="77777777" w:rsidR="000A4841" w:rsidRPr="006152B7" w:rsidRDefault="000A4841" w:rsidP="006152B7">
            <w:pPr>
              <w:snapToGrid w:val="0"/>
              <w:ind w:left="64"/>
              <w:jc w:val="center"/>
              <w:rPr>
                <w:i/>
                <w:lang w:bidi="x-none"/>
              </w:rPr>
            </w:pPr>
            <w:r w:rsidRPr="006152B7">
              <w:rPr>
                <w:i/>
                <w:lang w:bidi="x-none"/>
              </w:rPr>
              <w:t>KTBW</w:t>
            </w:r>
          </w:p>
        </w:tc>
        <w:tc>
          <w:tcPr>
            <w:tcW w:w="2880" w:type="dxa"/>
            <w:vAlign w:val="bottom"/>
          </w:tcPr>
          <w:p w14:paraId="2A018981" w14:textId="77777777" w:rsidR="000A4841" w:rsidRPr="006152B7" w:rsidRDefault="000A4841" w:rsidP="006152B7">
            <w:pPr>
              <w:snapToGrid w:val="0"/>
              <w:ind w:firstLine="162"/>
              <w:jc w:val="center"/>
              <w:rPr>
                <w:i/>
                <w:color w:val="000000"/>
                <w:lang w:bidi="x-none"/>
              </w:rPr>
            </w:pPr>
            <w:r w:rsidRPr="006152B7">
              <w:rPr>
                <w:i/>
                <w:lang w:bidi="x-none"/>
              </w:rPr>
              <w:t>TAMP</w:t>
            </w:r>
          </w:p>
        </w:tc>
      </w:tr>
      <w:tr w:rsidR="000A4841" w14:paraId="613AFDA2" w14:textId="77777777" w:rsidTr="006152B7">
        <w:trPr>
          <w:cantSplit/>
          <w:trHeight w:val="300"/>
          <w:jc w:val="center"/>
        </w:trPr>
        <w:tc>
          <w:tcPr>
            <w:tcW w:w="1530" w:type="dxa"/>
            <w:vAlign w:val="bottom"/>
          </w:tcPr>
          <w:p w14:paraId="0D73FB31" w14:textId="77777777" w:rsidR="000A4841" w:rsidRPr="006152B7" w:rsidRDefault="000A4841" w:rsidP="006152B7">
            <w:pPr>
              <w:snapToGrid w:val="0"/>
              <w:ind w:left="64"/>
              <w:jc w:val="center"/>
              <w:rPr>
                <w:i/>
                <w:lang w:bidi="x-none"/>
              </w:rPr>
            </w:pPr>
            <w:r w:rsidRPr="006152B7">
              <w:rPr>
                <w:i/>
                <w:lang w:bidi="x-none"/>
              </w:rPr>
              <w:t>KTLH</w:t>
            </w:r>
          </w:p>
        </w:tc>
        <w:tc>
          <w:tcPr>
            <w:tcW w:w="2880" w:type="dxa"/>
            <w:vAlign w:val="bottom"/>
          </w:tcPr>
          <w:p w14:paraId="35783FF9" w14:textId="77777777" w:rsidR="000A4841" w:rsidRPr="006152B7" w:rsidRDefault="000A4841" w:rsidP="006152B7">
            <w:pPr>
              <w:snapToGrid w:val="0"/>
              <w:ind w:firstLine="162"/>
              <w:jc w:val="center"/>
              <w:rPr>
                <w:i/>
                <w:color w:val="000000"/>
                <w:lang w:bidi="x-none"/>
              </w:rPr>
            </w:pPr>
            <w:r w:rsidRPr="006152B7">
              <w:rPr>
                <w:i/>
                <w:lang w:bidi="x-none"/>
              </w:rPr>
              <w:t>TALL</w:t>
            </w:r>
          </w:p>
        </w:tc>
      </w:tr>
      <w:tr w:rsidR="000A4841" w14:paraId="330E63B5" w14:textId="77777777" w:rsidTr="006152B7">
        <w:trPr>
          <w:cantSplit/>
          <w:trHeight w:val="300"/>
          <w:jc w:val="center"/>
        </w:trPr>
        <w:tc>
          <w:tcPr>
            <w:tcW w:w="1530" w:type="dxa"/>
            <w:vAlign w:val="bottom"/>
          </w:tcPr>
          <w:p w14:paraId="2F212950" w14:textId="77777777" w:rsidR="000A4841" w:rsidRPr="006152B7" w:rsidRDefault="000A4841" w:rsidP="006152B7">
            <w:pPr>
              <w:snapToGrid w:val="0"/>
              <w:ind w:left="64"/>
              <w:jc w:val="center"/>
              <w:rPr>
                <w:lang w:bidi="x-none"/>
              </w:rPr>
            </w:pPr>
            <w:r w:rsidRPr="006152B7">
              <w:rPr>
                <w:lang w:bidi="x-none"/>
              </w:rPr>
              <w:t>DARW</w:t>
            </w:r>
          </w:p>
        </w:tc>
        <w:tc>
          <w:tcPr>
            <w:tcW w:w="2880" w:type="dxa"/>
            <w:vAlign w:val="bottom"/>
          </w:tcPr>
          <w:p w14:paraId="263AA666" w14:textId="77777777" w:rsidR="000A4841" w:rsidRPr="006152B7" w:rsidRDefault="000A4841" w:rsidP="006152B7">
            <w:pPr>
              <w:snapToGrid w:val="0"/>
              <w:ind w:firstLine="162"/>
              <w:jc w:val="center"/>
              <w:rPr>
                <w:color w:val="000000"/>
                <w:lang w:bidi="x-none"/>
              </w:rPr>
            </w:pPr>
            <w:r w:rsidRPr="006152B7">
              <w:rPr>
                <w:lang w:bidi="x-none"/>
              </w:rPr>
              <w:t>DARW</w:t>
            </w:r>
          </w:p>
        </w:tc>
      </w:tr>
      <w:tr w:rsidR="000A4841" w14:paraId="21F03463" w14:textId="77777777" w:rsidTr="006152B7">
        <w:trPr>
          <w:cantSplit/>
          <w:trHeight w:val="300"/>
          <w:jc w:val="center"/>
        </w:trPr>
        <w:tc>
          <w:tcPr>
            <w:tcW w:w="1530" w:type="dxa"/>
            <w:vAlign w:val="bottom"/>
          </w:tcPr>
          <w:p w14:paraId="4A13E9A0" w14:textId="77777777" w:rsidR="000A4841" w:rsidRPr="006152B7" w:rsidRDefault="000A4841" w:rsidP="006152B7">
            <w:pPr>
              <w:snapToGrid w:val="0"/>
              <w:ind w:left="64"/>
              <w:jc w:val="center"/>
              <w:rPr>
                <w:lang w:bidi="x-none"/>
              </w:rPr>
            </w:pPr>
            <w:r w:rsidRPr="006152B7">
              <w:rPr>
                <w:lang w:bidi="x-none"/>
              </w:rPr>
              <w:t>KWAJ</w:t>
            </w:r>
          </w:p>
        </w:tc>
        <w:tc>
          <w:tcPr>
            <w:tcW w:w="2880" w:type="dxa"/>
            <w:vAlign w:val="bottom"/>
          </w:tcPr>
          <w:p w14:paraId="78F674EA" w14:textId="77777777" w:rsidR="000A4841" w:rsidRPr="006152B7" w:rsidRDefault="000A4841" w:rsidP="006152B7">
            <w:pPr>
              <w:snapToGrid w:val="0"/>
              <w:ind w:firstLine="162"/>
              <w:jc w:val="center"/>
              <w:rPr>
                <w:color w:val="000000"/>
                <w:lang w:bidi="x-none"/>
              </w:rPr>
            </w:pPr>
            <w:r w:rsidRPr="006152B7">
              <w:rPr>
                <w:lang w:bidi="x-none"/>
              </w:rPr>
              <w:t>KWAJ</w:t>
            </w:r>
          </w:p>
        </w:tc>
      </w:tr>
      <w:tr w:rsidR="000A4841" w14:paraId="68AB036C" w14:textId="77777777" w:rsidTr="006152B7">
        <w:trPr>
          <w:cantSplit/>
          <w:trHeight w:val="300"/>
          <w:jc w:val="center"/>
        </w:trPr>
        <w:tc>
          <w:tcPr>
            <w:tcW w:w="1530" w:type="dxa"/>
            <w:vAlign w:val="bottom"/>
          </w:tcPr>
          <w:p w14:paraId="17168BB7" w14:textId="77777777" w:rsidR="000A4841" w:rsidRPr="006152B7" w:rsidRDefault="000A4841" w:rsidP="006152B7">
            <w:pPr>
              <w:snapToGrid w:val="0"/>
              <w:ind w:left="64"/>
              <w:jc w:val="center"/>
              <w:rPr>
                <w:lang w:bidi="x-none"/>
              </w:rPr>
            </w:pPr>
            <w:r w:rsidRPr="006152B7">
              <w:rPr>
                <w:lang w:bidi="x-none"/>
              </w:rPr>
              <w:t>RGSN</w:t>
            </w:r>
          </w:p>
        </w:tc>
        <w:tc>
          <w:tcPr>
            <w:tcW w:w="2880" w:type="dxa"/>
            <w:vAlign w:val="bottom"/>
          </w:tcPr>
          <w:p w14:paraId="56FAA579" w14:textId="77777777" w:rsidR="000A4841" w:rsidRPr="006152B7" w:rsidRDefault="000A4841" w:rsidP="006152B7">
            <w:pPr>
              <w:snapToGrid w:val="0"/>
              <w:ind w:firstLine="162"/>
              <w:jc w:val="center"/>
              <w:rPr>
                <w:color w:val="000000"/>
                <w:lang w:bidi="x-none"/>
              </w:rPr>
            </w:pPr>
            <w:r w:rsidRPr="006152B7">
              <w:rPr>
                <w:lang w:bidi="x-none"/>
              </w:rPr>
              <w:t>Not applicable</w:t>
            </w:r>
          </w:p>
        </w:tc>
      </w:tr>
      <w:tr w:rsidR="000A4841" w14:paraId="0AADD8D3" w14:textId="77777777" w:rsidTr="006152B7">
        <w:trPr>
          <w:cantSplit/>
          <w:trHeight w:val="300"/>
          <w:jc w:val="center"/>
        </w:trPr>
        <w:tc>
          <w:tcPr>
            <w:tcW w:w="1530" w:type="dxa"/>
            <w:vAlign w:val="bottom"/>
          </w:tcPr>
          <w:p w14:paraId="03AF38BB" w14:textId="77777777" w:rsidR="000A4841" w:rsidRPr="006152B7" w:rsidRDefault="000A4841" w:rsidP="006152B7">
            <w:pPr>
              <w:snapToGrid w:val="0"/>
              <w:ind w:left="64"/>
              <w:jc w:val="center"/>
              <w:rPr>
                <w:lang w:bidi="x-none"/>
              </w:rPr>
            </w:pPr>
            <w:r w:rsidRPr="006152B7">
              <w:rPr>
                <w:lang w:bidi="x-none"/>
              </w:rPr>
              <w:t>RMOR</w:t>
            </w:r>
          </w:p>
        </w:tc>
        <w:tc>
          <w:tcPr>
            <w:tcW w:w="2880" w:type="dxa"/>
            <w:vAlign w:val="bottom"/>
          </w:tcPr>
          <w:p w14:paraId="74200006" w14:textId="77777777" w:rsidR="000A4841" w:rsidRPr="006152B7" w:rsidRDefault="000A4841" w:rsidP="006152B7">
            <w:pPr>
              <w:snapToGrid w:val="0"/>
              <w:ind w:firstLine="162"/>
              <w:jc w:val="center"/>
              <w:rPr>
                <w:color w:val="000000"/>
                <w:lang w:bidi="x-none"/>
              </w:rPr>
            </w:pPr>
            <w:r w:rsidRPr="006152B7">
              <w:rPr>
                <w:lang w:bidi="x-none"/>
              </w:rPr>
              <w:t>Not applicable</w:t>
            </w:r>
          </w:p>
        </w:tc>
      </w:tr>
    </w:tbl>
    <w:p w14:paraId="70CFAB59" w14:textId="77777777" w:rsidR="000A4841" w:rsidRDefault="000A4841" w:rsidP="000A4841">
      <w:pPr>
        <w:pStyle w:val="Heading1"/>
      </w:pPr>
      <w:bookmarkStart w:id="20" w:name="_Toc267218853"/>
      <w:r>
        <w:lastRenderedPageBreak/>
        <w:t>Geometry Matching Algorithm Descriptions</w:t>
      </w:r>
      <w:bookmarkEnd w:id="20"/>
    </w:p>
    <w:p w14:paraId="69ED6A98" w14:textId="77777777" w:rsidR="000A4841" w:rsidRDefault="000A4841" w:rsidP="000A4841">
      <w:pPr>
        <w:rPr>
          <w:rFonts w:eastAsia="Helvetica" w:cs="Helvetica"/>
          <w:b/>
          <w:bCs/>
          <w:szCs w:val="24"/>
        </w:rPr>
      </w:pPr>
    </w:p>
    <w:p w14:paraId="541F2D66" w14:textId="77777777" w:rsidR="000A4841" w:rsidRDefault="000A4841" w:rsidP="000A4841">
      <w:pPr>
        <w:rPr>
          <w:rFonts w:eastAsia="Helvetica" w:cs="Helvetica"/>
          <w:bCs/>
          <w:szCs w:val="24"/>
        </w:rPr>
      </w:pPr>
      <w:r>
        <w:rPr>
          <w:rFonts w:eastAsia="Helvetica" w:cs="Helvetica"/>
          <w:bCs/>
          <w:szCs w:val="24"/>
        </w:rPr>
        <w:t>The following sections provide a high-level schematic of the PR-GR and TMI-GR geometry matching algorithms.  Detailed documentation of the algorithms is contained in the source code.</w:t>
      </w:r>
    </w:p>
    <w:p w14:paraId="4B1D7646" w14:textId="77777777" w:rsidR="000A4841" w:rsidRPr="006152B7" w:rsidRDefault="000A4841" w:rsidP="000A4841">
      <w:pPr>
        <w:rPr>
          <w:rFonts w:eastAsia="Helvetica" w:cs="Helvetica"/>
          <w:bCs/>
          <w:szCs w:val="24"/>
        </w:rPr>
      </w:pPr>
    </w:p>
    <w:p w14:paraId="444F3B90" w14:textId="43C30590" w:rsidR="000A4841" w:rsidRDefault="000A4841" w:rsidP="006152B7">
      <w:pPr>
        <w:pStyle w:val="Heading2"/>
        <w:rPr>
          <w:rFonts w:eastAsia="Helvetica"/>
        </w:rPr>
      </w:pPr>
      <w:bookmarkStart w:id="21" w:name="_Toc267218854"/>
      <w:r>
        <w:rPr>
          <w:rFonts w:eastAsia="Helvetica"/>
        </w:rPr>
        <w:t>PR match-up sampling</w:t>
      </w:r>
      <w:r w:rsidR="009D0E88">
        <w:rPr>
          <w:rFonts w:eastAsia="Helvetica"/>
        </w:rPr>
        <w:t xml:space="preserve"> to GR</w:t>
      </w:r>
      <w:bookmarkEnd w:id="21"/>
    </w:p>
    <w:p w14:paraId="2EACDEE0" w14:textId="77777777" w:rsidR="000A4841" w:rsidRDefault="000A4841" w:rsidP="000A4841">
      <w:pPr>
        <w:rPr>
          <w:rFonts w:eastAsia="Helvetica" w:cs="Helvetica"/>
          <w:szCs w:val="24"/>
        </w:rPr>
      </w:pPr>
    </w:p>
    <w:p w14:paraId="38EF0FDE" w14:textId="77777777" w:rsidR="000A4841" w:rsidRDefault="000A4841" w:rsidP="000A4841">
      <w:pPr>
        <w:rPr>
          <w:rFonts w:eastAsia="Helvetica" w:cs="Helvetica"/>
          <w:szCs w:val="24"/>
        </w:rPr>
      </w:pPr>
      <w:r>
        <w:rPr>
          <w:rFonts w:eastAsia="Helvetica" w:cs="Helvetica"/>
          <w:szCs w:val="24"/>
        </w:rPr>
        <w:t>The basic PR-to-GR data processing algorithm is as follows:</w:t>
      </w:r>
    </w:p>
    <w:p w14:paraId="46407EFB" w14:textId="77777777" w:rsidR="000A4841" w:rsidRDefault="000A4841" w:rsidP="000A4841">
      <w:pPr>
        <w:rPr>
          <w:rFonts w:eastAsia="Helvetica" w:cs="Helvetica"/>
          <w:szCs w:val="24"/>
        </w:rPr>
      </w:pPr>
    </w:p>
    <w:p w14:paraId="33543A07" w14:textId="77777777" w:rsidR="000A4841" w:rsidRDefault="000A4841" w:rsidP="000A4841">
      <w:pPr>
        <w:widowControl w:val="0"/>
        <w:numPr>
          <w:ilvl w:val="0"/>
          <w:numId w:val="6"/>
        </w:numPr>
        <w:rPr>
          <w:rFonts w:eastAsia="Helvetica" w:cs="Helvetica"/>
          <w:szCs w:val="24"/>
        </w:rPr>
      </w:pPr>
      <w:r>
        <w:rPr>
          <w:rFonts w:eastAsia="Helvetica" w:cs="Helvetica"/>
          <w:szCs w:val="24"/>
        </w:rPr>
        <w:t>For each PR ray in the product, compute the range of the ray's earth intersection point from the ground radar location.  If greater than 100 km (adjustable), ignore the ray.  If within 100 km, proceed as follows:</w:t>
      </w:r>
    </w:p>
    <w:p w14:paraId="4142E606" w14:textId="6F312AEC" w:rsidR="000A4841" w:rsidRDefault="000A4841" w:rsidP="000A4841">
      <w:pPr>
        <w:widowControl w:val="0"/>
        <w:numPr>
          <w:ilvl w:val="0"/>
          <w:numId w:val="6"/>
        </w:numPr>
        <w:rPr>
          <w:rFonts w:eastAsia="Helvetica" w:cs="Helvetica"/>
          <w:szCs w:val="24"/>
        </w:rPr>
      </w:pPr>
      <w:r>
        <w:rPr>
          <w:rFonts w:eastAsia="Helvetica" w:cs="Helvetica"/>
          <w:szCs w:val="24"/>
        </w:rPr>
        <w:t>Examine the corrected reflectivity values along the PR ray.  If one or more gates are at or above a specified threshold (18 dBZ), proceed with processing the ray, otherwise set the PR and GR match-up values to “below threshold”</w:t>
      </w:r>
      <w:r w:rsidR="00F940C2">
        <w:rPr>
          <w:rFonts w:eastAsia="Helvetica" w:cs="Helvetica"/>
          <w:szCs w:val="24"/>
        </w:rPr>
        <w:t xml:space="preserve"> and proceed to the next PR ray</w:t>
      </w:r>
      <w:r>
        <w:rPr>
          <w:rFonts w:eastAsia="Helvetica" w:cs="Helvetica"/>
          <w:szCs w:val="24"/>
        </w:rPr>
        <w:t>.</w:t>
      </w:r>
    </w:p>
    <w:p w14:paraId="3E7F58F5" w14:textId="77777777" w:rsidR="000A4841" w:rsidRDefault="000A4841" w:rsidP="000A4841">
      <w:pPr>
        <w:widowControl w:val="0"/>
        <w:numPr>
          <w:ilvl w:val="0"/>
          <w:numId w:val="6"/>
        </w:numPr>
        <w:rPr>
          <w:rFonts w:eastAsia="Helvetica" w:cs="Helvetica"/>
          <w:szCs w:val="24"/>
        </w:rPr>
      </w:pPr>
      <w:r>
        <w:rPr>
          <w:rFonts w:eastAsia="Helvetica" w:cs="Helvetica"/>
          <w:szCs w:val="24"/>
        </w:rPr>
        <w:t>Using the range from step 1, determine the height above ground level where the PR ray intersects the centerline of each of the elevation sweeps of the GR, and the width (as a vertical distance) of the GR beam at this range;</w:t>
      </w:r>
    </w:p>
    <w:p w14:paraId="3684949C" w14:textId="77777777" w:rsidR="000A4841" w:rsidRDefault="000A4841" w:rsidP="000A4841">
      <w:pPr>
        <w:widowControl w:val="0"/>
        <w:numPr>
          <w:ilvl w:val="0"/>
          <w:numId w:val="6"/>
        </w:numPr>
        <w:rPr>
          <w:rFonts w:eastAsia="Helvetica" w:cs="Helvetica"/>
          <w:szCs w:val="24"/>
        </w:rPr>
      </w:pPr>
      <w:r>
        <w:rPr>
          <w:rFonts w:eastAsia="Helvetica" w:cs="Helvetica"/>
          <w:szCs w:val="24"/>
        </w:rPr>
        <w:t>Compute a parallax-adjusted location of the PR footprint center at each GR sweep intersection height from step 3, as a function of height, the PR ray angle relative to nadir, and the orientation (azimuth) of the PR scan line.  Retain these adjusted horizontal locations for the processing of the GR data;</w:t>
      </w:r>
    </w:p>
    <w:p w14:paraId="1745E3D7" w14:textId="77777777" w:rsidR="000A4841" w:rsidRDefault="000A4841" w:rsidP="000A4841">
      <w:pPr>
        <w:widowControl w:val="0"/>
        <w:numPr>
          <w:ilvl w:val="0"/>
          <w:numId w:val="6"/>
        </w:numPr>
        <w:rPr>
          <w:rFonts w:eastAsia="Helvetica" w:cs="Helvetica"/>
          <w:szCs w:val="24"/>
        </w:rPr>
      </w:pPr>
      <w:r>
        <w:rPr>
          <w:rFonts w:eastAsia="Helvetica" w:cs="Helvetica"/>
          <w:szCs w:val="24"/>
        </w:rPr>
        <w:t>Using the beam heights and widths from step 3, compute the upper and lower bound heights of each GR sweep at its intersection with the PR ray, correcting for height above MSL (the earth ellipsoid) as required for the PR height definition;</w:t>
      </w:r>
    </w:p>
    <w:p w14:paraId="6F42674D" w14:textId="77777777" w:rsidR="000A4841" w:rsidRDefault="000A4841" w:rsidP="000A4841">
      <w:pPr>
        <w:widowControl w:val="0"/>
        <w:numPr>
          <w:ilvl w:val="0"/>
          <w:numId w:val="6"/>
        </w:numPr>
        <w:rPr>
          <w:rFonts w:eastAsia="Helvetica" w:cs="Helvetica"/>
          <w:szCs w:val="24"/>
        </w:rPr>
      </w:pPr>
      <w:r>
        <w:rPr>
          <w:rFonts w:eastAsia="Helvetica" w:cs="Helvetica"/>
          <w:szCs w:val="24"/>
        </w:rPr>
        <w:t>For each GR sweep intersection, determine the total number, and along-ray positions, of the PR range gates located between the upper and lower bound heights from step 5;</w:t>
      </w:r>
    </w:p>
    <w:p w14:paraId="6181D7A7" w14:textId="2740C6B9" w:rsidR="000A4841" w:rsidRDefault="000A4841" w:rsidP="000A4841">
      <w:pPr>
        <w:widowControl w:val="0"/>
        <w:numPr>
          <w:ilvl w:val="0"/>
          <w:numId w:val="6"/>
        </w:numPr>
        <w:rPr>
          <w:rFonts w:eastAsia="Helvetica" w:cs="Helvetica"/>
          <w:szCs w:val="24"/>
        </w:rPr>
      </w:pPr>
      <w:r>
        <w:rPr>
          <w:rFonts w:eastAsia="Helvetica" w:cs="Helvetica"/>
          <w:szCs w:val="24"/>
        </w:rPr>
        <w:t>For the PR 3-D fields, perform a simple average of values over the set of range gates identified in step 6, for each GR sweep intersection (Figure 2</w:t>
      </w:r>
      <w:r w:rsidR="00A42188">
        <w:rPr>
          <w:rFonts w:eastAsia="Helvetica" w:cs="Helvetica"/>
          <w:szCs w:val="24"/>
        </w:rPr>
        <w:t>-2</w:t>
      </w:r>
      <w:r>
        <w:rPr>
          <w:rFonts w:eastAsia="Helvetica" w:cs="Helvetica"/>
          <w:szCs w:val="24"/>
        </w:rPr>
        <w:t>).  Reflectivity is converted from dBZ to Z before averaging</w:t>
      </w:r>
      <w:proofErr w:type="gramStart"/>
      <w:r>
        <w:rPr>
          <w:rFonts w:eastAsia="Helvetica" w:cs="Helvetica"/>
          <w:szCs w:val="24"/>
        </w:rPr>
        <w:t>,</w:t>
      </w:r>
      <w:proofErr w:type="gramEnd"/>
      <w:r>
        <w:rPr>
          <w:rFonts w:eastAsia="Helvetica" w:cs="Helvetica"/>
          <w:szCs w:val="24"/>
        </w:rPr>
        <w:t xml:space="preserve"> then the average Z is converted back to dBZ.  Only those gates with values at or above specified reflectivity (18 dBZ) or rain rate (</w:t>
      </w:r>
      <w:r w:rsidRPr="00DC0DF3">
        <w:rPr>
          <w:rFonts w:eastAsia="Helvetica" w:cs="Helvetica"/>
          <w:szCs w:val="24"/>
        </w:rPr>
        <w:t xml:space="preserve">0.01 </w:t>
      </w:r>
      <w:r>
        <w:rPr>
          <w:rFonts w:eastAsia="Helvetica" w:cs="Helvetica"/>
          <w:szCs w:val="24"/>
        </w:rPr>
        <w:t>mm h</w:t>
      </w:r>
      <w:r w:rsidRPr="00DC0DF3">
        <w:rPr>
          <w:rFonts w:eastAsia="Helvetica" w:cs="Helvetica"/>
          <w:szCs w:val="24"/>
          <w:vertAlign w:val="superscript"/>
        </w:rPr>
        <w:t>-1</w:t>
      </w:r>
      <w:r>
        <w:rPr>
          <w:rFonts w:eastAsia="Helvetica" w:cs="Helvetica"/>
          <w:szCs w:val="24"/>
        </w:rPr>
        <w:t xml:space="preserve">) thresholds are included in the average.  Keep track of the number of below-threshold PR gates </w:t>
      </w:r>
      <w:r>
        <w:rPr>
          <w:rFonts w:eastAsia="Helvetica" w:cs="Helvetica"/>
          <w:i/>
          <w:iCs/>
          <w:szCs w:val="24"/>
        </w:rPr>
        <w:t>rejected</w:t>
      </w:r>
      <w:r>
        <w:rPr>
          <w:rFonts w:eastAsia="Helvetica" w:cs="Helvetica"/>
          <w:szCs w:val="24"/>
        </w:rPr>
        <w:t xml:space="preserve"> from the vertical averages, and the number of gates </w:t>
      </w:r>
      <w:r>
        <w:rPr>
          <w:rFonts w:eastAsia="Helvetica" w:cs="Helvetica"/>
          <w:i/>
          <w:iCs/>
          <w:szCs w:val="24"/>
        </w:rPr>
        <w:t>expected</w:t>
      </w:r>
      <w:r>
        <w:rPr>
          <w:rFonts w:eastAsia="Helvetica" w:cs="Helvetica"/>
          <w:szCs w:val="24"/>
        </w:rPr>
        <w:t xml:space="preserve"> in the averages from a geometric standpoint (from step 6);</w:t>
      </w:r>
    </w:p>
    <w:p w14:paraId="4D3B040C" w14:textId="77777777" w:rsidR="000A4841" w:rsidRDefault="000A4841" w:rsidP="000A4841">
      <w:pPr>
        <w:widowControl w:val="0"/>
        <w:numPr>
          <w:ilvl w:val="0"/>
          <w:numId w:val="6"/>
        </w:numPr>
        <w:rPr>
          <w:rFonts w:eastAsia="Helvetica" w:cs="Helvetica"/>
          <w:szCs w:val="24"/>
        </w:rPr>
      </w:pPr>
      <w:r>
        <w:rPr>
          <w:rFonts w:eastAsia="Helvetica" w:cs="Helvetica"/>
          <w:szCs w:val="24"/>
        </w:rPr>
        <w:t>For the 2-D PR field values (e.g., surface rain rate, bright band height), simply extract or derive the scalar field value for the given PR ray.</w:t>
      </w:r>
    </w:p>
    <w:p w14:paraId="3F69E846" w14:textId="391AD92A" w:rsidR="000013A3" w:rsidRDefault="000013A3" w:rsidP="000A4841">
      <w:pPr>
        <w:widowControl w:val="0"/>
        <w:numPr>
          <w:ilvl w:val="0"/>
          <w:numId w:val="6"/>
        </w:numPr>
        <w:rPr>
          <w:rFonts w:eastAsia="Helvetica" w:cs="Helvetica"/>
          <w:szCs w:val="24"/>
        </w:rPr>
      </w:pPr>
      <w:r>
        <w:rPr>
          <w:rFonts w:eastAsia="Helvetica" w:cs="Helvetica"/>
          <w:szCs w:val="24"/>
        </w:rPr>
        <w:t xml:space="preserve">Using the parallax-adjusted locations </w:t>
      </w:r>
      <w:r w:rsidR="00172B99">
        <w:rPr>
          <w:rFonts w:eastAsia="Helvetica" w:cs="Helvetica"/>
          <w:szCs w:val="24"/>
        </w:rPr>
        <w:t>of the PR footprints from step 4</w:t>
      </w:r>
      <w:r>
        <w:rPr>
          <w:rFonts w:eastAsia="Helvetica" w:cs="Helvetica"/>
          <w:szCs w:val="24"/>
        </w:rPr>
        <w:t>, compute the four x- and y-corners of the PR footprint, which can be used to plot the PR data on a map or image</w:t>
      </w:r>
      <w:r w:rsidR="00172B99" w:rsidRPr="00172B99">
        <w:rPr>
          <w:rFonts w:eastAsia="Helvetica" w:cs="Helvetica"/>
          <w:szCs w:val="24"/>
        </w:rPr>
        <w:t xml:space="preserve"> </w:t>
      </w:r>
      <w:r w:rsidR="00172B99">
        <w:rPr>
          <w:rFonts w:eastAsia="Helvetica" w:cs="Helvetica"/>
          <w:szCs w:val="24"/>
        </w:rPr>
        <w:t>in a contiguous, non-overlapping manner</w:t>
      </w:r>
      <w:r>
        <w:rPr>
          <w:rFonts w:eastAsia="Helvetica" w:cs="Helvetica"/>
          <w:szCs w:val="24"/>
        </w:rPr>
        <w:t xml:space="preserve">.  Each corner point is computed as the midway point between the PR footprint center </w:t>
      </w:r>
      <w:r w:rsidR="00172B99">
        <w:rPr>
          <w:rFonts w:eastAsia="Helvetica" w:cs="Helvetica"/>
          <w:szCs w:val="24"/>
        </w:rPr>
        <w:t>x</w:t>
      </w:r>
      <w:proofErr w:type="gramStart"/>
      <w:r w:rsidR="00172B99">
        <w:rPr>
          <w:rFonts w:eastAsia="Helvetica" w:cs="Helvetica"/>
          <w:szCs w:val="24"/>
        </w:rPr>
        <w:t>,y</w:t>
      </w:r>
      <w:proofErr w:type="gramEnd"/>
      <w:r w:rsidR="00172B99">
        <w:rPr>
          <w:rFonts w:eastAsia="Helvetica" w:cs="Helvetica"/>
          <w:szCs w:val="24"/>
        </w:rPr>
        <w:t xml:space="preserve"> coordinates </w:t>
      </w:r>
      <w:r>
        <w:rPr>
          <w:rFonts w:eastAsia="Helvetica" w:cs="Helvetica"/>
          <w:szCs w:val="24"/>
        </w:rPr>
        <w:t xml:space="preserve">and those of the four diagonally-adjacent PR footprints (extrapolated </w:t>
      </w:r>
      <w:r>
        <w:rPr>
          <w:rFonts w:eastAsia="Helvetica" w:cs="Helvetica"/>
          <w:szCs w:val="24"/>
        </w:rPr>
        <w:lastRenderedPageBreak/>
        <w:t>if at the edge of the PR scan).</w:t>
      </w:r>
      <w:r w:rsidR="006D68C3">
        <w:rPr>
          <w:rFonts w:eastAsia="Helvetica" w:cs="Helvetica"/>
          <w:szCs w:val="24"/>
        </w:rPr>
        <w:t xml:space="preserve">  These corner coordinates do not represent the area of the actual PR measurement in any physical manner.</w:t>
      </w:r>
    </w:p>
    <w:p w14:paraId="6C172D27" w14:textId="2703ED32" w:rsidR="000A4841" w:rsidRDefault="000A4841" w:rsidP="000A4841">
      <w:pPr>
        <w:rPr>
          <w:rFonts w:eastAsia="Helvetica" w:cs="Helvetica"/>
          <w:szCs w:val="24"/>
        </w:rPr>
      </w:pPr>
    </w:p>
    <w:p w14:paraId="502C277B" w14:textId="77777777" w:rsidR="000A4841" w:rsidRDefault="000A4841" w:rsidP="000A4841">
      <w:pPr>
        <w:rPr>
          <w:rFonts w:eastAsia="Helvetica" w:cs="Helvetica"/>
          <w:szCs w:val="24"/>
        </w:rPr>
      </w:pPr>
      <w:r>
        <w:rPr>
          <w:rFonts w:eastAsia="Helvetica" w:cs="Helvetica"/>
          <w:szCs w:val="24"/>
        </w:rPr>
        <w:t xml:space="preserve">The 3-D PR </w:t>
      </w:r>
      <w:proofErr w:type="gramStart"/>
      <w:r>
        <w:rPr>
          <w:rFonts w:eastAsia="Helvetica" w:cs="Helvetica"/>
          <w:szCs w:val="24"/>
        </w:rPr>
        <w:t>fields which</w:t>
      </w:r>
      <w:proofErr w:type="gramEnd"/>
      <w:r>
        <w:rPr>
          <w:rFonts w:eastAsia="Helvetica" w:cs="Helvetica"/>
          <w:szCs w:val="24"/>
        </w:rPr>
        <w:t xml:space="preserve"> are vertically averaged, yielding one value per intersected GR sweep per PR ray, include:</w:t>
      </w:r>
    </w:p>
    <w:p w14:paraId="48F36C54" w14:textId="77777777" w:rsidR="000A4841" w:rsidRDefault="000A4841" w:rsidP="000A4841">
      <w:pPr>
        <w:rPr>
          <w:rFonts w:eastAsia="Helvetica" w:cs="Helvetica"/>
          <w:szCs w:val="24"/>
        </w:rPr>
      </w:pPr>
    </w:p>
    <w:p w14:paraId="3D8FB9C4" w14:textId="77777777" w:rsidR="000A4841" w:rsidRDefault="000A4841" w:rsidP="000A4841">
      <w:pPr>
        <w:ind w:left="360"/>
        <w:rPr>
          <w:rFonts w:eastAsia="MS Mincho"/>
        </w:rPr>
      </w:pPr>
      <w:r>
        <w:rPr>
          <w:rFonts w:eastAsia="MS Mincho"/>
        </w:rPr>
        <w:t>•</w:t>
      </w:r>
      <w:r>
        <w:rPr>
          <w:rFonts w:eastAsia="MS Mincho"/>
        </w:rPr>
        <w:tab/>
        <w:t>Raw PR reflectivity (Z</w:t>
      </w:r>
      <w:r w:rsidRPr="006152B7">
        <w:rPr>
          <w:rFonts w:eastAsia="MS Mincho"/>
          <w:vertAlign w:val="subscript"/>
        </w:rPr>
        <w:t>r</w:t>
      </w:r>
      <w:r>
        <w:rPr>
          <w:rFonts w:eastAsia="MS Mincho"/>
        </w:rPr>
        <w:t>, in dBZ) from TRMM product 1C-21</w:t>
      </w:r>
    </w:p>
    <w:p w14:paraId="4DD67995" w14:textId="77777777" w:rsidR="000A4841" w:rsidRDefault="000A4841" w:rsidP="000A4841">
      <w:pPr>
        <w:ind w:left="360"/>
        <w:rPr>
          <w:rFonts w:eastAsia="MS Mincho"/>
        </w:rPr>
      </w:pPr>
      <w:r>
        <w:rPr>
          <w:rFonts w:eastAsia="MS Mincho"/>
        </w:rPr>
        <w:t>•</w:t>
      </w:r>
      <w:r>
        <w:rPr>
          <w:rFonts w:eastAsia="MS Mincho"/>
        </w:rPr>
        <w:tab/>
        <w:t>Attenuation-Corrected PR reflectivity (Z</w:t>
      </w:r>
      <w:r w:rsidRPr="006152B7">
        <w:rPr>
          <w:rFonts w:eastAsia="MS Mincho"/>
          <w:vertAlign w:val="subscript"/>
        </w:rPr>
        <w:t>c</w:t>
      </w:r>
      <w:r>
        <w:rPr>
          <w:rFonts w:eastAsia="MS Mincho"/>
        </w:rPr>
        <w:t>, in dBZ) from TRMM product 2A-25</w:t>
      </w:r>
    </w:p>
    <w:p w14:paraId="380319C1" w14:textId="77777777" w:rsidR="000A4841" w:rsidRDefault="000A4841" w:rsidP="000A4841">
      <w:pPr>
        <w:ind w:left="360"/>
        <w:rPr>
          <w:rFonts w:eastAsia="MS Mincho"/>
        </w:rPr>
      </w:pPr>
      <w:proofErr w:type="gramStart"/>
      <w:r>
        <w:rPr>
          <w:rFonts w:eastAsia="MS Mincho"/>
        </w:rPr>
        <w:t>•</w:t>
      </w:r>
      <w:r>
        <w:rPr>
          <w:rFonts w:eastAsia="MS Mincho"/>
        </w:rPr>
        <w:tab/>
        <w:t>Rain rate (mm/h) from TRMM product 2A-25.</w:t>
      </w:r>
      <w:proofErr w:type="gramEnd"/>
    </w:p>
    <w:p w14:paraId="69FFC5AC" w14:textId="77777777" w:rsidR="000A4841" w:rsidRDefault="000A4841" w:rsidP="000A4841">
      <w:pPr>
        <w:rPr>
          <w:rFonts w:eastAsia="MS Mincho" w:cs="Helvetica"/>
          <w:szCs w:val="24"/>
        </w:rPr>
      </w:pPr>
    </w:p>
    <w:p w14:paraId="144F390B" w14:textId="77777777" w:rsidR="000A4841" w:rsidRDefault="000A4841" w:rsidP="000A4841">
      <w:pPr>
        <w:rPr>
          <w:rFonts w:eastAsia="MS Mincho" w:cs="Helvetica"/>
          <w:szCs w:val="24"/>
        </w:rPr>
      </w:pPr>
      <w:r>
        <w:rPr>
          <w:rFonts w:eastAsia="MS Mincho" w:cs="Helvetica"/>
          <w:szCs w:val="24"/>
        </w:rPr>
        <w:t xml:space="preserve">The 2-D PR </w:t>
      </w:r>
      <w:proofErr w:type="gramStart"/>
      <w:r>
        <w:rPr>
          <w:rFonts w:eastAsia="MS Mincho" w:cs="Helvetica"/>
          <w:szCs w:val="24"/>
        </w:rPr>
        <w:t>variables which</w:t>
      </w:r>
      <w:proofErr w:type="gramEnd"/>
      <w:r>
        <w:rPr>
          <w:rFonts w:eastAsia="MS Mincho" w:cs="Helvetica"/>
          <w:szCs w:val="24"/>
        </w:rPr>
        <w:t xml:space="preserve"> are taken unaveraged, one value per PR ray, include:</w:t>
      </w:r>
    </w:p>
    <w:p w14:paraId="3E4C2181" w14:textId="77777777" w:rsidR="000A4841" w:rsidRDefault="000A4841" w:rsidP="000A4841">
      <w:pPr>
        <w:rPr>
          <w:rFonts w:eastAsia="MS Mincho" w:cs="Helvetica"/>
          <w:szCs w:val="24"/>
        </w:rPr>
      </w:pPr>
    </w:p>
    <w:p w14:paraId="09AE28C9" w14:textId="77777777" w:rsidR="000A4841" w:rsidRDefault="000A4841" w:rsidP="000A4841">
      <w:pPr>
        <w:ind w:left="360"/>
        <w:rPr>
          <w:rFonts w:eastAsia="MS Mincho"/>
        </w:rPr>
      </w:pPr>
      <w:r>
        <w:rPr>
          <w:rFonts w:eastAsia="MS Mincho"/>
        </w:rPr>
        <w:t>•</w:t>
      </w:r>
      <w:r>
        <w:rPr>
          <w:rFonts w:eastAsia="MS Mincho"/>
        </w:rPr>
        <w:tab/>
        <w:t>Raw PR reflectivity (Z</w:t>
      </w:r>
      <w:r w:rsidRPr="006152B7">
        <w:rPr>
          <w:rFonts w:eastAsia="MS Mincho"/>
          <w:vertAlign w:val="subscript"/>
        </w:rPr>
        <w:t>r</w:t>
      </w:r>
      <w:r>
        <w:rPr>
          <w:rFonts w:eastAsia="MS Mincho"/>
        </w:rPr>
        <w:t>, in dBZ) from TRMM product 1C-21</w:t>
      </w:r>
    </w:p>
    <w:p w14:paraId="795F4F1A" w14:textId="77777777" w:rsidR="000A4841" w:rsidRDefault="000A4841" w:rsidP="000A4841">
      <w:pPr>
        <w:ind w:left="360"/>
        <w:rPr>
          <w:rFonts w:eastAsia="MS Mincho"/>
        </w:rPr>
      </w:pPr>
      <w:r>
        <w:rPr>
          <w:rFonts w:eastAsia="MS Mincho"/>
        </w:rPr>
        <w:t>•</w:t>
      </w:r>
      <w:r>
        <w:rPr>
          <w:rFonts w:eastAsia="MS Mincho"/>
        </w:rPr>
        <w:tab/>
      </w:r>
      <w:r>
        <w:rPr>
          <w:rFonts w:eastAsia="MS Mincho" w:cs="Helvetica"/>
          <w:szCs w:val="24"/>
        </w:rPr>
        <w:t>Surface type (land/ocean/coastal) flag</w:t>
      </w:r>
    </w:p>
    <w:p w14:paraId="586A9F77" w14:textId="77777777" w:rsidR="000A4841" w:rsidRDefault="000A4841" w:rsidP="000A4841">
      <w:pPr>
        <w:ind w:left="360"/>
        <w:rPr>
          <w:rFonts w:eastAsia="MS Mincho"/>
        </w:rPr>
      </w:pPr>
      <w:r>
        <w:rPr>
          <w:rFonts w:eastAsia="MS Mincho"/>
        </w:rPr>
        <w:t>•</w:t>
      </w:r>
      <w:r>
        <w:rPr>
          <w:rFonts w:eastAsia="MS Mincho"/>
        </w:rPr>
        <w:tab/>
      </w:r>
      <w:r>
        <w:rPr>
          <w:rFonts w:eastAsia="MS Mincho" w:cs="Helvetica"/>
          <w:szCs w:val="24"/>
        </w:rPr>
        <w:t>Near-surface rain rate, mm/h</w:t>
      </w:r>
    </w:p>
    <w:p w14:paraId="0D747E5C" w14:textId="77777777" w:rsidR="000A4841" w:rsidRDefault="000A4841" w:rsidP="000A4841">
      <w:pPr>
        <w:ind w:left="360"/>
        <w:rPr>
          <w:rFonts w:eastAsia="MS Mincho"/>
        </w:rPr>
      </w:pPr>
      <w:r>
        <w:rPr>
          <w:rFonts w:eastAsia="MS Mincho"/>
        </w:rPr>
        <w:t>•</w:t>
      </w:r>
      <w:r>
        <w:rPr>
          <w:rFonts w:eastAsia="MS Mincho"/>
        </w:rPr>
        <w:tab/>
      </w:r>
      <w:r>
        <w:rPr>
          <w:rFonts w:eastAsia="MS Mincho" w:cs="Helvetica"/>
          <w:szCs w:val="24"/>
        </w:rPr>
        <w:t>Bright band height</w:t>
      </w:r>
    </w:p>
    <w:p w14:paraId="49205900" w14:textId="77777777" w:rsidR="000A4841" w:rsidRDefault="000A4841" w:rsidP="000A4841">
      <w:pPr>
        <w:ind w:left="360"/>
        <w:rPr>
          <w:rFonts w:eastAsia="MS Mincho"/>
        </w:rPr>
      </w:pPr>
      <w:r>
        <w:rPr>
          <w:rFonts w:eastAsia="MS Mincho"/>
        </w:rPr>
        <w:t>•</w:t>
      </w:r>
      <w:r>
        <w:rPr>
          <w:rFonts w:eastAsia="MS Mincho"/>
        </w:rPr>
        <w:tab/>
      </w:r>
      <w:r>
        <w:rPr>
          <w:rFonts w:eastAsia="MS Mincho" w:cs="Helvetica"/>
          <w:szCs w:val="24"/>
        </w:rPr>
        <w:t>Rain type categorization (convective, stratiform, other)</w:t>
      </w:r>
    </w:p>
    <w:p w14:paraId="79033D12" w14:textId="77777777" w:rsidR="000A4841" w:rsidRPr="00A80081" w:rsidRDefault="000A4841" w:rsidP="000A4841">
      <w:pPr>
        <w:ind w:left="360"/>
        <w:rPr>
          <w:rFonts w:eastAsia="MS Mincho"/>
        </w:rPr>
      </w:pPr>
      <w:proofErr w:type="gramStart"/>
      <w:r>
        <w:rPr>
          <w:rFonts w:eastAsia="MS Mincho"/>
        </w:rPr>
        <w:t>•</w:t>
      </w:r>
      <w:r>
        <w:rPr>
          <w:rFonts w:eastAsia="MS Mincho"/>
        </w:rPr>
        <w:tab/>
      </w:r>
      <w:r>
        <w:rPr>
          <w:rFonts w:eastAsia="MS Mincho" w:cs="Helvetica"/>
          <w:szCs w:val="24"/>
        </w:rPr>
        <w:t>Rain/no-rain flag.</w:t>
      </w:r>
      <w:proofErr w:type="gramEnd"/>
    </w:p>
    <w:p w14:paraId="0C4AE735" w14:textId="77777777" w:rsidR="000A4841" w:rsidRDefault="000A4841" w:rsidP="000A4841">
      <w:pPr>
        <w:rPr>
          <w:rFonts w:eastAsia="Helvetica" w:cs="Helvetica"/>
          <w:szCs w:val="24"/>
        </w:rPr>
      </w:pPr>
    </w:p>
    <w:p w14:paraId="3094A5E9" w14:textId="77777777" w:rsidR="000A4841" w:rsidRDefault="000A4841" w:rsidP="000A4841">
      <w:pPr>
        <w:rPr>
          <w:rFonts w:eastAsia="MS Mincho" w:cs="Helvetica"/>
          <w:szCs w:val="24"/>
        </w:rPr>
      </w:pPr>
      <w:r>
        <w:rPr>
          <w:rFonts w:eastAsia="MS Mincho" w:cs="Helvetica"/>
          <w:szCs w:val="24"/>
        </w:rPr>
        <w:t>These scalar values are directly extracted and/or derived from data fields within PR products 1C-21 and 2A-25.</w:t>
      </w:r>
    </w:p>
    <w:p w14:paraId="51ADA453" w14:textId="77777777" w:rsidR="000A4841" w:rsidRDefault="000A4841" w:rsidP="000A4841">
      <w:pPr>
        <w:rPr>
          <w:rFonts w:eastAsia="MS Mincho" w:cs="Helvetica"/>
          <w:szCs w:val="24"/>
        </w:rPr>
      </w:pPr>
    </w:p>
    <w:p w14:paraId="64BBDE45" w14:textId="2BB94A9E" w:rsidR="000A4841" w:rsidRDefault="000A4841" w:rsidP="006152B7">
      <w:pPr>
        <w:pStyle w:val="Heading2"/>
        <w:rPr>
          <w:rFonts w:eastAsia="Helvetica"/>
        </w:rPr>
      </w:pPr>
      <w:bookmarkStart w:id="22" w:name="_Toc267218855"/>
      <w:r>
        <w:rPr>
          <w:rFonts w:eastAsia="Helvetica"/>
        </w:rPr>
        <w:t>GR match-up sampling to PR</w:t>
      </w:r>
      <w:bookmarkEnd w:id="22"/>
    </w:p>
    <w:p w14:paraId="164AE897" w14:textId="77777777" w:rsidR="000A4841" w:rsidRDefault="000A4841" w:rsidP="000A4841">
      <w:pPr>
        <w:rPr>
          <w:rFonts w:eastAsia="Helvetica" w:cs="Helvetica"/>
          <w:szCs w:val="24"/>
        </w:rPr>
      </w:pPr>
    </w:p>
    <w:p w14:paraId="52C9B56E" w14:textId="77777777" w:rsidR="000A4841" w:rsidRDefault="000A4841" w:rsidP="000A4841">
      <w:pPr>
        <w:rPr>
          <w:rFonts w:eastAsia="Helvetica" w:cs="Helvetica"/>
          <w:szCs w:val="24"/>
        </w:rPr>
      </w:pPr>
      <w:r>
        <w:rPr>
          <w:rFonts w:eastAsia="Helvetica" w:cs="Helvetica"/>
          <w:szCs w:val="24"/>
        </w:rPr>
        <w:t>The basic GR-to-PR data processing algorithm is as follows:</w:t>
      </w:r>
    </w:p>
    <w:p w14:paraId="1F422F3B" w14:textId="77777777" w:rsidR="000A4841" w:rsidRDefault="000A4841" w:rsidP="000A4841">
      <w:pPr>
        <w:rPr>
          <w:rFonts w:eastAsia="Helvetica" w:cs="Helvetica"/>
          <w:szCs w:val="24"/>
        </w:rPr>
      </w:pPr>
    </w:p>
    <w:p w14:paraId="491A9DFC" w14:textId="4C488C28" w:rsidR="000A4841" w:rsidRDefault="000A4841" w:rsidP="000A4841">
      <w:pPr>
        <w:widowControl w:val="0"/>
        <w:numPr>
          <w:ilvl w:val="0"/>
          <w:numId w:val="7"/>
        </w:numPr>
        <w:rPr>
          <w:rFonts w:eastAsia="Helvetica" w:cs="Helvetica"/>
          <w:szCs w:val="24"/>
        </w:rPr>
      </w:pPr>
      <w:r>
        <w:rPr>
          <w:rFonts w:eastAsia="Helvetica" w:cs="Helvetica"/>
          <w:szCs w:val="24"/>
        </w:rPr>
        <w:t>For each PR ray processed</w:t>
      </w:r>
      <w:r w:rsidR="00F940C2">
        <w:rPr>
          <w:rFonts w:eastAsia="Helvetica" w:cs="Helvetica"/>
          <w:szCs w:val="24"/>
        </w:rPr>
        <w:t xml:space="preserve"> (i.e., not skipped in Step 2, above)</w:t>
      </w:r>
      <w:r>
        <w:rPr>
          <w:rFonts w:eastAsia="Helvetica" w:cs="Helvetica"/>
          <w:szCs w:val="24"/>
        </w:rPr>
        <w:t>, and for each elevation sweep of the GR, repeat the following:</w:t>
      </w:r>
    </w:p>
    <w:p w14:paraId="1D2BA531" w14:textId="77777777" w:rsidR="000A4841" w:rsidRDefault="000A4841" w:rsidP="000A4841">
      <w:pPr>
        <w:widowControl w:val="0"/>
        <w:numPr>
          <w:ilvl w:val="0"/>
          <w:numId w:val="7"/>
        </w:numPr>
        <w:rPr>
          <w:rFonts w:eastAsia="Helvetica" w:cs="Helvetica"/>
          <w:szCs w:val="24"/>
        </w:rPr>
      </w:pPr>
      <w:r>
        <w:rPr>
          <w:rFonts w:eastAsia="Helvetica" w:cs="Helvetica"/>
          <w:szCs w:val="24"/>
        </w:rPr>
        <w:t>Compute the along-ground distance between each GR bin center and the parallax-adjusted PR footprint center (from PR step 4);</w:t>
      </w:r>
    </w:p>
    <w:p w14:paraId="2E6CF7B5" w14:textId="51B98124" w:rsidR="000A4841" w:rsidRDefault="000A4841" w:rsidP="000A4841">
      <w:pPr>
        <w:widowControl w:val="0"/>
        <w:numPr>
          <w:ilvl w:val="0"/>
          <w:numId w:val="7"/>
        </w:numPr>
        <w:rPr>
          <w:rFonts w:eastAsia="Helvetica" w:cs="Helvetica"/>
          <w:szCs w:val="24"/>
        </w:rPr>
      </w:pPr>
      <w:r>
        <w:rPr>
          <w:rFonts w:eastAsia="Helvetica" w:cs="Helvetica"/>
          <w:szCs w:val="24"/>
        </w:rPr>
        <w:t>Flag the GR bins within a fixed distance of the PR center.  The fixed distance is equivalent to the maximum radial size of all the PR footprints processed.</w:t>
      </w:r>
      <w:r w:rsidR="00423AE8">
        <w:rPr>
          <w:rFonts w:eastAsia="Helvetica" w:cs="Helvetica"/>
          <w:szCs w:val="24"/>
        </w:rPr>
        <w:t xml:space="preserve">  Ignore GR bins above 20 km above ground level</w:t>
      </w:r>
    </w:p>
    <w:p w14:paraId="2567A95B" w14:textId="43E2DE89" w:rsidR="000A4841" w:rsidRDefault="000A4841" w:rsidP="000A4841">
      <w:pPr>
        <w:widowControl w:val="0"/>
        <w:numPr>
          <w:ilvl w:val="0"/>
          <w:numId w:val="7"/>
        </w:numPr>
        <w:rPr>
          <w:rFonts w:eastAsia="Helvetica" w:cs="Helvetica"/>
          <w:szCs w:val="24"/>
        </w:rPr>
      </w:pPr>
      <w:r>
        <w:rPr>
          <w:rFonts w:eastAsia="Helvetica" w:cs="Helvetica"/>
          <w:szCs w:val="24"/>
        </w:rPr>
        <w:t xml:space="preserve">Examine the reflectivity values of the flagged GR bins from step 3.  If all values fall below </w:t>
      </w:r>
      <w:r w:rsidR="00F940C2">
        <w:rPr>
          <w:rFonts w:eastAsia="Helvetica" w:cs="Helvetica"/>
          <w:szCs w:val="24"/>
        </w:rPr>
        <w:t>0.0</w:t>
      </w:r>
      <w:r>
        <w:rPr>
          <w:rFonts w:eastAsia="Helvetica" w:cs="Helvetica"/>
          <w:szCs w:val="24"/>
        </w:rPr>
        <w:t xml:space="preserve"> dBZ, then skip processing for the point and set its match-up value to “below threshold”.  Otherwise:</w:t>
      </w:r>
    </w:p>
    <w:p w14:paraId="14D8D04B" w14:textId="5768E093" w:rsidR="000A4841" w:rsidRDefault="000A4841" w:rsidP="000A4841">
      <w:pPr>
        <w:widowControl w:val="0"/>
        <w:numPr>
          <w:ilvl w:val="0"/>
          <w:numId w:val="7"/>
        </w:numPr>
        <w:rPr>
          <w:rFonts w:eastAsia="Helvetica" w:cs="Helvetica"/>
          <w:szCs w:val="24"/>
        </w:rPr>
      </w:pPr>
      <w:r>
        <w:rPr>
          <w:rFonts w:eastAsia="Helvetica" w:cs="Helvetica"/>
          <w:szCs w:val="24"/>
        </w:rPr>
        <w:t xml:space="preserve">Perform an inverse distance weighted average of the GR reflectivity values over the bins from step 4 (Figure </w:t>
      </w:r>
      <w:r w:rsidR="00A42188">
        <w:rPr>
          <w:rFonts w:eastAsia="Helvetica" w:cs="Helvetica"/>
          <w:szCs w:val="24"/>
        </w:rPr>
        <w:t>2-</w:t>
      </w:r>
      <w:r>
        <w:rPr>
          <w:rFonts w:eastAsia="Helvetica" w:cs="Helvetica"/>
          <w:szCs w:val="24"/>
        </w:rPr>
        <w:t>3), using a Barnes gaussian weighting.  Reflectivity is converted from dBZ to Z before averaging</w:t>
      </w:r>
      <w:proofErr w:type="gramStart"/>
      <w:r>
        <w:rPr>
          <w:rFonts w:eastAsia="Helvetica" w:cs="Helvetica"/>
          <w:szCs w:val="24"/>
        </w:rPr>
        <w:t>,</w:t>
      </w:r>
      <w:proofErr w:type="gramEnd"/>
      <w:r>
        <w:rPr>
          <w:rFonts w:eastAsia="Helvetica" w:cs="Helvetica"/>
          <w:szCs w:val="24"/>
        </w:rPr>
        <w:t xml:space="preserve"> then the average Z is converted back to dBZ.  All GR bins with values at or above 0.0 dBZ are included in the average. Keep track of the total number of bins included in the average, and the number of these </w:t>
      </w:r>
      <w:r w:rsidR="00F940C2">
        <w:rPr>
          <w:rFonts w:eastAsia="Helvetica" w:cs="Helvetica"/>
          <w:szCs w:val="24"/>
        </w:rPr>
        <w:t xml:space="preserve">GR </w:t>
      </w:r>
      <w:r>
        <w:rPr>
          <w:rFonts w:eastAsia="Helvetica" w:cs="Helvetica"/>
          <w:szCs w:val="24"/>
        </w:rPr>
        <w:t xml:space="preserve">bins with values meeting </w:t>
      </w:r>
      <w:r w:rsidR="00F940C2">
        <w:rPr>
          <w:rFonts w:eastAsia="Helvetica" w:cs="Helvetica"/>
          <w:szCs w:val="24"/>
        </w:rPr>
        <w:t xml:space="preserve">a </w:t>
      </w:r>
      <w:r>
        <w:rPr>
          <w:rFonts w:eastAsia="Helvetica" w:cs="Helvetica"/>
          <w:szCs w:val="24"/>
        </w:rPr>
        <w:t>specified reflectivity threshold (15 dBZ).</w:t>
      </w:r>
    </w:p>
    <w:p w14:paraId="5CBB849E" w14:textId="77777777" w:rsidR="000A4841" w:rsidRDefault="000A4841" w:rsidP="000A4841">
      <w:pPr>
        <w:widowControl w:val="0"/>
        <w:rPr>
          <w:rFonts w:eastAsia="Helvetica" w:cs="Helvetica"/>
          <w:szCs w:val="24"/>
        </w:rPr>
      </w:pPr>
    </w:p>
    <w:p w14:paraId="2069B572" w14:textId="77777777" w:rsidR="000A4841" w:rsidRDefault="000A4841" w:rsidP="006152B7">
      <w:pPr>
        <w:pStyle w:val="Heading2"/>
        <w:rPr>
          <w:rFonts w:eastAsia="Helvetica"/>
        </w:rPr>
      </w:pPr>
      <w:bookmarkStart w:id="23" w:name="_Toc267218856"/>
      <w:r>
        <w:rPr>
          <w:rFonts w:eastAsia="Helvetica"/>
        </w:rPr>
        <w:lastRenderedPageBreak/>
        <w:t>TMI match-up sampling</w:t>
      </w:r>
      <w:bookmarkEnd w:id="23"/>
    </w:p>
    <w:p w14:paraId="126291C3" w14:textId="77777777" w:rsidR="000A4841" w:rsidRDefault="000A4841" w:rsidP="000A4841">
      <w:pPr>
        <w:rPr>
          <w:rFonts w:eastAsia="Helvetica" w:cs="Helvetica"/>
          <w:szCs w:val="24"/>
        </w:rPr>
      </w:pPr>
    </w:p>
    <w:p w14:paraId="6A7E93EB" w14:textId="28475BA2" w:rsidR="000A4841" w:rsidRDefault="00F96F10" w:rsidP="000A4841">
      <w:pPr>
        <w:rPr>
          <w:rFonts w:eastAsia="Helvetica" w:cs="Helvetica"/>
          <w:szCs w:val="24"/>
        </w:rPr>
      </w:pPr>
      <w:r>
        <w:rPr>
          <w:rFonts w:eastAsia="Helvetica" w:cs="Helvetica"/>
          <w:szCs w:val="24"/>
        </w:rPr>
        <w:t xml:space="preserve">The only computations that take place on the TMI data are to determine which TMI footprints are within a given range threshold of the GR site, and for each in-range TMI footprint, to compute the intersection of the TMI instrument field-of-view with each of the GR sweeps.  </w:t>
      </w:r>
      <w:r w:rsidR="000A4841">
        <w:rPr>
          <w:rFonts w:eastAsia="Helvetica" w:cs="Helvetica"/>
          <w:szCs w:val="24"/>
        </w:rPr>
        <w:t>The basic TMI-to-GR data processing algorithm is as follows:</w:t>
      </w:r>
    </w:p>
    <w:p w14:paraId="14FD9369" w14:textId="77777777" w:rsidR="000A4841" w:rsidRDefault="000A4841" w:rsidP="000A4841">
      <w:pPr>
        <w:rPr>
          <w:rFonts w:eastAsia="Helvetica" w:cs="Helvetica"/>
          <w:szCs w:val="24"/>
        </w:rPr>
      </w:pPr>
    </w:p>
    <w:p w14:paraId="5F0CF258" w14:textId="77777777" w:rsidR="000A4841" w:rsidRDefault="000A4841" w:rsidP="000A4841">
      <w:pPr>
        <w:widowControl w:val="0"/>
        <w:numPr>
          <w:ilvl w:val="0"/>
          <w:numId w:val="9"/>
        </w:numPr>
        <w:rPr>
          <w:rFonts w:eastAsia="Helvetica" w:cs="Helvetica"/>
          <w:szCs w:val="24"/>
        </w:rPr>
      </w:pPr>
      <w:r>
        <w:rPr>
          <w:rFonts w:eastAsia="Helvetica" w:cs="Helvetica"/>
          <w:szCs w:val="24"/>
        </w:rPr>
        <w:t>For each TMI footprint in the product, compute the range of the footprint's earth intersection point from the ground radar location.  If greater than 100 km (adjustable), ignore the ray.  If within 100 km, proceed as follows:</w:t>
      </w:r>
    </w:p>
    <w:p w14:paraId="0EB9F396" w14:textId="77777777" w:rsidR="000A4841" w:rsidRDefault="000A4841" w:rsidP="000A4841">
      <w:pPr>
        <w:widowControl w:val="0"/>
        <w:numPr>
          <w:ilvl w:val="0"/>
          <w:numId w:val="9"/>
        </w:numPr>
        <w:rPr>
          <w:rFonts w:eastAsia="Helvetica" w:cs="Helvetica"/>
          <w:szCs w:val="24"/>
        </w:rPr>
      </w:pPr>
      <w:r>
        <w:rPr>
          <w:rFonts w:eastAsia="Helvetica" w:cs="Helvetica"/>
          <w:szCs w:val="24"/>
        </w:rPr>
        <w:t>Compute the azimuth between the TMI footprint and the TRMM satellite’s nadir subpoint.  This gives the earth-relative direction along which the TMI is viewing.</w:t>
      </w:r>
    </w:p>
    <w:p w14:paraId="0EC27E43" w14:textId="77777777" w:rsidR="000A4841" w:rsidRDefault="000A4841" w:rsidP="000A4841">
      <w:pPr>
        <w:widowControl w:val="0"/>
        <w:numPr>
          <w:ilvl w:val="0"/>
          <w:numId w:val="9"/>
        </w:numPr>
        <w:rPr>
          <w:rFonts w:eastAsia="Helvetica" w:cs="Helvetica"/>
          <w:szCs w:val="24"/>
        </w:rPr>
      </w:pPr>
      <w:r>
        <w:rPr>
          <w:rFonts w:eastAsia="Helvetica" w:cs="Helvetica"/>
          <w:szCs w:val="24"/>
        </w:rPr>
        <w:t>Using the range and azimuth from steps 1 and 2, and the fixed TMI scan incidence angle relative to the ground, determine the height above ground level where the TMI view centerline intersects the centerline of each of the elevation sweeps of the GR, and the width (as a vertical distance) of the GR beam at this range;</w:t>
      </w:r>
    </w:p>
    <w:p w14:paraId="56728FBA" w14:textId="77777777" w:rsidR="000A4841" w:rsidRDefault="000A4841" w:rsidP="000A4841">
      <w:pPr>
        <w:widowControl w:val="0"/>
        <w:numPr>
          <w:ilvl w:val="0"/>
          <w:numId w:val="9"/>
        </w:numPr>
        <w:rPr>
          <w:rFonts w:eastAsia="Helvetica" w:cs="Helvetica"/>
          <w:szCs w:val="24"/>
        </w:rPr>
      </w:pPr>
      <w:r>
        <w:rPr>
          <w:rFonts w:eastAsia="Helvetica" w:cs="Helvetica"/>
          <w:szCs w:val="24"/>
        </w:rPr>
        <w:t>Compute a parallax-adjusted location of the TMI footprint center at each GR sweep intersection height from step 3, as a function of height, the TMI incidence angle, and the orientation (azimuth) of the TMI scan line.  Retain these adjusted horizontal locations for the processing of the GR data;</w:t>
      </w:r>
    </w:p>
    <w:p w14:paraId="0400C60A" w14:textId="77777777" w:rsidR="000A4841" w:rsidRDefault="000A4841" w:rsidP="000A4841">
      <w:pPr>
        <w:widowControl w:val="0"/>
        <w:numPr>
          <w:ilvl w:val="0"/>
          <w:numId w:val="9"/>
        </w:numPr>
        <w:rPr>
          <w:rFonts w:eastAsia="Helvetica" w:cs="Helvetica"/>
          <w:szCs w:val="24"/>
        </w:rPr>
      </w:pPr>
      <w:r>
        <w:rPr>
          <w:rFonts w:eastAsia="Helvetica" w:cs="Helvetica"/>
          <w:szCs w:val="24"/>
        </w:rPr>
        <w:t>Using the beam heights and widths from step 3, compute the upper and lower bound heights of each GR sweep at its intersection with the TMI scan sample;</w:t>
      </w:r>
    </w:p>
    <w:p w14:paraId="2CBA1D97" w14:textId="77777777" w:rsidR="000A4841" w:rsidRDefault="000A4841" w:rsidP="000A4841">
      <w:pPr>
        <w:widowControl w:val="0"/>
        <w:numPr>
          <w:ilvl w:val="0"/>
          <w:numId w:val="9"/>
        </w:numPr>
        <w:rPr>
          <w:rFonts w:eastAsia="Helvetica" w:cs="Helvetica"/>
          <w:szCs w:val="24"/>
        </w:rPr>
      </w:pPr>
      <w:r>
        <w:rPr>
          <w:rFonts w:eastAsia="Helvetica" w:cs="Helvetica"/>
          <w:szCs w:val="24"/>
        </w:rPr>
        <w:t>Taking the TMI footprint’s surface position, and ignoring TMI viewing parallax, project the TMI footprint along the local vertical to the earth surface and determine the height above ground level where local vertical intersects the centerline of each of the elevation sweeps of the GR, and the width (as a vertical distance) of the GR beam at this range.  Retain the unadjusted surface footprint locations for the processing of the GR data;</w:t>
      </w:r>
    </w:p>
    <w:p w14:paraId="7B0DE6EB" w14:textId="77777777" w:rsidR="000A4841" w:rsidRDefault="000A4841" w:rsidP="000A4841">
      <w:pPr>
        <w:widowControl w:val="0"/>
        <w:numPr>
          <w:ilvl w:val="0"/>
          <w:numId w:val="9"/>
        </w:numPr>
        <w:rPr>
          <w:rFonts w:eastAsia="Helvetica" w:cs="Helvetica"/>
          <w:szCs w:val="24"/>
        </w:rPr>
      </w:pPr>
      <w:r>
        <w:rPr>
          <w:rFonts w:eastAsia="Helvetica" w:cs="Helvetica"/>
          <w:szCs w:val="24"/>
        </w:rPr>
        <w:t>Using the beam heights and widths from step 6, compute the upper and lower bound heights of each GR sweep at its intersection with the local vertical above the TMI surface footprint;</w:t>
      </w:r>
    </w:p>
    <w:p w14:paraId="472363EC" w14:textId="77777777" w:rsidR="00172B99" w:rsidRDefault="000A4841" w:rsidP="006152B7">
      <w:pPr>
        <w:widowControl w:val="0"/>
        <w:numPr>
          <w:ilvl w:val="0"/>
          <w:numId w:val="9"/>
        </w:numPr>
        <w:rPr>
          <w:rFonts w:eastAsia="Helvetica" w:cs="Helvetica"/>
          <w:szCs w:val="24"/>
        </w:rPr>
      </w:pPr>
      <w:r w:rsidRPr="00172B99">
        <w:rPr>
          <w:rFonts w:eastAsia="Helvetica" w:cs="Helvetica"/>
          <w:szCs w:val="24"/>
        </w:rPr>
        <w:t>For the 2-D TMI field values (e.g., surface rain rate), simply extract the scalar field value for each in-range TMI footprint.</w:t>
      </w:r>
    </w:p>
    <w:p w14:paraId="1EBF07C5" w14:textId="75771A34" w:rsidR="000A4841" w:rsidRPr="00172B99" w:rsidRDefault="00172B99" w:rsidP="006152B7">
      <w:pPr>
        <w:widowControl w:val="0"/>
        <w:numPr>
          <w:ilvl w:val="0"/>
          <w:numId w:val="9"/>
        </w:numPr>
        <w:rPr>
          <w:rFonts w:eastAsia="Helvetica" w:cs="Helvetica"/>
          <w:szCs w:val="24"/>
        </w:rPr>
      </w:pPr>
      <w:r w:rsidRPr="00172B99">
        <w:rPr>
          <w:rFonts w:eastAsia="Helvetica" w:cs="Helvetica"/>
          <w:szCs w:val="24"/>
        </w:rPr>
        <w:t xml:space="preserve">Using the parallax-adjusted locations of the </w:t>
      </w:r>
      <w:r>
        <w:rPr>
          <w:rFonts w:eastAsia="Helvetica" w:cs="Helvetica"/>
          <w:szCs w:val="24"/>
        </w:rPr>
        <w:t>TMI</w:t>
      </w:r>
      <w:r w:rsidRPr="00172B99">
        <w:rPr>
          <w:rFonts w:eastAsia="Helvetica" w:cs="Helvetica"/>
          <w:szCs w:val="24"/>
        </w:rPr>
        <w:t xml:space="preserve"> footprints from step 4, compute the four x- and y-corners of the </w:t>
      </w:r>
      <w:r>
        <w:rPr>
          <w:rFonts w:eastAsia="Helvetica" w:cs="Helvetica"/>
          <w:szCs w:val="24"/>
        </w:rPr>
        <w:t>TMI</w:t>
      </w:r>
      <w:r w:rsidRPr="00172B99">
        <w:rPr>
          <w:rFonts w:eastAsia="Helvetica" w:cs="Helvetica"/>
          <w:szCs w:val="24"/>
        </w:rPr>
        <w:t xml:space="preserve"> footprint, which can be used to plot the </w:t>
      </w:r>
      <w:r>
        <w:rPr>
          <w:rFonts w:eastAsia="Helvetica" w:cs="Helvetica"/>
          <w:szCs w:val="24"/>
        </w:rPr>
        <w:t>TMI</w:t>
      </w:r>
      <w:r w:rsidRPr="00172B99">
        <w:rPr>
          <w:rFonts w:eastAsia="Helvetica" w:cs="Helvetica"/>
          <w:szCs w:val="24"/>
        </w:rPr>
        <w:t xml:space="preserve"> data on a map or image</w:t>
      </w:r>
      <w:r>
        <w:rPr>
          <w:rFonts w:eastAsia="Helvetica" w:cs="Helvetica"/>
          <w:szCs w:val="24"/>
        </w:rPr>
        <w:t xml:space="preserve"> in a contiguous, non-overlapping manner</w:t>
      </w:r>
      <w:r w:rsidRPr="00172B99">
        <w:rPr>
          <w:rFonts w:eastAsia="Helvetica" w:cs="Helvetica"/>
          <w:szCs w:val="24"/>
        </w:rPr>
        <w:t xml:space="preserve">.  Each corner point is computed as the midway point between the </w:t>
      </w:r>
      <w:r>
        <w:rPr>
          <w:rFonts w:eastAsia="Helvetica" w:cs="Helvetica"/>
          <w:szCs w:val="24"/>
        </w:rPr>
        <w:t>TMI</w:t>
      </w:r>
      <w:r w:rsidRPr="00172B99">
        <w:rPr>
          <w:rFonts w:eastAsia="Helvetica" w:cs="Helvetica"/>
          <w:szCs w:val="24"/>
        </w:rPr>
        <w:t xml:space="preserve"> footprint center x</w:t>
      </w:r>
      <w:proofErr w:type="gramStart"/>
      <w:r w:rsidRPr="00172B99">
        <w:rPr>
          <w:rFonts w:eastAsia="Helvetica" w:cs="Helvetica"/>
          <w:szCs w:val="24"/>
        </w:rPr>
        <w:t>,y</w:t>
      </w:r>
      <w:proofErr w:type="gramEnd"/>
      <w:r w:rsidRPr="00172B99">
        <w:rPr>
          <w:rFonts w:eastAsia="Helvetica" w:cs="Helvetica"/>
          <w:szCs w:val="24"/>
        </w:rPr>
        <w:t xml:space="preserve"> coordinates and those of the four diagonally-adjacent </w:t>
      </w:r>
      <w:r>
        <w:rPr>
          <w:rFonts w:eastAsia="Helvetica" w:cs="Helvetica"/>
          <w:szCs w:val="24"/>
        </w:rPr>
        <w:t>TMI</w:t>
      </w:r>
      <w:r w:rsidRPr="00172B99">
        <w:rPr>
          <w:rFonts w:eastAsia="Helvetica" w:cs="Helvetica"/>
          <w:szCs w:val="24"/>
        </w:rPr>
        <w:t xml:space="preserve"> footprints (extrapolated if at the edge of the </w:t>
      </w:r>
      <w:r>
        <w:rPr>
          <w:rFonts w:eastAsia="Helvetica" w:cs="Helvetica"/>
          <w:szCs w:val="24"/>
        </w:rPr>
        <w:t>TMI</w:t>
      </w:r>
      <w:r w:rsidRPr="00172B99">
        <w:rPr>
          <w:rFonts w:eastAsia="Helvetica" w:cs="Helvetica"/>
          <w:szCs w:val="24"/>
        </w:rPr>
        <w:t xml:space="preserve"> scan).</w:t>
      </w:r>
      <w:r w:rsidR="006D68C3" w:rsidRPr="006D68C3">
        <w:rPr>
          <w:rFonts w:eastAsia="Helvetica" w:cs="Helvetica"/>
          <w:szCs w:val="24"/>
        </w:rPr>
        <w:t xml:space="preserve"> </w:t>
      </w:r>
      <w:r w:rsidR="006D68C3">
        <w:rPr>
          <w:rFonts w:eastAsia="Helvetica" w:cs="Helvetica"/>
          <w:szCs w:val="24"/>
        </w:rPr>
        <w:t>These corner coordinates do not represent the area of the actual TMI measurement in any physical manner.</w:t>
      </w:r>
    </w:p>
    <w:p w14:paraId="0D65B9EA" w14:textId="77777777" w:rsidR="00172B99" w:rsidRDefault="00172B99" w:rsidP="000A4841">
      <w:pPr>
        <w:rPr>
          <w:rFonts w:eastAsia="MS Mincho" w:cs="Helvetica"/>
          <w:szCs w:val="24"/>
        </w:rPr>
      </w:pPr>
    </w:p>
    <w:p w14:paraId="2199CFF5" w14:textId="77777777" w:rsidR="000A4841" w:rsidRDefault="000A4841" w:rsidP="006152B7">
      <w:pPr>
        <w:pageBreakBefore/>
        <w:rPr>
          <w:rFonts w:eastAsia="MS Mincho" w:cs="Helvetica"/>
          <w:szCs w:val="24"/>
        </w:rPr>
      </w:pPr>
      <w:r>
        <w:rPr>
          <w:rFonts w:eastAsia="MS Mincho" w:cs="Helvetica"/>
          <w:szCs w:val="24"/>
        </w:rPr>
        <w:lastRenderedPageBreak/>
        <w:t>The TMI 2A-12 variables which are included in the matchups, one value per footprint, include:</w:t>
      </w:r>
    </w:p>
    <w:p w14:paraId="24CBB71B" w14:textId="77777777" w:rsidR="000A4841" w:rsidRDefault="000A4841" w:rsidP="000A4841">
      <w:pPr>
        <w:rPr>
          <w:rFonts w:eastAsia="MS Mincho" w:cs="Helvetica"/>
          <w:szCs w:val="24"/>
        </w:rPr>
      </w:pPr>
    </w:p>
    <w:p w14:paraId="363C5D20" w14:textId="77777777" w:rsidR="000A4841" w:rsidRDefault="000A4841" w:rsidP="000A4841">
      <w:pPr>
        <w:ind w:left="360"/>
        <w:rPr>
          <w:rFonts w:eastAsia="MS Mincho"/>
        </w:rPr>
      </w:pPr>
      <w:r>
        <w:rPr>
          <w:rFonts w:eastAsia="MS Mincho"/>
        </w:rPr>
        <w:t>•</w:t>
      </w:r>
      <w:r>
        <w:rPr>
          <w:rFonts w:eastAsia="MS Mincho"/>
        </w:rPr>
        <w:tab/>
      </w:r>
      <w:r>
        <w:rPr>
          <w:rFonts w:eastAsia="MS Mincho" w:cs="Helvetica"/>
          <w:szCs w:val="24"/>
        </w:rPr>
        <w:t>Surface rain rate, mm/h</w:t>
      </w:r>
    </w:p>
    <w:p w14:paraId="44CD780E" w14:textId="77777777" w:rsidR="000A4841" w:rsidRPr="005E131A" w:rsidRDefault="000A4841" w:rsidP="000A4841">
      <w:pPr>
        <w:ind w:left="360"/>
        <w:rPr>
          <w:rFonts w:eastAsia="MS Mincho" w:cs="Helvetica"/>
          <w:szCs w:val="24"/>
        </w:rPr>
      </w:pPr>
      <w:r>
        <w:rPr>
          <w:rFonts w:eastAsia="MS Mincho"/>
        </w:rPr>
        <w:t>•</w:t>
      </w:r>
      <w:r>
        <w:rPr>
          <w:rFonts w:eastAsia="MS Mincho"/>
        </w:rPr>
        <w:tab/>
      </w:r>
      <w:r>
        <w:rPr>
          <w:rFonts w:eastAsia="MS Mincho" w:cs="Helvetica"/>
          <w:szCs w:val="24"/>
        </w:rPr>
        <w:t>TMI latitude (surface footprint center position)</w:t>
      </w:r>
    </w:p>
    <w:p w14:paraId="19838C5A" w14:textId="77777777" w:rsidR="000A4841" w:rsidRDefault="000A4841" w:rsidP="000A4841">
      <w:pPr>
        <w:ind w:left="360"/>
        <w:rPr>
          <w:rFonts w:eastAsia="MS Mincho"/>
        </w:rPr>
      </w:pPr>
      <w:r>
        <w:rPr>
          <w:rFonts w:eastAsia="MS Mincho"/>
        </w:rPr>
        <w:t>•</w:t>
      </w:r>
      <w:r>
        <w:rPr>
          <w:rFonts w:eastAsia="MS Mincho"/>
        </w:rPr>
        <w:tab/>
      </w:r>
      <w:r>
        <w:rPr>
          <w:rFonts w:eastAsia="MS Mincho" w:cs="Helvetica"/>
          <w:szCs w:val="24"/>
        </w:rPr>
        <w:t>TMI longitude (ditto)</w:t>
      </w:r>
    </w:p>
    <w:p w14:paraId="66AC154F" w14:textId="77777777" w:rsidR="000A4841" w:rsidRPr="005E131A" w:rsidRDefault="000A4841" w:rsidP="000A4841">
      <w:pPr>
        <w:ind w:left="360"/>
        <w:rPr>
          <w:rFonts w:eastAsia="MS Mincho" w:cs="Helvetica"/>
          <w:szCs w:val="24"/>
        </w:rPr>
      </w:pPr>
      <w:r>
        <w:rPr>
          <w:rFonts w:eastAsia="MS Mincho"/>
        </w:rPr>
        <w:t>•</w:t>
      </w:r>
      <w:r>
        <w:rPr>
          <w:rFonts w:eastAsia="MS Mincho"/>
        </w:rPr>
        <w:tab/>
      </w:r>
      <w:r>
        <w:rPr>
          <w:rFonts w:eastAsia="MS Mincho" w:cs="Helvetica"/>
          <w:szCs w:val="24"/>
        </w:rPr>
        <w:t>Surface type (land/ocean/coast)</w:t>
      </w:r>
    </w:p>
    <w:p w14:paraId="72BA75E0" w14:textId="77777777" w:rsidR="000A4841" w:rsidRDefault="000A4841" w:rsidP="000A4841">
      <w:pPr>
        <w:ind w:left="360"/>
        <w:rPr>
          <w:rFonts w:eastAsia="MS Mincho"/>
        </w:rPr>
      </w:pPr>
      <w:r>
        <w:rPr>
          <w:rFonts w:eastAsia="MS Mincho"/>
        </w:rPr>
        <w:t>•</w:t>
      </w:r>
      <w:r>
        <w:rPr>
          <w:rFonts w:eastAsia="MS Mincho"/>
        </w:rPr>
        <w:tab/>
      </w:r>
      <w:r>
        <w:rPr>
          <w:rFonts w:eastAsia="MS Mincho" w:cs="Helvetica"/>
          <w:szCs w:val="24"/>
        </w:rPr>
        <w:t>Rain flag (V6 only)</w:t>
      </w:r>
    </w:p>
    <w:p w14:paraId="76490E14" w14:textId="77777777" w:rsidR="000A4841" w:rsidRDefault="000A4841" w:rsidP="000A4841">
      <w:pPr>
        <w:ind w:left="360"/>
        <w:rPr>
          <w:rFonts w:eastAsia="MS Mincho"/>
        </w:rPr>
      </w:pPr>
      <w:r>
        <w:rPr>
          <w:rFonts w:eastAsia="MS Mincho"/>
        </w:rPr>
        <w:t>•</w:t>
      </w:r>
      <w:r>
        <w:rPr>
          <w:rFonts w:eastAsia="MS Mincho"/>
        </w:rPr>
        <w:tab/>
        <w:t>Data flag</w:t>
      </w:r>
    </w:p>
    <w:p w14:paraId="6BAE1145" w14:textId="77777777" w:rsidR="000A4841" w:rsidRDefault="000A4841" w:rsidP="000A4841">
      <w:pPr>
        <w:ind w:left="360"/>
        <w:rPr>
          <w:rFonts w:eastAsia="MS Mincho"/>
        </w:rPr>
      </w:pPr>
      <w:r>
        <w:rPr>
          <w:rFonts w:eastAsia="MS Mincho"/>
        </w:rPr>
        <w:t>•</w:t>
      </w:r>
      <w:r>
        <w:rPr>
          <w:rFonts w:eastAsia="MS Mincho"/>
        </w:rPr>
        <w:tab/>
        <w:t>Probability of Precipitation (PoP; V7 only)</w:t>
      </w:r>
    </w:p>
    <w:p w14:paraId="0FD97596" w14:textId="77777777" w:rsidR="000A4841" w:rsidRPr="00A80081" w:rsidRDefault="000A4841" w:rsidP="000A4841">
      <w:pPr>
        <w:ind w:left="360"/>
        <w:rPr>
          <w:rFonts w:eastAsia="MS Mincho"/>
        </w:rPr>
      </w:pPr>
      <w:proofErr w:type="gramStart"/>
      <w:r>
        <w:rPr>
          <w:rFonts w:eastAsia="MS Mincho"/>
        </w:rPr>
        <w:t>•</w:t>
      </w:r>
      <w:r>
        <w:rPr>
          <w:rFonts w:eastAsia="MS Mincho"/>
        </w:rPr>
        <w:tab/>
        <w:t>Freezing height (V7 only)</w:t>
      </w:r>
      <w:r>
        <w:rPr>
          <w:rFonts w:eastAsia="MS Mincho" w:cs="Helvetica"/>
          <w:szCs w:val="24"/>
        </w:rPr>
        <w:t>.</w:t>
      </w:r>
      <w:proofErr w:type="gramEnd"/>
    </w:p>
    <w:p w14:paraId="2480B62A" w14:textId="77777777" w:rsidR="000A4841" w:rsidRDefault="000A4841" w:rsidP="000A4841">
      <w:pPr>
        <w:rPr>
          <w:rFonts w:eastAsia="Helvetica" w:cs="Helvetica"/>
          <w:szCs w:val="24"/>
        </w:rPr>
      </w:pPr>
    </w:p>
    <w:p w14:paraId="78D92559" w14:textId="77777777" w:rsidR="000A4841" w:rsidRDefault="000A4841" w:rsidP="000A4841">
      <w:pPr>
        <w:rPr>
          <w:rFonts w:eastAsia="MS Mincho" w:cs="Helvetica"/>
          <w:szCs w:val="24"/>
        </w:rPr>
      </w:pPr>
      <w:r>
        <w:rPr>
          <w:rFonts w:eastAsia="MS Mincho" w:cs="Helvetica"/>
          <w:szCs w:val="24"/>
        </w:rPr>
        <w:t xml:space="preserve">These scalar values are directly extracted from data fields within the TMI 2A-12 </w:t>
      </w:r>
      <w:proofErr w:type="gramStart"/>
      <w:r>
        <w:rPr>
          <w:rFonts w:eastAsia="MS Mincho" w:cs="Helvetica"/>
          <w:szCs w:val="24"/>
        </w:rPr>
        <w:t>product</w:t>
      </w:r>
      <w:proofErr w:type="gramEnd"/>
      <w:r>
        <w:rPr>
          <w:rFonts w:eastAsia="MS Mincho" w:cs="Helvetica"/>
          <w:szCs w:val="24"/>
        </w:rPr>
        <w:t>.</w:t>
      </w:r>
    </w:p>
    <w:p w14:paraId="3D7ABB19" w14:textId="77777777" w:rsidR="000A4841" w:rsidRDefault="000A4841" w:rsidP="000A4841">
      <w:pPr>
        <w:rPr>
          <w:rFonts w:eastAsia="Helvetica" w:cs="Helvetica"/>
          <w:szCs w:val="24"/>
        </w:rPr>
      </w:pPr>
    </w:p>
    <w:p w14:paraId="286879FC" w14:textId="77777777" w:rsidR="000A4841" w:rsidRDefault="000A4841" w:rsidP="006152B7">
      <w:pPr>
        <w:pStyle w:val="Heading2"/>
        <w:rPr>
          <w:rFonts w:eastAsia="Helvetica"/>
        </w:rPr>
      </w:pPr>
      <w:bookmarkStart w:id="24" w:name="_Toc267218857"/>
      <w:r>
        <w:rPr>
          <w:rFonts w:eastAsia="Helvetica"/>
        </w:rPr>
        <w:t>GR match-up sampling to TMI</w:t>
      </w:r>
      <w:bookmarkEnd w:id="24"/>
    </w:p>
    <w:p w14:paraId="4B1C9276" w14:textId="77777777" w:rsidR="000A4841" w:rsidRDefault="000A4841" w:rsidP="000A4841">
      <w:pPr>
        <w:rPr>
          <w:rFonts w:eastAsia="Helvetica" w:cs="Helvetica"/>
          <w:szCs w:val="24"/>
        </w:rPr>
      </w:pPr>
    </w:p>
    <w:p w14:paraId="222B9182" w14:textId="3501BAD1" w:rsidR="000A4841" w:rsidRDefault="000A4841" w:rsidP="000A4841">
      <w:pPr>
        <w:rPr>
          <w:rFonts w:eastAsia="Helvetica" w:cs="Helvetica"/>
          <w:szCs w:val="24"/>
        </w:rPr>
      </w:pPr>
      <w:r>
        <w:rPr>
          <w:rFonts w:eastAsia="Helvetica" w:cs="Helvetica"/>
          <w:szCs w:val="24"/>
        </w:rPr>
        <w:t xml:space="preserve">The </w:t>
      </w:r>
      <w:r w:rsidR="00F96F10">
        <w:rPr>
          <w:rFonts w:eastAsia="Helvetica" w:cs="Helvetica"/>
          <w:szCs w:val="24"/>
        </w:rPr>
        <w:t xml:space="preserve">GR-to-TMI </w:t>
      </w:r>
      <w:r>
        <w:rPr>
          <w:rFonts w:eastAsia="Helvetica" w:cs="Helvetica"/>
          <w:szCs w:val="24"/>
        </w:rPr>
        <w:t>algorithm is n</w:t>
      </w:r>
      <w:r w:rsidR="00F96F10">
        <w:rPr>
          <w:rFonts w:eastAsia="Helvetica" w:cs="Helvetica"/>
          <w:szCs w:val="24"/>
        </w:rPr>
        <w:t>early identical to the GR-to-PR</w:t>
      </w:r>
      <w:r>
        <w:rPr>
          <w:rFonts w:eastAsia="Helvetica" w:cs="Helvetica"/>
          <w:szCs w:val="24"/>
        </w:rPr>
        <w:t xml:space="preserve"> algorithm, except for TMI we compute two sets of GR matchup samples, one along the sloping TMI instrument scan</w:t>
      </w:r>
      <w:r w:rsidR="00144429">
        <w:rPr>
          <w:rFonts w:eastAsia="Helvetica" w:cs="Helvetica"/>
          <w:szCs w:val="24"/>
        </w:rPr>
        <w:t xml:space="preserve"> line-of-sight (Fig. 5.4-1)</w:t>
      </w:r>
      <w:r>
        <w:rPr>
          <w:rFonts w:eastAsia="Helvetica" w:cs="Helvetica"/>
          <w:szCs w:val="24"/>
        </w:rPr>
        <w:t>, and one along the local vertical above the TMI surface footprint position</w:t>
      </w:r>
      <w:r w:rsidR="00144429">
        <w:rPr>
          <w:rFonts w:eastAsia="Helvetica" w:cs="Helvetica"/>
          <w:szCs w:val="24"/>
        </w:rPr>
        <w:t xml:space="preserve"> (Fig. 5.4-2)</w:t>
      </w:r>
      <w:r>
        <w:rPr>
          <w:rFonts w:eastAsia="Helvetica" w:cs="Helvetica"/>
          <w:szCs w:val="24"/>
        </w:rPr>
        <w:t>.  The basic GR-to-TMI data processing algorithm is as follows:</w:t>
      </w:r>
    </w:p>
    <w:p w14:paraId="7C79FD7E" w14:textId="77777777" w:rsidR="000A4841" w:rsidRDefault="000A4841" w:rsidP="000A4841">
      <w:pPr>
        <w:rPr>
          <w:rFonts w:eastAsia="Helvetica" w:cs="Helvetica"/>
          <w:szCs w:val="24"/>
        </w:rPr>
      </w:pPr>
    </w:p>
    <w:p w14:paraId="6EFEBFBC" w14:textId="77777777" w:rsidR="000A4841" w:rsidRDefault="000A4841" w:rsidP="000A4841">
      <w:pPr>
        <w:widowControl w:val="0"/>
        <w:numPr>
          <w:ilvl w:val="0"/>
          <w:numId w:val="10"/>
        </w:numPr>
        <w:rPr>
          <w:rFonts w:eastAsia="Helvetica" w:cs="Helvetica"/>
          <w:szCs w:val="24"/>
        </w:rPr>
      </w:pPr>
      <w:r>
        <w:rPr>
          <w:rFonts w:eastAsia="Helvetica" w:cs="Helvetica"/>
          <w:szCs w:val="24"/>
        </w:rPr>
        <w:t>For each in-range TMI footprint processed, and for each elevation sweep of the GR, repeat the following:</w:t>
      </w:r>
    </w:p>
    <w:p w14:paraId="3E0E7DF7" w14:textId="77777777" w:rsidR="000A4841" w:rsidRDefault="000A4841" w:rsidP="000A4841">
      <w:pPr>
        <w:widowControl w:val="0"/>
        <w:numPr>
          <w:ilvl w:val="0"/>
          <w:numId w:val="10"/>
        </w:numPr>
        <w:rPr>
          <w:rFonts w:eastAsia="Helvetica" w:cs="Helvetica"/>
          <w:szCs w:val="24"/>
        </w:rPr>
      </w:pPr>
      <w:r>
        <w:rPr>
          <w:rFonts w:eastAsia="Helvetica" w:cs="Helvetica"/>
          <w:szCs w:val="24"/>
        </w:rPr>
        <w:t>Compute the along-ground distance between each GR bin center and the parallax-adjusted TMI footprint center (from TMI step 4);</w:t>
      </w:r>
    </w:p>
    <w:p w14:paraId="4D035182" w14:textId="271B5176" w:rsidR="000A4841" w:rsidRDefault="000A4841" w:rsidP="000A4841">
      <w:pPr>
        <w:widowControl w:val="0"/>
        <w:numPr>
          <w:ilvl w:val="0"/>
          <w:numId w:val="10"/>
        </w:numPr>
        <w:rPr>
          <w:rFonts w:eastAsia="Helvetica" w:cs="Helvetica"/>
          <w:szCs w:val="24"/>
        </w:rPr>
      </w:pPr>
      <w:r>
        <w:rPr>
          <w:rFonts w:eastAsia="Helvetica" w:cs="Helvetica"/>
          <w:szCs w:val="24"/>
        </w:rPr>
        <w:t>Flag the GR bins within a fixed distance of the TMI footprint center</w:t>
      </w:r>
      <w:r w:rsidR="00435C20">
        <w:rPr>
          <w:rFonts w:eastAsia="Helvetica" w:cs="Helvetica"/>
          <w:szCs w:val="24"/>
        </w:rPr>
        <w:t xml:space="preserve"> (Figure 5.4-1)</w:t>
      </w:r>
      <w:r>
        <w:rPr>
          <w:rFonts w:eastAsia="Helvetica" w:cs="Helvetica"/>
          <w:szCs w:val="24"/>
        </w:rPr>
        <w:t>.  The fixed distance is equivalent to the spacing between adjacent TMI surface footprints along a diagonal.</w:t>
      </w:r>
      <w:r w:rsidR="00423AE8">
        <w:rPr>
          <w:rFonts w:eastAsia="Helvetica" w:cs="Helvetica"/>
          <w:szCs w:val="24"/>
        </w:rPr>
        <w:t xml:space="preserve">  Ignore GR bins above 20 km above ground level.</w:t>
      </w:r>
    </w:p>
    <w:p w14:paraId="135ACDD5" w14:textId="4133E023" w:rsidR="000A4841" w:rsidRDefault="000A4841" w:rsidP="000A4841">
      <w:pPr>
        <w:widowControl w:val="0"/>
        <w:numPr>
          <w:ilvl w:val="0"/>
          <w:numId w:val="10"/>
        </w:numPr>
        <w:rPr>
          <w:rFonts w:eastAsia="Helvetica" w:cs="Helvetica"/>
          <w:szCs w:val="24"/>
        </w:rPr>
      </w:pPr>
      <w:r>
        <w:rPr>
          <w:rFonts w:eastAsia="Helvetica" w:cs="Helvetica"/>
          <w:szCs w:val="24"/>
        </w:rPr>
        <w:t>Examine the reflectivity values of the flagged GR bins from step 3</w:t>
      </w:r>
      <w:r w:rsidR="00F96F10">
        <w:rPr>
          <w:rFonts w:eastAsia="Helvetica" w:cs="Helvetica"/>
          <w:szCs w:val="24"/>
        </w:rPr>
        <w:t>.  If all values fall below a 0.0</w:t>
      </w:r>
      <w:r>
        <w:rPr>
          <w:rFonts w:eastAsia="Helvetica" w:cs="Helvetica"/>
          <w:szCs w:val="24"/>
        </w:rPr>
        <w:t xml:space="preserve"> dBZ threshold, then skip processing for the point and set its match-up value to “below threshold”.  Otherwise:</w:t>
      </w:r>
    </w:p>
    <w:p w14:paraId="1D97238C" w14:textId="7ABD06C9" w:rsidR="000A4841" w:rsidRDefault="000A4841" w:rsidP="000A4841">
      <w:pPr>
        <w:widowControl w:val="0"/>
        <w:numPr>
          <w:ilvl w:val="0"/>
          <w:numId w:val="10"/>
        </w:numPr>
        <w:rPr>
          <w:rFonts w:eastAsia="Helvetica" w:cs="Helvetica"/>
          <w:szCs w:val="24"/>
        </w:rPr>
      </w:pPr>
      <w:r>
        <w:rPr>
          <w:rFonts w:eastAsia="Helvetica" w:cs="Helvetica"/>
          <w:szCs w:val="24"/>
        </w:rPr>
        <w:t>Perform an inverse distance weighted average of the GR reflectivity values ove</w:t>
      </w:r>
      <w:r w:rsidR="00435C20">
        <w:rPr>
          <w:rFonts w:eastAsia="Helvetica" w:cs="Helvetica"/>
          <w:szCs w:val="24"/>
        </w:rPr>
        <w:t>r the bins from step 4</w:t>
      </w:r>
      <w:r>
        <w:rPr>
          <w:rFonts w:eastAsia="Helvetica" w:cs="Helvetica"/>
          <w:szCs w:val="24"/>
        </w:rPr>
        <w:t>, using a Barnes gaussian weighting.  Reflectivity is converted from dBZ to Z before averaging</w:t>
      </w:r>
      <w:proofErr w:type="gramStart"/>
      <w:r>
        <w:rPr>
          <w:rFonts w:eastAsia="Helvetica" w:cs="Helvetica"/>
          <w:szCs w:val="24"/>
        </w:rPr>
        <w:t>,</w:t>
      </w:r>
      <w:proofErr w:type="gramEnd"/>
      <w:r>
        <w:rPr>
          <w:rFonts w:eastAsia="Helvetica" w:cs="Helvetica"/>
          <w:szCs w:val="24"/>
        </w:rPr>
        <w:t xml:space="preserve"> then the average Z is converted back to dBZ.  All GR bins with values at or above 0.0 dBZ are included in the average. Keep track of the total number of bins included in the average, and the number of these </w:t>
      </w:r>
      <w:r w:rsidR="00F96F10">
        <w:rPr>
          <w:rFonts w:eastAsia="Helvetica" w:cs="Helvetica"/>
          <w:szCs w:val="24"/>
        </w:rPr>
        <w:t xml:space="preserve">GR </w:t>
      </w:r>
      <w:r>
        <w:rPr>
          <w:rFonts w:eastAsia="Helvetica" w:cs="Helvetica"/>
          <w:szCs w:val="24"/>
        </w:rPr>
        <w:t xml:space="preserve">bins with values meeting </w:t>
      </w:r>
      <w:r w:rsidR="00F96F10">
        <w:rPr>
          <w:rFonts w:eastAsia="Helvetica" w:cs="Helvetica"/>
          <w:szCs w:val="24"/>
        </w:rPr>
        <w:t>a</w:t>
      </w:r>
      <w:r>
        <w:rPr>
          <w:rFonts w:eastAsia="Helvetica" w:cs="Helvetica"/>
          <w:szCs w:val="24"/>
        </w:rPr>
        <w:t xml:space="preserve"> specified reflectivity threshold (15 dBZ</w:t>
      </w:r>
      <w:r w:rsidR="00F96F10">
        <w:rPr>
          <w:rFonts w:eastAsia="Helvetica" w:cs="Helvetica"/>
          <w:szCs w:val="24"/>
        </w:rPr>
        <w:t xml:space="preserve"> by default</w:t>
      </w:r>
      <w:r>
        <w:rPr>
          <w:rFonts w:eastAsia="Helvetica" w:cs="Helvetica"/>
          <w:szCs w:val="24"/>
        </w:rPr>
        <w:t>).</w:t>
      </w:r>
    </w:p>
    <w:p w14:paraId="4A3B6A0E" w14:textId="5C8FCBA4" w:rsidR="000A4841" w:rsidRDefault="000A4841" w:rsidP="000A4841">
      <w:pPr>
        <w:widowControl w:val="0"/>
        <w:numPr>
          <w:ilvl w:val="0"/>
          <w:numId w:val="10"/>
        </w:numPr>
        <w:rPr>
          <w:rFonts w:eastAsia="Helvetica" w:cs="Helvetica"/>
          <w:szCs w:val="24"/>
        </w:rPr>
      </w:pPr>
      <w:r>
        <w:rPr>
          <w:rFonts w:eastAsia="Helvetica" w:cs="Helvetica"/>
          <w:szCs w:val="24"/>
        </w:rPr>
        <w:t>Repeat step 2</w:t>
      </w:r>
      <w:r w:rsidR="00F96F10">
        <w:rPr>
          <w:rFonts w:eastAsia="Helvetica" w:cs="Helvetica"/>
          <w:szCs w:val="24"/>
        </w:rPr>
        <w:t>, but</w:t>
      </w:r>
      <w:r>
        <w:rPr>
          <w:rFonts w:eastAsia="Helvetica" w:cs="Helvetica"/>
          <w:szCs w:val="24"/>
        </w:rPr>
        <w:t xml:space="preserve"> for the unadjusted TMI footprint center (along the local vertical, from TMI step 6).</w:t>
      </w:r>
    </w:p>
    <w:p w14:paraId="64607DC4" w14:textId="6E2497EC" w:rsidR="000A4841" w:rsidRDefault="000A4841" w:rsidP="000A4841">
      <w:pPr>
        <w:widowControl w:val="0"/>
        <w:numPr>
          <w:ilvl w:val="0"/>
          <w:numId w:val="10"/>
        </w:numPr>
        <w:rPr>
          <w:rFonts w:eastAsia="Helvetica" w:cs="Helvetica"/>
          <w:szCs w:val="24"/>
        </w:rPr>
      </w:pPr>
      <w:r>
        <w:rPr>
          <w:rFonts w:eastAsia="Helvetica" w:cs="Helvetica"/>
          <w:szCs w:val="24"/>
        </w:rPr>
        <w:t>Repeat step 3 for the TMI footprint center in step 6</w:t>
      </w:r>
      <w:r w:rsidR="00435C20">
        <w:rPr>
          <w:rFonts w:eastAsia="Helvetica" w:cs="Helvetica"/>
          <w:szCs w:val="24"/>
        </w:rPr>
        <w:t>,</w:t>
      </w:r>
      <w:r w:rsidR="00435C20" w:rsidRPr="00435C20">
        <w:rPr>
          <w:rFonts w:eastAsia="Helvetica" w:cs="Helvetica"/>
          <w:szCs w:val="24"/>
        </w:rPr>
        <w:t xml:space="preserve"> </w:t>
      </w:r>
      <w:r w:rsidR="00435C20">
        <w:rPr>
          <w:rFonts w:eastAsia="Helvetica" w:cs="Helvetica"/>
          <w:szCs w:val="24"/>
        </w:rPr>
        <w:t>as shown in Fig. 5.4-2</w:t>
      </w:r>
      <w:r>
        <w:rPr>
          <w:rFonts w:eastAsia="Helvetica" w:cs="Helvetica"/>
          <w:szCs w:val="24"/>
        </w:rPr>
        <w:t>.</w:t>
      </w:r>
    </w:p>
    <w:p w14:paraId="64C5AA82" w14:textId="77777777" w:rsidR="000A4841" w:rsidRPr="006152B7" w:rsidRDefault="000A4841" w:rsidP="006152B7">
      <w:pPr>
        <w:widowControl w:val="0"/>
        <w:numPr>
          <w:ilvl w:val="0"/>
          <w:numId w:val="10"/>
        </w:numPr>
      </w:pPr>
      <w:r w:rsidRPr="006152B7">
        <w:rPr>
          <w:rFonts w:eastAsia="Helvetica" w:cs="Helvetica"/>
          <w:szCs w:val="24"/>
        </w:rPr>
        <w:t>Repeat steps 4 and 5 for the GR bins flagged in step 7.</w:t>
      </w:r>
    </w:p>
    <w:p w14:paraId="0CE53AE3" w14:textId="77777777" w:rsidR="00435C20" w:rsidRDefault="00435C20" w:rsidP="006152B7">
      <w:pPr>
        <w:widowControl w:val="0"/>
        <w:rPr>
          <w:rFonts w:eastAsia="Helvetica" w:cs="Helvetica"/>
          <w:szCs w:val="24"/>
        </w:rPr>
      </w:pPr>
    </w:p>
    <w:p w14:paraId="5110DD92" w14:textId="27858E21" w:rsidR="00435C20" w:rsidRDefault="00101CF9" w:rsidP="006152B7">
      <w:pPr>
        <w:widowControl w:val="0"/>
      </w:pPr>
      <w:r w:rsidRPr="006152B7">
        <w:rPr>
          <w:noProof/>
        </w:rPr>
        <w:lastRenderedPageBreak/>
        <w:drawing>
          <wp:inline distT="0" distB="0" distL="0" distR="0" wp14:anchorId="49AA5E9B" wp14:editId="58DAF94B">
            <wp:extent cx="5486400" cy="4358005"/>
            <wp:effectExtent l="25400" t="25400" r="25400" b="3619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toTMI_fan0.png"/>
                    <pic:cNvPicPr/>
                  </pic:nvPicPr>
                  <pic:blipFill>
                    <a:blip r:embed="rId58">
                      <a:extLst>
                        <a:ext uri="{28A0092B-C50C-407E-A947-70E740481C1C}">
                          <a14:useLocalDpi xmlns:a14="http://schemas.microsoft.com/office/drawing/2010/main" val="0"/>
                        </a:ext>
                      </a:extLst>
                    </a:blip>
                    <a:stretch>
                      <a:fillRect/>
                    </a:stretch>
                  </pic:blipFill>
                  <pic:spPr>
                    <a:xfrm>
                      <a:off x="0" y="0"/>
                      <a:ext cx="5486400" cy="4358005"/>
                    </a:xfrm>
                    <a:prstGeom prst="rect">
                      <a:avLst/>
                    </a:prstGeom>
                    <a:ln>
                      <a:solidFill>
                        <a:schemeClr val="tx1"/>
                      </a:solidFill>
                    </a:ln>
                  </pic:spPr>
                </pic:pic>
              </a:graphicData>
            </a:graphic>
          </wp:inline>
        </w:drawing>
      </w:r>
    </w:p>
    <w:p w14:paraId="1BD69173" w14:textId="58F65F42" w:rsidR="00101CF9" w:rsidRDefault="00101CF9" w:rsidP="006152B7">
      <w:pPr>
        <w:widowControl w:val="0"/>
        <w:ind w:left="432" w:hanging="432"/>
      </w:pPr>
      <w:r w:rsidRPr="006152B7">
        <w:rPr>
          <w:b/>
        </w:rPr>
        <w:t>Figure 5.4-1.</w:t>
      </w:r>
      <w:r>
        <w:t xml:space="preserve">  </w:t>
      </w:r>
      <w:proofErr w:type="gramStart"/>
      <w:r>
        <w:t>Schematic representation of GR volume matching to TMI</w:t>
      </w:r>
      <w:r w:rsidR="00EA3525">
        <w:t xml:space="preserve"> along the TMI line-of-sight</w:t>
      </w:r>
      <w:r>
        <w:t>.</w:t>
      </w:r>
      <w:proofErr w:type="gramEnd"/>
      <w:r>
        <w:t xml:space="preserve">  </w:t>
      </w:r>
      <w:r w:rsidR="00724A60">
        <w:t>Rectangular</w:t>
      </w:r>
      <w:r>
        <w:t xml:space="preserve"> outline at surface locates the surface intersection of a single TMI surface footprint whose field-of-view centerline is shown as a slightly curving vertical line (due to the projection of the curved earth onto a flat surface).  The "waffle" areas show the horizontal outline of GR gates mapped to the TMI footprint for individual elevation sweep</w:t>
      </w:r>
      <w:r w:rsidR="00EA3525">
        <w:t>s</w:t>
      </w:r>
      <w:r>
        <w:t xml:space="preserve"> of the ground radar, which </w:t>
      </w:r>
      <w:r w:rsidR="00EA3525">
        <w:t xml:space="preserve">is </w:t>
      </w:r>
      <w:r>
        <w:t xml:space="preserve">located in the figure at X=0, Y=0, </w:t>
      </w:r>
      <w:r w:rsidR="00EA3525">
        <w:t xml:space="preserve">Z=0, </w:t>
      </w:r>
      <w:r>
        <w:t>where X, Y, and Z are in km.  Sloping lines are drawn between the GR sample volumes and the ground radar along the sweep surfaces, where the lowest sweep shows the GR ray centers for each ray mapped to the TMI footprint.  GR range gates are inverse-distance-weighted from the TMI field-of-view center to compute the GR averages for the matching volumes.  Vertical extent and overlap of the GR gates is not shown</w:t>
      </w:r>
      <w:r w:rsidR="00EA3525">
        <w:t>, and only every third GR sweep is plotted for clarity.</w:t>
      </w:r>
      <w:r w:rsidR="00E35454">
        <w:t xml:space="preserve">  GR azimuth/range resolution is 1° by 1 km in the plot.</w:t>
      </w:r>
    </w:p>
    <w:p w14:paraId="10189F86" w14:textId="77777777" w:rsidR="00EA3525" w:rsidRDefault="00EA3525" w:rsidP="006152B7">
      <w:pPr>
        <w:widowControl w:val="0"/>
        <w:ind w:left="432" w:hanging="432"/>
      </w:pPr>
    </w:p>
    <w:p w14:paraId="1BAC9D97" w14:textId="7B191AC5" w:rsidR="00EA3525" w:rsidRDefault="00EA3525" w:rsidP="006152B7">
      <w:pPr>
        <w:widowControl w:val="0"/>
        <w:ind w:left="432" w:hanging="432"/>
      </w:pPr>
      <w:r w:rsidRPr="006152B7">
        <w:rPr>
          <w:noProof/>
        </w:rPr>
        <w:lastRenderedPageBreak/>
        <w:drawing>
          <wp:inline distT="0" distB="0" distL="0" distR="0" wp14:anchorId="0D24F1D9" wp14:editId="6B5E7EF2">
            <wp:extent cx="5486400" cy="3958590"/>
            <wp:effectExtent l="25400" t="25400" r="25400" b="292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toTMI_VPR_fan0.png"/>
                    <pic:cNvPicPr/>
                  </pic:nvPicPr>
                  <pic:blipFill>
                    <a:blip r:embed="rId59">
                      <a:extLst>
                        <a:ext uri="{28A0092B-C50C-407E-A947-70E740481C1C}">
                          <a14:useLocalDpi xmlns:a14="http://schemas.microsoft.com/office/drawing/2010/main" val="0"/>
                        </a:ext>
                      </a:extLst>
                    </a:blip>
                    <a:stretch>
                      <a:fillRect/>
                    </a:stretch>
                  </pic:blipFill>
                  <pic:spPr>
                    <a:xfrm>
                      <a:off x="0" y="0"/>
                      <a:ext cx="5486400" cy="3958590"/>
                    </a:xfrm>
                    <a:prstGeom prst="rect">
                      <a:avLst/>
                    </a:prstGeom>
                    <a:ln>
                      <a:solidFill>
                        <a:schemeClr val="tx1"/>
                      </a:solidFill>
                    </a:ln>
                  </pic:spPr>
                </pic:pic>
              </a:graphicData>
            </a:graphic>
          </wp:inline>
        </w:drawing>
      </w:r>
    </w:p>
    <w:p w14:paraId="23390B8B" w14:textId="47D7E0AF" w:rsidR="00EA3525" w:rsidRPr="00854386" w:rsidRDefault="00EA3525" w:rsidP="006152B7">
      <w:pPr>
        <w:widowControl w:val="0"/>
        <w:ind w:left="432" w:hanging="432"/>
      </w:pPr>
      <w:r w:rsidRPr="006152B7">
        <w:rPr>
          <w:b/>
        </w:rPr>
        <w:t>Figure 5.4-2.</w:t>
      </w:r>
      <w:r>
        <w:t xml:space="preserve">  As in Figure 5.4-1, except GR averaging is along the local vertical above the TMI surface footprint center rather than along the TMI instrument line-of-sight.</w:t>
      </w:r>
    </w:p>
    <w:p w14:paraId="0E2B230F" w14:textId="77777777" w:rsidR="000A4841" w:rsidRDefault="000A4841" w:rsidP="000A4841">
      <w:pPr>
        <w:pStyle w:val="Heading1"/>
      </w:pPr>
      <w:bookmarkStart w:id="25" w:name="_Toc267218858"/>
      <w:r>
        <w:lastRenderedPageBreak/>
        <w:t>Acronyms and Symbols</w:t>
      </w:r>
      <w:bookmarkEnd w:id="25"/>
    </w:p>
    <w:p w14:paraId="27ECA428" w14:textId="77777777" w:rsidR="000A4841" w:rsidRDefault="000A4841"/>
    <w:tbl>
      <w:tblPr>
        <w:tblW w:w="0" w:type="auto"/>
        <w:tblInd w:w="119" w:type="dxa"/>
        <w:tblLayout w:type="fixed"/>
        <w:tblCellMar>
          <w:top w:w="43" w:type="dxa"/>
          <w:left w:w="115" w:type="dxa"/>
          <w:bottom w:w="43" w:type="dxa"/>
          <w:right w:w="115" w:type="dxa"/>
        </w:tblCellMar>
        <w:tblLook w:val="0000" w:firstRow="0" w:lastRow="0" w:firstColumn="0" w:lastColumn="0" w:noHBand="0" w:noVBand="0"/>
      </w:tblPr>
      <w:tblGrid>
        <w:gridCol w:w="1517"/>
        <w:gridCol w:w="7114"/>
      </w:tblGrid>
      <w:tr w:rsidR="000A4841" w14:paraId="2EF0959E" w14:textId="77777777" w:rsidTr="006152B7">
        <w:trPr>
          <w:cantSplit/>
          <w:trHeight w:val="260"/>
          <w:tblHeader/>
        </w:trPr>
        <w:tc>
          <w:tcPr>
            <w:tcW w:w="1517" w:type="dxa"/>
            <w:tcBorders>
              <w:top w:val="single" w:sz="2" w:space="0" w:color="000000"/>
              <w:left w:val="single" w:sz="2" w:space="0" w:color="000000"/>
              <w:bottom w:val="single" w:sz="2" w:space="0" w:color="000000"/>
              <w:right w:val="single" w:sz="2" w:space="0" w:color="FFFFFF"/>
            </w:tcBorders>
            <w:shd w:val="clear" w:color="auto" w:fill="000000"/>
            <w:vAlign w:val="bottom"/>
          </w:tcPr>
          <w:p w14:paraId="3C6264BA" w14:textId="77777777" w:rsidR="000A4841" w:rsidRPr="006152B7" w:rsidRDefault="000A4841">
            <w:pPr>
              <w:pStyle w:val="normalacrolist"/>
              <w:snapToGrid w:val="0"/>
              <w:jc w:val="center"/>
              <w:rPr>
                <w:b/>
                <w:color w:val="FFFFFF"/>
                <w:lang w:bidi="x-none"/>
              </w:rPr>
            </w:pPr>
            <w:r w:rsidRPr="006152B7">
              <w:rPr>
                <w:b/>
                <w:color w:val="FFFFFF"/>
                <w:lang w:bidi="x-none"/>
              </w:rPr>
              <w:t>ACRONYM</w:t>
            </w:r>
          </w:p>
        </w:tc>
        <w:tc>
          <w:tcPr>
            <w:tcW w:w="7114" w:type="dxa"/>
            <w:tcBorders>
              <w:top w:val="single" w:sz="2" w:space="0" w:color="000000"/>
              <w:left w:val="single" w:sz="2" w:space="0" w:color="FFFFFF"/>
              <w:bottom w:val="single" w:sz="2" w:space="0" w:color="000000"/>
              <w:right w:val="single" w:sz="2" w:space="0" w:color="000000"/>
            </w:tcBorders>
            <w:shd w:val="clear" w:color="auto" w:fill="000000"/>
            <w:vAlign w:val="bottom"/>
          </w:tcPr>
          <w:p w14:paraId="25BF1760" w14:textId="77777777" w:rsidR="000A4841" w:rsidRPr="006152B7" w:rsidRDefault="000A4841">
            <w:pPr>
              <w:pStyle w:val="normalacrolist"/>
              <w:snapToGrid w:val="0"/>
              <w:jc w:val="center"/>
              <w:rPr>
                <w:b/>
                <w:color w:val="FFFFFF"/>
                <w:lang w:bidi="x-none"/>
              </w:rPr>
            </w:pPr>
            <w:r w:rsidRPr="006152B7">
              <w:rPr>
                <w:b/>
                <w:color w:val="FFFFFF"/>
                <w:lang w:bidi="x-none"/>
              </w:rPr>
              <w:t>DEFINITION</w:t>
            </w:r>
          </w:p>
        </w:tc>
      </w:tr>
      <w:tr w:rsidR="000A4841" w14:paraId="7AE3647E" w14:textId="77777777" w:rsidTr="006152B7">
        <w:trPr>
          <w:cantSplit/>
          <w:trHeight w:val="260"/>
        </w:trPr>
        <w:tc>
          <w:tcPr>
            <w:tcW w:w="1517" w:type="dxa"/>
            <w:tcBorders>
              <w:top w:val="single" w:sz="2" w:space="0" w:color="000000"/>
              <w:left w:val="single" w:sz="1" w:space="0" w:color="000000"/>
              <w:bottom w:val="single" w:sz="1" w:space="0" w:color="000000"/>
            </w:tcBorders>
            <w:vAlign w:val="bottom"/>
          </w:tcPr>
          <w:p w14:paraId="5EA89CC6" w14:textId="77777777" w:rsidR="000A4841" w:rsidRDefault="000A4841">
            <w:pPr>
              <w:pStyle w:val="normalacrolist"/>
              <w:snapToGrid w:val="0"/>
              <w:rPr>
                <w:lang w:bidi="x-none"/>
              </w:rPr>
            </w:pPr>
            <w:r>
              <w:rPr>
                <w:lang w:bidi="x-none"/>
              </w:rPr>
              <w:t>3-D</w:t>
            </w:r>
          </w:p>
        </w:tc>
        <w:tc>
          <w:tcPr>
            <w:tcW w:w="7114" w:type="dxa"/>
            <w:tcBorders>
              <w:top w:val="single" w:sz="2" w:space="0" w:color="000000"/>
              <w:left w:val="single" w:sz="1" w:space="0" w:color="000000"/>
              <w:bottom w:val="single" w:sz="1" w:space="0" w:color="000000"/>
              <w:right w:val="single" w:sz="1" w:space="0" w:color="000000"/>
            </w:tcBorders>
            <w:vAlign w:val="bottom"/>
          </w:tcPr>
          <w:p w14:paraId="0593319F" w14:textId="77777777" w:rsidR="000A4841" w:rsidRDefault="000A4841">
            <w:pPr>
              <w:pStyle w:val="normalacrolist"/>
              <w:snapToGrid w:val="0"/>
              <w:rPr>
                <w:lang w:bidi="x-none"/>
              </w:rPr>
            </w:pPr>
            <w:r>
              <w:rPr>
                <w:lang w:bidi="x-none"/>
              </w:rPr>
              <w:t>3-Dimensional</w:t>
            </w:r>
          </w:p>
        </w:tc>
      </w:tr>
      <w:tr w:rsidR="000A4841" w14:paraId="6C6764A9" w14:textId="77777777" w:rsidTr="006152B7">
        <w:trPr>
          <w:cantSplit/>
          <w:trHeight w:val="260"/>
        </w:trPr>
        <w:tc>
          <w:tcPr>
            <w:tcW w:w="1517" w:type="dxa"/>
            <w:tcBorders>
              <w:left w:val="single" w:sz="1" w:space="0" w:color="000000"/>
              <w:bottom w:val="single" w:sz="1" w:space="0" w:color="000000"/>
            </w:tcBorders>
            <w:vAlign w:val="bottom"/>
          </w:tcPr>
          <w:p w14:paraId="00933DC6" w14:textId="77777777" w:rsidR="000A4841" w:rsidRDefault="000A4841">
            <w:pPr>
              <w:pStyle w:val="normalacrolist"/>
              <w:snapToGrid w:val="0"/>
              <w:rPr>
                <w:lang w:bidi="x-none"/>
              </w:rPr>
            </w:pPr>
            <w:r>
              <w:rPr>
                <w:lang w:bidi="x-none"/>
              </w:rPr>
              <w:t>AGL</w:t>
            </w:r>
          </w:p>
        </w:tc>
        <w:tc>
          <w:tcPr>
            <w:tcW w:w="7114" w:type="dxa"/>
            <w:tcBorders>
              <w:left w:val="single" w:sz="1" w:space="0" w:color="000000"/>
              <w:bottom w:val="single" w:sz="1" w:space="0" w:color="000000"/>
              <w:right w:val="single" w:sz="1" w:space="0" w:color="000000"/>
            </w:tcBorders>
            <w:vAlign w:val="bottom"/>
          </w:tcPr>
          <w:p w14:paraId="2BB57C1E" w14:textId="77777777" w:rsidR="000A4841" w:rsidRDefault="000A4841">
            <w:pPr>
              <w:pStyle w:val="normalacrolist"/>
              <w:snapToGrid w:val="0"/>
              <w:rPr>
                <w:lang w:bidi="x-none"/>
              </w:rPr>
            </w:pPr>
            <w:r>
              <w:rPr>
                <w:lang w:bidi="x-none"/>
              </w:rPr>
              <w:t>Above Ground Level</w:t>
            </w:r>
          </w:p>
        </w:tc>
      </w:tr>
      <w:tr w:rsidR="000A4841" w14:paraId="3A9D591D" w14:textId="77777777" w:rsidTr="006152B7">
        <w:trPr>
          <w:cantSplit/>
          <w:trHeight w:val="260"/>
        </w:trPr>
        <w:tc>
          <w:tcPr>
            <w:tcW w:w="1517" w:type="dxa"/>
            <w:tcBorders>
              <w:left w:val="single" w:sz="1" w:space="0" w:color="000000"/>
              <w:bottom w:val="single" w:sz="1" w:space="0" w:color="000000"/>
            </w:tcBorders>
            <w:vAlign w:val="bottom"/>
          </w:tcPr>
          <w:p w14:paraId="558DA3F6" w14:textId="77777777" w:rsidR="000A4841" w:rsidRDefault="000A4841">
            <w:pPr>
              <w:pStyle w:val="normalacrolist"/>
              <w:snapToGrid w:val="0"/>
              <w:rPr>
                <w:lang w:bidi="x-none"/>
              </w:rPr>
            </w:pPr>
            <w:r>
              <w:rPr>
                <w:lang w:bidi="x-none"/>
              </w:rPr>
              <w:t>CSI</w:t>
            </w:r>
          </w:p>
        </w:tc>
        <w:tc>
          <w:tcPr>
            <w:tcW w:w="7114" w:type="dxa"/>
            <w:tcBorders>
              <w:left w:val="single" w:sz="1" w:space="0" w:color="000000"/>
              <w:bottom w:val="single" w:sz="1" w:space="0" w:color="000000"/>
              <w:right w:val="single" w:sz="1" w:space="0" w:color="000000"/>
            </w:tcBorders>
            <w:vAlign w:val="bottom"/>
          </w:tcPr>
          <w:p w14:paraId="35D800A4" w14:textId="77777777" w:rsidR="000A4841" w:rsidRPr="00AF16C6" w:rsidRDefault="000A4841" w:rsidP="000A4841">
            <w:pPr>
              <w:pStyle w:val="normalacrolist"/>
              <w:snapToGrid w:val="0"/>
              <w:rPr>
                <w:lang w:bidi="x-none"/>
              </w:rPr>
            </w:pPr>
            <w:r>
              <w:rPr>
                <w:lang w:bidi="x-none"/>
              </w:rPr>
              <w:t>Coincident Subsetted Intermediate</w:t>
            </w:r>
          </w:p>
        </w:tc>
      </w:tr>
      <w:tr w:rsidR="000A4841" w14:paraId="2E240FBE" w14:textId="77777777" w:rsidTr="006152B7">
        <w:trPr>
          <w:cantSplit/>
          <w:trHeight w:val="260"/>
        </w:trPr>
        <w:tc>
          <w:tcPr>
            <w:tcW w:w="1517" w:type="dxa"/>
            <w:tcBorders>
              <w:left w:val="single" w:sz="1" w:space="0" w:color="000000"/>
              <w:bottom w:val="single" w:sz="1" w:space="0" w:color="000000"/>
            </w:tcBorders>
            <w:vAlign w:val="bottom"/>
          </w:tcPr>
          <w:p w14:paraId="41707697" w14:textId="77777777" w:rsidR="000A4841" w:rsidRDefault="000A4841">
            <w:pPr>
              <w:pStyle w:val="normalacrolist"/>
              <w:snapToGrid w:val="0"/>
              <w:rPr>
                <w:lang w:bidi="x-none"/>
              </w:rPr>
            </w:pPr>
            <w:r>
              <w:rPr>
                <w:lang w:bidi="x-none"/>
              </w:rPr>
              <w:t>DAAC</w:t>
            </w:r>
          </w:p>
        </w:tc>
        <w:tc>
          <w:tcPr>
            <w:tcW w:w="7114" w:type="dxa"/>
            <w:tcBorders>
              <w:left w:val="single" w:sz="1" w:space="0" w:color="000000"/>
              <w:bottom w:val="single" w:sz="1" w:space="0" w:color="000000"/>
              <w:right w:val="single" w:sz="1" w:space="0" w:color="000000"/>
            </w:tcBorders>
            <w:vAlign w:val="bottom"/>
          </w:tcPr>
          <w:p w14:paraId="12825C85" w14:textId="77777777" w:rsidR="000A4841" w:rsidRDefault="000A4841" w:rsidP="000A4841">
            <w:pPr>
              <w:pStyle w:val="normalacrolist"/>
              <w:snapToGrid w:val="0"/>
              <w:rPr>
                <w:lang w:bidi="x-none"/>
              </w:rPr>
            </w:pPr>
            <w:r w:rsidRPr="00AF16C6">
              <w:rPr>
                <w:lang w:bidi="x-none"/>
              </w:rPr>
              <w:t>Distributed Active Archive</w:t>
            </w:r>
            <w:r>
              <w:rPr>
                <w:lang w:bidi="x-none"/>
              </w:rPr>
              <w:t xml:space="preserve"> </w:t>
            </w:r>
            <w:r w:rsidRPr="00AF16C6">
              <w:rPr>
                <w:lang w:bidi="x-none"/>
              </w:rPr>
              <w:t>Center</w:t>
            </w:r>
          </w:p>
        </w:tc>
      </w:tr>
      <w:tr w:rsidR="000A4841" w14:paraId="1FB93DD7" w14:textId="77777777" w:rsidTr="006152B7">
        <w:trPr>
          <w:cantSplit/>
          <w:trHeight w:val="260"/>
        </w:trPr>
        <w:tc>
          <w:tcPr>
            <w:tcW w:w="1517" w:type="dxa"/>
            <w:tcBorders>
              <w:left w:val="single" w:sz="1" w:space="0" w:color="000000"/>
              <w:bottom w:val="single" w:sz="1" w:space="0" w:color="000000"/>
            </w:tcBorders>
            <w:vAlign w:val="bottom"/>
          </w:tcPr>
          <w:p w14:paraId="387CB30E" w14:textId="77777777" w:rsidR="000A4841" w:rsidRDefault="000A4841">
            <w:pPr>
              <w:pStyle w:val="normalacrolist"/>
              <w:snapToGrid w:val="0"/>
              <w:rPr>
                <w:lang w:bidi="x-none"/>
              </w:rPr>
            </w:pPr>
            <w:proofErr w:type="gramStart"/>
            <w:r>
              <w:rPr>
                <w:lang w:bidi="x-none"/>
              </w:rPr>
              <w:t>dBZ</w:t>
            </w:r>
            <w:proofErr w:type="gramEnd"/>
          </w:p>
        </w:tc>
        <w:tc>
          <w:tcPr>
            <w:tcW w:w="7114" w:type="dxa"/>
            <w:tcBorders>
              <w:left w:val="single" w:sz="1" w:space="0" w:color="000000"/>
              <w:bottom w:val="single" w:sz="1" w:space="0" w:color="000000"/>
              <w:right w:val="single" w:sz="1" w:space="0" w:color="000000"/>
            </w:tcBorders>
            <w:vAlign w:val="bottom"/>
          </w:tcPr>
          <w:p w14:paraId="22EE016B" w14:textId="77777777" w:rsidR="000A4841" w:rsidRDefault="000A4841">
            <w:pPr>
              <w:pStyle w:val="normalacrolist"/>
              <w:snapToGrid w:val="0"/>
              <w:rPr>
                <w:lang w:bidi="x-none"/>
              </w:rPr>
            </w:pPr>
            <w:r>
              <w:rPr>
                <w:lang w:bidi="x-none"/>
              </w:rPr>
              <w:t>Decibels (dB) of radar Reflectivity (Z)</w:t>
            </w:r>
          </w:p>
        </w:tc>
      </w:tr>
      <w:tr w:rsidR="000A4841" w14:paraId="671FD515" w14:textId="77777777" w:rsidTr="006152B7">
        <w:trPr>
          <w:cantSplit/>
          <w:trHeight w:val="260"/>
        </w:trPr>
        <w:tc>
          <w:tcPr>
            <w:tcW w:w="1517" w:type="dxa"/>
            <w:tcBorders>
              <w:left w:val="single" w:sz="1" w:space="0" w:color="000000"/>
              <w:bottom w:val="single" w:sz="1" w:space="0" w:color="000000"/>
            </w:tcBorders>
            <w:vAlign w:val="bottom"/>
          </w:tcPr>
          <w:p w14:paraId="20861E06" w14:textId="77777777" w:rsidR="000A4841" w:rsidRDefault="000A4841">
            <w:pPr>
              <w:pStyle w:val="normalacrolist"/>
              <w:snapToGrid w:val="0"/>
              <w:rPr>
                <w:lang w:bidi="x-none"/>
              </w:rPr>
            </w:pPr>
            <w:r>
              <w:rPr>
                <w:lang w:bidi="x-none"/>
              </w:rPr>
              <w:t>DISC</w:t>
            </w:r>
          </w:p>
        </w:tc>
        <w:tc>
          <w:tcPr>
            <w:tcW w:w="7114" w:type="dxa"/>
            <w:tcBorders>
              <w:left w:val="single" w:sz="1" w:space="0" w:color="000000"/>
              <w:bottom w:val="single" w:sz="1" w:space="0" w:color="000000"/>
              <w:right w:val="single" w:sz="1" w:space="0" w:color="000000"/>
            </w:tcBorders>
            <w:vAlign w:val="bottom"/>
          </w:tcPr>
          <w:p w14:paraId="543A9981" w14:textId="77777777" w:rsidR="000A4841" w:rsidRDefault="000A4841">
            <w:pPr>
              <w:pStyle w:val="normalacrolist"/>
              <w:snapToGrid w:val="0"/>
              <w:rPr>
                <w:lang w:bidi="x-none"/>
              </w:rPr>
            </w:pPr>
            <w:r>
              <w:rPr>
                <w:lang w:bidi="x-none"/>
              </w:rPr>
              <w:t>(</w:t>
            </w:r>
            <w:r w:rsidRPr="00C062E8">
              <w:rPr>
                <w:lang w:bidi="x-none"/>
              </w:rPr>
              <w:t>Goddard Earth Sciences) Data and Information Center</w:t>
            </w:r>
          </w:p>
        </w:tc>
      </w:tr>
      <w:tr w:rsidR="000A4841" w14:paraId="65355D28" w14:textId="77777777" w:rsidTr="006152B7">
        <w:trPr>
          <w:cantSplit/>
          <w:trHeight w:val="260"/>
        </w:trPr>
        <w:tc>
          <w:tcPr>
            <w:tcW w:w="1517" w:type="dxa"/>
            <w:tcBorders>
              <w:left w:val="single" w:sz="1" w:space="0" w:color="000000"/>
              <w:bottom w:val="single" w:sz="1" w:space="0" w:color="000000"/>
            </w:tcBorders>
            <w:vAlign w:val="bottom"/>
          </w:tcPr>
          <w:p w14:paraId="4B3E840F" w14:textId="77777777" w:rsidR="000A4841" w:rsidRDefault="000A4841">
            <w:pPr>
              <w:pStyle w:val="normalacrolist"/>
              <w:snapToGrid w:val="0"/>
              <w:rPr>
                <w:lang w:bidi="x-none"/>
              </w:rPr>
            </w:pPr>
            <w:r>
              <w:rPr>
                <w:lang w:bidi="x-none"/>
              </w:rPr>
              <w:t>DPR</w:t>
            </w:r>
          </w:p>
        </w:tc>
        <w:tc>
          <w:tcPr>
            <w:tcW w:w="7114" w:type="dxa"/>
            <w:tcBorders>
              <w:left w:val="single" w:sz="1" w:space="0" w:color="000000"/>
              <w:bottom w:val="single" w:sz="1" w:space="0" w:color="000000"/>
              <w:right w:val="single" w:sz="1" w:space="0" w:color="000000"/>
            </w:tcBorders>
            <w:vAlign w:val="bottom"/>
          </w:tcPr>
          <w:p w14:paraId="385D0FD6" w14:textId="77777777" w:rsidR="000A4841" w:rsidRDefault="000A4841">
            <w:pPr>
              <w:pStyle w:val="normalacrolist"/>
              <w:snapToGrid w:val="0"/>
              <w:rPr>
                <w:lang w:bidi="x-none"/>
              </w:rPr>
            </w:pPr>
            <w:r>
              <w:rPr>
                <w:lang w:bidi="x-none"/>
              </w:rPr>
              <w:t>(GPM) Dual-frequency Precipitation Radar</w:t>
            </w:r>
          </w:p>
        </w:tc>
      </w:tr>
      <w:tr w:rsidR="000A4841" w14:paraId="344188A9" w14:textId="77777777" w:rsidTr="006152B7">
        <w:trPr>
          <w:cantSplit/>
          <w:trHeight w:val="260"/>
        </w:trPr>
        <w:tc>
          <w:tcPr>
            <w:tcW w:w="1517" w:type="dxa"/>
            <w:tcBorders>
              <w:left w:val="single" w:sz="1" w:space="0" w:color="000000"/>
              <w:bottom w:val="single" w:sz="1" w:space="0" w:color="000000"/>
            </w:tcBorders>
            <w:vAlign w:val="bottom"/>
          </w:tcPr>
          <w:p w14:paraId="4B43AE42" w14:textId="77777777" w:rsidR="000A4841" w:rsidRDefault="000A4841">
            <w:pPr>
              <w:pStyle w:val="normalacrolist"/>
              <w:snapToGrid w:val="0"/>
              <w:rPr>
                <w:lang w:bidi="x-none"/>
              </w:rPr>
            </w:pPr>
            <w:r>
              <w:rPr>
                <w:lang w:bidi="x-none"/>
              </w:rPr>
              <w:t>GMI</w:t>
            </w:r>
          </w:p>
        </w:tc>
        <w:tc>
          <w:tcPr>
            <w:tcW w:w="7114" w:type="dxa"/>
            <w:tcBorders>
              <w:left w:val="single" w:sz="1" w:space="0" w:color="000000"/>
              <w:bottom w:val="single" w:sz="1" w:space="0" w:color="000000"/>
              <w:right w:val="single" w:sz="1" w:space="0" w:color="000000"/>
            </w:tcBorders>
            <w:vAlign w:val="bottom"/>
          </w:tcPr>
          <w:p w14:paraId="7E80F4F0" w14:textId="77777777" w:rsidR="000A4841" w:rsidRDefault="000A4841">
            <w:pPr>
              <w:pStyle w:val="normalacrolist"/>
              <w:snapToGrid w:val="0"/>
              <w:rPr>
                <w:lang w:bidi="x-none"/>
              </w:rPr>
            </w:pPr>
            <w:r>
              <w:rPr>
                <w:lang w:bidi="x-none"/>
              </w:rPr>
              <w:t>GPM Microwave Imager</w:t>
            </w:r>
          </w:p>
        </w:tc>
      </w:tr>
      <w:tr w:rsidR="000A4841" w14:paraId="16077BC1" w14:textId="77777777" w:rsidTr="006152B7">
        <w:trPr>
          <w:cantSplit/>
          <w:trHeight w:val="260"/>
        </w:trPr>
        <w:tc>
          <w:tcPr>
            <w:tcW w:w="1517" w:type="dxa"/>
            <w:tcBorders>
              <w:left w:val="single" w:sz="1" w:space="0" w:color="000000"/>
              <w:bottom w:val="single" w:sz="1" w:space="0" w:color="000000"/>
            </w:tcBorders>
            <w:vAlign w:val="bottom"/>
          </w:tcPr>
          <w:p w14:paraId="51247D68" w14:textId="77777777" w:rsidR="000A4841" w:rsidRDefault="000A4841">
            <w:pPr>
              <w:pStyle w:val="normalacrolist"/>
              <w:snapToGrid w:val="0"/>
              <w:rPr>
                <w:lang w:bidi="x-none"/>
              </w:rPr>
            </w:pPr>
            <w:r>
              <w:rPr>
                <w:lang w:bidi="x-none"/>
              </w:rPr>
              <w:t>GPM</w:t>
            </w:r>
          </w:p>
        </w:tc>
        <w:tc>
          <w:tcPr>
            <w:tcW w:w="7114" w:type="dxa"/>
            <w:tcBorders>
              <w:left w:val="single" w:sz="1" w:space="0" w:color="000000"/>
              <w:bottom w:val="single" w:sz="1" w:space="0" w:color="000000"/>
              <w:right w:val="single" w:sz="1" w:space="0" w:color="000000"/>
            </w:tcBorders>
            <w:vAlign w:val="bottom"/>
          </w:tcPr>
          <w:p w14:paraId="7FEBD997" w14:textId="77777777" w:rsidR="000A4841" w:rsidRDefault="000A4841">
            <w:pPr>
              <w:pStyle w:val="normalacrolist"/>
              <w:snapToGrid w:val="0"/>
              <w:rPr>
                <w:lang w:bidi="x-none"/>
              </w:rPr>
            </w:pPr>
            <w:r>
              <w:rPr>
                <w:lang w:bidi="x-none"/>
              </w:rPr>
              <w:t>Global Precipitation Measurement</w:t>
            </w:r>
          </w:p>
        </w:tc>
      </w:tr>
      <w:tr w:rsidR="000A4841" w14:paraId="03D97B33" w14:textId="77777777" w:rsidTr="006152B7">
        <w:trPr>
          <w:cantSplit/>
          <w:trHeight w:val="260"/>
        </w:trPr>
        <w:tc>
          <w:tcPr>
            <w:tcW w:w="1517" w:type="dxa"/>
            <w:tcBorders>
              <w:left w:val="single" w:sz="1" w:space="0" w:color="000000"/>
              <w:bottom w:val="single" w:sz="1" w:space="0" w:color="000000"/>
            </w:tcBorders>
            <w:vAlign w:val="bottom"/>
          </w:tcPr>
          <w:p w14:paraId="3823655E" w14:textId="77777777" w:rsidR="000A4841" w:rsidRDefault="000A4841">
            <w:pPr>
              <w:pStyle w:val="normalacrolist"/>
              <w:snapToGrid w:val="0"/>
              <w:rPr>
                <w:lang w:bidi="x-none"/>
              </w:rPr>
            </w:pPr>
            <w:r>
              <w:rPr>
                <w:lang w:bidi="x-none"/>
              </w:rPr>
              <w:t>GR</w:t>
            </w:r>
          </w:p>
        </w:tc>
        <w:tc>
          <w:tcPr>
            <w:tcW w:w="7114" w:type="dxa"/>
            <w:tcBorders>
              <w:left w:val="single" w:sz="1" w:space="0" w:color="000000"/>
              <w:bottom w:val="single" w:sz="1" w:space="0" w:color="000000"/>
              <w:right w:val="single" w:sz="1" w:space="0" w:color="000000"/>
            </w:tcBorders>
            <w:vAlign w:val="bottom"/>
          </w:tcPr>
          <w:p w14:paraId="40F4A136" w14:textId="77777777" w:rsidR="000A4841" w:rsidRDefault="000A4841">
            <w:pPr>
              <w:pStyle w:val="normalacrolist"/>
              <w:snapToGrid w:val="0"/>
              <w:rPr>
                <w:lang w:bidi="x-none"/>
              </w:rPr>
            </w:pPr>
            <w:r>
              <w:rPr>
                <w:lang w:bidi="x-none"/>
              </w:rPr>
              <w:t>Ground Radar (a.k.a. GV radar)</w:t>
            </w:r>
          </w:p>
        </w:tc>
      </w:tr>
      <w:tr w:rsidR="000A4841" w14:paraId="7ED40E5A" w14:textId="77777777" w:rsidTr="006152B7">
        <w:trPr>
          <w:cantSplit/>
          <w:trHeight w:val="260"/>
        </w:trPr>
        <w:tc>
          <w:tcPr>
            <w:tcW w:w="1517" w:type="dxa"/>
            <w:tcBorders>
              <w:left w:val="single" w:sz="1" w:space="0" w:color="000000"/>
              <w:bottom w:val="single" w:sz="1" w:space="0" w:color="000000"/>
            </w:tcBorders>
            <w:vAlign w:val="bottom"/>
          </w:tcPr>
          <w:p w14:paraId="4957FA31" w14:textId="77777777" w:rsidR="000A4841" w:rsidRDefault="000A4841">
            <w:pPr>
              <w:pStyle w:val="normalacrolist"/>
              <w:snapToGrid w:val="0"/>
              <w:rPr>
                <w:lang w:bidi="x-none"/>
              </w:rPr>
            </w:pPr>
            <w:r>
              <w:rPr>
                <w:lang w:bidi="x-none"/>
              </w:rPr>
              <w:t>GSFC</w:t>
            </w:r>
          </w:p>
        </w:tc>
        <w:tc>
          <w:tcPr>
            <w:tcW w:w="7114" w:type="dxa"/>
            <w:tcBorders>
              <w:left w:val="single" w:sz="1" w:space="0" w:color="000000"/>
              <w:bottom w:val="single" w:sz="1" w:space="0" w:color="000000"/>
              <w:right w:val="single" w:sz="1" w:space="0" w:color="000000"/>
            </w:tcBorders>
            <w:vAlign w:val="bottom"/>
          </w:tcPr>
          <w:p w14:paraId="4F25F926" w14:textId="77777777" w:rsidR="000A4841" w:rsidRDefault="000A4841">
            <w:pPr>
              <w:pStyle w:val="normalacrolist"/>
              <w:snapToGrid w:val="0"/>
              <w:rPr>
                <w:lang w:bidi="x-none"/>
              </w:rPr>
            </w:pPr>
            <w:r>
              <w:rPr>
                <w:lang w:bidi="x-none"/>
              </w:rPr>
              <w:t>Goddard Space Flight Center</w:t>
            </w:r>
          </w:p>
        </w:tc>
      </w:tr>
      <w:tr w:rsidR="000A4841" w14:paraId="10615BCE" w14:textId="77777777" w:rsidTr="006152B7">
        <w:trPr>
          <w:cantSplit/>
          <w:trHeight w:val="260"/>
        </w:trPr>
        <w:tc>
          <w:tcPr>
            <w:tcW w:w="1517" w:type="dxa"/>
            <w:tcBorders>
              <w:left w:val="single" w:sz="1" w:space="0" w:color="000000"/>
              <w:bottom w:val="single" w:sz="1" w:space="0" w:color="000000"/>
            </w:tcBorders>
            <w:vAlign w:val="bottom"/>
          </w:tcPr>
          <w:p w14:paraId="283793F3" w14:textId="77777777" w:rsidR="000A4841" w:rsidRDefault="000A4841">
            <w:pPr>
              <w:pStyle w:val="normalacrolist"/>
              <w:snapToGrid w:val="0"/>
              <w:rPr>
                <w:lang w:bidi="x-none"/>
              </w:rPr>
            </w:pPr>
            <w:r>
              <w:rPr>
                <w:lang w:bidi="x-none"/>
              </w:rPr>
              <w:t>GV</w:t>
            </w:r>
          </w:p>
        </w:tc>
        <w:tc>
          <w:tcPr>
            <w:tcW w:w="7114" w:type="dxa"/>
            <w:tcBorders>
              <w:left w:val="single" w:sz="1" w:space="0" w:color="000000"/>
              <w:bottom w:val="single" w:sz="1" w:space="0" w:color="000000"/>
              <w:right w:val="single" w:sz="1" w:space="0" w:color="000000"/>
            </w:tcBorders>
            <w:vAlign w:val="bottom"/>
          </w:tcPr>
          <w:p w14:paraId="7733917D" w14:textId="77777777" w:rsidR="000A4841" w:rsidRDefault="000A4841">
            <w:pPr>
              <w:pStyle w:val="normalacrolist"/>
              <w:snapToGrid w:val="0"/>
              <w:rPr>
                <w:lang w:bidi="x-none"/>
              </w:rPr>
            </w:pPr>
            <w:r>
              <w:rPr>
                <w:lang w:bidi="x-none"/>
              </w:rPr>
              <w:t>Ground Validation</w:t>
            </w:r>
          </w:p>
        </w:tc>
      </w:tr>
      <w:tr w:rsidR="000A4841" w14:paraId="233C5BFF" w14:textId="77777777" w:rsidTr="006152B7">
        <w:trPr>
          <w:cantSplit/>
          <w:trHeight w:val="260"/>
        </w:trPr>
        <w:tc>
          <w:tcPr>
            <w:tcW w:w="1517" w:type="dxa"/>
            <w:tcBorders>
              <w:left w:val="single" w:sz="1" w:space="0" w:color="000000"/>
              <w:bottom w:val="single" w:sz="1" w:space="0" w:color="000000"/>
            </w:tcBorders>
            <w:vAlign w:val="bottom"/>
          </w:tcPr>
          <w:p w14:paraId="020B96D3" w14:textId="77777777" w:rsidR="000A4841" w:rsidRDefault="000A4841">
            <w:pPr>
              <w:pStyle w:val="normalacrolist"/>
              <w:snapToGrid w:val="0"/>
              <w:rPr>
                <w:lang w:bidi="x-none"/>
              </w:rPr>
            </w:pPr>
            <w:r>
              <w:rPr>
                <w:lang w:bidi="x-none"/>
              </w:rPr>
              <w:t>GVS</w:t>
            </w:r>
          </w:p>
        </w:tc>
        <w:tc>
          <w:tcPr>
            <w:tcW w:w="7114" w:type="dxa"/>
            <w:tcBorders>
              <w:left w:val="single" w:sz="1" w:space="0" w:color="000000"/>
              <w:bottom w:val="single" w:sz="1" w:space="0" w:color="000000"/>
              <w:right w:val="single" w:sz="1" w:space="0" w:color="000000"/>
            </w:tcBorders>
            <w:vAlign w:val="bottom"/>
          </w:tcPr>
          <w:p w14:paraId="11A5DDD8" w14:textId="77777777" w:rsidR="000A4841" w:rsidRDefault="000A4841">
            <w:pPr>
              <w:pStyle w:val="normalacrolist"/>
              <w:snapToGrid w:val="0"/>
              <w:rPr>
                <w:lang w:bidi="x-none"/>
              </w:rPr>
            </w:pPr>
            <w:r>
              <w:rPr>
                <w:lang w:bidi="x-none"/>
              </w:rPr>
              <w:t>Ground Validation System</w:t>
            </w:r>
          </w:p>
        </w:tc>
      </w:tr>
      <w:tr w:rsidR="000A4841" w14:paraId="677B7199" w14:textId="77777777" w:rsidTr="006152B7">
        <w:trPr>
          <w:cantSplit/>
          <w:trHeight w:val="260"/>
        </w:trPr>
        <w:tc>
          <w:tcPr>
            <w:tcW w:w="1517" w:type="dxa"/>
            <w:tcBorders>
              <w:left w:val="single" w:sz="1" w:space="0" w:color="000000"/>
              <w:bottom w:val="single" w:sz="1" w:space="0" w:color="000000"/>
            </w:tcBorders>
            <w:vAlign w:val="bottom"/>
          </w:tcPr>
          <w:p w14:paraId="5DA21CC7" w14:textId="77777777" w:rsidR="000A4841" w:rsidRDefault="000A4841">
            <w:pPr>
              <w:pStyle w:val="normalacrolist"/>
              <w:snapToGrid w:val="0"/>
              <w:rPr>
                <w:lang w:bidi="x-none"/>
              </w:rPr>
            </w:pPr>
            <w:r>
              <w:rPr>
                <w:lang w:bidi="x-none"/>
              </w:rPr>
              <w:t>HDF</w:t>
            </w:r>
          </w:p>
        </w:tc>
        <w:tc>
          <w:tcPr>
            <w:tcW w:w="7114" w:type="dxa"/>
            <w:tcBorders>
              <w:left w:val="single" w:sz="1" w:space="0" w:color="000000"/>
              <w:bottom w:val="single" w:sz="1" w:space="0" w:color="000000"/>
              <w:right w:val="single" w:sz="1" w:space="0" w:color="000000"/>
            </w:tcBorders>
            <w:vAlign w:val="bottom"/>
          </w:tcPr>
          <w:p w14:paraId="2F36E1A6" w14:textId="77777777" w:rsidR="000A4841" w:rsidRDefault="000A4841">
            <w:pPr>
              <w:pStyle w:val="normalacrolist"/>
              <w:snapToGrid w:val="0"/>
              <w:rPr>
                <w:lang w:bidi="x-none"/>
              </w:rPr>
            </w:pPr>
            <w:r>
              <w:rPr>
                <w:lang w:bidi="x-none"/>
              </w:rPr>
              <w:t>Hierarchical Data Format (HDF-4 or HDF-5)</w:t>
            </w:r>
          </w:p>
        </w:tc>
      </w:tr>
      <w:tr w:rsidR="000A4841" w14:paraId="4C1B4851" w14:textId="77777777" w:rsidTr="006152B7">
        <w:trPr>
          <w:cantSplit/>
          <w:trHeight w:val="260"/>
        </w:trPr>
        <w:tc>
          <w:tcPr>
            <w:tcW w:w="1517" w:type="dxa"/>
            <w:tcBorders>
              <w:left w:val="single" w:sz="1" w:space="0" w:color="000000"/>
              <w:bottom w:val="single" w:sz="1" w:space="0" w:color="000000"/>
            </w:tcBorders>
            <w:vAlign w:val="bottom"/>
          </w:tcPr>
          <w:p w14:paraId="05C1E1B0" w14:textId="77777777" w:rsidR="000A4841" w:rsidRDefault="000A4841">
            <w:pPr>
              <w:pStyle w:val="normalacrolist"/>
              <w:snapToGrid w:val="0"/>
              <w:rPr>
                <w:lang w:bidi="x-none"/>
              </w:rPr>
            </w:pPr>
            <w:r>
              <w:rPr>
                <w:lang w:bidi="x-none"/>
              </w:rPr>
              <w:t>ID</w:t>
            </w:r>
          </w:p>
        </w:tc>
        <w:tc>
          <w:tcPr>
            <w:tcW w:w="7114" w:type="dxa"/>
            <w:tcBorders>
              <w:left w:val="single" w:sz="1" w:space="0" w:color="000000"/>
              <w:bottom w:val="single" w:sz="1" w:space="0" w:color="000000"/>
              <w:right w:val="single" w:sz="1" w:space="0" w:color="000000"/>
            </w:tcBorders>
            <w:vAlign w:val="bottom"/>
          </w:tcPr>
          <w:p w14:paraId="79FBCE03" w14:textId="77777777" w:rsidR="000A4841" w:rsidRDefault="000A4841">
            <w:pPr>
              <w:pStyle w:val="normalacrolist"/>
              <w:snapToGrid w:val="0"/>
              <w:rPr>
                <w:lang w:bidi="x-none"/>
              </w:rPr>
            </w:pPr>
            <w:r>
              <w:rPr>
                <w:lang w:bidi="x-none"/>
              </w:rPr>
              <w:t>Identification, Identifier</w:t>
            </w:r>
          </w:p>
        </w:tc>
      </w:tr>
      <w:tr w:rsidR="000A4841" w14:paraId="42760336" w14:textId="77777777" w:rsidTr="006152B7">
        <w:trPr>
          <w:cantSplit/>
          <w:trHeight w:val="260"/>
        </w:trPr>
        <w:tc>
          <w:tcPr>
            <w:tcW w:w="1517" w:type="dxa"/>
            <w:tcBorders>
              <w:left w:val="single" w:sz="1" w:space="0" w:color="000000"/>
              <w:bottom w:val="single" w:sz="1" w:space="0" w:color="000000"/>
            </w:tcBorders>
            <w:vAlign w:val="bottom"/>
          </w:tcPr>
          <w:p w14:paraId="4DB235C0" w14:textId="77777777" w:rsidR="000A4841" w:rsidRDefault="000A4841">
            <w:pPr>
              <w:pStyle w:val="normalacrolist"/>
              <w:snapToGrid w:val="0"/>
              <w:rPr>
                <w:lang w:bidi="x-none"/>
              </w:rPr>
            </w:pPr>
            <w:r>
              <w:rPr>
                <w:lang w:bidi="x-none"/>
              </w:rPr>
              <w:t>IDL</w:t>
            </w:r>
          </w:p>
        </w:tc>
        <w:tc>
          <w:tcPr>
            <w:tcW w:w="7114" w:type="dxa"/>
            <w:tcBorders>
              <w:left w:val="single" w:sz="1" w:space="0" w:color="000000"/>
              <w:bottom w:val="single" w:sz="1" w:space="0" w:color="000000"/>
              <w:right w:val="single" w:sz="1" w:space="0" w:color="000000"/>
            </w:tcBorders>
            <w:vAlign w:val="bottom"/>
          </w:tcPr>
          <w:p w14:paraId="48C4D6EC" w14:textId="77777777" w:rsidR="000A4841" w:rsidRDefault="000A4841">
            <w:pPr>
              <w:pStyle w:val="normalacrolist"/>
              <w:snapToGrid w:val="0"/>
              <w:rPr>
                <w:lang w:bidi="x-none"/>
              </w:rPr>
            </w:pPr>
            <w:r>
              <w:rPr>
                <w:lang w:bidi="x-none"/>
              </w:rPr>
              <w:t>Interactive Data Language</w:t>
            </w:r>
          </w:p>
        </w:tc>
      </w:tr>
      <w:tr w:rsidR="000A4841" w14:paraId="6EBFE45F" w14:textId="77777777" w:rsidTr="006152B7">
        <w:trPr>
          <w:cantSplit/>
          <w:trHeight w:val="260"/>
        </w:trPr>
        <w:tc>
          <w:tcPr>
            <w:tcW w:w="1517" w:type="dxa"/>
            <w:tcBorders>
              <w:left w:val="single" w:sz="1" w:space="0" w:color="000000"/>
              <w:bottom w:val="single" w:sz="1" w:space="0" w:color="000000"/>
            </w:tcBorders>
            <w:vAlign w:val="bottom"/>
          </w:tcPr>
          <w:p w14:paraId="44660289" w14:textId="77777777" w:rsidR="000A4841" w:rsidRDefault="000A4841">
            <w:pPr>
              <w:pStyle w:val="normalacrolist"/>
              <w:snapToGrid w:val="0"/>
              <w:rPr>
                <w:lang w:bidi="x-none"/>
              </w:rPr>
            </w:pPr>
            <w:proofErr w:type="gramStart"/>
            <w:r>
              <w:rPr>
                <w:lang w:bidi="x-none"/>
              </w:rPr>
              <w:t>km</w:t>
            </w:r>
            <w:proofErr w:type="gramEnd"/>
          </w:p>
        </w:tc>
        <w:tc>
          <w:tcPr>
            <w:tcW w:w="7114" w:type="dxa"/>
            <w:tcBorders>
              <w:left w:val="single" w:sz="1" w:space="0" w:color="000000"/>
              <w:bottom w:val="single" w:sz="1" w:space="0" w:color="000000"/>
              <w:right w:val="single" w:sz="1" w:space="0" w:color="000000"/>
            </w:tcBorders>
            <w:vAlign w:val="bottom"/>
          </w:tcPr>
          <w:p w14:paraId="187C2C65" w14:textId="77777777" w:rsidR="000A4841" w:rsidRDefault="000A4841">
            <w:pPr>
              <w:pStyle w:val="normalacrolist"/>
              <w:snapToGrid w:val="0"/>
              <w:rPr>
                <w:lang w:bidi="x-none"/>
              </w:rPr>
            </w:pPr>
            <w:proofErr w:type="gramStart"/>
            <w:r>
              <w:rPr>
                <w:lang w:bidi="x-none"/>
              </w:rPr>
              <w:t>kilometers</w:t>
            </w:r>
            <w:proofErr w:type="gramEnd"/>
          </w:p>
        </w:tc>
      </w:tr>
      <w:tr w:rsidR="000A4841" w14:paraId="3B01EF95" w14:textId="77777777" w:rsidTr="006152B7">
        <w:trPr>
          <w:cantSplit/>
          <w:trHeight w:val="260"/>
        </w:trPr>
        <w:tc>
          <w:tcPr>
            <w:tcW w:w="1517" w:type="dxa"/>
            <w:tcBorders>
              <w:left w:val="single" w:sz="1" w:space="0" w:color="000000"/>
              <w:bottom w:val="single" w:sz="1" w:space="0" w:color="000000"/>
            </w:tcBorders>
            <w:vAlign w:val="bottom"/>
          </w:tcPr>
          <w:p w14:paraId="52A90DDE" w14:textId="77777777" w:rsidR="000A4841" w:rsidRDefault="000A4841">
            <w:pPr>
              <w:pStyle w:val="normalacrolist"/>
              <w:snapToGrid w:val="0"/>
              <w:rPr>
                <w:lang w:bidi="x-none"/>
              </w:rPr>
            </w:pPr>
            <w:proofErr w:type="gramStart"/>
            <w:r>
              <w:rPr>
                <w:lang w:bidi="x-none"/>
              </w:rPr>
              <w:t>m</w:t>
            </w:r>
            <w:proofErr w:type="gramEnd"/>
          </w:p>
        </w:tc>
        <w:tc>
          <w:tcPr>
            <w:tcW w:w="7114" w:type="dxa"/>
            <w:tcBorders>
              <w:left w:val="single" w:sz="1" w:space="0" w:color="000000"/>
              <w:bottom w:val="single" w:sz="1" w:space="0" w:color="000000"/>
              <w:right w:val="single" w:sz="1" w:space="0" w:color="000000"/>
            </w:tcBorders>
            <w:vAlign w:val="bottom"/>
          </w:tcPr>
          <w:p w14:paraId="3A85D324" w14:textId="77777777" w:rsidR="000A4841" w:rsidRDefault="000A4841">
            <w:pPr>
              <w:pStyle w:val="normalacrolist"/>
              <w:snapToGrid w:val="0"/>
              <w:rPr>
                <w:lang w:bidi="x-none"/>
              </w:rPr>
            </w:pPr>
            <w:proofErr w:type="gramStart"/>
            <w:r>
              <w:rPr>
                <w:lang w:bidi="x-none"/>
              </w:rPr>
              <w:t>meters</w:t>
            </w:r>
            <w:proofErr w:type="gramEnd"/>
          </w:p>
        </w:tc>
      </w:tr>
      <w:tr w:rsidR="000A4841" w14:paraId="26FBBB59" w14:textId="77777777" w:rsidTr="006152B7">
        <w:trPr>
          <w:cantSplit/>
          <w:trHeight w:val="260"/>
        </w:trPr>
        <w:tc>
          <w:tcPr>
            <w:tcW w:w="1517" w:type="dxa"/>
            <w:tcBorders>
              <w:left w:val="single" w:sz="1" w:space="0" w:color="000000"/>
              <w:bottom w:val="single" w:sz="1" w:space="0" w:color="000000"/>
            </w:tcBorders>
            <w:vAlign w:val="bottom"/>
          </w:tcPr>
          <w:p w14:paraId="5451095C" w14:textId="77777777" w:rsidR="000A4841" w:rsidRDefault="000A4841">
            <w:pPr>
              <w:pStyle w:val="normalacrolist"/>
              <w:snapToGrid w:val="0"/>
              <w:rPr>
                <w:lang w:bidi="x-none"/>
              </w:rPr>
            </w:pPr>
            <w:proofErr w:type="gramStart"/>
            <w:r>
              <w:rPr>
                <w:lang w:bidi="x-none"/>
              </w:rPr>
              <w:t>mm</w:t>
            </w:r>
            <w:proofErr w:type="gramEnd"/>
            <w:r>
              <w:rPr>
                <w:lang w:bidi="x-none"/>
              </w:rPr>
              <w:t>/h</w:t>
            </w:r>
          </w:p>
        </w:tc>
        <w:tc>
          <w:tcPr>
            <w:tcW w:w="7114" w:type="dxa"/>
            <w:tcBorders>
              <w:left w:val="single" w:sz="1" w:space="0" w:color="000000"/>
              <w:bottom w:val="single" w:sz="1" w:space="0" w:color="000000"/>
              <w:right w:val="single" w:sz="1" w:space="0" w:color="000000"/>
            </w:tcBorders>
            <w:vAlign w:val="bottom"/>
          </w:tcPr>
          <w:p w14:paraId="43E0ED48" w14:textId="77777777" w:rsidR="000A4841" w:rsidRDefault="000A4841">
            <w:pPr>
              <w:pStyle w:val="normalacrolist"/>
              <w:snapToGrid w:val="0"/>
              <w:rPr>
                <w:lang w:bidi="x-none"/>
              </w:rPr>
            </w:pPr>
            <w:proofErr w:type="gramStart"/>
            <w:r>
              <w:rPr>
                <w:lang w:bidi="x-none"/>
              </w:rPr>
              <w:t>millimeters</w:t>
            </w:r>
            <w:proofErr w:type="gramEnd"/>
            <w:r>
              <w:rPr>
                <w:lang w:bidi="x-none"/>
              </w:rPr>
              <w:t xml:space="preserve"> (mm) per hour (h)</w:t>
            </w:r>
          </w:p>
        </w:tc>
      </w:tr>
      <w:tr w:rsidR="000A4841" w14:paraId="365D401F" w14:textId="77777777" w:rsidTr="006152B7">
        <w:trPr>
          <w:cantSplit/>
          <w:trHeight w:val="260"/>
        </w:trPr>
        <w:tc>
          <w:tcPr>
            <w:tcW w:w="1517" w:type="dxa"/>
            <w:tcBorders>
              <w:left w:val="single" w:sz="1" w:space="0" w:color="000000"/>
              <w:bottom w:val="single" w:sz="1" w:space="0" w:color="000000"/>
            </w:tcBorders>
            <w:vAlign w:val="bottom"/>
          </w:tcPr>
          <w:p w14:paraId="224F1728" w14:textId="77777777" w:rsidR="000A4841" w:rsidRDefault="000A4841">
            <w:pPr>
              <w:pStyle w:val="normalacrolist"/>
              <w:snapToGrid w:val="0"/>
              <w:rPr>
                <w:lang w:bidi="x-none"/>
              </w:rPr>
            </w:pPr>
            <w:r>
              <w:rPr>
                <w:lang w:bidi="x-none"/>
              </w:rPr>
              <w:t>MSL</w:t>
            </w:r>
          </w:p>
        </w:tc>
        <w:tc>
          <w:tcPr>
            <w:tcW w:w="7114" w:type="dxa"/>
            <w:tcBorders>
              <w:left w:val="single" w:sz="1" w:space="0" w:color="000000"/>
              <w:bottom w:val="single" w:sz="1" w:space="0" w:color="000000"/>
              <w:right w:val="single" w:sz="1" w:space="0" w:color="000000"/>
            </w:tcBorders>
            <w:vAlign w:val="bottom"/>
          </w:tcPr>
          <w:p w14:paraId="4F381A7E" w14:textId="77777777" w:rsidR="000A4841" w:rsidRDefault="000A4841">
            <w:pPr>
              <w:pStyle w:val="normalacrolist"/>
              <w:snapToGrid w:val="0"/>
              <w:rPr>
                <w:lang w:bidi="x-none"/>
              </w:rPr>
            </w:pPr>
            <w:r>
              <w:rPr>
                <w:lang w:bidi="x-none"/>
              </w:rPr>
              <w:t>(</w:t>
            </w:r>
            <w:proofErr w:type="gramStart"/>
            <w:r>
              <w:rPr>
                <w:lang w:bidi="x-none"/>
              </w:rPr>
              <w:t>above</w:t>
            </w:r>
            <w:proofErr w:type="gramEnd"/>
            <w:r>
              <w:rPr>
                <w:lang w:bidi="x-none"/>
              </w:rPr>
              <w:t>) Mean Sea Level</w:t>
            </w:r>
          </w:p>
        </w:tc>
      </w:tr>
      <w:tr w:rsidR="000A4841" w14:paraId="54AA29C0" w14:textId="77777777" w:rsidTr="006152B7">
        <w:trPr>
          <w:cantSplit/>
          <w:trHeight w:val="260"/>
        </w:trPr>
        <w:tc>
          <w:tcPr>
            <w:tcW w:w="1517" w:type="dxa"/>
            <w:tcBorders>
              <w:left w:val="single" w:sz="1" w:space="0" w:color="000000"/>
              <w:bottom w:val="single" w:sz="1" w:space="0" w:color="000000"/>
            </w:tcBorders>
            <w:vAlign w:val="bottom"/>
          </w:tcPr>
          <w:p w14:paraId="3271B1C4" w14:textId="77777777" w:rsidR="000A4841" w:rsidRDefault="000A4841">
            <w:pPr>
              <w:pStyle w:val="normalacrolist"/>
              <w:snapToGrid w:val="0"/>
              <w:rPr>
                <w:lang w:bidi="x-none"/>
              </w:rPr>
            </w:pPr>
            <w:r>
              <w:rPr>
                <w:lang w:bidi="x-none"/>
              </w:rPr>
              <w:t>NASA</w:t>
            </w:r>
          </w:p>
        </w:tc>
        <w:tc>
          <w:tcPr>
            <w:tcW w:w="7114" w:type="dxa"/>
            <w:tcBorders>
              <w:left w:val="single" w:sz="1" w:space="0" w:color="000000"/>
              <w:bottom w:val="single" w:sz="1" w:space="0" w:color="000000"/>
              <w:right w:val="single" w:sz="1" w:space="0" w:color="000000"/>
            </w:tcBorders>
            <w:vAlign w:val="bottom"/>
          </w:tcPr>
          <w:p w14:paraId="4EBD7123" w14:textId="77777777" w:rsidR="000A4841" w:rsidRDefault="000A4841">
            <w:pPr>
              <w:pStyle w:val="normalacrolist"/>
              <w:snapToGrid w:val="0"/>
              <w:rPr>
                <w:lang w:bidi="x-none"/>
              </w:rPr>
            </w:pPr>
            <w:r>
              <w:rPr>
                <w:lang w:bidi="x-none"/>
              </w:rPr>
              <w:t>National Aeronautics and Space Administration</w:t>
            </w:r>
          </w:p>
        </w:tc>
      </w:tr>
      <w:tr w:rsidR="000A4841" w14:paraId="3F9272BB" w14:textId="77777777" w:rsidTr="006152B7">
        <w:trPr>
          <w:cantSplit/>
          <w:trHeight w:val="260"/>
        </w:trPr>
        <w:tc>
          <w:tcPr>
            <w:tcW w:w="1517" w:type="dxa"/>
            <w:tcBorders>
              <w:left w:val="single" w:sz="1" w:space="0" w:color="000000"/>
              <w:bottom w:val="single" w:sz="1" w:space="0" w:color="000000"/>
            </w:tcBorders>
            <w:vAlign w:val="bottom"/>
          </w:tcPr>
          <w:p w14:paraId="1F108305" w14:textId="77777777" w:rsidR="000A4841" w:rsidRDefault="000A4841">
            <w:pPr>
              <w:pStyle w:val="normalacrolist"/>
              <w:snapToGrid w:val="0"/>
              <w:rPr>
                <w:lang w:bidi="x-none"/>
              </w:rPr>
            </w:pPr>
            <w:r>
              <w:rPr>
                <w:lang w:bidi="x-none"/>
              </w:rPr>
              <w:t>NCAR</w:t>
            </w:r>
          </w:p>
        </w:tc>
        <w:tc>
          <w:tcPr>
            <w:tcW w:w="7114" w:type="dxa"/>
            <w:tcBorders>
              <w:left w:val="single" w:sz="1" w:space="0" w:color="000000"/>
              <w:bottom w:val="single" w:sz="1" w:space="0" w:color="000000"/>
              <w:right w:val="single" w:sz="1" w:space="0" w:color="000000"/>
            </w:tcBorders>
            <w:vAlign w:val="bottom"/>
          </w:tcPr>
          <w:p w14:paraId="577F093E" w14:textId="77777777" w:rsidR="000A4841" w:rsidRDefault="000A4841">
            <w:pPr>
              <w:pStyle w:val="normalacrolist"/>
              <w:snapToGrid w:val="0"/>
              <w:rPr>
                <w:lang w:bidi="x-none"/>
              </w:rPr>
            </w:pPr>
            <w:r>
              <w:rPr>
                <w:lang w:bidi="x-none"/>
              </w:rPr>
              <w:t>National Center for Atmospheric Research (part of UCAR)</w:t>
            </w:r>
          </w:p>
        </w:tc>
      </w:tr>
      <w:tr w:rsidR="000A4841" w14:paraId="46441BEA" w14:textId="77777777" w:rsidTr="006152B7">
        <w:trPr>
          <w:cantSplit/>
          <w:trHeight w:val="260"/>
        </w:trPr>
        <w:tc>
          <w:tcPr>
            <w:tcW w:w="1517" w:type="dxa"/>
            <w:tcBorders>
              <w:left w:val="single" w:sz="1" w:space="0" w:color="000000"/>
              <w:bottom w:val="single" w:sz="1" w:space="0" w:color="000000"/>
            </w:tcBorders>
            <w:vAlign w:val="bottom"/>
          </w:tcPr>
          <w:p w14:paraId="7048364A" w14:textId="77777777" w:rsidR="000A4841" w:rsidRDefault="000A4841">
            <w:pPr>
              <w:pStyle w:val="normalacrolist"/>
              <w:snapToGrid w:val="0"/>
              <w:rPr>
                <w:lang w:bidi="x-none"/>
              </w:rPr>
            </w:pPr>
            <w:proofErr w:type="gramStart"/>
            <w:r>
              <w:rPr>
                <w:lang w:bidi="x-none"/>
              </w:rPr>
              <w:t>netCDF</w:t>
            </w:r>
            <w:proofErr w:type="gramEnd"/>
          </w:p>
        </w:tc>
        <w:tc>
          <w:tcPr>
            <w:tcW w:w="7114" w:type="dxa"/>
            <w:tcBorders>
              <w:left w:val="single" w:sz="1" w:space="0" w:color="000000"/>
              <w:bottom w:val="single" w:sz="1" w:space="0" w:color="000000"/>
              <w:right w:val="single" w:sz="1" w:space="0" w:color="000000"/>
            </w:tcBorders>
            <w:vAlign w:val="bottom"/>
          </w:tcPr>
          <w:p w14:paraId="1D57A43B" w14:textId="77777777" w:rsidR="000A4841" w:rsidRDefault="000A4841">
            <w:pPr>
              <w:pStyle w:val="normalacrolist"/>
              <w:snapToGrid w:val="0"/>
              <w:rPr>
                <w:lang w:bidi="x-none"/>
              </w:rPr>
            </w:pPr>
            <w:proofErr w:type="gramStart"/>
            <w:r>
              <w:rPr>
                <w:lang w:bidi="x-none"/>
              </w:rPr>
              <w:t>network</w:t>
            </w:r>
            <w:proofErr w:type="gramEnd"/>
            <w:r>
              <w:rPr>
                <w:lang w:bidi="x-none"/>
              </w:rPr>
              <w:t xml:space="preserve"> Common Data Form</w:t>
            </w:r>
          </w:p>
        </w:tc>
      </w:tr>
      <w:tr w:rsidR="000A4841" w14:paraId="4FC6560A" w14:textId="77777777" w:rsidTr="006152B7">
        <w:trPr>
          <w:cantSplit/>
          <w:trHeight w:val="260"/>
        </w:trPr>
        <w:tc>
          <w:tcPr>
            <w:tcW w:w="1517" w:type="dxa"/>
            <w:tcBorders>
              <w:left w:val="single" w:sz="1" w:space="0" w:color="000000"/>
              <w:bottom w:val="single" w:sz="1" w:space="0" w:color="000000"/>
            </w:tcBorders>
            <w:vAlign w:val="bottom"/>
          </w:tcPr>
          <w:p w14:paraId="3DEFA77D" w14:textId="77777777" w:rsidR="000A4841" w:rsidRDefault="000A4841">
            <w:pPr>
              <w:pStyle w:val="normalacrolist"/>
              <w:snapToGrid w:val="0"/>
              <w:rPr>
                <w:lang w:bidi="x-none"/>
              </w:rPr>
            </w:pPr>
            <w:r>
              <w:rPr>
                <w:lang w:bidi="x-none"/>
              </w:rPr>
              <w:t>NEXRAD</w:t>
            </w:r>
          </w:p>
        </w:tc>
        <w:tc>
          <w:tcPr>
            <w:tcW w:w="7114" w:type="dxa"/>
            <w:tcBorders>
              <w:left w:val="single" w:sz="1" w:space="0" w:color="000000"/>
              <w:bottom w:val="single" w:sz="1" w:space="0" w:color="000000"/>
              <w:right w:val="single" w:sz="1" w:space="0" w:color="000000"/>
            </w:tcBorders>
            <w:vAlign w:val="bottom"/>
          </w:tcPr>
          <w:p w14:paraId="2DF94B31" w14:textId="77777777" w:rsidR="000A4841" w:rsidRDefault="000A4841">
            <w:pPr>
              <w:pStyle w:val="normalacrolist"/>
              <w:snapToGrid w:val="0"/>
              <w:rPr>
                <w:lang w:bidi="x-none"/>
              </w:rPr>
            </w:pPr>
            <w:r>
              <w:rPr>
                <w:lang w:bidi="x-none"/>
              </w:rPr>
              <w:t>Next-generation Weather Radar  (a.k.a. “WSR-88D”)</w:t>
            </w:r>
          </w:p>
        </w:tc>
      </w:tr>
      <w:tr w:rsidR="000A4841" w14:paraId="616656D2" w14:textId="77777777" w:rsidTr="006152B7">
        <w:trPr>
          <w:cantSplit/>
          <w:trHeight w:val="260"/>
        </w:trPr>
        <w:tc>
          <w:tcPr>
            <w:tcW w:w="1517" w:type="dxa"/>
            <w:tcBorders>
              <w:left w:val="single" w:sz="1" w:space="0" w:color="000000"/>
              <w:bottom w:val="single" w:sz="1" w:space="0" w:color="000000"/>
            </w:tcBorders>
            <w:vAlign w:val="bottom"/>
          </w:tcPr>
          <w:p w14:paraId="06DFA32A" w14:textId="77777777" w:rsidR="000A4841" w:rsidRDefault="000A4841">
            <w:pPr>
              <w:pStyle w:val="normalacrolist"/>
              <w:snapToGrid w:val="0"/>
              <w:rPr>
                <w:lang w:bidi="x-none"/>
              </w:rPr>
            </w:pPr>
            <w:r>
              <w:rPr>
                <w:lang w:bidi="x-none"/>
              </w:rPr>
              <w:t>NOAA</w:t>
            </w:r>
          </w:p>
        </w:tc>
        <w:tc>
          <w:tcPr>
            <w:tcW w:w="7114" w:type="dxa"/>
            <w:tcBorders>
              <w:left w:val="single" w:sz="1" w:space="0" w:color="000000"/>
              <w:bottom w:val="single" w:sz="1" w:space="0" w:color="000000"/>
              <w:right w:val="single" w:sz="1" w:space="0" w:color="000000"/>
            </w:tcBorders>
            <w:vAlign w:val="bottom"/>
          </w:tcPr>
          <w:p w14:paraId="4C833A74" w14:textId="77777777" w:rsidR="000A4841" w:rsidRDefault="000A4841">
            <w:pPr>
              <w:pStyle w:val="normalacrolist"/>
              <w:snapToGrid w:val="0"/>
              <w:rPr>
                <w:lang w:bidi="x-none"/>
              </w:rPr>
            </w:pPr>
            <w:r>
              <w:rPr>
                <w:lang w:bidi="x-none"/>
              </w:rPr>
              <w:t>National Oceanic and Atmospheric Administration</w:t>
            </w:r>
          </w:p>
        </w:tc>
      </w:tr>
      <w:tr w:rsidR="000A4841" w14:paraId="3926D16E" w14:textId="77777777" w:rsidTr="006152B7">
        <w:trPr>
          <w:cantSplit/>
          <w:trHeight w:val="260"/>
        </w:trPr>
        <w:tc>
          <w:tcPr>
            <w:tcW w:w="1517" w:type="dxa"/>
            <w:tcBorders>
              <w:left w:val="single" w:sz="1" w:space="0" w:color="000000"/>
              <w:bottom w:val="single" w:sz="1" w:space="0" w:color="000000"/>
            </w:tcBorders>
            <w:vAlign w:val="bottom"/>
          </w:tcPr>
          <w:p w14:paraId="2E1D9899" w14:textId="77777777" w:rsidR="000A4841" w:rsidRDefault="000A4841">
            <w:pPr>
              <w:pStyle w:val="normalacrolist"/>
              <w:snapToGrid w:val="0"/>
              <w:rPr>
                <w:lang w:bidi="x-none"/>
              </w:rPr>
            </w:pPr>
            <w:r>
              <w:rPr>
                <w:lang w:bidi="x-none"/>
              </w:rPr>
              <w:t>PMM</w:t>
            </w:r>
          </w:p>
        </w:tc>
        <w:tc>
          <w:tcPr>
            <w:tcW w:w="7114" w:type="dxa"/>
            <w:tcBorders>
              <w:left w:val="single" w:sz="1" w:space="0" w:color="000000"/>
              <w:bottom w:val="single" w:sz="1" w:space="0" w:color="000000"/>
              <w:right w:val="single" w:sz="1" w:space="0" w:color="000000"/>
            </w:tcBorders>
            <w:vAlign w:val="bottom"/>
          </w:tcPr>
          <w:p w14:paraId="4073E50C" w14:textId="77777777" w:rsidR="000A4841" w:rsidRDefault="000A4841">
            <w:pPr>
              <w:pStyle w:val="normalacrolist"/>
              <w:snapToGrid w:val="0"/>
              <w:rPr>
                <w:lang w:bidi="x-none"/>
              </w:rPr>
            </w:pPr>
            <w:r>
              <w:rPr>
                <w:lang w:bidi="x-none"/>
              </w:rPr>
              <w:t>Precipitation Measuring Missions</w:t>
            </w:r>
          </w:p>
        </w:tc>
      </w:tr>
      <w:tr w:rsidR="000A4841" w14:paraId="112427FD" w14:textId="77777777" w:rsidTr="006152B7">
        <w:trPr>
          <w:cantSplit/>
          <w:trHeight w:val="260"/>
        </w:trPr>
        <w:tc>
          <w:tcPr>
            <w:tcW w:w="1517" w:type="dxa"/>
            <w:tcBorders>
              <w:left w:val="single" w:sz="1" w:space="0" w:color="000000"/>
              <w:bottom w:val="single" w:sz="1" w:space="0" w:color="000000"/>
            </w:tcBorders>
            <w:vAlign w:val="bottom"/>
          </w:tcPr>
          <w:p w14:paraId="213D3B29" w14:textId="77777777" w:rsidR="000A4841" w:rsidRDefault="000A4841">
            <w:pPr>
              <w:pStyle w:val="normalacrolist"/>
              <w:snapToGrid w:val="0"/>
              <w:rPr>
                <w:lang w:bidi="x-none"/>
              </w:rPr>
            </w:pPr>
            <w:r>
              <w:rPr>
                <w:lang w:bidi="x-none"/>
              </w:rPr>
              <w:t>PoP</w:t>
            </w:r>
          </w:p>
        </w:tc>
        <w:tc>
          <w:tcPr>
            <w:tcW w:w="7114" w:type="dxa"/>
            <w:tcBorders>
              <w:left w:val="single" w:sz="1" w:space="0" w:color="000000"/>
              <w:bottom w:val="single" w:sz="1" w:space="0" w:color="000000"/>
              <w:right w:val="single" w:sz="1" w:space="0" w:color="000000"/>
            </w:tcBorders>
            <w:vAlign w:val="bottom"/>
          </w:tcPr>
          <w:p w14:paraId="45135156" w14:textId="77777777" w:rsidR="000A4841" w:rsidRDefault="000A4841">
            <w:pPr>
              <w:pStyle w:val="normalacrolist"/>
              <w:snapToGrid w:val="0"/>
              <w:rPr>
                <w:lang w:bidi="x-none"/>
              </w:rPr>
            </w:pPr>
            <w:r>
              <w:rPr>
                <w:lang w:bidi="x-none"/>
              </w:rPr>
              <w:t>Probability of Precipitation</w:t>
            </w:r>
          </w:p>
        </w:tc>
      </w:tr>
      <w:tr w:rsidR="000A4841" w14:paraId="3BB8B055" w14:textId="77777777" w:rsidTr="006152B7">
        <w:trPr>
          <w:cantSplit/>
          <w:trHeight w:val="260"/>
        </w:trPr>
        <w:tc>
          <w:tcPr>
            <w:tcW w:w="1517" w:type="dxa"/>
            <w:tcBorders>
              <w:left w:val="single" w:sz="1" w:space="0" w:color="000000"/>
              <w:bottom w:val="single" w:sz="1" w:space="0" w:color="000000"/>
            </w:tcBorders>
            <w:vAlign w:val="bottom"/>
          </w:tcPr>
          <w:p w14:paraId="331EBCEC" w14:textId="77777777" w:rsidR="000A4841" w:rsidRDefault="000A4841">
            <w:pPr>
              <w:pStyle w:val="normalacrolist"/>
              <w:snapToGrid w:val="0"/>
              <w:rPr>
                <w:lang w:bidi="x-none"/>
              </w:rPr>
            </w:pPr>
            <w:r>
              <w:rPr>
                <w:lang w:bidi="x-none"/>
              </w:rPr>
              <w:t>PPI</w:t>
            </w:r>
          </w:p>
        </w:tc>
        <w:tc>
          <w:tcPr>
            <w:tcW w:w="7114" w:type="dxa"/>
            <w:tcBorders>
              <w:left w:val="single" w:sz="1" w:space="0" w:color="000000"/>
              <w:bottom w:val="single" w:sz="1" w:space="0" w:color="000000"/>
              <w:right w:val="single" w:sz="1" w:space="0" w:color="000000"/>
            </w:tcBorders>
            <w:vAlign w:val="bottom"/>
          </w:tcPr>
          <w:p w14:paraId="3D42836D" w14:textId="77777777" w:rsidR="000A4841" w:rsidRDefault="000A4841">
            <w:pPr>
              <w:pStyle w:val="normalacrolist"/>
              <w:snapToGrid w:val="0"/>
              <w:rPr>
                <w:lang w:bidi="x-none"/>
              </w:rPr>
            </w:pPr>
            <w:r>
              <w:rPr>
                <w:lang w:bidi="x-none"/>
              </w:rPr>
              <w:t>Plan Position Indicator</w:t>
            </w:r>
          </w:p>
        </w:tc>
      </w:tr>
      <w:tr w:rsidR="000A4841" w14:paraId="5D302FF8" w14:textId="77777777" w:rsidTr="006152B7">
        <w:trPr>
          <w:cantSplit/>
          <w:trHeight w:val="260"/>
        </w:trPr>
        <w:tc>
          <w:tcPr>
            <w:tcW w:w="1517" w:type="dxa"/>
            <w:tcBorders>
              <w:left w:val="single" w:sz="1" w:space="0" w:color="000000"/>
              <w:bottom w:val="single" w:sz="1" w:space="0" w:color="000000"/>
            </w:tcBorders>
            <w:vAlign w:val="bottom"/>
          </w:tcPr>
          <w:p w14:paraId="37518E83" w14:textId="77777777" w:rsidR="000A4841" w:rsidRDefault="000A4841">
            <w:pPr>
              <w:pStyle w:val="normalacrolist"/>
              <w:snapToGrid w:val="0"/>
              <w:rPr>
                <w:lang w:bidi="x-none"/>
              </w:rPr>
            </w:pPr>
            <w:r>
              <w:rPr>
                <w:lang w:bidi="x-none"/>
              </w:rPr>
              <w:t>PPS</w:t>
            </w:r>
          </w:p>
        </w:tc>
        <w:tc>
          <w:tcPr>
            <w:tcW w:w="7114" w:type="dxa"/>
            <w:tcBorders>
              <w:left w:val="single" w:sz="1" w:space="0" w:color="000000"/>
              <w:bottom w:val="single" w:sz="1" w:space="0" w:color="000000"/>
              <w:right w:val="single" w:sz="1" w:space="0" w:color="000000"/>
            </w:tcBorders>
            <w:vAlign w:val="bottom"/>
          </w:tcPr>
          <w:p w14:paraId="4ED50511" w14:textId="77777777" w:rsidR="000A4841" w:rsidRDefault="000A4841">
            <w:pPr>
              <w:pStyle w:val="normalacrolist"/>
              <w:snapToGrid w:val="0"/>
              <w:rPr>
                <w:lang w:bidi="x-none"/>
              </w:rPr>
            </w:pPr>
            <w:r>
              <w:rPr>
                <w:lang w:bidi="x-none"/>
              </w:rPr>
              <w:t>(TRMM) Precipitation Processing Subsystem</w:t>
            </w:r>
          </w:p>
        </w:tc>
      </w:tr>
      <w:tr w:rsidR="000A4841" w14:paraId="255FFB9F" w14:textId="77777777" w:rsidTr="006152B7">
        <w:trPr>
          <w:cantSplit/>
          <w:trHeight w:val="260"/>
        </w:trPr>
        <w:tc>
          <w:tcPr>
            <w:tcW w:w="1517" w:type="dxa"/>
            <w:tcBorders>
              <w:left w:val="single" w:sz="1" w:space="0" w:color="000000"/>
              <w:bottom w:val="single" w:sz="1" w:space="0" w:color="000000"/>
            </w:tcBorders>
            <w:vAlign w:val="bottom"/>
          </w:tcPr>
          <w:p w14:paraId="1CAD3249" w14:textId="77777777" w:rsidR="000A4841" w:rsidRDefault="000A4841">
            <w:pPr>
              <w:pStyle w:val="normalacrolist"/>
              <w:snapToGrid w:val="0"/>
              <w:rPr>
                <w:lang w:bidi="x-none"/>
              </w:rPr>
            </w:pPr>
            <w:r>
              <w:rPr>
                <w:lang w:bidi="x-none"/>
              </w:rPr>
              <w:t>PR</w:t>
            </w:r>
          </w:p>
        </w:tc>
        <w:tc>
          <w:tcPr>
            <w:tcW w:w="7114" w:type="dxa"/>
            <w:tcBorders>
              <w:left w:val="single" w:sz="1" w:space="0" w:color="000000"/>
              <w:bottom w:val="single" w:sz="1" w:space="0" w:color="000000"/>
              <w:right w:val="single" w:sz="1" w:space="0" w:color="000000"/>
            </w:tcBorders>
            <w:vAlign w:val="bottom"/>
          </w:tcPr>
          <w:p w14:paraId="3B6ED14B" w14:textId="77777777" w:rsidR="000A4841" w:rsidRDefault="000A4841">
            <w:pPr>
              <w:pStyle w:val="normalacrolist"/>
              <w:snapToGrid w:val="0"/>
              <w:rPr>
                <w:lang w:bidi="x-none"/>
              </w:rPr>
            </w:pPr>
            <w:r>
              <w:rPr>
                <w:lang w:bidi="x-none"/>
              </w:rPr>
              <w:t>(TRMM) Precipitation Radar</w:t>
            </w:r>
          </w:p>
        </w:tc>
      </w:tr>
      <w:tr w:rsidR="000A4841" w14:paraId="05B1191F" w14:textId="77777777" w:rsidTr="006152B7">
        <w:trPr>
          <w:cantSplit/>
          <w:trHeight w:val="260"/>
        </w:trPr>
        <w:tc>
          <w:tcPr>
            <w:tcW w:w="1517" w:type="dxa"/>
            <w:tcBorders>
              <w:left w:val="single" w:sz="1" w:space="0" w:color="000000"/>
              <w:bottom w:val="single" w:sz="1" w:space="0" w:color="000000"/>
            </w:tcBorders>
            <w:vAlign w:val="bottom"/>
          </w:tcPr>
          <w:p w14:paraId="6E44C046" w14:textId="77777777" w:rsidR="000A4841" w:rsidRDefault="000A4841">
            <w:pPr>
              <w:pStyle w:val="normalacrolist"/>
              <w:snapToGrid w:val="0"/>
              <w:rPr>
                <w:lang w:bidi="x-none"/>
              </w:rPr>
            </w:pPr>
            <w:r>
              <w:rPr>
                <w:lang w:bidi="x-none"/>
              </w:rPr>
              <w:t>QC</w:t>
            </w:r>
          </w:p>
        </w:tc>
        <w:tc>
          <w:tcPr>
            <w:tcW w:w="7114" w:type="dxa"/>
            <w:tcBorders>
              <w:left w:val="single" w:sz="1" w:space="0" w:color="000000"/>
              <w:bottom w:val="single" w:sz="1" w:space="0" w:color="000000"/>
              <w:right w:val="single" w:sz="1" w:space="0" w:color="000000"/>
            </w:tcBorders>
            <w:vAlign w:val="bottom"/>
          </w:tcPr>
          <w:p w14:paraId="5E914280" w14:textId="77777777" w:rsidR="000A4841" w:rsidRDefault="000A4841">
            <w:pPr>
              <w:pStyle w:val="normalacrolist"/>
              <w:snapToGrid w:val="0"/>
              <w:rPr>
                <w:lang w:bidi="x-none"/>
              </w:rPr>
            </w:pPr>
            <w:r>
              <w:rPr>
                <w:lang w:bidi="x-none"/>
              </w:rPr>
              <w:t>Quality Control</w:t>
            </w:r>
          </w:p>
        </w:tc>
      </w:tr>
      <w:tr w:rsidR="000A4841" w14:paraId="28CA7D04" w14:textId="77777777" w:rsidTr="006152B7">
        <w:trPr>
          <w:cantSplit/>
          <w:trHeight w:val="260"/>
        </w:trPr>
        <w:tc>
          <w:tcPr>
            <w:tcW w:w="1517" w:type="dxa"/>
            <w:tcBorders>
              <w:left w:val="single" w:sz="1" w:space="0" w:color="000000"/>
              <w:bottom w:val="single" w:sz="1" w:space="0" w:color="000000"/>
            </w:tcBorders>
            <w:vAlign w:val="bottom"/>
          </w:tcPr>
          <w:p w14:paraId="761D6DF6" w14:textId="77777777" w:rsidR="000A4841" w:rsidRDefault="000A4841">
            <w:pPr>
              <w:pStyle w:val="normalacrolist"/>
              <w:snapToGrid w:val="0"/>
              <w:rPr>
                <w:lang w:bidi="x-none"/>
              </w:rPr>
            </w:pPr>
            <w:r>
              <w:rPr>
                <w:lang w:bidi="x-none"/>
              </w:rPr>
              <w:t>TMI</w:t>
            </w:r>
          </w:p>
        </w:tc>
        <w:tc>
          <w:tcPr>
            <w:tcW w:w="7114" w:type="dxa"/>
            <w:tcBorders>
              <w:left w:val="single" w:sz="1" w:space="0" w:color="000000"/>
              <w:bottom w:val="single" w:sz="1" w:space="0" w:color="000000"/>
              <w:right w:val="single" w:sz="1" w:space="0" w:color="000000"/>
            </w:tcBorders>
            <w:vAlign w:val="bottom"/>
          </w:tcPr>
          <w:p w14:paraId="62105CF1" w14:textId="77777777" w:rsidR="000A4841" w:rsidRDefault="000A4841">
            <w:pPr>
              <w:pStyle w:val="normalacrolist"/>
              <w:snapToGrid w:val="0"/>
              <w:rPr>
                <w:lang w:bidi="x-none"/>
              </w:rPr>
            </w:pPr>
            <w:r>
              <w:rPr>
                <w:lang w:bidi="x-none"/>
              </w:rPr>
              <w:t>TRMM Microwave Imager</w:t>
            </w:r>
          </w:p>
        </w:tc>
      </w:tr>
      <w:tr w:rsidR="000A4841" w14:paraId="432671F9" w14:textId="77777777" w:rsidTr="006152B7">
        <w:trPr>
          <w:cantSplit/>
          <w:trHeight w:val="260"/>
        </w:trPr>
        <w:tc>
          <w:tcPr>
            <w:tcW w:w="1517" w:type="dxa"/>
            <w:tcBorders>
              <w:left w:val="single" w:sz="1" w:space="0" w:color="000000"/>
              <w:bottom w:val="single" w:sz="1" w:space="0" w:color="000000"/>
            </w:tcBorders>
            <w:vAlign w:val="bottom"/>
          </w:tcPr>
          <w:p w14:paraId="7B2AD8C4" w14:textId="77777777" w:rsidR="000A4841" w:rsidRDefault="000A4841">
            <w:pPr>
              <w:pStyle w:val="normalacrolist"/>
              <w:snapToGrid w:val="0"/>
              <w:rPr>
                <w:lang w:bidi="x-none"/>
              </w:rPr>
            </w:pPr>
            <w:r>
              <w:rPr>
                <w:lang w:bidi="x-none"/>
              </w:rPr>
              <w:lastRenderedPageBreak/>
              <w:t>TRMM</w:t>
            </w:r>
          </w:p>
        </w:tc>
        <w:tc>
          <w:tcPr>
            <w:tcW w:w="7114" w:type="dxa"/>
            <w:tcBorders>
              <w:left w:val="single" w:sz="1" w:space="0" w:color="000000"/>
              <w:bottom w:val="single" w:sz="1" w:space="0" w:color="000000"/>
              <w:right w:val="single" w:sz="1" w:space="0" w:color="000000"/>
            </w:tcBorders>
            <w:vAlign w:val="bottom"/>
          </w:tcPr>
          <w:p w14:paraId="35CAE0FF" w14:textId="77777777" w:rsidR="000A4841" w:rsidRDefault="000A4841">
            <w:pPr>
              <w:pStyle w:val="normalacrolist"/>
              <w:snapToGrid w:val="0"/>
              <w:rPr>
                <w:lang w:bidi="x-none"/>
              </w:rPr>
            </w:pPr>
            <w:r>
              <w:rPr>
                <w:lang w:bidi="x-none"/>
              </w:rPr>
              <w:t>Tropical Rainfall Measuring Mission</w:t>
            </w:r>
          </w:p>
        </w:tc>
      </w:tr>
      <w:tr w:rsidR="000A4841" w14:paraId="5C510209" w14:textId="77777777" w:rsidTr="006152B7">
        <w:trPr>
          <w:cantSplit/>
          <w:trHeight w:val="260"/>
        </w:trPr>
        <w:tc>
          <w:tcPr>
            <w:tcW w:w="1517" w:type="dxa"/>
            <w:tcBorders>
              <w:left w:val="single" w:sz="1" w:space="0" w:color="000000"/>
              <w:bottom w:val="single" w:sz="1" w:space="0" w:color="000000"/>
            </w:tcBorders>
            <w:vAlign w:val="bottom"/>
          </w:tcPr>
          <w:p w14:paraId="34EF4768" w14:textId="77777777" w:rsidR="000A4841" w:rsidRDefault="000A4841">
            <w:pPr>
              <w:pStyle w:val="normalacrolist"/>
              <w:snapToGrid w:val="0"/>
              <w:rPr>
                <w:lang w:bidi="x-none"/>
              </w:rPr>
            </w:pPr>
            <w:r>
              <w:rPr>
                <w:lang w:bidi="x-none"/>
              </w:rPr>
              <w:t>UCAR</w:t>
            </w:r>
          </w:p>
        </w:tc>
        <w:tc>
          <w:tcPr>
            <w:tcW w:w="7114" w:type="dxa"/>
            <w:tcBorders>
              <w:left w:val="single" w:sz="1" w:space="0" w:color="000000"/>
              <w:bottom w:val="single" w:sz="1" w:space="0" w:color="000000"/>
              <w:right w:val="single" w:sz="1" w:space="0" w:color="000000"/>
            </w:tcBorders>
            <w:vAlign w:val="bottom"/>
          </w:tcPr>
          <w:p w14:paraId="5A93347A" w14:textId="77777777" w:rsidR="000A4841" w:rsidRDefault="000A4841">
            <w:pPr>
              <w:pStyle w:val="normalacrolist"/>
              <w:snapToGrid w:val="0"/>
              <w:rPr>
                <w:lang w:bidi="x-none"/>
              </w:rPr>
            </w:pPr>
            <w:r>
              <w:rPr>
                <w:lang w:bidi="x-none"/>
              </w:rPr>
              <w:t>University Corporation for Atmospheric Research</w:t>
            </w:r>
          </w:p>
        </w:tc>
      </w:tr>
      <w:tr w:rsidR="000A4841" w14:paraId="3AF82740" w14:textId="77777777" w:rsidTr="006152B7">
        <w:trPr>
          <w:cantSplit/>
          <w:trHeight w:val="260"/>
        </w:trPr>
        <w:tc>
          <w:tcPr>
            <w:tcW w:w="1517" w:type="dxa"/>
            <w:tcBorders>
              <w:left w:val="single" w:sz="1" w:space="0" w:color="000000"/>
              <w:bottom w:val="single" w:sz="1" w:space="0" w:color="000000"/>
            </w:tcBorders>
            <w:vAlign w:val="bottom"/>
          </w:tcPr>
          <w:p w14:paraId="2AC80BAE" w14:textId="77777777" w:rsidR="000A4841" w:rsidRDefault="000A4841">
            <w:pPr>
              <w:pStyle w:val="normalacrolist"/>
              <w:snapToGrid w:val="0"/>
              <w:rPr>
                <w:lang w:bidi="x-none"/>
              </w:rPr>
            </w:pPr>
            <w:r>
              <w:rPr>
                <w:lang w:bidi="x-none"/>
              </w:rPr>
              <w:t>UF</w:t>
            </w:r>
          </w:p>
        </w:tc>
        <w:tc>
          <w:tcPr>
            <w:tcW w:w="7114" w:type="dxa"/>
            <w:tcBorders>
              <w:left w:val="single" w:sz="1" w:space="0" w:color="000000"/>
              <w:bottom w:val="single" w:sz="1" w:space="0" w:color="000000"/>
              <w:right w:val="single" w:sz="1" w:space="0" w:color="000000"/>
            </w:tcBorders>
            <w:vAlign w:val="bottom"/>
          </w:tcPr>
          <w:p w14:paraId="5774E814" w14:textId="77777777" w:rsidR="000A4841" w:rsidRDefault="000A4841">
            <w:pPr>
              <w:pStyle w:val="normalacrolist"/>
              <w:snapToGrid w:val="0"/>
              <w:rPr>
                <w:lang w:bidi="x-none"/>
              </w:rPr>
            </w:pPr>
            <w:r>
              <w:rPr>
                <w:lang w:bidi="x-none"/>
              </w:rPr>
              <w:t>Universal Format</w:t>
            </w:r>
          </w:p>
        </w:tc>
      </w:tr>
      <w:tr w:rsidR="000A4841" w14:paraId="7295A9C0" w14:textId="77777777" w:rsidTr="006152B7">
        <w:trPr>
          <w:cantSplit/>
          <w:trHeight w:val="260"/>
        </w:trPr>
        <w:tc>
          <w:tcPr>
            <w:tcW w:w="1517" w:type="dxa"/>
            <w:tcBorders>
              <w:left w:val="single" w:sz="1" w:space="0" w:color="000000"/>
              <w:bottom w:val="single" w:sz="1" w:space="0" w:color="000000"/>
            </w:tcBorders>
            <w:vAlign w:val="bottom"/>
          </w:tcPr>
          <w:p w14:paraId="5D068FE0" w14:textId="77777777" w:rsidR="000A4841" w:rsidRDefault="000A4841">
            <w:pPr>
              <w:pStyle w:val="normalacrolist"/>
              <w:snapToGrid w:val="0"/>
              <w:rPr>
                <w:lang w:bidi="x-none"/>
              </w:rPr>
            </w:pPr>
            <w:r>
              <w:rPr>
                <w:lang w:bidi="x-none"/>
              </w:rPr>
              <w:t>US</w:t>
            </w:r>
          </w:p>
        </w:tc>
        <w:tc>
          <w:tcPr>
            <w:tcW w:w="7114" w:type="dxa"/>
            <w:tcBorders>
              <w:left w:val="single" w:sz="1" w:space="0" w:color="000000"/>
              <w:bottom w:val="single" w:sz="1" w:space="0" w:color="000000"/>
              <w:right w:val="single" w:sz="1" w:space="0" w:color="000000"/>
            </w:tcBorders>
            <w:vAlign w:val="bottom"/>
          </w:tcPr>
          <w:p w14:paraId="5FCA651B" w14:textId="77777777" w:rsidR="000A4841" w:rsidRDefault="000A4841">
            <w:pPr>
              <w:pStyle w:val="normalacrolist"/>
              <w:snapToGrid w:val="0"/>
              <w:rPr>
                <w:lang w:bidi="x-none"/>
              </w:rPr>
            </w:pPr>
            <w:r>
              <w:rPr>
                <w:lang w:bidi="x-none"/>
              </w:rPr>
              <w:t>United States</w:t>
            </w:r>
          </w:p>
        </w:tc>
      </w:tr>
      <w:tr w:rsidR="000A4841" w14:paraId="2CA3A07F" w14:textId="77777777" w:rsidTr="006152B7">
        <w:trPr>
          <w:cantSplit/>
          <w:trHeight w:val="260"/>
        </w:trPr>
        <w:tc>
          <w:tcPr>
            <w:tcW w:w="1517" w:type="dxa"/>
            <w:tcBorders>
              <w:left w:val="single" w:sz="1" w:space="0" w:color="000000"/>
              <w:bottom w:val="single" w:sz="1" w:space="0" w:color="000000"/>
            </w:tcBorders>
            <w:vAlign w:val="bottom"/>
          </w:tcPr>
          <w:p w14:paraId="729E2EFF" w14:textId="77777777" w:rsidR="000A4841" w:rsidRDefault="000A4841">
            <w:pPr>
              <w:pStyle w:val="normalacrolist"/>
              <w:snapToGrid w:val="0"/>
              <w:rPr>
                <w:lang w:bidi="x-none"/>
              </w:rPr>
            </w:pPr>
            <w:r>
              <w:rPr>
                <w:lang w:bidi="x-none"/>
              </w:rPr>
              <w:t>UTC</w:t>
            </w:r>
          </w:p>
        </w:tc>
        <w:tc>
          <w:tcPr>
            <w:tcW w:w="7114" w:type="dxa"/>
            <w:tcBorders>
              <w:left w:val="single" w:sz="1" w:space="0" w:color="000000"/>
              <w:bottom w:val="single" w:sz="1" w:space="0" w:color="000000"/>
              <w:right w:val="single" w:sz="1" w:space="0" w:color="000000"/>
            </w:tcBorders>
            <w:vAlign w:val="bottom"/>
          </w:tcPr>
          <w:p w14:paraId="397DDD68" w14:textId="77777777" w:rsidR="000A4841" w:rsidRDefault="000A4841">
            <w:pPr>
              <w:pStyle w:val="normalacrolist"/>
              <w:snapToGrid w:val="0"/>
              <w:rPr>
                <w:lang w:bidi="x-none"/>
              </w:rPr>
            </w:pPr>
            <w:r>
              <w:rPr>
                <w:lang w:bidi="x-none"/>
              </w:rPr>
              <w:t>Coordinated Universal Time</w:t>
            </w:r>
          </w:p>
        </w:tc>
      </w:tr>
      <w:tr w:rsidR="000A4841" w14:paraId="16AC2D6B" w14:textId="77777777" w:rsidTr="006152B7">
        <w:trPr>
          <w:cantSplit/>
          <w:trHeight w:val="260"/>
        </w:trPr>
        <w:tc>
          <w:tcPr>
            <w:tcW w:w="1517" w:type="dxa"/>
            <w:tcBorders>
              <w:left w:val="single" w:sz="1" w:space="0" w:color="000000"/>
              <w:bottom w:val="single" w:sz="1" w:space="0" w:color="000000"/>
            </w:tcBorders>
            <w:vAlign w:val="bottom"/>
          </w:tcPr>
          <w:p w14:paraId="1C50E714" w14:textId="77777777" w:rsidR="000A4841" w:rsidRDefault="000A4841">
            <w:pPr>
              <w:pStyle w:val="normalacrolist"/>
              <w:snapToGrid w:val="0"/>
              <w:rPr>
                <w:lang w:bidi="x-none"/>
              </w:rPr>
            </w:pPr>
            <w:r>
              <w:rPr>
                <w:lang w:bidi="x-none"/>
              </w:rPr>
              <w:t>VN</w:t>
            </w:r>
          </w:p>
        </w:tc>
        <w:tc>
          <w:tcPr>
            <w:tcW w:w="7114" w:type="dxa"/>
            <w:tcBorders>
              <w:left w:val="single" w:sz="1" w:space="0" w:color="000000"/>
              <w:bottom w:val="single" w:sz="1" w:space="0" w:color="000000"/>
              <w:right w:val="single" w:sz="1" w:space="0" w:color="000000"/>
            </w:tcBorders>
            <w:vAlign w:val="bottom"/>
          </w:tcPr>
          <w:p w14:paraId="66BDB3EB" w14:textId="77777777" w:rsidR="000A4841" w:rsidRDefault="000A4841">
            <w:pPr>
              <w:pStyle w:val="normalacrolist"/>
              <w:snapToGrid w:val="0"/>
              <w:rPr>
                <w:lang w:bidi="x-none"/>
              </w:rPr>
            </w:pPr>
            <w:r>
              <w:rPr>
                <w:lang w:bidi="x-none"/>
              </w:rPr>
              <w:t>Validation Network</w:t>
            </w:r>
          </w:p>
        </w:tc>
      </w:tr>
      <w:tr w:rsidR="000A4841" w14:paraId="5C528E09" w14:textId="77777777" w:rsidTr="006152B7">
        <w:trPr>
          <w:cantSplit/>
          <w:trHeight w:val="260"/>
        </w:trPr>
        <w:tc>
          <w:tcPr>
            <w:tcW w:w="1517" w:type="dxa"/>
            <w:tcBorders>
              <w:left w:val="single" w:sz="1" w:space="0" w:color="000000"/>
              <w:bottom w:val="single" w:sz="1" w:space="0" w:color="000000"/>
            </w:tcBorders>
            <w:vAlign w:val="bottom"/>
          </w:tcPr>
          <w:p w14:paraId="66571CB0" w14:textId="77777777" w:rsidR="000A4841" w:rsidRDefault="000A4841">
            <w:pPr>
              <w:pStyle w:val="normalacrolist"/>
              <w:snapToGrid w:val="0"/>
              <w:rPr>
                <w:lang w:bidi="x-none"/>
              </w:rPr>
            </w:pPr>
            <w:r>
              <w:rPr>
                <w:lang w:bidi="x-none"/>
              </w:rPr>
              <w:t>WSR-88D</w:t>
            </w:r>
          </w:p>
        </w:tc>
        <w:tc>
          <w:tcPr>
            <w:tcW w:w="7114" w:type="dxa"/>
            <w:tcBorders>
              <w:left w:val="single" w:sz="1" w:space="0" w:color="000000"/>
              <w:bottom w:val="single" w:sz="1" w:space="0" w:color="000000"/>
              <w:right w:val="single" w:sz="1" w:space="0" w:color="000000"/>
            </w:tcBorders>
            <w:vAlign w:val="bottom"/>
          </w:tcPr>
          <w:p w14:paraId="36F47C55" w14:textId="77777777" w:rsidR="000A4841" w:rsidRDefault="000A4841">
            <w:pPr>
              <w:pStyle w:val="normalacrolist"/>
              <w:snapToGrid w:val="0"/>
              <w:rPr>
                <w:lang w:bidi="x-none"/>
              </w:rPr>
            </w:pPr>
            <w:r>
              <w:rPr>
                <w:lang w:bidi="x-none"/>
              </w:rPr>
              <w:t>Weather Surveillance Radar - 1988 Doppler (a.k.a. “NEXRAD”)</w:t>
            </w:r>
          </w:p>
        </w:tc>
      </w:tr>
    </w:tbl>
    <w:p w14:paraId="7035FD84" w14:textId="77777777" w:rsidR="000A4841" w:rsidRDefault="000A4841"/>
    <w:p w14:paraId="624BB13B" w14:textId="77777777" w:rsidR="000A4841" w:rsidRPr="006152B7" w:rsidRDefault="000A4841" w:rsidP="006152B7">
      <w:pPr>
        <w:pStyle w:val="Heading1"/>
        <w:jc w:val="center"/>
      </w:pPr>
      <w:bookmarkStart w:id="26" w:name="_Toc267218859"/>
      <w:r w:rsidRPr="00AB3EE4">
        <w:lastRenderedPageBreak/>
        <w:t>Appendix</w:t>
      </w:r>
      <w:bookmarkEnd w:id="26"/>
    </w:p>
    <w:p w14:paraId="0CDAFD14" w14:textId="77777777" w:rsidR="000A4841" w:rsidRDefault="000A4841" w:rsidP="000A4841">
      <w:pPr>
        <w:jc w:val="center"/>
      </w:pPr>
    </w:p>
    <w:p w14:paraId="482B972C" w14:textId="77777777" w:rsidR="000A4841" w:rsidRDefault="000A4841" w:rsidP="000A4841">
      <w:pPr>
        <w:jc w:val="center"/>
      </w:pPr>
      <w:r>
        <w:t>Extended Abstract</w:t>
      </w:r>
    </w:p>
    <w:p w14:paraId="4B534195" w14:textId="77777777" w:rsidR="000A4841" w:rsidRPr="00AB3EE4" w:rsidDel="009B415E" w:rsidRDefault="000A4841" w:rsidP="006152B7">
      <w:pPr>
        <w:jc w:val="center"/>
      </w:pPr>
    </w:p>
    <w:p w14:paraId="5407DFB9" w14:textId="77777777" w:rsidR="000A4841" w:rsidRPr="006152B7" w:rsidRDefault="000A4841" w:rsidP="006152B7">
      <w:pPr>
        <w:tabs>
          <w:tab w:val="center" w:pos="4680"/>
        </w:tabs>
        <w:jc w:val="center"/>
        <w:rPr>
          <w:rFonts w:cs="Helvetica"/>
        </w:rPr>
      </w:pPr>
      <w:bookmarkStart w:id="27" w:name="OLE_LINK1"/>
      <w:r w:rsidRPr="006152B7">
        <w:rPr>
          <w:rFonts w:cs="Helvetica"/>
        </w:rPr>
        <w:t>SENSITIVITY OF SPACEBORNE AND GROUND RADAR COMPARISON RESULTS TO DATA ANALYSIS METHODS AND CONSTRAINTS</w:t>
      </w:r>
      <w:bookmarkEnd w:id="27"/>
    </w:p>
    <w:p w14:paraId="4D1E99F1" w14:textId="77777777" w:rsidR="000A4841" w:rsidRPr="006152B7" w:rsidRDefault="000A4841" w:rsidP="006152B7">
      <w:pPr>
        <w:jc w:val="center"/>
        <w:rPr>
          <w:rFonts w:cs="Helvetica"/>
        </w:rPr>
      </w:pPr>
    </w:p>
    <w:p w14:paraId="2A04954F" w14:textId="77777777" w:rsidR="000A4841" w:rsidRDefault="000A4841" w:rsidP="000A4841">
      <w:pPr>
        <w:jc w:val="center"/>
        <w:rPr>
          <w:rFonts w:cs="Helvetica"/>
        </w:rPr>
      </w:pPr>
      <w:r w:rsidRPr="00AB3EE4">
        <w:rPr>
          <w:rFonts w:cs="Helvetica"/>
        </w:rPr>
        <w:t>K. Robert Morris and Mathew R. Schwaller</w:t>
      </w:r>
    </w:p>
    <w:p w14:paraId="0CE0BA9D" w14:textId="77777777" w:rsidR="000A4841" w:rsidRDefault="000A4841" w:rsidP="000A4841">
      <w:pPr>
        <w:jc w:val="center"/>
        <w:rPr>
          <w:rFonts w:cs="Helvetica"/>
        </w:rPr>
      </w:pPr>
    </w:p>
    <w:p w14:paraId="2463D461" w14:textId="77777777" w:rsidR="000A4841" w:rsidRDefault="000A4841" w:rsidP="000A4841">
      <w:pPr>
        <w:jc w:val="center"/>
        <w:rPr>
          <w:rFonts w:cs="Helvetica"/>
        </w:rPr>
      </w:pPr>
      <w:r>
        <w:rPr>
          <w:rFonts w:cs="Helvetica"/>
        </w:rPr>
        <w:t>Proceedings of 35</w:t>
      </w:r>
      <w:r w:rsidRPr="006152B7">
        <w:rPr>
          <w:rFonts w:cs="Helvetica"/>
          <w:vertAlign w:val="superscript"/>
        </w:rPr>
        <w:t>th</w:t>
      </w:r>
      <w:r>
        <w:rPr>
          <w:rFonts w:cs="Helvetica"/>
        </w:rPr>
        <w:t xml:space="preserve"> Conference on Radar Meterorology </w:t>
      </w:r>
    </w:p>
    <w:p w14:paraId="24D761AF" w14:textId="77777777" w:rsidR="000A4841" w:rsidRDefault="000A4841" w:rsidP="000A4841">
      <w:pPr>
        <w:jc w:val="center"/>
        <w:rPr>
          <w:rFonts w:cs="Helvetica"/>
        </w:rPr>
      </w:pPr>
      <w:proofErr w:type="gramStart"/>
      <w:r>
        <w:rPr>
          <w:rFonts w:cs="Helvetica"/>
        </w:rPr>
        <w:t>of</w:t>
      </w:r>
      <w:proofErr w:type="gramEnd"/>
      <w:r>
        <w:rPr>
          <w:rFonts w:cs="Helvetica"/>
        </w:rPr>
        <w:t xml:space="preserve"> the American Meteorological Society</w:t>
      </w:r>
    </w:p>
    <w:p w14:paraId="75CB453F" w14:textId="77777777" w:rsidR="000A4841" w:rsidRDefault="000A4841" w:rsidP="000A4841">
      <w:pPr>
        <w:jc w:val="center"/>
        <w:rPr>
          <w:rFonts w:cs="Helvetica"/>
        </w:rPr>
      </w:pPr>
    </w:p>
    <w:p w14:paraId="122C7774" w14:textId="77777777" w:rsidR="000A4841" w:rsidRDefault="000A4841" w:rsidP="000A4841">
      <w:pPr>
        <w:jc w:val="center"/>
        <w:rPr>
          <w:rFonts w:cs="Helvetica"/>
        </w:rPr>
      </w:pPr>
      <w:r>
        <w:rPr>
          <w:rFonts w:cs="Helvetica"/>
        </w:rPr>
        <w:t xml:space="preserve"> September 26-30, 2011</w:t>
      </w:r>
    </w:p>
    <w:p w14:paraId="4EEF5077" w14:textId="77777777" w:rsidR="000A4841" w:rsidRPr="006152B7" w:rsidRDefault="000A4841" w:rsidP="00AB3EE4">
      <w:pPr>
        <w:jc w:val="center"/>
        <w:rPr>
          <w:rFonts w:cs="Helvetica"/>
        </w:rPr>
      </w:pPr>
      <w:r>
        <w:rPr>
          <w:rFonts w:cs="Helvetica"/>
        </w:rPr>
        <w:t>Pittsburgh, Pennsylvania</w:t>
      </w:r>
    </w:p>
    <w:p w14:paraId="4DEECF54" w14:textId="77777777" w:rsidR="000A4841" w:rsidRDefault="000A4841"/>
    <w:sectPr w:rsidR="000A4841" w:rsidSect="000A4841">
      <w:headerReference w:type="default" r:id="rId60"/>
      <w:pgSz w:w="12240" w:h="15840"/>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83B0819" w14:textId="77777777" w:rsidR="00D0715C" w:rsidRDefault="00D0715C">
      <w:r>
        <w:separator/>
      </w:r>
    </w:p>
  </w:endnote>
  <w:endnote w:type="continuationSeparator" w:id="0">
    <w:p w14:paraId="65122891" w14:textId="77777777" w:rsidR="00D0715C" w:rsidRDefault="00D07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Nimbus Sans L">
    <w:altName w:val="Arial"/>
    <w:charset w:val="00"/>
    <w:family w:val="swiss"/>
    <w:pitch w:val="variable"/>
  </w:font>
  <w:font w:name="HG Mincho Light J">
    <w:altName w:val="Times New Roman"/>
    <w:charset w:val="00"/>
    <w:family w:val="auto"/>
    <w:pitch w:val="variable"/>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Black">
    <w:panose1 w:val="020B0A040201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imSun">
    <w:altName w:val="Geneva"/>
    <w:charset w:val="86"/>
    <w:family w:val="auto"/>
    <w:pitch w:val="variable"/>
    <w:sig w:usb0="00000003" w:usb1="080E0000" w:usb2="00000010" w:usb3="00000000" w:csb0="00040001" w:csb1="00000000"/>
  </w:font>
  <w:font w:name="Nimbus Mono L">
    <w:altName w:val="Courier New"/>
    <w:charset w:val="00"/>
    <w:family w:val="modern"/>
    <w:pitch w:val="default"/>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TimesNewRomanPSMT">
    <w:altName w:val="Times New Roman"/>
    <w:charset w:val="00"/>
    <w:family w:val="roman"/>
    <w:pitch w:val="default"/>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C3636" w14:textId="77777777" w:rsidR="00D0715C" w:rsidRDefault="00D0715C">
    <w:pPr>
      <w:pStyle w:val="Footer"/>
      <w:ind w:right="360"/>
    </w:pPr>
    <w:r>
      <w:rPr>
        <w:sz w:val="22"/>
      </w:rPr>
      <w:tab/>
      <w:t xml:space="preserve">Page </w:t>
    </w:r>
    <w:r>
      <w:rPr>
        <w:rStyle w:val="PageNumber"/>
      </w:rPr>
      <w:fldChar w:fldCharType="begin"/>
    </w:r>
    <w:r>
      <w:rPr>
        <w:rStyle w:val="PageNumber"/>
      </w:rPr>
      <w:instrText xml:space="preserve"> PAGE </w:instrText>
    </w:r>
    <w:r>
      <w:rPr>
        <w:rStyle w:val="PageNumber"/>
      </w:rPr>
      <w:fldChar w:fldCharType="separate"/>
    </w:r>
    <w:r w:rsidR="00D049FF">
      <w:rPr>
        <w:rStyle w:val="PageNumber"/>
        <w:noProof/>
      </w:rPr>
      <w:t>vi</w:t>
    </w:r>
    <w:r>
      <w:rPr>
        <w:rStyle w:val="PageNumber"/>
      </w:rPr>
      <w:fldChar w:fldCharType="end"/>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2B3998" w14:textId="77777777" w:rsidR="00D0715C" w:rsidRDefault="00D0715C"/>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269D6" w14:textId="77777777" w:rsidR="00D0715C" w:rsidRDefault="00D0715C"/>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B192F" w14:textId="77777777" w:rsidR="00D0715C" w:rsidRDefault="00D0715C"/>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53A98" w14:textId="77777777" w:rsidR="00D0715C" w:rsidRDefault="00D0715C">
    <w:pPr>
      <w:pStyle w:val="Footer"/>
      <w:ind w:right="360"/>
    </w:pPr>
    <w:r>
      <w:rPr>
        <w:sz w:val="22"/>
      </w:rPr>
      <w:tab/>
      <w:t xml:space="preserve">Page </w:t>
    </w:r>
    <w:r>
      <w:rPr>
        <w:rStyle w:val="PageNumber"/>
      </w:rPr>
      <w:fldChar w:fldCharType="begin"/>
    </w:r>
    <w:r>
      <w:rPr>
        <w:rStyle w:val="PageNumber"/>
      </w:rPr>
      <w:instrText xml:space="preserve"> PAGE </w:instrText>
    </w:r>
    <w:r>
      <w:rPr>
        <w:rStyle w:val="PageNumber"/>
      </w:rPr>
      <w:fldChar w:fldCharType="separate"/>
    </w:r>
    <w:r w:rsidR="00D049FF">
      <w:rPr>
        <w:rStyle w:val="PageNumber"/>
        <w:noProof/>
      </w:rPr>
      <w:t>1</w:t>
    </w:r>
    <w:r>
      <w:rPr>
        <w:rStyle w:val="PageNumber"/>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003CA" w14:textId="77777777" w:rsidR="00D0715C" w:rsidRDefault="00D0715C"/>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BDBFC6" w14:textId="77777777" w:rsidR="00D0715C" w:rsidRDefault="00D0715C"/>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382730" w14:textId="77777777" w:rsidR="00D0715C" w:rsidRDefault="00D0715C" w:rsidP="000A4841">
    <w:pPr>
      <w:pStyle w:val="Footer"/>
      <w:jc w:val="center"/>
    </w:pPr>
    <w:r>
      <w:rPr>
        <w:sz w:val="22"/>
      </w:rPr>
      <w:t xml:space="preserve">Page </w:t>
    </w:r>
    <w:r>
      <w:rPr>
        <w:rStyle w:val="PageNumber"/>
        <w:sz w:val="22"/>
      </w:rPr>
      <w:fldChar w:fldCharType="begin"/>
    </w:r>
    <w:r>
      <w:rPr>
        <w:rStyle w:val="PageNumber"/>
        <w:sz w:val="22"/>
      </w:rPr>
      <w:instrText xml:space="preserve"> PAGE \*Arabic </w:instrText>
    </w:r>
    <w:r>
      <w:rPr>
        <w:rStyle w:val="PageNumber"/>
        <w:sz w:val="22"/>
      </w:rPr>
      <w:fldChar w:fldCharType="separate"/>
    </w:r>
    <w:r w:rsidR="00D049FF">
      <w:rPr>
        <w:rStyle w:val="PageNumber"/>
        <w:noProof/>
        <w:sz w:val="22"/>
      </w:rPr>
      <w:t>11</w:t>
    </w:r>
    <w:r>
      <w:rPr>
        <w:rStyle w:val="PageNumber"/>
        <w:sz w:val="22"/>
      </w:rP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926425" w14:textId="77777777" w:rsidR="00D0715C" w:rsidRDefault="00D0715C"/>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55039" w14:textId="77777777" w:rsidR="00D0715C" w:rsidRDefault="00D0715C"/>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150548" w14:textId="77777777" w:rsidR="00D0715C" w:rsidRDefault="00D0715C">
    <w:pPr>
      <w:pStyle w:val="Footer"/>
    </w:pPr>
    <w:r>
      <w:rPr>
        <w:sz w:val="22"/>
      </w:rPr>
      <w:tab/>
      <w:t xml:space="preserve">Page </w:t>
    </w:r>
    <w:r>
      <w:rPr>
        <w:rStyle w:val="PageNumber"/>
        <w:sz w:val="22"/>
      </w:rPr>
      <w:fldChar w:fldCharType="begin"/>
    </w:r>
    <w:r>
      <w:rPr>
        <w:rStyle w:val="PageNumber"/>
        <w:sz w:val="22"/>
      </w:rPr>
      <w:instrText xml:space="preserve"> PAGE \*Arabic </w:instrText>
    </w:r>
    <w:r>
      <w:rPr>
        <w:rStyle w:val="PageNumber"/>
        <w:sz w:val="22"/>
      </w:rPr>
      <w:fldChar w:fldCharType="separate"/>
    </w:r>
    <w:r w:rsidR="00D049FF">
      <w:rPr>
        <w:rStyle w:val="PageNumber"/>
        <w:noProof/>
        <w:sz w:val="22"/>
      </w:rPr>
      <w:t>24</w:t>
    </w:r>
    <w:r>
      <w:rPr>
        <w:rStyle w:val="PageNumber"/>
        <w:sz w:val="22"/>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6BA9A" w14:textId="77777777" w:rsidR="00D0715C" w:rsidRDefault="00D0715C"/>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E677A" w14:textId="77777777" w:rsidR="00D0715C" w:rsidRDefault="00D0715C"/>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DBC9EA" w14:textId="77777777" w:rsidR="00D0715C" w:rsidRDefault="00D0715C"/>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D66082" w14:textId="77777777" w:rsidR="00D0715C" w:rsidRDefault="00D0715C"/>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5363E" w14:textId="77777777" w:rsidR="00D0715C" w:rsidRDefault="00D0715C"/>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9C84F" w14:textId="77777777" w:rsidR="00D0715C" w:rsidRDefault="00D0715C"/>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C91C8" w14:textId="77777777" w:rsidR="00D0715C" w:rsidRDefault="00D0715C"/>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E1B42" w14:textId="77777777" w:rsidR="00D0715C" w:rsidRDefault="00D0715C"/>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3820A5" w14:textId="77777777" w:rsidR="00D0715C" w:rsidRDefault="00D0715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83B7D58" w14:textId="77777777" w:rsidR="00D0715C" w:rsidRDefault="00D0715C">
      <w:r>
        <w:separator/>
      </w:r>
    </w:p>
  </w:footnote>
  <w:footnote w:type="continuationSeparator" w:id="0">
    <w:p w14:paraId="47373263" w14:textId="77777777" w:rsidR="00D0715C" w:rsidRDefault="00D0715C">
      <w:r>
        <w:continuationSeparator/>
      </w:r>
    </w:p>
  </w:footnote>
  <w:footnote w:id="1">
    <w:p w14:paraId="5048D70F" w14:textId="77777777" w:rsidR="00D0715C" w:rsidRDefault="00D0715C">
      <w:pPr>
        <w:pStyle w:val="FootnoteText"/>
      </w:pPr>
      <w:r>
        <w:rPr>
          <w:rStyle w:val="FootnoteCharacters"/>
        </w:rPr>
        <w:footnoteRef/>
      </w:r>
      <w:r>
        <w:tab/>
        <w:t xml:space="preserve"> Bolen, S.M. and V. Chandrasekar. 2003. Methodology for aligning and comparing spaceborne radar and ground-based radar observations. Journal of Atmospheric and Oceanic Technology 20:647-659.</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D0715C" w14:paraId="64231AD7" w14:textId="77777777">
      <w:trPr>
        <w:cantSplit/>
      </w:trPr>
      <w:tc>
        <w:tcPr>
          <w:tcW w:w="4428" w:type="dxa"/>
        </w:tcPr>
        <w:p w14:paraId="3623A696" w14:textId="4DC0AD42" w:rsidR="00D0715C" w:rsidRDefault="00D0715C">
          <w:pPr>
            <w:snapToGrid w:val="0"/>
            <w:rPr>
              <w:sz w:val="22"/>
              <w:lang w:bidi="x-none"/>
            </w:rPr>
          </w:pPr>
          <w:r>
            <w:rPr>
              <w:sz w:val="22"/>
              <w:lang w:bidi="x-none"/>
            </w:rPr>
            <w:t>Validation Network Data User’s Guide, Vol. 1</w:t>
          </w:r>
        </w:p>
      </w:tc>
      <w:tc>
        <w:tcPr>
          <w:tcW w:w="4428" w:type="dxa"/>
          <w:vAlign w:val="bottom"/>
        </w:tcPr>
        <w:p w14:paraId="10BAAA47" w14:textId="0004FF45" w:rsidR="00D0715C" w:rsidRDefault="00D049FF" w:rsidP="000A4841">
          <w:pPr>
            <w:snapToGrid w:val="0"/>
            <w:jc w:val="right"/>
            <w:rPr>
              <w:lang w:bidi="x-none"/>
            </w:rPr>
          </w:pPr>
          <w:r>
            <w:rPr>
              <w:sz w:val="22"/>
              <w:lang w:bidi="x-none"/>
            </w:rPr>
            <w:t>July 28</w:t>
          </w:r>
          <w:r w:rsidR="00D0715C">
            <w:rPr>
              <w:sz w:val="22"/>
              <w:lang w:bidi="x-none"/>
            </w:rPr>
            <w:t>, 201</w:t>
          </w:r>
          <w:r>
            <w:rPr>
              <w:sz w:val="22"/>
              <w:lang w:bidi="x-none"/>
            </w:rPr>
            <w:t>5</w:t>
          </w:r>
        </w:p>
      </w:tc>
    </w:tr>
  </w:tbl>
  <w:p w14:paraId="31C99B06" w14:textId="77777777" w:rsidR="00D0715C" w:rsidRDefault="00D0715C">
    <w:pPr>
      <w:pStyle w:val="Header"/>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0453D4" w14:textId="77777777" w:rsidR="00D0715C" w:rsidRDefault="00D0715C"/>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6285E6" w14:textId="77777777" w:rsidR="00D0715C" w:rsidRDefault="00D0715C"/>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32689" w14:textId="77777777" w:rsidR="00D0715C" w:rsidRDefault="00D0715C"/>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D0715C" w14:paraId="5E6EFBCC" w14:textId="77777777">
      <w:trPr>
        <w:cantSplit/>
      </w:trPr>
      <w:tc>
        <w:tcPr>
          <w:tcW w:w="4428" w:type="dxa"/>
        </w:tcPr>
        <w:p w14:paraId="3A8CEE83" w14:textId="1B880F53" w:rsidR="00D0715C" w:rsidRDefault="00D0715C">
          <w:pPr>
            <w:snapToGrid w:val="0"/>
            <w:rPr>
              <w:sz w:val="22"/>
              <w:lang w:bidi="x-none"/>
            </w:rPr>
          </w:pPr>
          <w:r>
            <w:rPr>
              <w:sz w:val="22"/>
              <w:lang w:bidi="x-none"/>
            </w:rPr>
            <w:t>Validation Network Data User’s Guide, Vol. 1</w:t>
          </w:r>
        </w:p>
      </w:tc>
      <w:tc>
        <w:tcPr>
          <w:tcW w:w="4428" w:type="dxa"/>
          <w:vAlign w:val="bottom"/>
        </w:tcPr>
        <w:p w14:paraId="4BA6F0C1" w14:textId="31F55E4C" w:rsidR="00D0715C" w:rsidRDefault="00D049FF">
          <w:pPr>
            <w:snapToGrid w:val="0"/>
            <w:jc w:val="right"/>
            <w:rPr>
              <w:lang w:bidi="x-none"/>
            </w:rPr>
          </w:pPr>
          <w:r>
            <w:rPr>
              <w:sz w:val="22"/>
              <w:lang w:bidi="x-none"/>
            </w:rPr>
            <w:t>July 28</w:t>
          </w:r>
          <w:r w:rsidR="00D0715C">
            <w:rPr>
              <w:sz w:val="22"/>
              <w:lang w:bidi="x-none"/>
            </w:rPr>
            <w:t>, 201</w:t>
          </w:r>
          <w:r>
            <w:rPr>
              <w:sz w:val="22"/>
              <w:lang w:bidi="x-none"/>
            </w:rPr>
            <w:t>5</w:t>
          </w:r>
        </w:p>
      </w:tc>
    </w:tr>
  </w:tbl>
  <w:p w14:paraId="62BE9939" w14:textId="77777777" w:rsidR="00D0715C" w:rsidRDefault="00D0715C">
    <w:pPr>
      <w:pStyle w:val="Heade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75680" w14:textId="77777777" w:rsidR="00D0715C" w:rsidRDefault="00D0715C"/>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34399B" w14:textId="77777777" w:rsidR="00D0715C" w:rsidRDefault="00D0715C"/>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8460"/>
    </w:tblGrid>
    <w:tr w:rsidR="00D0715C" w14:paraId="6C817C61" w14:textId="77777777">
      <w:trPr>
        <w:cantSplit/>
      </w:trPr>
      <w:tc>
        <w:tcPr>
          <w:tcW w:w="4428" w:type="dxa"/>
        </w:tcPr>
        <w:p w14:paraId="0C75B3EF" w14:textId="29862D64" w:rsidR="00D0715C" w:rsidRDefault="00D0715C">
          <w:pPr>
            <w:snapToGrid w:val="0"/>
            <w:rPr>
              <w:sz w:val="22"/>
              <w:lang w:bidi="x-none"/>
            </w:rPr>
          </w:pPr>
          <w:r>
            <w:rPr>
              <w:sz w:val="22"/>
              <w:lang w:bidi="x-none"/>
            </w:rPr>
            <w:t>Validation Network Data User’s Guide, Vol. 1</w:t>
          </w:r>
        </w:p>
      </w:tc>
      <w:tc>
        <w:tcPr>
          <w:tcW w:w="8460" w:type="dxa"/>
          <w:vAlign w:val="bottom"/>
        </w:tcPr>
        <w:p w14:paraId="1A849CD6" w14:textId="3CC41161" w:rsidR="00D0715C" w:rsidRDefault="00D049FF" w:rsidP="000A4841">
          <w:pPr>
            <w:snapToGrid w:val="0"/>
            <w:jc w:val="right"/>
            <w:rPr>
              <w:lang w:bidi="x-none"/>
            </w:rPr>
          </w:pPr>
          <w:r>
            <w:rPr>
              <w:sz w:val="22"/>
              <w:lang w:bidi="x-none"/>
            </w:rPr>
            <w:t>July 28</w:t>
          </w:r>
          <w:r w:rsidR="00D0715C">
            <w:rPr>
              <w:sz w:val="22"/>
              <w:lang w:bidi="x-none"/>
            </w:rPr>
            <w:t>, 201</w:t>
          </w:r>
          <w:r>
            <w:rPr>
              <w:sz w:val="22"/>
              <w:lang w:bidi="x-none"/>
            </w:rPr>
            <w:t>5</w:t>
          </w:r>
        </w:p>
      </w:tc>
    </w:tr>
  </w:tbl>
  <w:p w14:paraId="3E8D8FBF" w14:textId="77777777" w:rsidR="00D0715C" w:rsidRDefault="00D0715C">
    <w:pPr>
      <w:pStyle w:val="Heade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B1157" w14:textId="77777777" w:rsidR="00D0715C" w:rsidRDefault="00D0715C"/>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9F958" w14:textId="77777777" w:rsidR="00D0715C" w:rsidRDefault="00D0715C"/>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D0715C" w14:paraId="299E9287" w14:textId="77777777">
      <w:trPr>
        <w:cantSplit/>
      </w:trPr>
      <w:tc>
        <w:tcPr>
          <w:tcW w:w="4428" w:type="dxa"/>
        </w:tcPr>
        <w:p w14:paraId="2FA380FF" w14:textId="3E2DD529" w:rsidR="00D0715C" w:rsidRDefault="00D0715C">
          <w:pPr>
            <w:snapToGrid w:val="0"/>
            <w:rPr>
              <w:sz w:val="22"/>
              <w:lang w:bidi="x-none"/>
            </w:rPr>
          </w:pPr>
          <w:r>
            <w:rPr>
              <w:sz w:val="22"/>
              <w:lang w:bidi="x-none"/>
            </w:rPr>
            <w:t>Validation Network Data User’s Guide, Vol. 1</w:t>
          </w:r>
        </w:p>
      </w:tc>
      <w:tc>
        <w:tcPr>
          <w:tcW w:w="4428" w:type="dxa"/>
          <w:vAlign w:val="bottom"/>
        </w:tcPr>
        <w:p w14:paraId="2E9873C8" w14:textId="29AF0ED5" w:rsidR="00D0715C" w:rsidRDefault="00D049FF" w:rsidP="000A4841">
          <w:pPr>
            <w:snapToGrid w:val="0"/>
            <w:jc w:val="right"/>
            <w:rPr>
              <w:lang w:bidi="x-none"/>
            </w:rPr>
          </w:pPr>
          <w:r>
            <w:rPr>
              <w:sz w:val="22"/>
              <w:lang w:bidi="x-none"/>
            </w:rPr>
            <w:t>July 28</w:t>
          </w:r>
          <w:r w:rsidR="00D0715C">
            <w:rPr>
              <w:sz w:val="22"/>
              <w:lang w:bidi="x-none"/>
            </w:rPr>
            <w:t>, 201</w:t>
          </w:r>
          <w:r>
            <w:rPr>
              <w:sz w:val="22"/>
              <w:lang w:bidi="x-none"/>
            </w:rPr>
            <w:t>5</w:t>
          </w:r>
        </w:p>
      </w:tc>
    </w:tr>
  </w:tbl>
  <w:p w14:paraId="43681AD6" w14:textId="77777777" w:rsidR="00D0715C" w:rsidRDefault="00D0715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282EA" w14:textId="77777777" w:rsidR="00D0715C" w:rsidRDefault="00D0715C"/>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1F23FB" w14:textId="77777777" w:rsidR="00D0715C" w:rsidRDefault="00D0715C"/>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8467"/>
    </w:tblGrid>
    <w:tr w:rsidR="00D0715C" w14:paraId="3737DA8C" w14:textId="77777777">
      <w:trPr>
        <w:cantSplit/>
      </w:trPr>
      <w:tc>
        <w:tcPr>
          <w:tcW w:w="4428" w:type="dxa"/>
        </w:tcPr>
        <w:p w14:paraId="7703B532" w14:textId="7B7121E2" w:rsidR="00D0715C" w:rsidRDefault="00D0715C">
          <w:pPr>
            <w:snapToGrid w:val="0"/>
            <w:rPr>
              <w:sz w:val="22"/>
              <w:lang w:bidi="x-none"/>
            </w:rPr>
          </w:pPr>
          <w:r>
            <w:rPr>
              <w:sz w:val="22"/>
              <w:lang w:bidi="x-none"/>
            </w:rPr>
            <w:t>Validation Network Data User’s Guide, Vol. 1</w:t>
          </w:r>
        </w:p>
      </w:tc>
      <w:tc>
        <w:tcPr>
          <w:tcW w:w="8467" w:type="dxa"/>
          <w:vAlign w:val="bottom"/>
        </w:tcPr>
        <w:p w14:paraId="644B48E1" w14:textId="6E449FF8" w:rsidR="00D0715C" w:rsidRDefault="00D049FF" w:rsidP="00503CCD">
          <w:pPr>
            <w:snapToGrid w:val="0"/>
            <w:jc w:val="right"/>
            <w:rPr>
              <w:lang w:bidi="x-none"/>
            </w:rPr>
          </w:pPr>
          <w:r>
            <w:rPr>
              <w:sz w:val="22"/>
              <w:lang w:bidi="x-none"/>
            </w:rPr>
            <w:t>July 28</w:t>
          </w:r>
          <w:r w:rsidR="00D0715C">
            <w:rPr>
              <w:sz w:val="22"/>
              <w:lang w:bidi="x-none"/>
            </w:rPr>
            <w:t>, 201</w:t>
          </w:r>
          <w:r>
            <w:rPr>
              <w:sz w:val="22"/>
              <w:lang w:bidi="x-none"/>
            </w:rPr>
            <w:t>5</w:t>
          </w:r>
        </w:p>
      </w:tc>
    </w:tr>
  </w:tbl>
  <w:p w14:paraId="74C7FB88" w14:textId="77777777" w:rsidR="00D0715C" w:rsidRDefault="00D0715C">
    <w:pPr>
      <w:pStyle w:val="Heade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35"/>
    </w:tblGrid>
    <w:tr w:rsidR="00D0715C" w14:paraId="7CDCDBBE" w14:textId="77777777">
      <w:trPr>
        <w:cantSplit/>
      </w:trPr>
      <w:tc>
        <w:tcPr>
          <w:tcW w:w="4428" w:type="dxa"/>
        </w:tcPr>
        <w:p w14:paraId="036554C9" w14:textId="3E23B8B1" w:rsidR="00D0715C" w:rsidRDefault="00D0715C">
          <w:pPr>
            <w:snapToGrid w:val="0"/>
            <w:rPr>
              <w:sz w:val="22"/>
              <w:lang w:bidi="x-none"/>
            </w:rPr>
          </w:pPr>
          <w:r>
            <w:rPr>
              <w:sz w:val="22"/>
              <w:lang w:bidi="x-none"/>
            </w:rPr>
            <w:t>Validation Network Data User’s Guide, Vol. 1</w:t>
          </w:r>
        </w:p>
      </w:tc>
      <w:tc>
        <w:tcPr>
          <w:tcW w:w="4435" w:type="dxa"/>
          <w:vAlign w:val="bottom"/>
        </w:tcPr>
        <w:p w14:paraId="617266C1" w14:textId="42333E93" w:rsidR="00D0715C" w:rsidRDefault="00D049FF" w:rsidP="00503CCD">
          <w:pPr>
            <w:snapToGrid w:val="0"/>
            <w:jc w:val="right"/>
            <w:rPr>
              <w:lang w:bidi="x-none"/>
            </w:rPr>
          </w:pPr>
          <w:r>
            <w:rPr>
              <w:sz w:val="22"/>
              <w:lang w:bidi="x-none"/>
            </w:rPr>
            <w:t>July 28</w:t>
          </w:r>
          <w:r w:rsidR="00D0715C">
            <w:rPr>
              <w:sz w:val="22"/>
              <w:lang w:bidi="x-none"/>
            </w:rPr>
            <w:t>, 201</w:t>
          </w:r>
          <w:r>
            <w:rPr>
              <w:sz w:val="22"/>
              <w:lang w:bidi="x-none"/>
            </w:rPr>
            <w:t>5</w:t>
          </w:r>
        </w:p>
      </w:tc>
    </w:tr>
  </w:tbl>
  <w:p w14:paraId="3FE6FBDD" w14:textId="77777777" w:rsidR="00D0715C" w:rsidRDefault="00D0715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8E3D22" w14:textId="77777777" w:rsidR="00D0715C" w:rsidRDefault="00D0715C"/>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1E3BA" w14:textId="77777777" w:rsidR="00D0715C" w:rsidRDefault="00D0715C"/>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3EC31D" w14:textId="77777777" w:rsidR="00D0715C" w:rsidRDefault="00D0715C"/>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11F1D5" w14:textId="77777777" w:rsidR="00D0715C" w:rsidRDefault="00D0715C"/>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2487D7" w14:textId="77777777" w:rsidR="00D0715C" w:rsidRDefault="00D0715C"/>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AE1E9" w14:textId="77777777" w:rsidR="00D0715C" w:rsidRDefault="00D0715C"/>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89E1F" w14:textId="77777777" w:rsidR="00D0715C" w:rsidRDefault="00D0715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846"/>
        </w:tabs>
        <w:ind w:left="84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upperLetter"/>
      <w:lvlText w:val="Appendix %6."/>
      <w:lvlJc w:val="left"/>
      <w:pPr>
        <w:tabs>
          <w:tab w:val="num" w:pos="360"/>
        </w:tabs>
        <w:ind w:left="360" w:hanging="360"/>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3"/>
    <w:lvl w:ilvl="0">
      <w:start w:val="1"/>
      <w:numFmt w:val="decimal"/>
      <w:lvlText w:val="%1."/>
      <w:lvlJc w:val="left"/>
      <w:pPr>
        <w:tabs>
          <w:tab w:val="num" w:pos="720"/>
        </w:tabs>
        <w:ind w:left="720" w:hanging="360"/>
      </w:pPr>
    </w:lvl>
  </w:abstractNum>
  <w:abstractNum w:abstractNumId="2">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1AC2C934"/>
    <w:lvl w:ilvl="0">
      <w:start w:val="1"/>
      <w:numFmt w:val="lowerLetter"/>
      <w:pStyle w:val="requirementlist"/>
      <w:lvlText w:val="%1."/>
      <w:lvlJc w:val="left"/>
      <w:pPr>
        <w:tabs>
          <w:tab w:val="num" w:pos="2520"/>
        </w:tabs>
        <w:ind w:left="2520" w:hanging="360"/>
      </w:pPr>
      <w:rPr>
        <w:rFonts w:hint="default"/>
      </w:rPr>
    </w:lvl>
    <w:lvl w:ilvl="1">
      <w:start w:val="1"/>
      <w:numFmt w:val="lowerLetter"/>
      <w:lvlText w:val="%2."/>
      <w:lvlJc w:val="left"/>
      <w:pPr>
        <w:tabs>
          <w:tab w:val="num" w:pos="1728"/>
        </w:tabs>
        <w:ind w:left="1728" w:hanging="360"/>
      </w:pPr>
      <w:rPr>
        <w:rFonts w:hint="default"/>
      </w:rPr>
    </w:lvl>
    <w:lvl w:ilvl="2">
      <w:start w:val="1"/>
      <w:numFmt w:val="lowerRoman"/>
      <w:lvlText w:val="%3."/>
      <w:lvlJc w:val="right"/>
      <w:pPr>
        <w:tabs>
          <w:tab w:val="num" w:pos="2448"/>
        </w:tabs>
        <w:ind w:left="2448" w:hanging="180"/>
      </w:pPr>
      <w:rPr>
        <w:rFonts w:hint="default"/>
      </w:rPr>
    </w:lvl>
    <w:lvl w:ilvl="3">
      <w:start w:val="1"/>
      <w:numFmt w:val="decimal"/>
      <w:lvlText w:val="%4."/>
      <w:lvlJc w:val="left"/>
      <w:pPr>
        <w:tabs>
          <w:tab w:val="num" w:pos="3168"/>
        </w:tabs>
        <w:ind w:left="3168" w:hanging="360"/>
      </w:pPr>
      <w:rPr>
        <w:rFonts w:hint="default"/>
      </w:rPr>
    </w:lvl>
    <w:lvl w:ilvl="4">
      <w:start w:val="1"/>
      <w:numFmt w:val="lowerLetter"/>
      <w:lvlText w:val="%5."/>
      <w:lvlJc w:val="left"/>
      <w:pPr>
        <w:tabs>
          <w:tab w:val="num" w:pos="3888"/>
        </w:tabs>
        <w:ind w:left="3888" w:hanging="360"/>
      </w:pPr>
      <w:rPr>
        <w:rFonts w:hint="default"/>
      </w:rPr>
    </w:lvl>
    <w:lvl w:ilvl="5">
      <w:start w:val="1"/>
      <w:numFmt w:val="lowerRoman"/>
      <w:lvlText w:val="%6."/>
      <w:lvlJc w:val="right"/>
      <w:pPr>
        <w:tabs>
          <w:tab w:val="num" w:pos="4608"/>
        </w:tabs>
        <w:ind w:left="4608" w:hanging="180"/>
      </w:pPr>
      <w:rPr>
        <w:rFonts w:hint="default"/>
      </w:rPr>
    </w:lvl>
    <w:lvl w:ilvl="6">
      <w:start w:val="1"/>
      <w:numFmt w:val="decimal"/>
      <w:lvlText w:val="%7."/>
      <w:lvlJc w:val="left"/>
      <w:pPr>
        <w:tabs>
          <w:tab w:val="num" w:pos="5328"/>
        </w:tabs>
        <w:ind w:left="5328" w:hanging="360"/>
      </w:pPr>
      <w:rPr>
        <w:rFonts w:hint="default"/>
      </w:rPr>
    </w:lvl>
    <w:lvl w:ilvl="7">
      <w:start w:val="1"/>
      <w:numFmt w:val="lowerLetter"/>
      <w:lvlText w:val="%8."/>
      <w:lvlJc w:val="left"/>
      <w:pPr>
        <w:tabs>
          <w:tab w:val="num" w:pos="6048"/>
        </w:tabs>
        <w:ind w:left="6048" w:hanging="360"/>
      </w:pPr>
      <w:rPr>
        <w:rFonts w:hint="default"/>
      </w:rPr>
    </w:lvl>
    <w:lvl w:ilvl="8">
      <w:start w:val="1"/>
      <w:numFmt w:val="lowerRoman"/>
      <w:lvlText w:val="%9."/>
      <w:lvlJc w:val="right"/>
      <w:pPr>
        <w:tabs>
          <w:tab w:val="num" w:pos="6768"/>
        </w:tabs>
        <w:ind w:left="6768" w:hanging="180"/>
      </w:pPr>
      <w:rPr>
        <w:rFonts w:hint="default"/>
      </w:rPr>
    </w:lvl>
  </w:abstractNum>
  <w:abstractNum w:abstractNumId="5">
    <w:nsid w:val="0F55722D"/>
    <w:multiLevelType w:val="multilevel"/>
    <w:tmpl w:val="BD30878C"/>
    <w:lvl w:ilvl="0">
      <w:start w:val="1"/>
      <w:numFmt w:val="decimal"/>
      <w:lvlText w:val="%1."/>
      <w:lvlJc w:val="left"/>
      <w:pPr>
        <w:ind w:left="360" w:hanging="360"/>
      </w:pPr>
      <w:rPr>
        <w:rFonts w:ascii="Cambria" w:hAnsi="Cambria" w:hint="default"/>
        <w:b/>
        <w:i w:val="0"/>
        <w:sz w:val="32"/>
      </w:rPr>
    </w:lvl>
    <w:lvl w:ilvl="1">
      <w:start w:val="1"/>
      <w:numFmt w:val="decimal"/>
      <w:pStyle w:val="ListParagraph"/>
      <w:lvlText w:val="%1.%2."/>
      <w:lvlJc w:val="left"/>
      <w:pPr>
        <w:ind w:left="792" w:hanging="432"/>
      </w:pPr>
      <w:rPr>
        <w:rFonts w:ascii="Times New Roman" w:hAnsi="Times New Roman" w:hint="default"/>
        <w:b w:val="0"/>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39331A4"/>
    <w:multiLevelType w:val="hybridMultilevel"/>
    <w:tmpl w:val="1F62723C"/>
    <w:lvl w:ilvl="0" w:tplc="6D5CD282">
      <w:start w:val="1"/>
      <w:numFmt w:val="lowerLetter"/>
      <w:pStyle w:val="Table3list"/>
      <w:lvlText w:val="%1."/>
      <w:lvlJc w:val="left"/>
      <w:pPr>
        <w:tabs>
          <w:tab w:val="num" w:pos="36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14F6333"/>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32AD42CD"/>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576E5ACC"/>
    <w:multiLevelType w:val="singleLevel"/>
    <w:tmpl w:val="00000002"/>
    <w:lvl w:ilvl="0">
      <w:start w:val="1"/>
      <w:numFmt w:val="decimal"/>
      <w:lvlText w:val="%1."/>
      <w:lvlJc w:val="left"/>
      <w:pPr>
        <w:tabs>
          <w:tab w:val="num" w:pos="720"/>
        </w:tabs>
        <w:ind w:left="720" w:hanging="360"/>
      </w:pPr>
    </w:lvl>
  </w:abstractNum>
  <w:num w:numId="1">
    <w:abstractNumId w:val="0"/>
  </w:num>
  <w:num w:numId="2">
    <w:abstractNumId w:val="1"/>
  </w:num>
  <w:num w:numId="3">
    <w:abstractNumId w:val="6"/>
  </w:num>
  <w:num w:numId="4">
    <w:abstractNumId w:val="4"/>
  </w:num>
  <w:num w:numId="5">
    <w:abstractNumId w:val="5"/>
  </w:num>
  <w:num w:numId="6">
    <w:abstractNumId w:val="2"/>
  </w:num>
  <w:num w:numId="7">
    <w:abstractNumId w:val="3"/>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7"/>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432"/>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50">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4E1"/>
    <w:rsid w:val="000013A3"/>
    <w:rsid w:val="0000291D"/>
    <w:rsid w:val="00097A6B"/>
    <w:rsid w:val="000A4841"/>
    <w:rsid w:val="000D46F1"/>
    <w:rsid w:val="000F49FA"/>
    <w:rsid w:val="00101CF9"/>
    <w:rsid w:val="00122A27"/>
    <w:rsid w:val="00131C7A"/>
    <w:rsid w:val="00135F61"/>
    <w:rsid w:val="00144429"/>
    <w:rsid w:val="00163CE2"/>
    <w:rsid w:val="00172B99"/>
    <w:rsid w:val="00181F21"/>
    <w:rsid w:val="00192334"/>
    <w:rsid w:val="001D7A53"/>
    <w:rsid w:val="002118B0"/>
    <w:rsid w:val="0026490D"/>
    <w:rsid w:val="002801DB"/>
    <w:rsid w:val="00305EE5"/>
    <w:rsid w:val="00323E54"/>
    <w:rsid w:val="00352E27"/>
    <w:rsid w:val="003672E1"/>
    <w:rsid w:val="003A43A4"/>
    <w:rsid w:val="003D036D"/>
    <w:rsid w:val="00421811"/>
    <w:rsid w:val="00423AE8"/>
    <w:rsid w:val="00435C20"/>
    <w:rsid w:val="00451489"/>
    <w:rsid w:val="004564E1"/>
    <w:rsid w:val="00492597"/>
    <w:rsid w:val="004E15EA"/>
    <w:rsid w:val="00503CCD"/>
    <w:rsid w:val="00524422"/>
    <w:rsid w:val="00533254"/>
    <w:rsid w:val="005864D9"/>
    <w:rsid w:val="005A6E13"/>
    <w:rsid w:val="006152B7"/>
    <w:rsid w:val="00615DDD"/>
    <w:rsid w:val="00616564"/>
    <w:rsid w:val="00697206"/>
    <w:rsid w:val="006A351E"/>
    <w:rsid w:val="006D68C3"/>
    <w:rsid w:val="006D7935"/>
    <w:rsid w:val="00724A60"/>
    <w:rsid w:val="007B32C9"/>
    <w:rsid w:val="007D53A3"/>
    <w:rsid w:val="0080166C"/>
    <w:rsid w:val="00827358"/>
    <w:rsid w:val="0085419D"/>
    <w:rsid w:val="00873D93"/>
    <w:rsid w:val="008862AF"/>
    <w:rsid w:val="008A6169"/>
    <w:rsid w:val="00922AD8"/>
    <w:rsid w:val="009B7B5B"/>
    <w:rsid w:val="009D0E88"/>
    <w:rsid w:val="00A242F4"/>
    <w:rsid w:val="00A42188"/>
    <w:rsid w:val="00AA6E2D"/>
    <w:rsid w:val="00AB376D"/>
    <w:rsid w:val="00AB3EE4"/>
    <w:rsid w:val="00B759F3"/>
    <w:rsid w:val="00C72851"/>
    <w:rsid w:val="00C852FB"/>
    <w:rsid w:val="00C85AA5"/>
    <w:rsid w:val="00C86F5A"/>
    <w:rsid w:val="00CD6495"/>
    <w:rsid w:val="00D049FF"/>
    <w:rsid w:val="00D0715C"/>
    <w:rsid w:val="00D636B1"/>
    <w:rsid w:val="00D962EA"/>
    <w:rsid w:val="00DC04A9"/>
    <w:rsid w:val="00DF6238"/>
    <w:rsid w:val="00E35454"/>
    <w:rsid w:val="00E73186"/>
    <w:rsid w:val="00E7562E"/>
    <w:rsid w:val="00EA3525"/>
    <w:rsid w:val="00EB1CBA"/>
    <w:rsid w:val="00EE3E9F"/>
    <w:rsid w:val="00EE5FF8"/>
    <w:rsid w:val="00F45AF4"/>
    <w:rsid w:val="00F72EAA"/>
    <w:rsid w:val="00F940C2"/>
    <w:rsid w:val="00F96F10"/>
    <w:rsid w:val="00FE0BD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4]" strokecolor="none [1]" shadowcolor="none [2]"/>
    </o:shapedefaults>
    <o:shapelayout v:ext="edit">
      <o:idmap v:ext="edit" data="1"/>
    </o:shapelayout>
  </w:shapeDefaults>
  <w:doNotEmbedSmartTags/>
  <w:decimalSymbol w:val="."/>
  <w:listSeparator w:val=","/>
  <w14:docId w14:val="339FE6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aliases w:val="Default"/>
    <w:qFormat/>
    <w:pPr>
      <w:suppressAutoHyphens/>
    </w:pPr>
    <w:rPr>
      <w:sz w:val="24"/>
    </w:rPr>
  </w:style>
  <w:style w:type="paragraph" w:styleId="Heading1">
    <w:name w:val="heading 1"/>
    <w:basedOn w:val="Normal"/>
    <w:next w:val="Normal"/>
    <w:link w:val="Heading1Char"/>
    <w:uiPriority w:val="9"/>
    <w:qFormat/>
    <w:pPr>
      <w:keepNext/>
      <w:pageBreakBefore/>
      <w:numPr>
        <w:numId w:val="1"/>
      </w:numPr>
      <w:tabs>
        <w:tab w:val="left" w:pos="2304"/>
      </w:tabs>
      <w:spacing w:after="60"/>
      <w:outlineLvl w:val="0"/>
    </w:pPr>
    <w:rPr>
      <w:rFonts w:ascii="Arial" w:hAnsi="Arial"/>
      <w:b/>
      <w:kern w:val="1"/>
      <w:sz w:val="28"/>
    </w:rPr>
  </w:style>
  <w:style w:type="paragraph" w:styleId="Heading2">
    <w:name w:val="heading 2"/>
    <w:basedOn w:val="Normal"/>
    <w:next w:val="BodyText"/>
    <w:qFormat/>
    <w:pPr>
      <w:keepNext/>
      <w:numPr>
        <w:ilvl w:val="1"/>
        <w:numId w:val="1"/>
      </w:numPr>
      <w:tabs>
        <w:tab w:val="clear" w:pos="846"/>
        <w:tab w:val="num" w:pos="576"/>
      </w:tabs>
      <w:spacing w:before="240" w:after="60"/>
      <w:ind w:left="576"/>
      <w:outlineLvl w:val="1"/>
    </w:pPr>
    <w:rPr>
      <w:rFonts w:ascii="Arial" w:hAnsi="Arial"/>
      <w:b/>
      <w:i/>
    </w:rPr>
  </w:style>
  <w:style w:type="paragraph" w:styleId="Heading3">
    <w:name w:val="heading 3"/>
    <w:basedOn w:val="Normal"/>
    <w:next w:val="Normal"/>
    <w:link w:val="Heading3Char"/>
    <w:qFormat/>
    <w:pPr>
      <w:keepNext/>
      <w:numPr>
        <w:ilvl w:val="2"/>
        <w:numId w:val="1"/>
      </w:numPr>
      <w:tabs>
        <w:tab w:val="left" w:pos="3600"/>
        <w:tab w:val="left" w:pos="3960"/>
      </w:tabs>
      <w:spacing w:before="240" w:after="60"/>
      <w:outlineLvl w:val="2"/>
    </w:pPr>
    <w:rPr>
      <w:rFonts w:ascii="Arial" w:hAnsi="Arial"/>
      <w:b/>
      <w:i/>
      <w:u w:val="single"/>
    </w:rPr>
  </w:style>
  <w:style w:type="paragraph" w:styleId="Heading4">
    <w:name w:val="heading 4"/>
    <w:basedOn w:val="Normal"/>
    <w:next w:val="Normal"/>
    <w:qFormat/>
    <w:pPr>
      <w:keepNext/>
      <w:numPr>
        <w:ilvl w:val="3"/>
        <w:numId w:val="1"/>
      </w:numPr>
      <w:spacing w:after="60"/>
      <w:outlineLvl w:val="3"/>
    </w:pPr>
    <w:rPr>
      <w:rFonts w:ascii="Arial" w:hAnsi="Arial" w:cs="Arial"/>
      <w:b/>
      <w:sz w:val="20"/>
      <w:u w:val="single"/>
    </w:rPr>
  </w:style>
  <w:style w:type="paragraph" w:styleId="Heading5">
    <w:name w:val="heading 5"/>
    <w:basedOn w:val="Normal"/>
    <w:next w:val="Normal"/>
    <w:qFormat/>
    <w:pPr>
      <w:numPr>
        <w:ilvl w:val="4"/>
        <w:numId w:val="1"/>
      </w:numPr>
      <w:spacing w:after="60"/>
      <w:outlineLvl w:val="4"/>
    </w:pPr>
    <w:rPr>
      <w:rFonts w:ascii="Arial" w:hAnsi="Arial" w:cs="Arial"/>
      <w:sz w:val="20"/>
      <w:u w:val="single"/>
    </w:rPr>
  </w:style>
  <w:style w:type="paragraph" w:styleId="Heading6">
    <w:name w:val="heading 6"/>
    <w:basedOn w:val="Normal"/>
    <w:next w:val="Normal"/>
    <w:qFormat/>
    <w:pPr>
      <w:pageBreakBefore/>
      <w:numPr>
        <w:ilvl w:val="5"/>
        <w:numId w:val="1"/>
      </w:numPr>
      <w:spacing w:after="60"/>
      <w:outlineLvl w:val="5"/>
    </w:pPr>
    <w:rPr>
      <w:rFonts w:ascii="Arial" w:hAnsi="Arial"/>
      <w:b/>
      <w:szCs w:val="24"/>
    </w:rPr>
  </w:style>
  <w:style w:type="paragraph" w:styleId="Heading7">
    <w:name w:val="heading 7"/>
    <w:basedOn w:val="Normal"/>
    <w:next w:val="Normal"/>
    <w:qFormat/>
    <w:pPr>
      <w:numPr>
        <w:ilvl w:val="6"/>
        <w:numId w:val="1"/>
      </w:numPr>
      <w:spacing w:after="60"/>
      <w:outlineLvl w:val="6"/>
    </w:pPr>
  </w:style>
  <w:style w:type="paragraph" w:styleId="Heading8">
    <w:name w:val="heading 8"/>
    <w:basedOn w:val="Normal"/>
    <w:next w:val="Normal"/>
    <w:qFormat/>
    <w:pPr>
      <w:numPr>
        <w:ilvl w:val="7"/>
        <w:numId w:val="1"/>
      </w:numPr>
      <w:spacing w:after="60"/>
      <w:outlineLvl w:val="7"/>
    </w:pPr>
    <w:rPr>
      <w:i/>
    </w:rPr>
  </w:style>
  <w:style w:type="paragraph" w:styleId="Heading9">
    <w:name w:val="heading 9"/>
    <w:basedOn w:val="Normal"/>
    <w:next w:val="Normal"/>
    <w:qFormat/>
    <w:pPr>
      <w:spacing w:after="60"/>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DefaultParagraphFont">
    <w:name w:val="WW-Default Paragraph Font"/>
  </w:style>
  <w:style w:type="character" w:customStyle="1" w:styleId="WW-DefaultParagraphFont1">
    <w:name w:val="WW-Default Paragraph Font1"/>
  </w:style>
  <w:style w:type="character" w:customStyle="1" w:styleId="WW-DefaultParagraphFont11">
    <w:name w:val="WW-Default Paragraph Font11"/>
  </w:style>
  <w:style w:type="character" w:customStyle="1" w:styleId="WW-DefaultParagraphFont2">
    <w:name w:val="WW-Default Paragraph Font2"/>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4z0">
    <w:name w:val="WW8Num4z0"/>
    <w:rPr>
      <w:rFonts w:ascii="Symbol" w:hAnsi="Symbol"/>
    </w:rPr>
  </w:style>
  <w:style w:type="character" w:customStyle="1" w:styleId="WW8Num5z0">
    <w:name w:val="WW8Num5z0"/>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Wingdings"/>
    </w:rPr>
  </w:style>
  <w:style w:type="character" w:customStyle="1" w:styleId="WW8Num6z2">
    <w:name w:val="WW8Num6z2"/>
    <w:rPr>
      <w:rFonts w:ascii="Wingdings" w:hAnsi="Wingdings"/>
    </w:rPr>
  </w:style>
  <w:style w:type="character" w:customStyle="1" w:styleId="WW8Num9z0">
    <w:name w:val="WW8Num9z0"/>
    <w:rPr>
      <w:rFonts w:ascii="Symbol" w:hAnsi="Symbol"/>
    </w:rPr>
  </w:style>
  <w:style w:type="character" w:customStyle="1" w:styleId="WW8Num9z2">
    <w:name w:val="WW8Num9z2"/>
    <w:rPr>
      <w:rFonts w:ascii="Wingdings" w:hAnsi="Wingdings"/>
    </w:rPr>
  </w:style>
  <w:style w:type="character" w:customStyle="1" w:styleId="WW8Num9z4">
    <w:name w:val="WW8Num9z4"/>
    <w:rPr>
      <w:rFonts w:ascii="Courier New" w:hAnsi="Courier New" w:cs="Wingdings"/>
    </w:rPr>
  </w:style>
  <w:style w:type="character" w:customStyle="1" w:styleId="WW8Num11z0">
    <w:name w:val="WW8Num11z0"/>
    <w:rPr>
      <w:rFonts w:ascii="Symbol" w:hAnsi="Symbol"/>
    </w:rPr>
  </w:style>
  <w:style w:type="character" w:customStyle="1" w:styleId="WW8Num11z1">
    <w:name w:val="WW8Num11z1"/>
    <w:rPr>
      <w:rFonts w:ascii="Courier New" w:hAnsi="Courier New" w:cs="Wingdings"/>
    </w:rPr>
  </w:style>
  <w:style w:type="character" w:customStyle="1" w:styleId="WW8Num11z2">
    <w:name w:val="WW8Num11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Wingdings"/>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2">
    <w:name w:val="WW8Num14z2"/>
    <w:rPr>
      <w:rFonts w:ascii="Wingdings" w:hAnsi="Wingdings"/>
    </w:rPr>
  </w:style>
  <w:style w:type="character" w:customStyle="1" w:styleId="WW8Num14z4">
    <w:name w:val="WW8Num14z4"/>
    <w:rPr>
      <w:rFonts w:ascii="Courier New" w:hAnsi="Courier New" w:cs="Wingdings"/>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0">
    <w:name w:val="WW8Num16z0"/>
    <w:rPr>
      <w:rFonts w:ascii="Wingdings" w:hAnsi="Wingdings"/>
    </w:rPr>
  </w:style>
  <w:style w:type="character" w:customStyle="1" w:styleId="WW8Num16z3">
    <w:name w:val="WW8Num16z3"/>
    <w:rPr>
      <w:rFonts w:ascii="Symbol" w:hAnsi="Symbol"/>
    </w:rPr>
  </w:style>
  <w:style w:type="character" w:customStyle="1" w:styleId="WW8Num16z4">
    <w:name w:val="WW8Num16z4"/>
    <w:rPr>
      <w:rFonts w:ascii="Courier New" w:hAnsi="Courier New" w:cs="Wingdings"/>
    </w:rPr>
  </w:style>
  <w:style w:type="character" w:customStyle="1" w:styleId="WW-DefaultParagraphFont111">
    <w:name w:val="WW-Default Paragraph Font111"/>
  </w:style>
  <w:style w:type="character" w:customStyle="1" w:styleId="WW-CommentReference">
    <w:name w:val="WW-Comment Reference"/>
    <w:basedOn w:val="WW-DefaultParagraphFont111"/>
    <w:rPr>
      <w:sz w:val="16"/>
      <w:szCs w:val="16"/>
    </w:rPr>
  </w:style>
  <w:style w:type="character" w:styleId="FollowedHyperlink">
    <w:name w:val="FollowedHyperlink"/>
    <w:basedOn w:val="WW-DefaultParagraphFont111"/>
    <w:rPr>
      <w:color w:val="800080"/>
      <w:u w:val="single"/>
    </w:rPr>
  </w:style>
  <w:style w:type="character" w:styleId="Hyperlink">
    <w:name w:val="Hyperlink"/>
    <w:basedOn w:val="WW-DefaultParagraphFont111"/>
    <w:uiPriority w:val="99"/>
    <w:rPr>
      <w:color w:val="0000FF"/>
      <w:u w:val="single"/>
    </w:rPr>
  </w:style>
  <w:style w:type="character" w:styleId="PageNumber">
    <w:name w:val="page number"/>
    <w:basedOn w:val="WW-DefaultParagraphFont111"/>
  </w:style>
  <w:style w:type="character" w:customStyle="1" w:styleId="AnnotationChar">
    <w:name w:val="Annotation Char"/>
    <w:basedOn w:val="WW-DefaultParagraphFont111"/>
    <w:rPr>
      <w:i/>
      <w:noProof w:val="0"/>
      <w:sz w:val="24"/>
      <w:lang w:val="en-US" w:eastAsia="ar-SA" w:bidi="ar-SA"/>
    </w:rPr>
  </w:style>
  <w:style w:type="character" w:customStyle="1" w:styleId="Heading2Char">
    <w:name w:val="Heading 2 Char"/>
    <w:basedOn w:val="WW-DefaultParagraphFont111"/>
    <w:rPr>
      <w:rFonts w:ascii="Arial" w:hAnsi="Arial"/>
      <w:b/>
      <w:i/>
      <w:noProof w:val="0"/>
      <w:sz w:val="24"/>
      <w:lang w:val="en-US" w:eastAsia="ar-SA" w:bidi="ar-SA"/>
    </w:rPr>
  </w:style>
  <w:style w:type="character" w:styleId="Strong">
    <w:name w:val="Strong"/>
    <w:basedOn w:val="WW-DefaultParagraphFont111"/>
    <w:qFormat/>
    <w:rPr>
      <w:b/>
    </w:rPr>
  </w:style>
  <w:style w:type="character" w:customStyle="1" w:styleId="FootnoteCharacters">
    <w:name w:val="Footnote Characters"/>
  </w:style>
  <w:style w:type="character" w:customStyle="1" w:styleId="WW-FootnoteCharacters">
    <w:name w:val="WW-Footnote Characters"/>
    <w:basedOn w:val="WW-DefaultParagraphFont11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Nimbus Sans L" w:eastAsia="HG Mincho Light J" w:hAnsi="Nimbus Sans L" w:cs="Tahoma"/>
      <w:sz w:val="28"/>
      <w:szCs w:val="28"/>
    </w:rPr>
  </w:style>
  <w:style w:type="paragraph" w:styleId="BodyText">
    <w:name w:val="Body Text"/>
    <w:basedOn w:val="Normal"/>
    <w:link w:val="BodyTextChar"/>
    <w:uiPriority w:val="99"/>
    <w:pPr>
      <w:spacing w:before="240"/>
    </w:pPr>
    <w:rPr>
      <w:rFonts w:eastAsia="Times"/>
      <w:color w:val="000000"/>
    </w:rPr>
  </w:style>
  <w:style w:type="paragraph" w:styleId="List">
    <w:name w:val="List"/>
    <w:basedOn w:val="BodyText"/>
  </w:style>
  <w:style w:type="paragraph" w:styleId="Caption">
    <w:name w:val="caption"/>
    <w:basedOn w:val="Normal"/>
    <w:next w:val="Normal"/>
    <w:qFormat/>
    <w:rPr>
      <w:b/>
      <w:bCs/>
      <w:sz w:val="20"/>
    </w:rPr>
  </w:style>
  <w:style w:type="paragraph" w:customStyle="1" w:styleId="Index">
    <w:name w:val="Index"/>
    <w:basedOn w:val="Normal"/>
    <w:pPr>
      <w:suppressLineNumbers/>
    </w:pPr>
    <w:rPr>
      <w:rFonts w:cs="Tahoma"/>
    </w:rPr>
  </w:style>
  <w:style w:type="paragraph" w:customStyle="1" w:styleId="Caption1">
    <w:name w:val="Caption1"/>
    <w:basedOn w:val="Normal"/>
    <w:pPr>
      <w:suppressLineNumbers/>
      <w:spacing w:before="120" w:after="120"/>
    </w:pPr>
    <w:rPr>
      <w:rFonts w:cs="Tahoma"/>
      <w:i/>
      <w:iCs/>
      <w:sz w:val="20"/>
    </w:rPr>
  </w:style>
  <w:style w:type="paragraph" w:customStyle="1" w:styleId="WW-Heading">
    <w:name w:val="WW-Heading"/>
    <w:basedOn w:val="Normal"/>
    <w:next w:val="BodyText"/>
    <w:pPr>
      <w:keepNext/>
      <w:spacing w:before="240" w:after="120"/>
    </w:pPr>
    <w:rPr>
      <w:rFonts w:ascii="Arial" w:eastAsia="MS Mincho" w:hAnsi="Arial" w:cs="Tahoma"/>
      <w:sz w:val="28"/>
      <w:szCs w:val="28"/>
    </w:rPr>
  </w:style>
  <w:style w:type="paragraph" w:customStyle="1" w:styleId="WW-Caption">
    <w:name w:val="WW-Caption"/>
    <w:basedOn w:val="Normal"/>
    <w:next w:val="Normal"/>
    <w:pPr>
      <w:spacing w:before="120"/>
      <w:ind w:left="720" w:right="720"/>
      <w:jc w:val="both"/>
    </w:pPr>
    <w:rPr>
      <w:sz w:val="22"/>
    </w:rPr>
  </w:style>
  <w:style w:type="paragraph" w:customStyle="1" w:styleId="WW-Index">
    <w:name w:val="WW-Index"/>
    <w:basedOn w:val="Normal"/>
    <w:pPr>
      <w:suppressLineNumbers/>
    </w:pPr>
  </w:style>
  <w:style w:type="paragraph" w:customStyle="1" w:styleId="Acronym">
    <w:name w:val="Acronym"/>
    <w:basedOn w:val="Normal"/>
    <w:pPr>
      <w:tabs>
        <w:tab w:val="right" w:pos="8280"/>
        <w:tab w:val="center" w:pos="8460"/>
        <w:tab w:val="left" w:pos="8640"/>
      </w:tabs>
      <w:spacing w:before="80"/>
      <w:ind w:left="1440" w:hanging="1440"/>
    </w:pPr>
  </w:style>
  <w:style w:type="paragraph" w:customStyle="1" w:styleId="Annotation">
    <w:name w:val="Annotation"/>
    <w:basedOn w:val="Normal"/>
    <w:next w:val="Normal"/>
    <w:pPr>
      <w:ind w:left="720" w:right="720"/>
    </w:pPr>
    <w:rPr>
      <w:i/>
    </w:rPr>
  </w:style>
  <w:style w:type="paragraph" w:customStyle="1" w:styleId="WW-BalloonText">
    <w:name w:val="WW-Balloon Text"/>
    <w:basedOn w:val="Normal"/>
    <w:rPr>
      <w:rFonts w:ascii="Tahoma" w:hAnsi="Tahoma" w:cs="Tahoma"/>
      <w:sz w:val="16"/>
      <w:szCs w:val="16"/>
    </w:rPr>
  </w:style>
  <w:style w:type="paragraph" w:styleId="BodyTextIndent">
    <w:name w:val="Body Text Indent"/>
    <w:basedOn w:val="Normal"/>
    <w:pPr>
      <w:tabs>
        <w:tab w:val="left" w:pos="11880"/>
      </w:tabs>
      <w:ind w:left="1980" w:hanging="1980"/>
    </w:pPr>
  </w:style>
  <w:style w:type="paragraph" w:customStyle="1" w:styleId="WW-CommentText">
    <w:name w:val="WW-Comment Text"/>
    <w:basedOn w:val="Normal"/>
    <w:rPr>
      <w:sz w:val="20"/>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jc w:val="center"/>
    </w:pPr>
    <w:rPr>
      <w:rFonts w:ascii="Arial" w:hAnsi="Arial"/>
      <w:b/>
      <w:sz w:val="28"/>
    </w:rPr>
  </w:style>
  <w:style w:type="paragraph" w:customStyle="1" w:styleId="FrontPageTitle">
    <w:name w:val="Front  Page Title"/>
    <w:basedOn w:val="Header"/>
    <w:pPr>
      <w:spacing w:before="3200" w:after="240"/>
    </w:pPr>
    <w:rPr>
      <w:rFonts w:ascii="Arial Black" w:hAnsi="Arial Black"/>
      <w:b w:val="0"/>
      <w:sz w:val="36"/>
    </w:rPr>
  </w:style>
  <w:style w:type="paragraph" w:customStyle="1" w:styleId="WW-ListBullet">
    <w:name w:val="WW-List Bullet"/>
    <w:basedOn w:val="Normal"/>
    <w:pPr>
      <w:tabs>
        <w:tab w:val="left" w:pos="432"/>
      </w:tabs>
      <w:spacing w:before="120"/>
    </w:pPr>
  </w:style>
  <w:style w:type="paragraph" w:customStyle="1" w:styleId="WW-ListBullet2">
    <w:name w:val="WW-List Bullet 2"/>
    <w:basedOn w:val="Normal"/>
    <w:pPr>
      <w:spacing w:before="40"/>
      <w:ind w:left="-72"/>
    </w:pPr>
  </w:style>
  <w:style w:type="paragraph" w:customStyle="1" w:styleId="WW-ListBullet3">
    <w:name w:val="WW-List Bullet 3"/>
    <w:basedOn w:val="Normal"/>
    <w:pPr>
      <w:spacing w:before="80"/>
    </w:pPr>
  </w:style>
  <w:style w:type="paragraph" w:customStyle="1" w:styleId="WW-ListNumber">
    <w:name w:val="WW-List Number"/>
    <w:basedOn w:val="Normal"/>
    <w:pPr>
      <w:spacing w:before="120"/>
    </w:pPr>
  </w:style>
  <w:style w:type="paragraph" w:customStyle="1" w:styleId="WW-NormalWeb">
    <w:name w:val="WW-Normal (Web)"/>
    <w:basedOn w:val="Normal"/>
    <w:pPr>
      <w:spacing w:before="100" w:after="100"/>
    </w:pPr>
  </w:style>
  <w:style w:type="paragraph" w:customStyle="1" w:styleId="WW-PlainText">
    <w:name w:val="WW-Plain Text"/>
    <w:basedOn w:val="Normal"/>
    <w:rPr>
      <w:rFonts w:ascii="Courier New" w:hAnsi="Courier New"/>
      <w:sz w:val="20"/>
    </w:rPr>
  </w:style>
  <w:style w:type="paragraph" w:styleId="Signature">
    <w:name w:val="Signature"/>
    <w:basedOn w:val="Normal"/>
    <w:pPr>
      <w:tabs>
        <w:tab w:val="left" w:pos="27000"/>
        <w:tab w:val="left" w:pos="27360"/>
      </w:tabs>
      <w:spacing w:before="600"/>
      <w:ind w:left="3960" w:hanging="1440"/>
    </w:pPr>
  </w:style>
  <w:style w:type="paragraph" w:customStyle="1" w:styleId="StyleHeading210pt">
    <w:name w:val="Style Heading 2 + 10 pt"/>
    <w:basedOn w:val="Heading2"/>
    <w:pPr>
      <w:numPr>
        <w:ilvl w:val="0"/>
        <w:numId w:val="0"/>
      </w:numPr>
    </w:pPr>
    <w:rPr>
      <w:rFonts w:cs="Arial"/>
      <w:bCs/>
      <w:iCs/>
      <w:sz w:val="20"/>
      <w:szCs w:val="28"/>
    </w:rPr>
  </w:style>
  <w:style w:type="paragraph" w:customStyle="1" w:styleId="Sigstitle">
    <w:name w:val="Sigs: title"/>
    <w:basedOn w:val="Normal"/>
    <w:pPr>
      <w:spacing w:after="60"/>
      <w:jc w:val="center"/>
    </w:pPr>
    <w:rPr>
      <w:b/>
      <w:caps/>
      <w:sz w:val="32"/>
    </w:rPr>
  </w:style>
  <w:style w:type="paragraph" w:customStyle="1" w:styleId="WW-TableofFigures">
    <w:name w:val="WW-Table of Figures"/>
    <w:basedOn w:val="Normal"/>
    <w:next w:val="Normal"/>
    <w:pPr>
      <w:ind w:left="480" w:hanging="480"/>
    </w:pPr>
  </w:style>
  <w:style w:type="paragraph" w:styleId="TOC1">
    <w:name w:val="toc 1"/>
    <w:basedOn w:val="Normal"/>
    <w:next w:val="Normal"/>
    <w:uiPriority w:val="39"/>
    <w:pPr>
      <w:spacing w:before="120"/>
    </w:pPr>
    <w:rPr>
      <w:rFonts w:ascii="Cambria" w:hAnsi="Cambria"/>
      <w:b/>
      <w:szCs w:val="24"/>
    </w:rPr>
  </w:style>
  <w:style w:type="paragraph" w:styleId="TOC2">
    <w:name w:val="toc 2"/>
    <w:basedOn w:val="Normal"/>
    <w:next w:val="Normal"/>
    <w:uiPriority w:val="39"/>
    <w:pPr>
      <w:ind w:left="240"/>
    </w:pPr>
    <w:rPr>
      <w:rFonts w:ascii="Cambria" w:hAnsi="Cambria"/>
      <w:b/>
      <w:sz w:val="22"/>
      <w:szCs w:val="22"/>
    </w:rPr>
  </w:style>
  <w:style w:type="paragraph" w:styleId="TOC3">
    <w:name w:val="toc 3"/>
    <w:basedOn w:val="Normal"/>
    <w:next w:val="Normal"/>
    <w:uiPriority w:val="39"/>
    <w:pPr>
      <w:ind w:left="480"/>
    </w:pPr>
    <w:rPr>
      <w:rFonts w:ascii="Cambria" w:hAnsi="Cambria"/>
      <w:sz w:val="22"/>
      <w:szCs w:val="22"/>
    </w:rPr>
  </w:style>
  <w:style w:type="paragraph" w:styleId="TOC4">
    <w:name w:val="toc 4"/>
    <w:basedOn w:val="Normal"/>
    <w:next w:val="Normal"/>
    <w:uiPriority w:val="39"/>
    <w:pPr>
      <w:ind w:left="720"/>
    </w:pPr>
    <w:rPr>
      <w:rFonts w:ascii="Cambria" w:hAnsi="Cambria"/>
      <w:sz w:val="20"/>
    </w:rPr>
  </w:style>
  <w:style w:type="paragraph" w:styleId="TOC5">
    <w:name w:val="toc 5"/>
    <w:basedOn w:val="Normal"/>
    <w:next w:val="Normal"/>
    <w:uiPriority w:val="39"/>
    <w:pPr>
      <w:ind w:left="960"/>
    </w:pPr>
    <w:rPr>
      <w:rFonts w:ascii="Cambria" w:hAnsi="Cambria"/>
      <w:sz w:val="20"/>
    </w:rPr>
  </w:style>
  <w:style w:type="paragraph" w:styleId="TOC6">
    <w:name w:val="toc 6"/>
    <w:basedOn w:val="Normal"/>
    <w:next w:val="Normal"/>
    <w:uiPriority w:val="39"/>
    <w:pPr>
      <w:ind w:left="1200"/>
    </w:pPr>
    <w:rPr>
      <w:rFonts w:ascii="Cambria" w:hAnsi="Cambria"/>
      <w:sz w:val="20"/>
    </w:rPr>
  </w:style>
  <w:style w:type="paragraph" w:styleId="TOC7">
    <w:name w:val="toc 7"/>
    <w:basedOn w:val="Normal"/>
    <w:next w:val="Normal"/>
    <w:uiPriority w:val="39"/>
    <w:pPr>
      <w:ind w:left="1440"/>
    </w:pPr>
    <w:rPr>
      <w:rFonts w:ascii="Cambria" w:hAnsi="Cambria"/>
      <w:sz w:val="20"/>
    </w:rPr>
  </w:style>
  <w:style w:type="paragraph" w:styleId="TOC8">
    <w:name w:val="toc 8"/>
    <w:basedOn w:val="Normal"/>
    <w:next w:val="Normal"/>
    <w:uiPriority w:val="39"/>
    <w:pPr>
      <w:ind w:left="1680"/>
    </w:pPr>
    <w:rPr>
      <w:rFonts w:ascii="Cambria" w:hAnsi="Cambria"/>
      <w:sz w:val="20"/>
    </w:rPr>
  </w:style>
  <w:style w:type="paragraph" w:styleId="TOC9">
    <w:name w:val="toc 9"/>
    <w:basedOn w:val="Normal"/>
    <w:next w:val="Normal"/>
    <w:uiPriority w:val="39"/>
    <w:pPr>
      <w:ind w:left="1920"/>
    </w:pPr>
    <w:rPr>
      <w:rFonts w:ascii="Cambria" w:hAnsi="Cambria"/>
      <w:sz w:val="20"/>
    </w:rPr>
  </w:style>
  <w:style w:type="paragraph" w:customStyle="1" w:styleId="WW-CommentSubject">
    <w:name w:val="WW-Comment Subject"/>
    <w:basedOn w:val="WW-CommentText"/>
    <w:next w:val="WW-CommentText"/>
    <w:rPr>
      <w:b/>
      <w:bCs/>
    </w:rPr>
  </w:style>
  <w:style w:type="paragraph" w:customStyle="1" w:styleId="SigsDate">
    <w:name w:val="Sigs: Date"/>
    <w:pPr>
      <w:tabs>
        <w:tab w:val="left" w:pos="720"/>
      </w:tabs>
      <w:suppressAutoHyphens/>
      <w:spacing w:before="360" w:after="240"/>
      <w:jc w:val="center"/>
    </w:pPr>
    <w:rPr>
      <w:rFonts w:ascii="Arial" w:hAnsi="Arial"/>
      <w:b/>
      <w:sz w:val="24"/>
    </w:rPr>
  </w:style>
  <w:style w:type="paragraph" w:styleId="Title">
    <w:name w:val="Title"/>
    <w:basedOn w:val="Normal"/>
    <w:next w:val="Subtitle"/>
    <w:qFormat/>
    <w:pPr>
      <w:spacing w:after="240"/>
      <w:jc w:val="center"/>
    </w:pPr>
    <w:rPr>
      <w:b/>
      <w:smallCaps/>
      <w:sz w:val="32"/>
    </w:rPr>
  </w:style>
  <w:style w:type="paragraph" w:styleId="Subtitle">
    <w:name w:val="Subtitle"/>
    <w:basedOn w:val="WW-Heading"/>
    <w:next w:val="BodyText"/>
    <w:qFormat/>
    <w:pPr>
      <w:jc w:val="center"/>
    </w:pPr>
    <w:rPr>
      <w:i/>
      <w:iCs/>
    </w:rPr>
  </w:style>
  <w:style w:type="paragraph" w:customStyle="1" w:styleId="PrefaceHeading">
    <w:name w:val="Preface Heading"/>
    <w:basedOn w:val="Heading1"/>
    <w:next w:val="Normal"/>
    <w:pPr>
      <w:numPr>
        <w:numId w:val="0"/>
      </w:numPr>
      <w:pBdr>
        <w:bottom w:val="single" w:sz="1" w:space="1" w:color="000000"/>
      </w:pBdr>
      <w:spacing w:after="240"/>
      <w:jc w:val="center"/>
    </w:pPr>
    <w:rPr>
      <w:rFonts w:ascii="Times New Roman" w:hAnsi="Times New Roman"/>
      <w:sz w:val="32"/>
    </w:rPr>
  </w:style>
  <w:style w:type="paragraph" w:customStyle="1" w:styleId="TableContents">
    <w:name w:val="Table Contents"/>
    <w:basedOn w:val="BodyText"/>
    <w:pPr>
      <w:suppressLineNumbers/>
    </w:pPr>
  </w:style>
  <w:style w:type="paragraph" w:customStyle="1" w:styleId="WW-TableContents">
    <w:name w:val="WW-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WW-TableHeading">
    <w:name w:val="WW-Table Heading"/>
    <w:basedOn w:val="Normal"/>
    <w:rPr>
      <w:b/>
    </w:rPr>
  </w:style>
  <w:style w:type="paragraph" w:customStyle="1" w:styleId="Tabletext">
    <w:name w:val="Table text"/>
    <w:basedOn w:val="Normal"/>
    <w:pPr>
      <w:keepNext/>
    </w:pPr>
  </w:style>
  <w:style w:type="paragraph" w:customStyle="1" w:styleId="blankpage">
    <w:name w:val="blank page"/>
    <w:basedOn w:val="Normal"/>
    <w:next w:val="Normal"/>
    <w:pPr>
      <w:pageBreakBefore/>
      <w:spacing w:before="6120" w:after="6120" w:line="280" w:lineRule="atLeast"/>
      <w:ind w:left="360"/>
      <w:jc w:val="center"/>
    </w:pPr>
    <w:rPr>
      <w:rFonts w:ascii="Helvetica" w:hAnsi="Helvetica"/>
    </w:rPr>
  </w:style>
  <w:style w:type="paragraph" w:customStyle="1" w:styleId="Body">
    <w:name w:val="Body"/>
    <w:basedOn w:val="Normal"/>
  </w:style>
  <w:style w:type="paragraph" w:customStyle="1" w:styleId="WW-List2">
    <w:name w:val="WW-List 2"/>
    <w:basedOn w:val="Normal"/>
    <w:pPr>
      <w:keepLines/>
    </w:pPr>
    <w:rPr>
      <w:rFonts w:ascii="Arial" w:eastAsia="SimSun" w:hAnsi="Arial"/>
      <w:szCs w:val="24"/>
    </w:rPr>
  </w:style>
  <w:style w:type="paragraph" w:customStyle="1" w:styleId="bullet">
    <w:name w:val="bullet"/>
    <w:basedOn w:val="Normal"/>
    <w:pPr>
      <w:widowControl w:val="0"/>
    </w:pPr>
    <w:rPr>
      <w:rFonts w:ascii="Arial" w:eastAsia="SimSun" w:hAnsi="Arial"/>
      <w:szCs w:val="24"/>
    </w:rPr>
  </w:style>
  <w:style w:type="paragraph" w:customStyle="1" w:styleId="bulletlist">
    <w:name w:val="bullet list"/>
    <w:basedOn w:val="Normal"/>
    <w:pPr>
      <w:spacing w:before="120"/>
    </w:pPr>
    <w:rPr>
      <w:szCs w:val="24"/>
    </w:rPr>
  </w:style>
  <w:style w:type="paragraph" w:styleId="FootnoteText">
    <w:name w:val="footnote text"/>
    <w:basedOn w:val="Normal"/>
    <w:rPr>
      <w:szCs w:val="24"/>
    </w:rPr>
  </w:style>
  <w:style w:type="paragraph" w:customStyle="1" w:styleId="sub-bullet">
    <w:name w:val="sub-bullet"/>
    <w:basedOn w:val="bullet"/>
    <w:rPr>
      <w:rFonts w:ascii="Times New Roman" w:hAnsi="Times New Roman"/>
    </w:rPr>
  </w:style>
  <w:style w:type="paragraph" w:customStyle="1" w:styleId="normalacrolist">
    <w:name w:val="normal_acro_list"/>
    <w:basedOn w:val="Normal"/>
  </w:style>
  <w:style w:type="paragraph" w:customStyle="1" w:styleId="Contents10">
    <w:name w:val="Contents 10"/>
    <w:basedOn w:val="Index"/>
    <w:pPr>
      <w:tabs>
        <w:tab w:val="right" w:leader="dot" w:pos="16281"/>
      </w:tabs>
      <w:ind w:left="2547"/>
    </w:pPr>
  </w:style>
  <w:style w:type="paragraph" w:customStyle="1" w:styleId="WW-Contents10">
    <w:name w:val="WW-Contents 10"/>
    <w:basedOn w:val="WW-Index"/>
    <w:pPr>
      <w:tabs>
        <w:tab w:val="right" w:leader="dot" w:pos="22707"/>
      </w:tabs>
      <w:ind w:left="2547"/>
    </w:pPr>
  </w:style>
  <w:style w:type="paragraph" w:customStyle="1" w:styleId="PreformattedText">
    <w:name w:val="Preformatted Text"/>
    <w:basedOn w:val="Normal"/>
    <w:rPr>
      <w:rFonts w:ascii="Nimbus Mono L" w:eastAsia="Nimbus Mono L" w:hAnsi="Nimbus Mono L" w:cs="Nimbus Mono L"/>
      <w:sz w:val="20"/>
    </w:rPr>
  </w:style>
  <w:style w:type="paragraph" w:customStyle="1" w:styleId="WW-PreformattedText">
    <w:name w:val="WW-Preformatted Text"/>
    <w:basedOn w:val="Normal"/>
    <w:rPr>
      <w:rFonts w:ascii="Courier New" w:eastAsia="Courier New" w:hAnsi="Courier New" w:cs="Courier New"/>
      <w:sz w:val="20"/>
    </w:rPr>
  </w:style>
  <w:style w:type="paragraph" w:customStyle="1" w:styleId="Framecontents">
    <w:name w:val="Frame contents"/>
    <w:basedOn w:val="BodyText"/>
  </w:style>
  <w:style w:type="paragraph" w:styleId="BalloonText">
    <w:name w:val="Balloon Text"/>
    <w:basedOn w:val="Normal"/>
    <w:rPr>
      <w:rFonts w:ascii="Tahoma" w:hAnsi="Tahoma" w:cs="Tahoma"/>
      <w:sz w:val="16"/>
      <w:szCs w:val="16"/>
    </w:rPr>
  </w:style>
  <w:style w:type="paragraph" w:styleId="TableofFigures">
    <w:name w:val="table of figures"/>
    <w:basedOn w:val="Normal"/>
    <w:next w:val="Normal"/>
    <w:uiPriority w:val="99"/>
  </w:style>
  <w:style w:type="paragraph" w:customStyle="1" w:styleId="Table">
    <w:name w:val="Table"/>
    <w:basedOn w:val="Caption"/>
  </w:style>
  <w:style w:type="paragraph" w:styleId="PlainText">
    <w:name w:val="Plain Text"/>
    <w:basedOn w:val="Normal"/>
    <w:pPr>
      <w:suppressAutoHyphens w:val="0"/>
    </w:pPr>
    <w:rPr>
      <w:rFonts w:ascii="Courier New" w:eastAsia="MS Mincho" w:hAnsi="Courier New" w:cs="Courier New"/>
      <w:sz w:val="20"/>
      <w:lang w:eastAsia="ja-JP"/>
    </w:rPr>
  </w:style>
  <w:style w:type="paragraph" w:styleId="BodyText2">
    <w:name w:val="Body Text 2"/>
    <w:basedOn w:val="Normal"/>
    <w:pPr>
      <w:spacing w:after="120" w:line="480" w:lineRule="auto"/>
    </w:pPr>
  </w:style>
  <w:style w:type="paragraph" w:customStyle="1" w:styleId="Table3list">
    <w:name w:val="Table 3 list"/>
    <w:basedOn w:val="Normal"/>
    <w:rsid w:val="00854386"/>
    <w:pPr>
      <w:numPr>
        <w:numId w:val="3"/>
      </w:numPr>
      <w:tabs>
        <w:tab w:val="left" w:pos="288"/>
        <w:tab w:val="left" w:pos="576"/>
      </w:tabs>
      <w:suppressAutoHyphens w:val="0"/>
      <w:spacing w:after="120"/>
    </w:pPr>
  </w:style>
  <w:style w:type="paragraph" w:customStyle="1" w:styleId="requirementlist">
    <w:name w:val="requirement list"/>
    <w:autoRedefine/>
    <w:rsid w:val="00854386"/>
    <w:pPr>
      <w:keepLines/>
      <w:numPr>
        <w:numId w:val="4"/>
      </w:numPr>
      <w:tabs>
        <w:tab w:val="left" w:pos="2376"/>
      </w:tabs>
      <w:suppressAutoHyphens/>
      <w:spacing w:after="120"/>
    </w:pPr>
    <w:rPr>
      <w:rFonts w:ascii="Cambria" w:eastAsia="SimSun" w:hAnsi="Cambria"/>
      <w:sz w:val="24"/>
      <w:szCs w:val="24"/>
      <w:lang w:eastAsia="ar-SA"/>
    </w:rPr>
  </w:style>
  <w:style w:type="paragraph" w:styleId="ListParagraph">
    <w:name w:val="List Paragraph"/>
    <w:basedOn w:val="Normal"/>
    <w:autoRedefine/>
    <w:uiPriority w:val="34"/>
    <w:qFormat/>
    <w:rsid w:val="00854386"/>
    <w:pPr>
      <w:numPr>
        <w:ilvl w:val="1"/>
        <w:numId w:val="5"/>
      </w:numPr>
      <w:suppressAutoHyphens w:val="0"/>
      <w:spacing w:before="360" w:after="240" w:line="360" w:lineRule="auto"/>
      <w:contextualSpacing/>
      <w:jc w:val="both"/>
    </w:pPr>
    <w:rPr>
      <w:rFonts w:eastAsia="Calibri"/>
      <w:szCs w:val="24"/>
    </w:rPr>
  </w:style>
  <w:style w:type="character" w:customStyle="1" w:styleId="BodyTextChar">
    <w:name w:val="Body Text Char"/>
    <w:basedOn w:val="DefaultParagraphFont"/>
    <w:link w:val="BodyText"/>
    <w:uiPriority w:val="99"/>
    <w:rsid w:val="00854386"/>
    <w:rPr>
      <w:rFonts w:eastAsia="Times"/>
      <w:color w:val="000000"/>
      <w:sz w:val="24"/>
    </w:rPr>
  </w:style>
  <w:style w:type="character" w:customStyle="1" w:styleId="Heading1Char">
    <w:name w:val="Heading 1 Char"/>
    <w:basedOn w:val="DefaultParagraphFont"/>
    <w:link w:val="Heading1"/>
    <w:uiPriority w:val="9"/>
    <w:rsid w:val="00854386"/>
    <w:rPr>
      <w:rFonts w:ascii="Arial" w:hAnsi="Arial"/>
      <w:b/>
      <w:kern w:val="1"/>
      <w:sz w:val="28"/>
    </w:rPr>
  </w:style>
  <w:style w:type="character" w:customStyle="1" w:styleId="Heading3Char">
    <w:name w:val="Heading 3 Char"/>
    <w:basedOn w:val="DefaultParagraphFont"/>
    <w:link w:val="Heading3"/>
    <w:rsid w:val="00854386"/>
    <w:rPr>
      <w:rFonts w:ascii="Arial" w:hAnsi="Arial"/>
      <w:b/>
      <w:i/>
      <w:sz w:val="24"/>
      <w:u w:val="single"/>
    </w:rPr>
  </w:style>
  <w:style w:type="table" w:styleId="TableGrid">
    <w:name w:val="Table Grid"/>
    <w:basedOn w:val="TableNormal"/>
    <w:uiPriority w:val="59"/>
    <w:rsid w:val="00854386"/>
    <w:rPr>
      <w:rFonts w:ascii="Cambria" w:eastAsia="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aliases w:val="Default"/>
    <w:qFormat/>
    <w:pPr>
      <w:suppressAutoHyphens/>
    </w:pPr>
    <w:rPr>
      <w:sz w:val="24"/>
    </w:rPr>
  </w:style>
  <w:style w:type="paragraph" w:styleId="Heading1">
    <w:name w:val="heading 1"/>
    <w:basedOn w:val="Normal"/>
    <w:next w:val="Normal"/>
    <w:link w:val="Heading1Char"/>
    <w:uiPriority w:val="9"/>
    <w:qFormat/>
    <w:pPr>
      <w:keepNext/>
      <w:pageBreakBefore/>
      <w:numPr>
        <w:numId w:val="1"/>
      </w:numPr>
      <w:tabs>
        <w:tab w:val="left" w:pos="2304"/>
      </w:tabs>
      <w:spacing w:after="60"/>
      <w:outlineLvl w:val="0"/>
    </w:pPr>
    <w:rPr>
      <w:rFonts w:ascii="Arial" w:hAnsi="Arial"/>
      <w:b/>
      <w:kern w:val="1"/>
      <w:sz w:val="28"/>
    </w:rPr>
  </w:style>
  <w:style w:type="paragraph" w:styleId="Heading2">
    <w:name w:val="heading 2"/>
    <w:basedOn w:val="Normal"/>
    <w:next w:val="BodyText"/>
    <w:qFormat/>
    <w:pPr>
      <w:keepNext/>
      <w:numPr>
        <w:ilvl w:val="1"/>
        <w:numId w:val="1"/>
      </w:numPr>
      <w:tabs>
        <w:tab w:val="clear" w:pos="846"/>
        <w:tab w:val="num" w:pos="576"/>
      </w:tabs>
      <w:spacing w:before="240" w:after="60"/>
      <w:ind w:left="576"/>
      <w:outlineLvl w:val="1"/>
    </w:pPr>
    <w:rPr>
      <w:rFonts w:ascii="Arial" w:hAnsi="Arial"/>
      <w:b/>
      <w:i/>
    </w:rPr>
  </w:style>
  <w:style w:type="paragraph" w:styleId="Heading3">
    <w:name w:val="heading 3"/>
    <w:basedOn w:val="Normal"/>
    <w:next w:val="Normal"/>
    <w:link w:val="Heading3Char"/>
    <w:qFormat/>
    <w:pPr>
      <w:keepNext/>
      <w:numPr>
        <w:ilvl w:val="2"/>
        <w:numId w:val="1"/>
      </w:numPr>
      <w:tabs>
        <w:tab w:val="left" w:pos="3600"/>
        <w:tab w:val="left" w:pos="3960"/>
      </w:tabs>
      <w:spacing w:before="240" w:after="60"/>
      <w:outlineLvl w:val="2"/>
    </w:pPr>
    <w:rPr>
      <w:rFonts w:ascii="Arial" w:hAnsi="Arial"/>
      <w:b/>
      <w:i/>
      <w:u w:val="single"/>
    </w:rPr>
  </w:style>
  <w:style w:type="paragraph" w:styleId="Heading4">
    <w:name w:val="heading 4"/>
    <w:basedOn w:val="Normal"/>
    <w:next w:val="Normal"/>
    <w:qFormat/>
    <w:pPr>
      <w:keepNext/>
      <w:numPr>
        <w:ilvl w:val="3"/>
        <w:numId w:val="1"/>
      </w:numPr>
      <w:spacing w:after="60"/>
      <w:outlineLvl w:val="3"/>
    </w:pPr>
    <w:rPr>
      <w:rFonts w:ascii="Arial" w:hAnsi="Arial" w:cs="Arial"/>
      <w:b/>
      <w:sz w:val="20"/>
      <w:u w:val="single"/>
    </w:rPr>
  </w:style>
  <w:style w:type="paragraph" w:styleId="Heading5">
    <w:name w:val="heading 5"/>
    <w:basedOn w:val="Normal"/>
    <w:next w:val="Normal"/>
    <w:qFormat/>
    <w:pPr>
      <w:numPr>
        <w:ilvl w:val="4"/>
        <w:numId w:val="1"/>
      </w:numPr>
      <w:spacing w:after="60"/>
      <w:outlineLvl w:val="4"/>
    </w:pPr>
    <w:rPr>
      <w:rFonts w:ascii="Arial" w:hAnsi="Arial" w:cs="Arial"/>
      <w:sz w:val="20"/>
      <w:u w:val="single"/>
    </w:rPr>
  </w:style>
  <w:style w:type="paragraph" w:styleId="Heading6">
    <w:name w:val="heading 6"/>
    <w:basedOn w:val="Normal"/>
    <w:next w:val="Normal"/>
    <w:qFormat/>
    <w:pPr>
      <w:pageBreakBefore/>
      <w:numPr>
        <w:ilvl w:val="5"/>
        <w:numId w:val="1"/>
      </w:numPr>
      <w:spacing w:after="60"/>
      <w:outlineLvl w:val="5"/>
    </w:pPr>
    <w:rPr>
      <w:rFonts w:ascii="Arial" w:hAnsi="Arial"/>
      <w:b/>
      <w:szCs w:val="24"/>
    </w:rPr>
  </w:style>
  <w:style w:type="paragraph" w:styleId="Heading7">
    <w:name w:val="heading 7"/>
    <w:basedOn w:val="Normal"/>
    <w:next w:val="Normal"/>
    <w:qFormat/>
    <w:pPr>
      <w:numPr>
        <w:ilvl w:val="6"/>
        <w:numId w:val="1"/>
      </w:numPr>
      <w:spacing w:after="60"/>
      <w:outlineLvl w:val="6"/>
    </w:pPr>
  </w:style>
  <w:style w:type="paragraph" w:styleId="Heading8">
    <w:name w:val="heading 8"/>
    <w:basedOn w:val="Normal"/>
    <w:next w:val="Normal"/>
    <w:qFormat/>
    <w:pPr>
      <w:numPr>
        <w:ilvl w:val="7"/>
        <w:numId w:val="1"/>
      </w:numPr>
      <w:spacing w:after="60"/>
      <w:outlineLvl w:val="7"/>
    </w:pPr>
    <w:rPr>
      <w:i/>
    </w:rPr>
  </w:style>
  <w:style w:type="paragraph" w:styleId="Heading9">
    <w:name w:val="heading 9"/>
    <w:basedOn w:val="Normal"/>
    <w:next w:val="Normal"/>
    <w:qFormat/>
    <w:pPr>
      <w:spacing w:after="60"/>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DefaultParagraphFont">
    <w:name w:val="WW-Default Paragraph Font"/>
  </w:style>
  <w:style w:type="character" w:customStyle="1" w:styleId="WW-DefaultParagraphFont1">
    <w:name w:val="WW-Default Paragraph Font1"/>
  </w:style>
  <w:style w:type="character" w:customStyle="1" w:styleId="WW-DefaultParagraphFont11">
    <w:name w:val="WW-Default Paragraph Font11"/>
  </w:style>
  <w:style w:type="character" w:customStyle="1" w:styleId="WW-DefaultParagraphFont2">
    <w:name w:val="WW-Default Paragraph Font2"/>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4z0">
    <w:name w:val="WW8Num4z0"/>
    <w:rPr>
      <w:rFonts w:ascii="Symbol" w:hAnsi="Symbol"/>
    </w:rPr>
  </w:style>
  <w:style w:type="character" w:customStyle="1" w:styleId="WW8Num5z0">
    <w:name w:val="WW8Num5z0"/>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Wingdings"/>
    </w:rPr>
  </w:style>
  <w:style w:type="character" w:customStyle="1" w:styleId="WW8Num6z2">
    <w:name w:val="WW8Num6z2"/>
    <w:rPr>
      <w:rFonts w:ascii="Wingdings" w:hAnsi="Wingdings"/>
    </w:rPr>
  </w:style>
  <w:style w:type="character" w:customStyle="1" w:styleId="WW8Num9z0">
    <w:name w:val="WW8Num9z0"/>
    <w:rPr>
      <w:rFonts w:ascii="Symbol" w:hAnsi="Symbol"/>
    </w:rPr>
  </w:style>
  <w:style w:type="character" w:customStyle="1" w:styleId="WW8Num9z2">
    <w:name w:val="WW8Num9z2"/>
    <w:rPr>
      <w:rFonts w:ascii="Wingdings" w:hAnsi="Wingdings"/>
    </w:rPr>
  </w:style>
  <w:style w:type="character" w:customStyle="1" w:styleId="WW8Num9z4">
    <w:name w:val="WW8Num9z4"/>
    <w:rPr>
      <w:rFonts w:ascii="Courier New" w:hAnsi="Courier New" w:cs="Wingdings"/>
    </w:rPr>
  </w:style>
  <w:style w:type="character" w:customStyle="1" w:styleId="WW8Num11z0">
    <w:name w:val="WW8Num11z0"/>
    <w:rPr>
      <w:rFonts w:ascii="Symbol" w:hAnsi="Symbol"/>
    </w:rPr>
  </w:style>
  <w:style w:type="character" w:customStyle="1" w:styleId="WW8Num11z1">
    <w:name w:val="WW8Num11z1"/>
    <w:rPr>
      <w:rFonts w:ascii="Courier New" w:hAnsi="Courier New" w:cs="Wingdings"/>
    </w:rPr>
  </w:style>
  <w:style w:type="character" w:customStyle="1" w:styleId="WW8Num11z2">
    <w:name w:val="WW8Num11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Wingdings"/>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2">
    <w:name w:val="WW8Num14z2"/>
    <w:rPr>
      <w:rFonts w:ascii="Wingdings" w:hAnsi="Wingdings"/>
    </w:rPr>
  </w:style>
  <w:style w:type="character" w:customStyle="1" w:styleId="WW8Num14z4">
    <w:name w:val="WW8Num14z4"/>
    <w:rPr>
      <w:rFonts w:ascii="Courier New" w:hAnsi="Courier New" w:cs="Wingdings"/>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0">
    <w:name w:val="WW8Num16z0"/>
    <w:rPr>
      <w:rFonts w:ascii="Wingdings" w:hAnsi="Wingdings"/>
    </w:rPr>
  </w:style>
  <w:style w:type="character" w:customStyle="1" w:styleId="WW8Num16z3">
    <w:name w:val="WW8Num16z3"/>
    <w:rPr>
      <w:rFonts w:ascii="Symbol" w:hAnsi="Symbol"/>
    </w:rPr>
  </w:style>
  <w:style w:type="character" w:customStyle="1" w:styleId="WW8Num16z4">
    <w:name w:val="WW8Num16z4"/>
    <w:rPr>
      <w:rFonts w:ascii="Courier New" w:hAnsi="Courier New" w:cs="Wingdings"/>
    </w:rPr>
  </w:style>
  <w:style w:type="character" w:customStyle="1" w:styleId="WW-DefaultParagraphFont111">
    <w:name w:val="WW-Default Paragraph Font111"/>
  </w:style>
  <w:style w:type="character" w:customStyle="1" w:styleId="WW-CommentReference">
    <w:name w:val="WW-Comment Reference"/>
    <w:basedOn w:val="WW-DefaultParagraphFont111"/>
    <w:rPr>
      <w:sz w:val="16"/>
      <w:szCs w:val="16"/>
    </w:rPr>
  </w:style>
  <w:style w:type="character" w:styleId="FollowedHyperlink">
    <w:name w:val="FollowedHyperlink"/>
    <w:basedOn w:val="WW-DefaultParagraphFont111"/>
    <w:rPr>
      <w:color w:val="800080"/>
      <w:u w:val="single"/>
    </w:rPr>
  </w:style>
  <w:style w:type="character" w:styleId="Hyperlink">
    <w:name w:val="Hyperlink"/>
    <w:basedOn w:val="WW-DefaultParagraphFont111"/>
    <w:uiPriority w:val="99"/>
    <w:rPr>
      <w:color w:val="0000FF"/>
      <w:u w:val="single"/>
    </w:rPr>
  </w:style>
  <w:style w:type="character" w:styleId="PageNumber">
    <w:name w:val="page number"/>
    <w:basedOn w:val="WW-DefaultParagraphFont111"/>
  </w:style>
  <w:style w:type="character" w:customStyle="1" w:styleId="AnnotationChar">
    <w:name w:val="Annotation Char"/>
    <w:basedOn w:val="WW-DefaultParagraphFont111"/>
    <w:rPr>
      <w:i/>
      <w:noProof w:val="0"/>
      <w:sz w:val="24"/>
      <w:lang w:val="en-US" w:eastAsia="ar-SA" w:bidi="ar-SA"/>
    </w:rPr>
  </w:style>
  <w:style w:type="character" w:customStyle="1" w:styleId="Heading2Char">
    <w:name w:val="Heading 2 Char"/>
    <w:basedOn w:val="WW-DefaultParagraphFont111"/>
    <w:rPr>
      <w:rFonts w:ascii="Arial" w:hAnsi="Arial"/>
      <w:b/>
      <w:i/>
      <w:noProof w:val="0"/>
      <w:sz w:val="24"/>
      <w:lang w:val="en-US" w:eastAsia="ar-SA" w:bidi="ar-SA"/>
    </w:rPr>
  </w:style>
  <w:style w:type="character" w:styleId="Strong">
    <w:name w:val="Strong"/>
    <w:basedOn w:val="WW-DefaultParagraphFont111"/>
    <w:qFormat/>
    <w:rPr>
      <w:b/>
    </w:rPr>
  </w:style>
  <w:style w:type="character" w:customStyle="1" w:styleId="FootnoteCharacters">
    <w:name w:val="Footnote Characters"/>
  </w:style>
  <w:style w:type="character" w:customStyle="1" w:styleId="WW-FootnoteCharacters">
    <w:name w:val="WW-Footnote Characters"/>
    <w:basedOn w:val="WW-DefaultParagraphFont11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Nimbus Sans L" w:eastAsia="HG Mincho Light J" w:hAnsi="Nimbus Sans L" w:cs="Tahoma"/>
      <w:sz w:val="28"/>
      <w:szCs w:val="28"/>
    </w:rPr>
  </w:style>
  <w:style w:type="paragraph" w:styleId="BodyText">
    <w:name w:val="Body Text"/>
    <w:basedOn w:val="Normal"/>
    <w:link w:val="BodyTextChar"/>
    <w:uiPriority w:val="99"/>
    <w:pPr>
      <w:spacing w:before="240"/>
    </w:pPr>
    <w:rPr>
      <w:rFonts w:eastAsia="Times"/>
      <w:color w:val="000000"/>
    </w:rPr>
  </w:style>
  <w:style w:type="paragraph" w:styleId="List">
    <w:name w:val="List"/>
    <w:basedOn w:val="BodyText"/>
  </w:style>
  <w:style w:type="paragraph" w:styleId="Caption">
    <w:name w:val="caption"/>
    <w:basedOn w:val="Normal"/>
    <w:next w:val="Normal"/>
    <w:qFormat/>
    <w:rPr>
      <w:b/>
      <w:bCs/>
      <w:sz w:val="20"/>
    </w:rPr>
  </w:style>
  <w:style w:type="paragraph" w:customStyle="1" w:styleId="Index">
    <w:name w:val="Index"/>
    <w:basedOn w:val="Normal"/>
    <w:pPr>
      <w:suppressLineNumbers/>
    </w:pPr>
    <w:rPr>
      <w:rFonts w:cs="Tahoma"/>
    </w:rPr>
  </w:style>
  <w:style w:type="paragraph" w:customStyle="1" w:styleId="Caption1">
    <w:name w:val="Caption1"/>
    <w:basedOn w:val="Normal"/>
    <w:pPr>
      <w:suppressLineNumbers/>
      <w:spacing w:before="120" w:after="120"/>
    </w:pPr>
    <w:rPr>
      <w:rFonts w:cs="Tahoma"/>
      <w:i/>
      <w:iCs/>
      <w:sz w:val="20"/>
    </w:rPr>
  </w:style>
  <w:style w:type="paragraph" w:customStyle="1" w:styleId="WW-Heading">
    <w:name w:val="WW-Heading"/>
    <w:basedOn w:val="Normal"/>
    <w:next w:val="BodyText"/>
    <w:pPr>
      <w:keepNext/>
      <w:spacing w:before="240" w:after="120"/>
    </w:pPr>
    <w:rPr>
      <w:rFonts w:ascii="Arial" w:eastAsia="MS Mincho" w:hAnsi="Arial" w:cs="Tahoma"/>
      <w:sz w:val="28"/>
      <w:szCs w:val="28"/>
    </w:rPr>
  </w:style>
  <w:style w:type="paragraph" w:customStyle="1" w:styleId="WW-Caption">
    <w:name w:val="WW-Caption"/>
    <w:basedOn w:val="Normal"/>
    <w:next w:val="Normal"/>
    <w:pPr>
      <w:spacing w:before="120"/>
      <w:ind w:left="720" w:right="720"/>
      <w:jc w:val="both"/>
    </w:pPr>
    <w:rPr>
      <w:sz w:val="22"/>
    </w:rPr>
  </w:style>
  <w:style w:type="paragraph" w:customStyle="1" w:styleId="WW-Index">
    <w:name w:val="WW-Index"/>
    <w:basedOn w:val="Normal"/>
    <w:pPr>
      <w:suppressLineNumbers/>
    </w:pPr>
  </w:style>
  <w:style w:type="paragraph" w:customStyle="1" w:styleId="Acronym">
    <w:name w:val="Acronym"/>
    <w:basedOn w:val="Normal"/>
    <w:pPr>
      <w:tabs>
        <w:tab w:val="right" w:pos="8280"/>
        <w:tab w:val="center" w:pos="8460"/>
        <w:tab w:val="left" w:pos="8640"/>
      </w:tabs>
      <w:spacing w:before="80"/>
      <w:ind w:left="1440" w:hanging="1440"/>
    </w:pPr>
  </w:style>
  <w:style w:type="paragraph" w:customStyle="1" w:styleId="Annotation">
    <w:name w:val="Annotation"/>
    <w:basedOn w:val="Normal"/>
    <w:next w:val="Normal"/>
    <w:pPr>
      <w:ind w:left="720" w:right="720"/>
    </w:pPr>
    <w:rPr>
      <w:i/>
    </w:rPr>
  </w:style>
  <w:style w:type="paragraph" w:customStyle="1" w:styleId="WW-BalloonText">
    <w:name w:val="WW-Balloon Text"/>
    <w:basedOn w:val="Normal"/>
    <w:rPr>
      <w:rFonts w:ascii="Tahoma" w:hAnsi="Tahoma" w:cs="Tahoma"/>
      <w:sz w:val="16"/>
      <w:szCs w:val="16"/>
    </w:rPr>
  </w:style>
  <w:style w:type="paragraph" w:styleId="BodyTextIndent">
    <w:name w:val="Body Text Indent"/>
    <w:basedOn w:val="Normal"/>
    <w:pPr>
      <w:tabs>
        <w:tab w:val="left" w:pos="11880"/>
      </w:tabs>
      <w:ind w:left="1980" w:hanging="1980"/>
    </w:pPr>
  </w:style>
  <w:style w:type="paragraph" w:customStyle="1" w:styleId="WW-CommentText">
    <w:name w:val="WW-Comment Text"/>
    <w:basedOn w:val="Normal"/>
    <w:rPr>
      <w:sz w:val="20"/>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jc w:val="center"/>
    </w:pPr>
    <w:rPr>
      <w:rFonts w:ascii="Arial" w:hAnsi="Arial"/>
      <w:b/>
      <w:sz w:val="28"/>
    </w:rPr>
  </w:style>
  <w:style w:type="paragraph" w:customStyle="1" w:styleId="FrontPageTitle">
    <w:name w:val="Front  Page Title"/>
    <w:basedOn w:val="Header"/>
    <w:pPr>
      <w:spacing w:before="3200" w:after="240"/>
    </w:pPr>
    <w:rPr>
      <w:rFonts w:ascii="Arial Black" w:hAnsi="Arial Black"/>
      <w:b w:val="0"/>
      <w:sz w:val="36"/>
    </w:rPr>
  </w:style>
  <w:style w:type="paragraph" w:customStyle="1" w:styleId="WW-ListBullet">
    <w:name w:val="WW-List Bullet"/>
    <w:basedOn w:val="Normal"/>
    <w:pPr>
      <w:tabs>
        <w:tab w:val="left" w:pos="432"/>
      </w:tabs>
      <w:spacing w:before="120"/>
    </w:pPr>
  </w:style>
  <w:style w:type="paragraph" w:customStyle="1" w:styleId="WW-ListBullet2">
    <w:name w:val="WW-List Bullet 2"/>
    <w:basedOn w:val="Normal"/>
    <w:pPr>
      <w:spacing w:before="40"/>
      <w:ind w:left="-72"/>
    </w:pPr>
  </w:style>
  <w:style w:type="paragraph" w:customStyle="1" w:styleId="WW-ListBullet3">
    <w:name w:val="WW-List Bullet 3"/>
    <w:basedOn w:val="Normal"/>
    <w:pPr>
      <w:spacing w:before="80"/>
    </w:pPr>
  </w:style>
  <w:style w:type="paragraph" w:customStyle="1" w:styleId="WW-ListNumber">
    <w:name w:val="WW-List Number"/>
    <w:basedOn w:val="Normal"/>
    <w:pPr>
      <w:spacing w:before="120"/>
    </w:pPr>
  </w:style>
  <w:style w:type="paragraph" w:customStyle="1" w:styleId="WW-NormalWeb">
    <w:name w:val="WW-Normal (Web)"/>
    <w:basedOn w:val="Normal"/>
    <w:pPr>
      <w:spacing w:before="100" w:after="100"/>
    </w:pPr>
  </w:style>
  <w:style w:type="paragraph" w:customStyle="1" w:styleId="WW-PlainText">
    <w:name w:val="WW-Plain Text"/>
    <w:basedOn w:val="Normal"/>
    <w:rPr>
      <w:rFonts w:ascii="Courier New" w:hAnsi="Courier New"/>
      <w:sz w:val="20"/>
    </w:rPr>
  </w:style>
  <w:style w:type="paragraph" w:styleId="Signature">
    <w:name w:val="Signature"/>
    <w:basedOn w:val="Normal"/>
    <w:pPr>
      <w:tabs>
        <w:tab w:val="left" w:pos="27000"/>
        <w:tab w:val="left" w:pos="27360"/>
      </w:tabs>
      <w:spacing w:before="600"/>
      <w:ind w:left="3960" w:hanging="1440"/>
    </w:pPr>
  </w:style>
  <w:style w:type="paragraph" w:customStyle="1" w:styleId="StyleHeading210pt">
    <w:name w:val="Style Heading 2 + 10 pt"/>
    <w:basedOn w:val="Heading2"/>
    <w:pPr>
      <w:numPr>
        <w:ilvl w:val="0"/>
        <w:numId w:val="0"/>
      </w:numPr>
    </w:pPr>
    <w:rPr>
      <w:rFonts w:cs="Arial"/>
      <w:bCs/>
      <w:iCs/>
      <w:sz w:val="20"/>
      <w:szCs w:val="28"/>
    </w:rPr>
  </w:style>
  <w:style w:type="paragraph" w:customStyle="1" w:styleId="Sigstitle">
    <w:name w:val="Sigs: title"/>
    <w:basedOn w:val="Normal"/>
    <w:pPr>
      <w:spacing w:after="60"/>
      <w:jc w:val="center"/>
    </w:pPr>
    <w:rPr>
      <w:b/>
      <w:caps/>
      <w:sz w:val="32"/>
    </w:rPr>
  </w:style>
  <w:style w:type="paragraph" w:customStyle="1" w:styleId="WW-TableofFigures">
    <w:name w:val="WW-Table of Figures"/>
    <w:basedOn w:val="Normal"/>
    <w:next w:val="Normal"/>
    <w:pPr>
      <w:ind w:left="480" w:hanging="480"/>
    </w:pPr>
  </w:style>
  <w:style w:type="paragraph" w:styleId="TOC1">
    <w:name w:val="toc 1"/>
    <w:basedOn w:val="Normal"/>
    <w:next w:val="Normal"/>
    <w:uiPriority w:val="39"/>
    <w:pPr>
      <w:spacing w:before="120"/>
    </w:pPr>
    <w:rPr>
      <w:rFonts w:ascii="Cambria" w:hAnsi="Cambria"/>
      <w:b/>
      <w:szCs w:val="24"/>
    </w:rPr>
  </w:style>
  <w:style w:type="paragraph" w:styleId="TOC2">
    <w:name w:val="toc 2"/>
    <w:basedOn w:val="Normal"/>
    <w:next w:val="Normal"/>
    <w:uiPriority w:val="39"/>
    <w:pPr>
      <w:ind w:left="240"/>
    </w:pPr>
    <w:rPr>
      <w:rFonts w:ascii="Cambria" w:hAnsi="Cambria"/>
      <w:b/>
      <w:sz w:val="22"/>
      <w:szCs w:val="22"/>
    </w:rPr>
  </w:style>
  <w:style w:type="paragraph" w:styleId="TOC3">
    <w:name w:val="toc 3"/>
    <w:basedOn w:val="Normal"/>
    <w:next w:val="Normal"/>
    <w:uiPriority w:val="39"/>
    <w:pPr>
      <w:ind w:left="480"/>
    </w:pPr>
    <w:rPr>
      <w:rFonts w:ascii="Cambria" w:hAnsi="Cambria"/>
      <w:sz w:val="22"/>
      <w:szCs w:val="22"/>
    </w:rPr>
  </w:style>
  <w:style w:type="paragraph" w:styleId="TOC4">
    <w:name w:val="toc 4"/>
    <w:basedOn w:val="Normal"/>
    <w:next w:val="Normal"/>
    <w:uiPriority w:val="39"/>
    <w:pPr>
      <w:ind w:left="720"/>
    </w:pPr>
    <w:rPr>
      <w:rFonts w:ascii="Cambria" w:hAnsi="Cambria"/>
      <w:sz w:val="20"/>
    </w:rPr>
  </w:style>
  <w:style w:type="paragraph" w:styleId="TOC5">
    <w:name w:val="toc 5"/>
    <w:basedOn w:val="Normal"/>
    <w:next w:val="Normal"/>
    <w:uiPriority w:val="39"/>
    <w:pPr>
      <w:ind w:left="960"/>
    </w:pPr>
    <w:rPr>
      <w:rFonts w:ascii="Cambria" w:hAnsi="Cambria"/>
      <w:sz w:val="20"/>
    </w:rPr>
  </w:style>
  <w:style w:type="paragraph" w:styleId="TOC6">
    <w:name w:val="toc 6"/>
    <w:basedOn w:val="Normal"/>
    <w:next w:val="Normal"/>
    <w:uiPriority w:val="39"/>
    <w:pPr>
      <w:ind w:left="1200"/>
    </w:pPr>
    <w:rPr>
      <w:rFonts w:ascii="Cambria" w:hAnsi="Cambria"/>
      <w:sz w:val="20"/>
    </w:rPr>
  </w:style>
  <w:style w:type="paragraph" w:styleId="TOC7">
    <w:name w:val="toc 7"/>
    <w:basedOn w:val="Normal"/>
    <w:next w:val="Normal"/>
    <w:uiPriority w:val="39"/>
    <w:pPr>
      <w:ind w:left="1440"/>
    </w:pPr>
    <w:rPr>
      <w:rFonts w:ascii="Cambria" w:hAnsi="Cambria"/>
      <w:sz w:val="20"/>
    </w:rPr>
  </w:style>
  <w:style w:type="paragraph" w:styleId="TOC8">
    <w:name w:val="toc 8"/>
    <w:basedOn w:val="Normal"/>
    <w:next w:val="Normal"/>
    <w:uiPriority w:val="39"/>
    <w:pPr>
      <w:ind w:left="1680"/>
    </w:pPr>
    <w:rPr>
      <w:rFonts w:ascii="Cambria" w:hAnsi="Cambria"/>
      <w:sz w:val="20"/>
    </w:rPr>
  </w:style>
  <w:style w:type="paragraph" w:styleId="TOC9">
    <w:name w:val="toc 9"/>
    <w:basedOn w:val="Normal"/>
    <w:next w:val="Normal"/>
    <w:uiPriority w:val="39"/>
    <w:pPr>
      <w:ind w:left="1920"/>
    </w:pPr>
    <w:rPr>
      <w:rFonts w:ascii="Cambria" w:hAnsi="Cambria"/>
      <w:sz w:val="20"/>
    </w:rPr>
  </w:style>
  <w:style w:type="paragraph" w:customStyle="1" w:styleId="WW-CommentSubject">
    <w:name w:val="WW-Comment Subject"/>
    <w:basedOn w:val="WW-CommentText"/>
    <w:next w:val="WW-CommentText"/>
    <w:rPr>
      <w:b/>
      <w:bCs/>
    </w:rPr>
  </w:style>
  <w:style w:type="paragraph" w:customStyle="1" w:styleId="SigsDate">
    <w:name w:val="Sigs: Date"/>
    <w:pPr>
      <w:tabs>
        <w:tab w:val="left" w:pos="720"/>
      </w:tabs>
      <w:suppressAutoHyphens/>
      <w:spacing w:before="360" w:after="240"/>
      <w:jc w:val="center"/>
    </w:pPr>
    <w:rPr>
      <w:rFonts w:ascii="Arial" w:hAnsi="Arial"/>
      <w:b/>
      <w:sz w:val="24"/>
    </w:rPr>
  </w:style>
  <w:style w:type="paragraph" w:styleId="Title">
    <w:name w:val="Title"/>
    <w:basedOn w:val="Normal"/>
    <w:next w:val="Subtitle"/>
    <w:qFormat/>
    <w:pPr>
      <w:spacing w:after="240"/>
      <w:jc w:val="center"/>
    </w:pPr>
    <w:rPr>
      <w:b/>
      <w:smallCaps/>
      <w:sz w:val="32"/>
    </w:rPr>
  </w:style>
  <w:style w:type="paragraph" w:styleId="Subtitle">
    <w:name w:val="Subtitle"/>
    <w:basedOn w:val="WW-Heading"/>
    <w:next w:val="BodyText"/>
    <w:qFormat/>
    <w:pPr>
      <w:jc w:val="center"/>
    </w:pPr>
    <w:rPr>
      <w:i/>
      <w:iCs/>
    </w:rPr>
  </w:style>
  <w:style w:type="paragraph" w:customStyle="1" w:styleId="PrefaceHeading">
    <w:name w:val="Preface Heading"/>
    <w:basedOn w:val="Heading1"/>
    <w:next w:val="Normal"/>
    <w:pPr>
      <w:numPr>
        <w:numId w:val="0"/>
      </w:numPr>
      <w:pBdr>
        <w:bottom w:val="single" w:sz="1" w:space="1" w:color="000000"/>
      </w:pBdr>
      <w:spacing w:after="240"/>
      <w:jc w:val="center"/>
    </w:pPr>
    <w:rPr>
      <w:rFonts w:ascii="Times New Roman" w:hAnsi="Times New Roman"/>
      <w:sz w:val="32"/>
    </w:rPr>
  </w:style>
  <w:style w:type="paragraph" w:customStyle="1" w:styleId="TableContents">
    <w:name w:val="Table Contents"/>
    <w:basedOn w:val="BodyText"/>
    <w:pPr>
      <w:suppressLineNumbers/>
    </w:pPr>
  </w:style>
  <w:style w:type="paragraph" w:customStyle="1" w:styleId="WW-TableContents">
    <w:name w:val="WW-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WW-TableHeading">
    <w:name w:val="WW-Table Heading"/>
    <w:basedOn w:val="Normal"/>
    <w:rPr>
      <w:b/>
    </w:rPr>
  </w:style>
  <w:style w:type="paragraph" w:customStyle="1" w:styleId="Tabletext">
    <w:name w:val="Table text"/>
    <w:basedOn w:val="Normal"/>
    <w:pPr>
      <w:keepNext/>
    </w:pPr>
  </w:style>
  <w:style w:type="paragraph" w:customStyle="1" w:styleId="blankpage">
    <w:name w:val="blank page"/>
    <w:basedOn w:val="Normal"/>
    <w:next w:val="Normal"/>
    <w:pPr>
      <w:pageBreakBefore/>
      <w:spacing w:before="6120" w:after="6120" w:line="280" w:lineRule="atLeast"/>
      <w:ind w:left="360"/>
      <w:jc w:val="center"/>
    </w:pPr>
    <w:rPr>
      <w:rFonts w:ascii="Helvetica" w:hAnsi="Helvetica"/>
    </w:rPr>
  </w:style>
  <w:style w:type="paragraph" w:customStyle="1" w:styleId="Body">
    <w:name w:val="Body"/>
    <w:basedOn w:val="Normal"/>
  </w:style>
  <w:style w:type="paragraph" w:customStyle="1" w:styleId="WW-List2">
    <w:name w:val="WW-List 2"/>
    <w:basedOn w:val="Normal"/>
    <w:pPr>
      <w:keepLines/>
    </w:pPr>
    <w:rPr>
      <w:rFonts w:ascii="Arial" w:eastAsia="SimSun" w:hAnsi="Arial"/>
      <w:szCs w:val="24"/>
    </w:rPr>
  </w:style>
  <w:style w:type="paragraph" w:customStyle="1" w:styleId="bullet">
    <w:name w:val="bullet"/>
    <w:basedOn w:val="Normal"/>
    <w:pPr>
      <w:widowControl w:val="0"/>
    </w:pPr>
    <w:rPr>
      <w:rFonts w:ascii="Arial" w:eastAsia="SimSun" w:hAnsi="Arial"/>
      <w:szCs w:val="24"/>
    </w:rPr>
  </w:style>
  <w:style w:type="paragraph" w:customStyle="1" w:styleId="bulletlist">
    <w:name w:val="bullet list"/>
    <w:basedOn w:val="Normal"/>
    <w:pPr>
      <w:spacing w:before="120"/>
    </w:pPr>
    <w:rPr>
      <w:szCs w:val="24"/>
    </w:rPr>
  </w:style>
  <w:style w:type="paragraph" w:styleId="FootnoteText">
    <w:name w:val="footnote text"/>
    <w:basedOn w:val="Normal"/>
    <w:rPr>
      <w:szCs w:val="24"/>
    </w:rPr>
  </w:style>
  <w:style w:type="paragraph" w:customStyle="1" w:styleId="sub-bullet">
    <w:name w:val="sub-bullet"/>
    <w:basedOn w:val="bullet"/>
    <w:rPr>
      <w:rFonts w:ascii="Times New Roman" w:hAnsi="Times New Roman"/>
    </w:rPr>
  </w:style>
  <w:style w:type="paragraph" w:customStyle="1" w:styleId="normalacrolist">
    <w:name w:val="normal_acro_list"/>
    <w:basedOn w:val="Normal"/>
  </w:style>
  <w:style w:type="paragraph" w:customStyle="1" w:styleId="Contents10">
    <w:name w:val="Contents 10"/>
    <w:basedOn w:val="Index"/>
    <w:pPr>
      <w:tabs>
        <w:tab w:val="right" w:leader="dot" w:pos="16281"/>
      </w:tabs>
      <w:ind w:left="2547"/>
    </w:pPr>
  </w:style>
  <w:style w:type="paragraph" w:customStyle="1" w:styleId="WW-Contents10">
    <w:name w:val="WW-Contents 10"/>
    <w:basedOn w:val="WW-Index"/>
    <w:pPr>
      <w:tabs>
        <w:tab w:val="right" w:leader="dot" w:pos="22707"/>
      </w:tabs>
      <w:ind w:left="2547"/>
    </w:pPr>
  </w:style>
  <w:style w:type="paragraph" w:customStyle="1" w:styleId="PreformattedText">
    <w:name w:val="Preformatted Text"/>
    <w:basedOn w:val="Normal"/>
    <w:rPr>
      <w:rFonts w:ascii="Nimbus Mono L" w:eastAsia="Nimbus Mono L" w:hAnsi="Nimbus Mono L" w:cs="Nimbus Mono L"/>
      <w:sz w:val="20"/>
    </w:rPr>
  </w:style>
  <w:style w:type="paragraph" w:customStyle="1" w:styleId="WW-PreformattedText">
    <w:name w:val="WW-Preformatted Text"/>
    <w:basedOn w:val="Normal"/>
    <w:rPr>
      <w:rFonts w:ascii="Courier New" w:eastAsia="Courier New" w:hAnsi="Courier New" w:cs="Courier New"/>
      <w:sz w:val="20"/>
    </w:rPr>
  </w:style>
  <w:style w:type="paragraph" w:customStyle="1" w:styleId="Framecontents">
    <w:name w:val="Frame contents"/>
    <w:basedOn w:val="BodyText"/>
  </w:style>
  <w:style w:type="paragraph" w:styleId="BalloonText">
    <w:name w:val="Balloon Text"/>
    <w:basedOn w:val="Normal"/>
    <w:rPr>
      <w:rFonts w:ascii="Tahoma" w:hAnsi="Tahoma" w:cs="Tahoma"/>
      <w:sz w:val="16"/>
      <w:szCs w:val="16"/>
    </w:rPr>
  </w:style>
  <w:style w:type="paragraph" w:styleId="TableofFigures">
    <w:name w:val="table of figures"/>
    <w:basedOn w:val="Normal"/>
    <w:next w:val="Normal"/>
    <w:uiPriority w:val="99"/>
  </w:style>
  <w:style w:type="paragraph" w:customStyle="1" w:styleId="Table">
    <w:name w:val="Table"/>
    <w:basedOn w:val="Caption"/>
  </w:style>
  <w:style w:type="paragraph" w:styleId="PlainText">
    <w:name w:val="Plain Text"/>
    <w:basedOn w:val="Normal"/>
    <w:pPr>
      <w:suppressAutoHyphens w:val="0"/>
    </w:pPr>
    <w:rPr>
      <w:rFonts w:ascii="Courier New" w:eastAsia="MS Mincho" w:hAnsi="Courier New" w:cs="Courier New"/>
      <w:sz w:val="20"/>
      <w:lang w:eastAsia="ja-JP"/>
    </w:rPr>
  </w:style>
  <w:style w:type="paragraph" w:styleId="BodyText2">
    <w:name w:val="Body Text 2"/>
    <w:basedOn w:val="Normal"/>
    <w:pPr>
      <w:spacing w:after="120" w:line="480" w:lineRule="auto"/>
    </w:pPr>
  </w:style>
  <w:style w:type="paragraph" w:customStyle="1" w:styleId="Table3list">
    <w:name w:val="Table 3 list"/>
    <w:basedOn w:val="Normal"/>
    <w:rsid w:val="00854386"/>
    <w:pPr>
      <w:numPr>
        <w:numId w:val="3"/>
      </w:numPr>
      <w:tabs>
        <w:tab w:val="left" w:pos="288"/>
        <w:tab w:val="left" w:pos="576"/>
      </w:tabs>
      <w:suppressAutoHyphens w:val="0"/>
      <w:spacing w:after="120"/>
    </w:pPr>
  </w:style>
  <w:style w:type="paragraph" w:customStyle="1" w:styleId="requirementlist">
    <w:name w:val="requirement list"/>
    <w:autoRedefine/>
    <w:rsid w:val="00854386"/>
    <w:pPr>
      <w:keepLines/>
      <w:numPr>
        <w:numId w:val="4"/>
      </w:numPr>
      <w:tabs>
        <w:tab w:val="left" w:pos="2376"/>
      </w:tabs>
      <w:suppressAutoHyphens/>
      <w:spacing w:after="120"/>
    </w:pPr>
    <w:rPr>
      <w:rFonts w:ascii="Cambria" w:eastAsia="SimSun" w:hAnsi="Cambria"/>
      <w:sz w:val="24"/>
      <w:szCs w:val="24"/>
      <w:lang w:eastAsia="ar-SA"/>
    </w:rPr>
  </w:style>
  <w:style w:type="paragraph" w:styleId="ListParagraph">
    <w:name w:val="List Paragraph"/>
    <w:basedOn w:val="Normal"/>
    <w:autoRedefine/>
    <w:uiPriority w:val="34"/>
    <w:qFormat/>
    <w:rsid w:val="00854386"/>
    <w:pPr>
      <w:numPr>
        <w:ilvl w:val="1"/>
        <w:numId w:val="5"/>
      </w:numPr>
      <w:suppressAutoHyphens w:val="0"/>
      <w:spacing w:before="360" w:after="240" w:line="360" w:lineRule="auto"/>
      <w:contextualSpacing/>
      <w:jc w:val="both"/>
    </w:pPr>
    <w:rPr>
      <w:rFonts w:eastAsia="Calibri"/>
      <w:szCs w:val="24"/>
    </w:rPr>
  </w:style>
  <w:style w:type="character" w:customStyle="1" w:styleId="BodyTextChar">
    <w:name w:val="Body Text Char"/>
    <w:basedOn w:val="DefaultParagraphFont"/>
    <w:link w:val="BodyText"/>
    <w:uiPriority w:val="99"/>
    <w:rsid w:val="00854386"/>
    <w:rPr>
      <w:rFonts w:eastAsia="Times"/>
      <w:color w:val="000000"/>
      <w:sz w:val="24"/>
    </w:rPr>
  </w:style>
  <w:style w:type="character" w:customStyle="1" w:styleId="Heading1Char">
    <w:name w:val="Heading 1 Char"/>
    <w:basedOn w:val="DefaultParagraphFont"/>
    <w:link w:val="Heading1"/>
    <w:uiPriority w:val="9"/>
    <w:rsid w:val="00854386"/>
    <w:rPr>
      <w:rFonts w:ascii="Arial" w:hAnsi="Arial"/>
      <w:b/>
      <w:kern w:val="1"/>
      <w:sz w:val="28"/>
    </w:rPr>
  </w:style>
  <w:style w:type="character" w:customStyle="1" w:styleId="Heading3Char">
    <w:name w:val="Heading 3 Char"/>
    <w:basedOn w:val="DefaultParagraphFont"/>
    <w:link w:val="Heading3"/>
    <w:rsid w:val="00854386"/>
    <w:rPr>
      <w:rFonts w:ascii="Arial" w:hAnsi="Arial"/>
      <w:b/>
      <w:i/>
      <w:sz w:val="24"/>
      <w:u w:val="single"/>
    </w:rPr>
  </w:style>
  <w:style w:type="table" w:styleId="TableGrid">
    <w:name w:val="Table Grid"/>
    <w:basedOn w:val="TableNormal"/>
    <w:uiPriority w:val="59"/>
    <w:rsid w:val="00854386"/>
    <w:rPr>
      <w:rFonts w:ascii="Cambria" w:eastAsia="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50" Type="http://schemas.openxmlformats.org/officeDocument/2006/relationships/header" Target="header18.xml"/><Relationship Id="rId51" Type="http://schemas.openxmlformats.org/officeDocument/2006/relationships/header" Target="header19.xml"/><Relationship Id="rId52" Type="http://schemas.openxmlformats.org/officeDocument/2006/relationships/footer" Target="footer18.xml"/><Relationship Id="rId53" Type="http://schemas.openxmlformats.org/officeDocument/2006/relationships/footer" Target="footer19.xml"/><Relationship Id="rId54" Type="http://schemas.openxmlformats.org/officeDocument/2006/relationships/header" Target="header20.xml"/><Relationship Id="rId55" Type="http://schemas.openxmlformats.org/officeDocument/2006/relationships/footer" Target="footer20.xml"/><Relationship Id="rId56" Type="http://schemas.openxmlformats.org/officeDocument/2006/relationships/header" Target="header21.xml"/><Relationship Id="rId57" Type="http://schemas.openxmlformats.org/officeDocument/2006/relationships/hyperlink" Target="ftp://hector.gsfc.nasa.gov/gpm-validation/data" TargetMode="External"/><Relationship Id="rId58" Type="http://schemas.openxmlformats.org/officeDocument/2006/relationships/image" Target="media/image6.png"/><Relationship Id="rId59" Type="http://schemas.openxmlformats.org/officeDocument/2006/relationships/image" Target="media/image7.png"/><Relationship Id="rId40" Type="http://schemas.openxmlformats.org/officeDocument/2006/relationships/footer" Target="footer12.xml"/><Relationship Id="rId41" Type="http://schemas.openxmlformats.org/officeDocument/2006/relationships/footer" Target="footer13.xml"/><Relationship Id="rId42" Type="http://schemas.openxmlformats.org/officeDocument/2006/relationships/header" Target="header14.xml"/><Relationship Id="rId43" Type="http://schemas.openxmlformats.org/officeDocument/2006/relationships/footer" Target="footer14.xml"/><Relationship Id="rId44" Type="http://schemas.openxmlformats.org/officeDocument/2006/relationships/header" Target="header15.xml"/><Relationship Id="rId45" Type="http://schemas.openxmlformats.org/officeDocument/2006/relationships/header" Target="header16.xml"/><Relationship Id="rId46" Type="http://schemas.openxmlformats.org/officeDocument/2006/relationships/footer" Target="footer15.xml"/><Relationship Id="rId47" Type="http://schemas.openxmlformats.org/officeDocument/2006/relationships/footer" Target="footer16.xml"/><Relationship Id="rId48" Type="http://schemas.openxmlformats.org/officeDocument/2006/relationships/header" Target="header17.xml"/><Relationship Id="rId49" Type="http://schemas.openxmlformats.org/officeDocument/2006/relationships/footer" Target="footer17.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eader" Target="header1.xml"/><Relationship Id="rId30" Type="http://schemas.openxmlformats.org/officeDocument/2006/relationships/footer" Target="footer11.xml"/><Relationship Id="rId31" Type="http://schemas.openxmlformats.org/officeDocument/2006/relationships/hyperlink" Target="ftp://hector.gsfc.nasa.gov/gpm-validation/data" TargetMode="External"/><Relationship Id="rId32" Type="http://schemas.openxmlformats.org/officeDocument/2006/relationships/hyperlink" Target="http://pmm.nasa.gov/science/ground-validation" TargetMode="External"/><Relationship Id="rId33" Type="http://schemas.openxmlformats.org/officeDocument/2006/relationships/image" Target="media/image2.png"/><Relationship Id="rId34" Type="http://schemas.openxmlformats.org/officeDocument/2006/relationships/hyperlink" Target="ftp://hector.gsfc.nasa.gov/gpm-validation/data" TargetMode="External"/><Relationship Id="rId35" Type="http://schemas.openxmlformats.org/officeDocument/2006/relationships/image" Target="media/image3.png"/><Relationship Id="rId36" Type="http://schemas.openxmlformats.org/officeDocument/2006/relationships/image" Target="media/image4.png"/><Relationship Id="rId37" Type="http://schemas.openxmlformats.org/officeDocument/2006/relationships/image" Target="media/image5.png"/><Relationship Id="rId38" Type="http://schemas.openxmlformats.org/officeDocument/2006/relationships/header" Target="header12.xml"/><Relationship Id="rId39" Type="http://schemas.openxmlformats.org/officeDocument/2006/relationships/header" Target="header13.xml"/><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header" Target="header10.xml"/><Relationship Id="rId27" Type="http://schemas.openxmlformats.org/officeDocument/2006/relationships/footer" Target="footer9.xml"/><Relationship Id="rId28" Type="http://schemas.openxmlformats.org/officeDocument/2006/relationships/footer" Target="footer10.xml"/><Relationship Id="rId29" Type="http://schemas.openxmlformats.org/officeDocument/2006/relationships/header" Target="header11.xml"/><Relationship Id="rId60" Type="http://schemas.openxmlformats.org/officeDocument/2006/relationships/header" Target="header22.xml"/><Relationship Id="rId61" Type="http://schemas.openxmlformats.org/officeDocument/2006/relationships/fontTable" Target="fontTable.xml"/><Relationship Id="rId6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63</Pages>
  <Words>14389</Words>
  <Characters>82022</Characters>
  <Application>Microsoft Macintosh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1</vt:lpstr>
    </vt:vector>
  </TitlesOfParts>
  <Company>NASA</Company>
  <LinksUpToDate>false</LinksUpToDate>
  <CharactersWithSpaces>96219</CharactersWithSpaces>
  <SharedDoc>false</SharedDoc>
  <HLinks>
    <vt:vector size="30" baseType="variant">
      <vt:variant>
        <vt:i4>8126515</vt:i4>
      </vt:variant>
      <vt:variant>
        <vt:i4>84</vt:i4>
      </vt:variant>
      <vt:variant>
        <vt:i4>0</vt:i4>
      </vt:variant>
      <vt:variant>
        <vt:i4>5</vt:i4>
      </vt:variant>
      <vt:variant>
        <vt:lpwstr>ftp://hector.gsfc.nasa.gov/gpm-validation/data</vt:lpwstr>
      </vt:variant>
      <vt:variant>
        <vt:lpwstr/>
      </vt:variant>
      <vt:variant>
        <vt:i4>8126515</vt:i4>
      </vt:variant>
      <vt:variant>
        <vt:i4>81</vt:i4>
      </vt:variant>
      <vt:variant>
        <vt:i4>0</vt:i4>
      </vt:variant>
      <vt:variant>
        <vt:i4>5</vt:i4>
      </vt:variant>
      <vt:variant>
        <vt:lpwstr>ftp://hector.gsfc.nasa.gov/gpm-validation/data</vt:lpwstr>
      </vt:variant>
      <vt:variant>
        <vt:lpwstr/>
      </vt:variant>
      <vt:variant>
        <vt:i4>8126515</vt:i4>
      </vt:variant>
      <vt:variant>
        <vt:i4>72</vt:i4>
      </vt:variant>
      <vt:variant>
        <vt:i4>0</vt:i4>
      </vt:variant>
      <vt:variant>
        <vt:i4>5</vt:i4>
      </vt:variant>
      <vt:variant>
        <vt:lpwstr>ftp://hector.gsfc.nasa.gov/gpm-validation/data</vt:lpwstr>
      </vt:variant>
      <vt:variant>
        <vt:lpwstr/>
      </vt:variant>
      <vt:variant>
        <vt:i4>5505032</vt:i4>
      </vt:variant>
      <vt:variant>
        <vt:i4>21885</vt:i4>
      </vt:variant>
      <vt:variant>
        <vt:i4>1025</vt:i4>
      </vt:variant>
      <vt:variant>
        <vt:i4>1</vt:i4>
      </vt:variant>
      <vt:variant>
        <vt:lpwstr>geo1</vt:lpwstr>
      </vt:variant>
      <vt:variant>
        <vt:lpwstr/>
      </vt:variant>
      <vt:variant>
        <vt:i4>5505032</vt:i4>
      </vt:variant>
      <vt:variant>
        <vt:i4>23111</vt:i4>
      </vt:variant>
      <vt:variant>
        <vt:i4>1026</vt:i4>
      </vt:variant>
      <vt:variant>
        <vt:i4>1</vt:i4>
      </vt:variant>
      <vt:variant>
        <vt:lpwstr>geo1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John F. Otranto</dc:creator>
  <cp:keywords/>
  <cp:lastModifiedBy>Bob Morris</cp:lastModifiedBy>
  <cp:revision>2</cp:revision>
  <cp:lastPrinted>2012-01-13T23:17:00Z</cp:lastPrinted>
  <dcterms:created xsi:type="dcterms:W3CDTF">2015-07-28T21:59:00Z</dcterms:created>
  <dcterms:modified xsi:type="dcterms:W3CDTF">2015-07-28T21:59:00Z</dcterms:modified>
</cp:coreProperties>
</file>